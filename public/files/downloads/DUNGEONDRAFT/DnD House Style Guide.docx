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DB03B" w14:textId="700FF433" w:rsidR="00AB5F9D" w:rsidRDefault="00AC57DB" w:rsidP="00E34B6D">
      <w:pPr>
        <w:pStyle w:val="Title"/>
      </w:pPr>
      <w:r>
        <w:t>D&amp;D</w:t>
      </w:r>
      <w:r w:rsidR="00E34B6D">
        <w:t xml:space="preserve"> Style</w:t>
      </w:r>
      <w:r>
        <w:t xml:space="preserve"> </w:t>
      </w:r>
      <w:r w:rsidR="00E34B6D">
        <w:t>Guide</w:t>
      </w:r>
      <w:r w:rsidR="00167B01">
        <w:t xml:space="preserve">: Writing </w:t>
      </w:r>
      <w:r w:rsidR="00C975D8">
        <w:t>and</w:t>
      </w:r>
      <w:r w:rsidR="00167B01">
        <w:t xml:space="preserve"> Editing</w:t>
      </w:r>
    </w:p>
    <w:p w14:paraId="59ADB03C" w14:textId="77777777" w:rsidR="00AC57DB" w:rsidRDefault="00AC57DB" w:rsidP="00AC57DB">
      <w:pPr>
        <w:pStyle w:val="CoreBody"/>
        <w:sectPr w:rsidR="00AC57DB" w:rsidSect="007745F4">
          <w:footerReference w:type="even" r:id="rId12"/>
          <w:footerReference w:type="default" r:id="rId13"/>
          <w:type w:val="continuous"/>
          <w:pgSz w:w="12240" w:h="15840"/>
          <w:pgMar w:top="1152" w:right="1152" w:bottom="1296" w:left="1152" w:header="576" w:footer="576" w:gutter="0"/>
          <w:cols w:space="720"/>
          <w:noEndnote/>
        </w:sectPr>
      </w:pPr>
    </w:p>
    <w:p w14:paraId="1DBD22BC" w14:textId="37D210A7" w:rsidR="00167B01" w:rsidRDefault="00167B01" w:rsidP="00AC57DB">
      <w:pPr>
        <w:pStyle w:val="CoreBody"/>
      </w:pPr>
      <w:r>
        <w:t>We have two primary</w:t>
      </w:r>
      <w:r w:rsidR="00AB5F9D">
        <w:t xml:space="preserve"> resources for</w:t>
      </w:r>
      <w:r w:rsidR="00AC57DB">
        <w:t xml:space="preserve"> </w:t>
      </w:r>
      <w:r w:rsidR="001F15DD">
        <w:t xml:space="preserve">the </w:t>
      </w:r>
      <w:r w:rsidR="0082491E">
        <w:t>house style</w:t>
      </w:r>
      <w:r w:rsidR="001F15DD">
        <w:t xml:space="preserve"> of </w:t>
      </w:r>
      <w:r w:rsidR="001F15DD" w:rsidRPr="00167B01">
        <w:rPr>
          <w:smallCaps/>
          <w:szCs w:val="22"/>
        </w:rPr>
        <w:t>Dungeons &amp; Dragon</w:t>
      </w:r>
      <w:r w:rsidR="001F15DD">
        <w:rPr>
          <w:smallCaps/>
          <w:szCs w:val="22"/>
        </w:rPr>
        <w:t>s</w:t>
      </w:r>
      <w:r w:rsidR="00266CE8">
        <w:rPr>
          <w:smallCaps/>
          <w:szCs w:val="22"/>
        </w:rPr>
        <w:t xml:space="preserve"> </w:t>
      </w:r>
      <w:r w:rsidR="00266CE8" w:rsidRPr="00266CE8">
        <w:rPr>
          <w:szCs w:val="22"/>
        </w:rPr>
        <w:t>products</w:t>
      </w:r>
      <w:r>
        <w:t>:</w:t>
      </w:r>
    </w:p>
    <w:p w14:paraId="65A567C8" w14:textId="4B5185C2" w:rsidR="00167B01" w:rsidRDefault="00AB5F9D" w:rsidP="00965CD6">
      <w:pPr>
        <w:pStyle w:val="InventoryItem"/>
      </w:pPr>
      <w:r w:rsidRPr="00965CD6">
        <w:rPr>
          <w:i/>
        </w:rPr>
        <w:t>The Chicago Manual of Style</w:t>
      </w:r>
      <w:r w:rsidR="00167B01">
        <w:t xml:space="preserve">, </w:t>
      </w:r>
      <w:r w:rsidR="00BA19DB">
        <w:t>17</w:t>
      </w:r>
      <w:r w:rsidR="00464861">
        <w:t>th edi</w:t>
      </w:r>
      <w:r w:rsidR="00167B01">
        <w:t>tion</w:t>
      </w:r>
    </w:p>
    <w:p w14:paraId="0359E541" w14:textId="71C0EF6B" w:rsidR="00161A94" w:rsidRDefault="00B450CA" w:rsidP="00965CD6">
      <w:pPr>
        <w:pStyle w:val="InventoryItem"/>
        <w:rPr>
          <w:iCs/>
        </w:rPr>
      </w:pPr>
      <w:r w:rsidRPr="00B450CA">
        <w:rPr>
          <w:iCs/>
        </w:rPr>
        <w:t>merriam-webster.com</w:t>
      </w:r>
    </w:p>
    <w:p w14:paraId="5D49AF58" w14:textId="069C3B4A" w:rsidR="005F64B9" w:rsidRDefault="00111872" w:rsidP="00AC57DB">
      <w:pPr>
        <w:pStyle w:val="CoreBody"/>
      </w:pPr>
      <w:r>
        <w:t>T</w:t>
      </w:r>
      <w:r w:rsidR="00167B01">
        <w:t xml:space="preserve">his guide takes both of those works as its foundation, </w:t>
      </w:r>
      <w:r>
        <w:t xml:space="preserve">so </w:t>
      </w:r>
      <w:r w:rsidR="00167B01">
        <w:t>it focuses on matters of style and spelling that are particular to D&amp;D</w:t>
      </w:r>
      <w:r w:rsidR="00266CE8">
        <w:t xml:space="preserve"> products</w:t>
      </w:r>
      <w:r w:rsidR="00C975D8">
        <w:t xml:space="preserve">, where we </w:t>
      </w:r>
      <w:r w:rsidR="00167B01">
        <w:t>depart from</w:t>
      </w:r>
      <w:r w:rsidR="00C975D8">
        <w:t xml:space="preserve"> or expand on</w:t>
      </w:r>
      <w:r w:rsidR="00167B01">
        <w:t xml:space="preserve"> the recommendations of those works.</w:t>
      </w:r>
    </w:p>
    <w:p w14:paraId="0461802A" w14:textId="304C32E6" w:rsidR="002479D0" w:rsidRDefault="002479D0" w:rsidP="002479D0">
      <w:pPr>
        <w:pStyle w:val="Heading1"/>
      </w:pPr>
      <w:r>
        <w:t xml:space="preserve">Using </w:t>
      </w:r>
      <w:r>
        <w:rPr>
          <w:i/>
        </w:rPr>
        <w:t>Chicago</w:t>
      </w:r>
    </w:p>
    <w:p w14:paraId="7649740C" w14:textId="6C99C052" w:rsidR="002479D0" w:rsidRDefault="00F44805" w:rsidP="002479D0">
      <w:pPr>
        <w:pStyle w:val="CoreBody"/>
      </w:pPr>
      <w:r>
        <w:rPr>
          <w:i/>
        </w:rPr>
        <w:t>The Chicago Manual of Style</w:t>
      </w:r>
      <w:r>
        <w:t xml:space="preserve"> is a gold mine of guidance for writers and editors. If you</w:t>
      </w:r>
      <w:r w:rsidR="00BB4B83">
        <w:t xml:space="preserve"> aren’t</w:t>
      </w:r>
      <w:r>
        <w:t xml:space="preserve"> familiar with it or have used only an earlier edition, </w:t>
      </w:r>
      <w:r w:rsidR="00814714">
        <w:t>start with</w:t>
      </w:r>
      <w:r>
        <w:t xml:space="preserve"> the following </w:t>
      </w:r>
      <w:r w:rsidR="00601F8E">
        <w:t xml:space="preserve">chapters and </w:t>
      </w:r>
      <w:r>
        <w:t>sections:</w:t>
      </w:r>
    </w:p>
    <w:p w14:paraId="1EB492C3" w14:textId="14C66CD2" w:rsidR="00F44805" w:rsidRDefault="00601F8E" w:rsidP="00F44805">
      <w:pPr>
        <w:pStyle w:val="CoreBulleted"/>
      </w:pPr>
      <w:r>
        <w:t xml:space="preserve">Section </w:t>
      </w:r>
      <w:r w:rsidR="00B654C7">
        <w:t>5.25</w:t>
      </w:r>
      <w:r w:rsidR="00F44805">
        <w:t xml:space="preserve">0, </w:t>
      </w:r>
      <w:r w:rsidR="00D80DD8">
        <w:t>“</w:t>
      </w:r>
      <w:r w:rsidR="00F44805">
        <w:t>Glossary of Problematic Words and Phrases.</w:t>
      </w:r>
      <w:r w:rsidR="00D80DD8">
        <w:t>”</w:t>
      </w:r>
      <w:r w:rsidR="00F44805">
        <w:t xml:space="preserve"> Not sure whether to use </w:t>
      </w:r>
      <w:r w:rsidR="00D80DD8">
        <w:t>“</w:t>
      </w:r>
      <w:r w:rsidR="00F44805">
        <w:t>alternate</w:t>
      </w:r>
      <w:r w:rsidR="00D80DD8">
        <w:t>”</w:t>
      </w:r>
      <w:r w:rsidR="00F44805">
        <w:t xml:space="preserve"> or </w:t>
      </w:r>
      <w:r w:rsidR="00D80DD8">
        <w:t>“</w:t>
      </w:r>
      <w:r w:rsidR="00F44805">
        <w:t>alternative</w:t>
      </w:r>
      <w:r w:rsidR="00D80DD8">
        <w:t>”</w:t>
      </w:r>
      <w:r w:rsidR="00F44805">
        <w:t xml:space="preserve">? Feeling as if </w:t>
      </w:r>
      <w:r w:rsidR="00D80DD8">
        <w:t>“</w:t>
      </w:r>
      <w:r w:rsidR="00F44805">
        <w:t>indicate</w:t>
      </w:r>
      <w:r w:rsidR="00D80DD8">
        <w:t>”</w:t>
      </w:r>
      <w:r w:rsidR="00F44805">
        <w:t xml:space="preserve"> appears a bit too frequently in D&amp;D rules? This section addresses these matters, among many others.</w:t>
      </w:r>
    </w:p>
    <w:p w14:paraId="543F4103" w14:textId="320202C3" w:rsidR="00F44805" w:rsidRDefault="00F44805" w:rsidP="00F44805">
      <w:pPr>
        <w:pStyle w:val="CoreBulleted"/>
      </w:pPr>
      <w:r>
        <w:t xml:space="preserve">Chapter 6, </w:t>
      </w:r>
      <w:r w:rsidR="00D80DD8">
        <w:t>“</w:t>
      </w:r>
      <w:r>
        <w:t>Punctuation.</w:t>
      </w:r>
      <w:r w:rsidR="00D80DD8">
        <w:t>”</w:t>
      </w:r>
      <w:r w:rsidR="00601F8E">
        <w:t xml:space="preserve"> This chapter is the authoritative reference for how to</w:t>
      </w:r>
      <w:r w:rsidR="004F7A88" w:rsidRPr="004F7A88">
        <w:t xml:space="preserve"> </w:t>
      </w:r>
      <w:r w:rsidR="004F7A88">
        <w:t>correctly</w:t>
      </w:r>
      <w:r w:rsidR="00601F8E">
        <w:t xml:space="preserve"> use commas, colons, semicolons, dashes, and other punctuation in our publications.</w:t>
      </w:r>
    </w:p>
    <w:p w14:paraId="4FF85906" w14:textId="7435359A" w:rsidR="00601F8E" w:rsidRDefault="00601F8E" w:rsidP="00F44805">
      <w:pPr>
        <w:pStyle w:val="CoreBulleted"/>
      </w:pPr>
      <w:r>
        <w:t xml:space="preserve">Chapter 7, </w:t>
      </w:r>
      <w:r w:rsidR="00D80DD8">
        <w:t>“</w:t>
      </w:r>
      <w:r>
        <w:t>Spelling, Distinctive Treatment of Words, and Compounds.</w:t>
      </w:r>
      <w:r w:rsidR="00D80DD8">
        <w:t>”</w:t>
      </w:r>
      <w:r>
        <w:t xml:space="preserve"> The whole chapter is worth skimming, but the treasure trove is at the end: section 7.8</w:t>
      </w:r>
      <w:r w:rsidR="002B0409">
        <w:t>9</w:t>
      </w:r>
      <w:r>
        <w:t>. That section addresses the many conundrums related to compound words.</w:t>
      </w:r>
    </w:p>
    <w:p w14:paraId="4CDCDB5E" w14:textId="173EF038" w:rsidR="00601F8E" w:rsidRDefault="00601F8E" w:rsidP="00F44805">
      <w:pPr>
        <w:pStyle w:val="CoreBulleted"/>
      </w:pPr>
      <w:r>
        <w:t xml:space="preserve">Chapter 9, </w:t>
      </w:r>
      <w:r w:rsidR="00D80DD8">
        <w:t>“</w:t>
      </w:r>
      <w:r>
        <w:t>Numbers.</w:t>
      </w:r>
      <w:r w:rsidR="00D80DD8">
        <w:t>”</w:t>
      </w:r>
      <w:r>
        <w:t xml:space="preserve"> When to use numerals and when not to—that’s the meat of this chapter.</w:t>
      </w:r>
    </w:p>
    <w:p w14:paraId="69D4F774" w14:textId="2EE14318" w:rsidR="00814714" w:rsidRDefault="00812A0A" w:rsidP="002479D0">
      <w:pPr>
        <w:pStyle w:val="CoreBody"/>
      </w:pPr>
      <w:r>
        <w:t xml:space="preserve">If </w:t>
      </w:r>
      <w:r w:rsidR="009C5E5C">
        <w:t>you’re</w:t>
      </w:r>
      <w:r>
        <w:t xml:space="preserve"> the </w:t>
      </w:r>
      <w:r w:rsidR="009047E1">
        <w:t>copyeditor</w:t>
      </w:r>
      <w:r>
        <w:t xml:space="preserve"> of a D&amp;D manuscript, make sure to look at section 2.77, a useful checklist of things to tidy up before</w:t>
      </w:r>
      <w:r w:rsidR="0052255D">
        <w:t xml:space="preserve"> you dive into</w:t>
      </w:r>
      <w:r>
        <w:t xml:space="preserve"> </w:t>
      </w:r>
      <w:r w:rsidR="0052255D">
        <w:t>your</w:t>
      </w:r>
      <w:r>
        <w:t xml:space="preserve"> </w:t>
      </w:r>
      <w:r w:rsidR="0052255D">
        <w:t>copy</w:t>
      </w:r>
      <w:r>
        <w:t>editing.</w:t>
      </w:r>
    </w:p>
    <w:p w14:paraId="0C914B72" w14:textId="07306184" w:rsidR="005C520C" w:rsidRDefault="007578A5" w:rsidP="005C520C">
      <w:pPr>
        <w:pStyle w:val="Heading1"/>
        <w:spacing w:before="120"/>
      </w:pPr>
      <w:r>
        <w:br w:type="column"/>
      </w:r>
      <w:r w:rsidR="005C520C">
        <w:t>General Rules</w:t>
      </w:r>
    </w:p>
    <w:p w14:paraId="2C5390AB" w14:textId="59A85832" w:rsidR="005C520C" w:rsidRPr="005C520C" w:rsidRDefault="005C520C" w:rsidP="005C520C">
      <w:pPr>
        <w:pStyle w:val="CoreBody"/>
      </w:pPr>
      <w:r>
        <w:t xml:space="preserve">The rules in this section apply to all D&amp;D products, whether RPG </w:t>
      </w:r>
      <w:r w:rsidR="00E6037E">
        <w:t>books</w:t>
      </w:r>
      <w:r>
        <w:t>, board game</w:t>
      </w:r>
      <w:r w:rsidR="00E6037E">
        <w:t>s</w:t>
      </w:r>
      <w:r>
        <w:t>, novels, or something else.</w:t>
      </w:r>
    </w:p>
    <w:p w14:paraId="62DAB92F" w14:textId="6923EABA" w:rsidR="001F15DD" w:rsidRDefault="000F5DBC" w:rsidP="005C520C">
      <w:pPr>
        <w:pStyle w:val="Heading2"/>
      </w:pPr>
      <w:r>
        <w:t xml:space="preserve">Titles and </w:t>
      </w:r>
      <w:r w:rsidR="00412626">
        <w:t>Trademarks</w:t>
      </w:r>
    </w:p>
    <w:p w14:paraId="509A5E10" w14:textId="4D175BB0" w:rsidR="00C90FEE" w:rsidRPr="00C90FEE" w:rsidRDefault="00C90FEE" w:rsidP="00C90FEE">
      <w:pPr>
        <w:pStyle w:val="Heading3"/>
        <w:rPr>
          <w:smallCaps w:val="0"/>
          <w:szCs w:val="30"/>
        </w:rPr>
      </w:pPr>
      <w:r w:rsidRPr="00C90FEE">
        <w:rPr>
          <w:szCs w:val="30"/>
        </w:rPr>
        <w:t>Dungeons &amp; Dragons</w:t>
      </w:r>
    </w:p>
    <w:p w14:paraId="5DF99CCA" w14:textId="1D848A95" w:rsidR="00B02DC8" w:rsidRDefault="00C90FEE" w:rsidP="00930804">
      <w:pPr>
        <w:pStyle w:val="CoreBody"/>
      </w:pPr>
      <w:r w:rsidRPr="00223272">
        <w:t xml:space="preserve">In </w:t>
      </w:r>
      <w:r w:rsidR="00CE37CC">
        <w:t xml:space="preserve">a </w:t>
      </w:r>
      <w:r w:rsidRPr="00223272">
        <w:t>print</w:t>
      </w:r>
      <w:r w:rsidR="00CE37CC">
        <w:t xml:space="preserve"> publication</w:t>
      </w:r>
      <w:r w:rsidRPr="00223272">
        <w:t xml:space="preserve">, set the name of our brand in small caps: </w:t>
      </w:r>
      <w:r w:rsidRPr="003A223B">
        <w:rPr>
          <w:smallCaps/>
          <w:szCs w:val="22"/>
        </w:rPr>
        <w:t>Dungeons &amp; Dragons</w:t>
      </w:r>
      <w:r w:rsidR="00B02DC8">
        <w:t xml:space="preserve">. The ampersand should be the same size as the capital letters. If the font </w:t>
      </w:r>
      <w:r w:rsidR="009C5E5C">
        <w:t>you’re</w:t>
      </w:r>
      <w:r w:rsidR="00B02DC8">
        <w:t xml:space="preserve"> using makes the ampersand smaller, don’t set </w:t>
      </w:r>
      <w:r w:rsidR="00BB4B83">
        <w:t>the ampersand</w:t>
      </w:r>
      <w:r w:rsidR="00B02DC8">
        <w:t xml:space="preserve"> in small caps.</w:t>
      </w:r>
    </w:p>
    <w:p w14:paraId="5F7AF999" w14:textId="555F543A" w:rsidR="00C90FEE" w:rsidRDefault="00B02DC8" w:rsidP="00930804">
      <w:pPr>
        <w:pStyle w:val="CoreBody"/>
      </w:pPr>
      <w:r>
        <w:tab/>
      </w:r>
      <w:r w:rsidR="00C90FEE" w:rsidRPr="00223272">
        <w:t xml:space="preserve">On the web and in any other context where small caps are unavailable, capitalize </w:t>
      </w:r>
      <w:r>
        <w:t>the brand name</w:t>
      </w:r>
      <w:r w:rsidR="00CE37CC">
        <w:t xml:space="preserve"> with no special typographic treatment</w:t>
      </w:r>
      <w:r w:rsidR="00C90FEE" w:rsidRPr="00223272">
        <w:t xml:space="preserve">: </w:t>
      </w:r>
      <w:r w:rsidR="00C90FEE" w:rsidRPr="005550E5">
        <w:rPr>
          <w:szCs w:val="22"/>
        </w:rPr>
        <w:t>Dungeons &amp; Dragons</w:t>
      </w:r>
      <w:r w:rsidR="00C90FEE">
        <w:t>.</w:t>
      </w:r>
    </w:p>
    <w:p w14:paraId="3588AD34" w14:textId="1C65111B" w:rsidR="00C90FEE" w:rsidRDefault="00C90FEE" w:rsidP="00930804">
      <w:pPr>
        <w:pStyle w:val="CoreBody"/>
      </w:pPr>
      <w:r>
        <w:tab/>
      </w:r>
      <w:r w:rsidRPr="00223272">
        <w:t xml:space="preserve">The abbreviation, D&amp;D, </w:t>
      </w:r>
      <w:r>
        <w:t>is neither</w:t>
      </w:r>
      <w:r w:rsidRPr="00223272">
        <w:t xml:space="preserve"> </w:t>
      </w:r>
      <w:r>
        <w:t xml:space="preserve">set </w:t>
      </w:r>
      <w:r w:rsidRPr="00223272">
        <w:t>in small caps</w:t>
      </w:r>
      <w:r>
        <w:t xml:space="preserve"> nor italicized</w:t>
      </w:r>
      <w:r w:rsidRPr="00223272">
        <w:t>.</w:t>
      </w:r>
    </w:p>
    <w:p w14:paraId="1F14CA8B" w14:textId="3D09F6AD" w:rsidR="00CE37CC" w:rsidRDefault="0037466B" w:rsidP="00930804">
      <w:pPr>
        <w:pStyle w:val="CoreBody"/>
        <w:rPr>
          <w:szCs w:val="22"/>
        </w:rPr>
      </w:pPr>
      <w:r>
        <w:tab/>
      </w:r>
      <w:r w:rsidR="00CE37CC" w:rsidRPr="00CE37CC">
        <w:rPr>
          <w:rStyle w:val="InlineSubhead"/>
        </w:rPr>
        <w:t>D&amp;D Not Synonymous with the RPG.</w:t>
      </w:r>
      <w:r w:rsidR="00CE37CC">
        <w:t xml:space="preserve"> </w:t>
      </w:r>
      <w:r>
        <w:t xml:space="preserve">Bear in mind that </w:t>
      </w:r>
      <w:r w:rsidRPr="0037466B">
        <w:rPr>
          <w:smallCaps/>
          <w:szCs w:val="22"/>
        </w:rPr>
        <w:t>Dungeons &amp; Dragons</w:t>
      </w:r>
      <w:r>
        <w:t xml:space="preserve"> encompasses various games, novels, and worlds. </w:t>
      </w:r>
      <w:r w:rsidR="00BC7E4A">
        <w:t>The brand name is not synonymous with the tabletop roleplaying game.</w:t>
      </w:r>
      <w:r w:rsidR="00CE37CC">
        <w:t xml:space="preserve"> </w:t>
      </w:r>
      <w:r w:rsidR="00BC7E4A">
        <w:t>That</w:t>
      </w:r>
      <w:r>
        <w:t xml:space="preserve"> game is the </w:t>
      </w:r>
      <w:r w:rsidR="003576F4" w:rsidRPr="0037466B">
        <w:rPr>
          <w:smallCaps/>
          <w:szCs w:val="22"/>
        </w:rPr>
        <w:t>Dungeons &amp; Dragons</w:t>
      </w:r>
      <w:r w:rsidR="003576F4" w:rsidRPr="003576F4">
        <w:rPr>
          <w:szCs w:val="22"/>
        </w:rPr>
        <w:t xml:space="preserve"> Roleplaying Game</w:t>
      </w:r>
      <w:r w:rsidR="003576F4">
        <w:rPr>
          <w:szCs w:val="22"/>
        </w:rPr>
        <w:t>.</w:t>
      </w:r>
      <w:r w:rsidR="00CE37CC">
        <w:rPr>
          <w:szCs w:val="22"/>
        </w:rPr>
        <w:t xml:space="preserve"> Inside a product for that game, it is acceptable to refer to the game as </w:t>
      </w:r>
      <w:r w:rsidR="00CE37CC" w:rsidRPr="0037466B">
        <w:rPr>
          <w:smallCaps/>
          <w:szCs w:val="22"/>
        </w:rPr>
        <w:t>Dungeons &amp; Dragons</w:t>
      </w:r>
      <w:r w:rsidR="00CE37CC">
        <w:rPr>
          <w:smallCaps/>
          <w:szCs w:val="22"/>
        </w:rPr>
        <w:t xml:space="preserve"> </w:t>
      </w:r>
      <w:r w:rsidR="00CE37CC" w:rsidRPr="00CE37CC">
        <w:rPr>
          <w:szCs w:val="22"/>
        </w:rPr>
        <w:t>or D&amp;D</w:t>
      </w:r>
      <w:r w:rsidR="00CE37CC">
        <w:rPr>
          <w:smallCaps/>
          <w:szCs w:val="22"/>
        </w:rPr>
        <w:t>.</w:t>
      </w:r>
    </w:p>
    <w:p w14:paraId="7339205C" w14:textId="38069B03" w:rsidR="00CE37CC" w:rsidRPr="00D80DD8" w:rsidRDefault="007578A5" w:rsidP="00930804">
      <w:pPr>
        <w:pStyle w:val="CoreBody"/>
      </w:pPr>
      <w:r>
        <w:rPr>
          <w:noProof/>
          <w:lang w:eastAsia="en-US"/>
        </w:rPr>
        <mc:AlternateContent>
          <mc:Choice Requires="wps">
            <w:drawing>
              <wp:anchor distT="0" distB="0" distL="114300" distR="114300" simplePos="0" relativeHeight="251658240" behindDoc="0" locked="0" layoutInCell="1" allowOverlap="1" wp14:anchorId="44EF6855" wp14:editId="4094C259">
                <wp:simplePos x="0" y="0"/>
                <wp:positionH relativeFrom="column">
                  <wp:align>center</wp:align>
                </wp:positionH>
                <wp:positionV relativeFrom="margin">
                  <wp:align>bottom</wp:align>
                </wp:positionV>
                <wp:extent cx="3090672" cy="2724912"/>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90672" cy="272491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705D2DA" w14:textId="7A283A5D" w:rsidR="001B4382" w:rsidRPr="007F7EC7" w:rsidRDefault="001B4382" w:rsidP="006D6B57">
                            <w:pPr>
                              <w:pStyle w:val="SidebarHeading"/>
                              <w:rPr>
                                <w:color w:val="auto"/>
                              </w:rPr>
                            </w:pPr>
                            <w:r>
                              <w:rPr>
                                <w:color w:val="auto"/>
                              </w:rPr>
                              <w:t>Texts about D&amp;D Settings</w:t>
                            </w:r>
                          </w:p>
                          <w:p w14:paraId="3576FFBD" w14:textId="1AE95F45" w:rsidR="001B4382" w:rsidRPr="00861E1A" w:rsidRDefault="001B4382" w:rsidP="006D6B57">
                            <w:pPr>
                              <w:pStyle w:val="SidebarBody"/>
                              <w:rPr>
                                <w:color w:val="auto"/>
                              </w:rPr>
                            </w:pPr>
                            <w:r>
                              <w:rPr>
                                <w:color w:val="auto"/>
                              </w:rPr>
                              <w:t>Your main references for our worlds, such as the Forgotten Realms and Dragonlance, should be guides that we provide or official products published for the fifth edition of the D&amp;D roleplaying game.</w:t>
                            </w:r>
                          </w:p>
                          <w:p w14:paraId="313DC9F5" w14:textId="77777777" w:rsidR="001B4382" w:rsidRPr="007F7EC7" w:rsidRDefault="001B4382" w:rsidP="006D6B57">
                            <w:pPr>
                              <w:pStyle w:val="SidebarBody"/>
                              <w:rPr>
                                <w:color w:val="auto"/>
                              </w:rPr>
                            </w:pPr>
                            <w:r>
                              <w:rPr>
                                <w:color w:val="auto"/>
                              </w:rPr>
                              <w:tab/>
                              <w:t>Don’t rely on I</w:t>
                            </w:r>
                            <w:r w:rsidRPr="007F7EC7">
                              <w:rPr>
                                <w:color w:val="auto"/>
                              </w:rPr>
                              <w:t>nternet</w:t>
                            </w:r>
                            <w:r>
                              <w:rPr>
                                <w:color w:val="auto"/>
                              </w:rPr>
                              <w:t xml:space="preserve"> searches</w:t>
                            </w:r>
                            <w:r w:rsidRPr="007F7EC7">
                              <w:rPr>
                                <w:color w:val="auto"/>
                              </w:rPr>
                              <w:t xml:space="preserve"> to give you the right answer to question</w:t>
                            </w:r>
                            <w:r>
                              <w:rPr>
                                <w:color w:val="auto"/>
                              </w:rPr>
                              <w:t>s</w:t>
                            </w:r>
                            <w:r w:rsidRPr="007F7EC7">
                              <w:rPr>
                                <w:color w:val="auto"/>
                              </w:rPr>
                              <w:t xml:space="preserve"> about </w:t>
                            </w:r>
                            <w:r>
                              <w:rPr>
                                <w:color w:val="auto"/>
                              </w:rPr>
                              <w:t xml:space="preserve">a </w:t>
                            </w:r>
                            <w:r w:rsidRPr="007F7EC7">
                              <w:rPr>
                                <w:color w:val="auto"/>
                              </w:rPr>
                              <w:t xml:space="preserve">D&amp;D </w:t>
                            </w:r>
                            <w:r>
                              <w:rPr>
                                <w:color w:val="auto"/>
                              </w:rPr>
                              <w:t>setting</w:t>
                            </w:r>
                            <w:r w:rsidRPr="007F7EC7">
                              <w:rPr>
                                <w:color w:val="auto"/>
                              </w:rPr>
                              <w:t xml:space="preserve">. </w:t>
                            </w:r>
                            <w:r>
                              <w:rPr>
                                <w:color w:val="auto"/>
                              </w:rPr>
                              <w:t xml:space="preserve">The Internet contains </w:t>
                            </w:r>
                            <w:r w:rsidRPr="007F7EC7">
                              <w:rPr>
                                <w:color w:val="auto"/>
                              </w:rPr>
                              <w:t>contradictions, misinterpretations, and outright fabrications. Both Wikipedia and the Forgotten Realms Wiki</w:t>
                            </w:r>
                            <w:r>
                              <w:rPr>
                                <w:color w:val="auto"/>
                              </w:rPr>
                              <w:t>, for instance,</w:t>
                            </w:r>
                            <w:r w:rsidRPr="007F7EC7">
                              <w:rPr>
                                <w:color w:val="auto"/>
                              </w:rPr>
                              <w:t xml:space="preserve"> </w:t>
                            </w:r>
                            <w:r>
                              <w:rPr>
                                <w:color w:val="auto"/>
                              </w:rPr>
                              <w:t>contain</w:t>
                            </w:r>
                            <w:r w:rsidRPr="007F7EC7">
                              <w:rPr>
                                <w:color w:val="auto"/>
                              </w:rPr>
                              <w:t xml:space="preserve"> </w:t>
                            </w:r>
                            <w:r>
                              <w:rPr>
                                <w:color w:val="auto"/>
                              </w:rPr>
                              <w:t>some unreliable information.</w:t>
                            </w:r>
                          </w:p>
                          <w:p w14:paraId="2A797CBE" w14:textId="77777777" w:rsidR="001B4382" w:rsidRPr="007F7EC7" w:rsidRDefault="001B4382" w:rsidP="006D6B57">
                            <w:pPr>
                              <w:pStyle w:val="SidebarBody"/>
                              <w:rPr>
                                <w:color w:val="auto"/>
                              </w:rPr>
                            </w:pPr>
                            <w:r w:rsidRPr="007F7EC7">
                              <w:rPr>
                                <w:color w:val="auto"/>
                              </w:rPr>
                              <w:tab/>
                            </w:r>
                            <w:r>
                              <w:rPr>
                                <w:color w:val="auto"/>
                              </w:rPr>
                              <w:t>Also, beware of relying solely on D&amp;D products from previous editions</w:t>
                            </w:r>
                            <w:r w:rsidRPr="007F7EC7">
                              <w:rPr>
                                <w:color w:val="auto"/>
                              </w:rPr>
                              <w:t>. They often present conf</w:t>
                            </w:r>
                            <w:r>
                              <w:rPr>
                                <w:color w:val="auto"/>
                              </w:rPr>
                              <w:t>licting or outdated information about a setting.</w:t>
                            </w:r>
                          </w:p>
                          <w:p w14:paraId="11B35C78" w14:textId="77777777" w:rsidR="001B4382" w:rsidRPr="00861E1A" w:rsidRDefault="001B4382" w:rsidP="006D6B57">
                            <w:pPr>
                              <w:pStyle w:val="SidebarBody"/>
                              <w:rPr>
                                <w:color w:val="auto"/>
                              </w:rPr>
                            </w:pPr>
                            <w:r w:rsidRPr="00861E1A">
                              <w:rPr>
                                <w:color w:val="auto"/>
                              </w:rPr>
                              <w:tab/>
                            </w:r>
                            <w:r>
                              <w:rPr>
                                <w:color w:val="auto"/>
                              </w:rPr>
                              <w:t>If you have a question that isn’t answered in one of our guides or products, please contact us.</w:t>
                            </w:r>
                          </w:p>
                          <w:p w14:paraId="62B5B72A" w14:textId="77777777" w:rsidR="001B4382" w:rsidRDefault="001B4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6855" id="_x0000_t202" coordsize="21600,21600" o:spt="202" path="m,l,21600r21600,l21600,xe">
                <v:stroke joinstyle="miter"/>
                <v:path gradientshapeok="t" o:connecttype="rect"/>
              </v:shapetype>
              <v:shape id="Text Box 1" o:spid="_x0000_s1026" type="#_x0000_t202" style="position:absolute;margin-left:0;margin-top:0;width:243.35pt;height:214.5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" filled="f" stroked="f">
                <v:textbox>
                  <w:txbxContent>
                    <w:p w14:paraId="7705D2DA" w14:textId="7A283A5D" w:rsidR="001B4382" w:rsidRPr="007F7EC7" w:rsidRDefault="001B4382" w:rsidP="006D6B57">
                      <w:pPr>
                        <w:pStyle w:val="SidebarHeading"/>
                        <w:rPr>
                          <w:color w:val="auto"/>
                        </w:rPr>
                      </w:pPr>
                      <w:r>
                        <w:rPr>
                          <w:color w:val="auto"/>
                        </w:rPr>
                        <w:t>Texts about D&amp;D Settings</w:t>
                      </w:r>
                    </w:p>
                    <w:p w14:paraId="3576FFBD" w14:textId="1AE95F45" w:rsidR="001B4382" w:rsidRPr="00861E1A" w:rsidRDefault="001B4382" w:rsidP="006D6B57">
                      <w:pPr>
                        <w:pStyle w:val="SidebarBody"/>
                        <w:rPr>
                          <w:color w:val="auto"/>
                        </w:rPr>
                      </w:pPr>
                      <w:r>
                        <w:rPr>
                          <w:color w:val="auto"/>
                        </w:rPr>
                        <w:t>Your main references for our worlds, such as the Forgotten Realms and Dragonlance, should be guides that we provide or official products published for the fifth edition of the D&amp;D roleplaying game.</w:t>
                      </w:r>
                    </w:p>
                    <w:p w14:paraId="313DC9F5" w14:textId="77777777" w:rsidR="001B4382" w:rsidRPr="007F7EC7" w:rsidRDefault="001B4382" w:rsidP="006D6B57">
                      <w:pPr>
                        <w:pStyle w:val="SidebarBody"/>
                        <w:rPr>
                          <w:color w:val="auto"/>
                        </w:rPr>
                      </w:pPr>
                      <w:r>
                        <w:rPr>
                          <w:color w:val="auto"/>
                        </w:rPr>
                        <w:tab/>
                        <w:t>Don’t rely on I</w:t>
                      </w:r>
                      <w:r w:rsidRPr="007F7EC7">
                        <w:rPr>
                          <w:color w:val="auto"/>
                        </w:rPr>
                        <w:t>nternet</w:t>
                      </w:r>
                      <w:r>
                        <w:rPr>
                          <w:color w:val="auto"/>
                        </w:rPr>
                        <w:t xml:space="preserve"> searches</w:t>
                      </w:r>
                      <w:r w:rsidRPr="007F7EC7">
                        <w:rPr>
                          <w:color w:val="auto"/>
                        </w:rPr>
                        <w:t xml:space="preserve"> to give you the right answer to question</w:t>
                      </w:r>
                      <w:r>
                        <w:rPr>
                          <w:color w:val="auto"/>
                        </w:rPr>
                        <w:t>s</w:t>
                      </w:r>
                      <w:r w:rsidRPr="007F7EC7">
                        <w:rPr>
                          <w:color w:val="auto"/>
                        </w:rPr>
                        <w:t xml:space="preserve"> about </w:t>
                      </w:r>
                      <w:r>
                        <w:rPr>
                          <w:color w:val="auto"/>
                        </w:rPr>
                        <w:t xml:space="preserve">a </w:t>
                      </w:r>
                      <w:r w:rsidRPr="007F7EC7">
                        <w:rPr>
                          <w:color w:val="auto"/>
                        </w:rPr>
                        <w:t xml:space="preserve">D&amp;D </w:t>
                      </w:r>
                      <w:r>
                        <w:rPr>
                          <w:color w:val="auto"/>
                        </w:rPr>
                        <w:t>setting</w:t>
                      </w:r>
                      <w:r w:rsidRPr="007F7EC7">
                        <w:rPr>
                          <w:color w:val="auto"/>
                        </w:rPr>
                        <w:t xml:space="preserve">. </w:t>
                      </w:r>
                      <w:r>
                        <w:rPr>
                          <w:color w:val="auto"/>
                        </w:rPr>
                        <w:t xml:space="preserve">The Internet contains </w:t>
                      </w:r>
                      <w:r w:rsidRPr="007F7EC7">
                        <w:rPr>
                          <w:color w:val="auto"/>
                        </w:rPr>
                        <w:t>contradictions, misinterpretations, and outright fabrications. Both Wikipedia and the Forgotten Realms Wiki</w:t>
                      </w:r>
                      <w:r>
                        <w:rPr>
                          <w:color w:val="auto"/>
                        </w:rPr>
                        <w:t>, for instance,</w:t>
                      </w:r>
                      <w:r w:rsidRPr="007F7EC7">
                        <w:rPr>
                          <w:color w:val="auto"/>
                        </w:rPr>
                        <w:t xml:space="preserve"> </w:t>
                      </w:r>
                      <w:r>
                        <w:rPr>
                          <w:color w:val="auto"/>
                        </w:rPr>
                        <w:t>contain</w:t>
                      </w:r>
                      <w:r w:rsidRPr="007F7EC7">
                        <w:rPr>
                          <w:color w:val="auto"/>
                        </w:rPr>
                        <w:t xml:space="preserve"> </w:t>
                      </w:r>
                      <w:r>
                        <w:rPr>
                          <w:color w:val="auto"/>
                        </w:rPr>
                        <w:t>some unreliable information.</w:t>
                      </w:r>
                    </w:p>
                    <w:p w14:paraId="2A797CBE" w14:textId="77777777" w:rsidR="001B4382" w:rsidRPr="007F7EC7" w:rsidRDefault="001B4382" w:rsidP="006D6B57">
                      <w:pPr>
                        <w:pStyle w:val="SidebarBody"/>
                        <w:rPr>
                          <w:color w:val="auto"/>
                        </w:rPr>
                      </w:pPr>
                      <w:r w:rsidRPr="007F7EC7">
                        <w:rPr>
                          <w:color w:val="auto"/>
                        </w:rPr>
                        <w:tab/>
                      </w:r>
                      <w:r>
                        <w:rPr>
                          <w:color w:val="auto"/>
                        </w:rPr>
                        <w:t>Also, beware of relying solely on D&amp;D products from previous editions</w:t>
                      </w:r>
                      <w:r w:rsidRPr="007F7EC7">
                        <w:rPr>
                          <w:color w:val="auto"/>
                        </w:rPr>
                        <w:t>. They often present conf</w:t>
                      </w:r>
                      <w:r>
                        <w:rPr>
                          <w:color w:val="auto"/>
                        </w:rPr>
                        <w:t>licting or outdated information about a setting.</w:t>
                      </w:r>
                    </w:p>
                    <w:p w14:paraId="11B35C78" w14:textId="77777777" w:rsidR="001B4382" w:rsidRPr="00861E1A" w:rsidRDefault="001B4382" w:rsidP="006D6B57">
                      <w:pPr>
                        <w:pStyle w:val="SidebarBody"/>
                        <w:rPr>
                          <w:color w:val="auto"/>
                        </w:rPr>
                      </w:pPr>
                      <w:r w:rsidRPr="00861E1A">
                        <w:rPr>
                          <w:color w:val="auto"/>
                        </w:rPr>
                        <w:tab/>
                      </w:r>
                      <w:r>
                        <w:rPr>
                          <w:color w:val="auto"/>
                        </w:rPr>
                        <w:t>If you have a question that isn’t answered in one of our guides or products, please contact us.</w:t>
                      </w:r>
                    </w:p>
                    <w:p w14:paraId="62B5B72A" w14:textId="77777777" w:rsidR="001B4382" w:rsidRDefault="001B4382"/>
                  </w:txbxContent>
                </v:textbox>
                <w10:wrap type="square" anchory="margin"/>
              </v:shape>
            </w:pict>
          </mc:Fallback>
        </mc:AlternateContent>
      </w:r>
      <w:r w:rsidR="00CE37CC">
        <w:rPr>
          <w:szCs w:val="22"/>
        </w:rPr>
        <w:tab/>
      </w:r>
      <w:r w:rsidR="00CE37CC" w:rsidRPr="00CE37CC">
        <w:rPr>
          <w:rStyle w:val="InlineSubhead"/>
        </w:rPr>
        <w:t>Editions of the RPG.</w:t>
      </w:r>
      <w:r w:rsidR="00CE37CC">
        <w:rPr>
          <w:szCs w:val="22"/>
        </w:rPr>
        <w:t xml:space="preserve"> In a departure from previous usage, </w:t>
      </w:r>
      <w:r w:rsidR="00D80DD8">
        <w:rPr>
          <w:szCs w:val="22"/>
        </w:rPr>
        <w:t>we spell out and lowercase references to editions of the roleplaying game. We write “fifth edition,” for instance, not “5th Edition.” We prefer to use an edition designation as a modifier of another term</w:t>
      </w:r>
      <w:proofErr w:type="gramStart"/>
      <w:r w:rsidR="00D80DD8">
        <w:rPr>
          <w:szCs w:val="22"/>
        </w:rPr>
        <w:t>—“</w:t>
      </w:r>
      <w:proofErr w:type="gramEnd"/>
      <w:r w:rsidR="00D80DD8">
        <w:rPr>
          <w:szCs w:val="22"/>
        </w:rPr>
        <w:t xml:space="preserve">the fifth edition </w:t>
      </w:r>
      <w:r w:rsidR="00D80DD8">
        <w:rPr>
          <w:i/>
          <w:szCs w:val="22"/>
        </w:rPr>
        <w:t>Dungeon Master's Guide</w:t>
      </w:r>
      <w:r w:rsidR="00B5686A">
        <w:rPr>
          <w:szCs w:val="22"/>
        </w:rPr>
        <w:t>,” for example.</w:t>
      </w:r>
    </w:p>
    <w:p w14:paraId="64EA2D55" w14:textId="51A4BD7F" w:rsidR="00CE37CC" w:rsidRPr="00D80DD8" w:rsidRDefault="00CE37CC" w:rsidP="00930804">
      <w:pPr>
        <w:pStyle w:val="CoreBody"/>
        <w:rPr>
          <w:szCs w:val="22"/>
        </w:rPr>
      </w:pPr>
      <w:r>
        <w:rPr>
          <w:szCs w:val="22"/>
        </w:rPr>
        <w:tab/>
      </w:r>
      <w:r w:rsidR="00DA26AA">
        <w:rPr>
          <w:szCs w:val="22"/>
        </w:rPr>
        <w:t>Our internal documentation occasionally uses</w:t>
      </w:r>
      <w:r w:rsidR="00FB429B">
        <w:rPr>
          <w:szCs w:val="22"/>
        </w:rPr>
        <w:t xml:space="preserve"> edition</w:t>
      </w:r>
      <w:r w:rsidR="00DA26AA">
        <w:rPr>
          <w:szCs w:val="22"/>
        </w:rPr>
        <w:t xml:space="preserve"> abbreviations like 4E and 5E. </w:t>
      </w:r>
      <w:r w:rsidR="00D80DD8">
        <w:rPr>
          <w:szCs w:val="22"/>
        </w:rPr>
        <w:t>In other contexts, s</w:t>
      </w:r>
      <w:r w:rsidR="00DA26AA">
        <w:rPr>
          <w:szCs w:val="22"/>
        </w:rPr>
        <w:t xml:space="preserve">uch abbreviations should </w:t>
      </w:r>
      <w:r w:rsidR="00C03491">
        <w:rPr>
          <w:szCs w:val="22"/>
        </w:rPr>
        <w:t>appear only in</w:t>
      </w:r>
      <w:r w:rsidR="00D80DD8">
        <w:rPr>
          <w:szCs w:val="22"/>
        </w:rPr>
        <w:t xml:space="preserve"> a table,</w:t>
      </w:r>
      <w:r w:rsidR="00C03491">
        <w:rPr>
          <w:szCs w:val="22"/>
        </w:rPr>
        <w:t xml:space="preserve"> a conversion document</w:t>
      </w:r>
      <w:r w:rsidR="00D80DD8">
        <w:rPr>
          <w:szCs w:val="22"/>
        </w:rPr>
        <w:t>,</w:t>
      </w:r>
      <w:r w:rsidR="00C03491">
        <w:rPr>
          <w:szCs w:val="22"/>
        </w:rPr>
        <w:t xml:space="preserve"> or in an informal </w:t>
      </w:r>
      <w:r w:rsidR="00D80DD8">
        <w:rPr>
          <w:szCs w:val="22"/>
        </w:rPr>
        <w:t>text</w:t>
      </w:r>
      <w:r w:rsidR="00DA26AA">
        <w:rPr>
          <w:szCs w:val="22"/>
        </w:rPr>
        <w:t>.</w:t>
      </w:r>
    </w:p>
    <w:p w14:paraId="14253A8B" w14:textId="20DE3C03" w:rsidR="00C90FEE" w:rsidRPr="00C90FEE" w:rsidRDefault="00545EBC" w:rsidP="00C90FEE">
      <w:pPr>
        <w:pStyle w:val="Heading3"/>
      </w:pPr>
      <w:r>
        <w:lastRenderedPageBreak/>
        <w:t xml:space="preserve">Typographic Treatment of </w:t>
      </w:r>
      <w:r w:rsidR="00C90FEE">
        <w:t>Product Names and Other Trademarks</w:t>
      </w:r>
    </w:p>
    <w:p w14:paraId="6BA77450" w14:textId="600EABD3" w:rsidR="00C90FEE" w:rsidRPr="00D1359F" w:rsidRDefault="00436AEB" w:rsidP="00930804">
      <w:pPr>
        <w:pStyle w:val="CoreBody"/>
      </w:pPr>
      <w:r>
        <w:t xml:space="preserve">The name of </w:t>
      </w:r>
      <w:r w:rsidR="00C90FEE">
        <w:t xml:space="preserve">a </w:t>
      </w:r>
      <w:r w:rsidR="008671BC">
        <w:t>publication,</w:t>
      </w:r>
      <w:r w:rsidR="008E4CD3">
        <w:t xml:space="preserve"> board game</w:t>
      </w:r>
      <w:r w:rsidR="002C365E">
        <w:t>,</w:t>
      </w:r>
      <w:r w:rsidR="008E4CD3">
        <w:t xml:space="preserve"> or miniatures set </w:t>
      </w:r>
      <w:r w:rsidR="00C90FEE">
        <w:t>is</w:t>
      </w:r>
      <w:r w:rsidR="00223272" w:rsidRPr="00223272">
        <w:t xml:space="preserve"> capitalized and italicized. Examples include </w:t>
      </w:r>
      <w:r w:rsidR="00223272" w:rsidRPr="00223272">
        <w:rPr>
          <w:i/>
          <w:iCs/>
        </w:rPr>
        <w:t>Castle Ravenloft</w:t>
      </w:r>
      <w:r w:rsidR="008E4CD3">
        <w:t> (board game) and</w:t>
      </w:r>
      <w:r w:rsidR="00223272" w:rsidRPr="00223272">
        <w:t> </w:t>
      </w:r>
      <w:r w:rsidR="00223272" w:rsidRPr="00223272">
        <w:rPr>
          <w:i/>
          <w:iCs/>
        </w:rPr>
        <w:t>Forgotten Realms Campaign Setting</w:t>
      </w:r>
      <w:r w:rsidR="00223272" w:rsidRPr="00223272">
        <w:t> (book)</w:t>
      </w:r>
      <w:r w:rsidR="00C90FEE">
        <w:t>.</w:t>
      </w:r>
      <w:r w:rsidR="00D1359F">
        <w:t xml:space="preserve"> Another example is the </w:t>
      </w:r>
      <w:r w:rsidR="00D1359F">
        <w:rPr>
          <w:i/>
        </w:rPr>
        <w:t>Basic Rules</w:t>
      </w:r>
      <w:r w:rsidR="00D1359F">
        <w:t>, the free version of the game available online. Initially we didn’t italicize it; we do now.</w:t>
      </w:r>
    </w:p>
    <w:p w14:paraId="030F9437" w14:textId="563D2375" w:rsidR="00BF6874" w:rsidRPr="00BF6874" w:rsidRDefault="00C90FEE" w:rsidP="00BF6874">
      <w:pPr>
        <w:pStyle w:val="CoreBody"/>
      </w:pPr>
      <w:r>
        <w:tab/>
      </w:r>
      <w:r w:rsidR="00223272" w:rsidRPr="00223272">
        <w:t xml:space="preserve">Any other </w:t>
      </w:r>
      <w:r>
        <w:t>trademark of ours</w:t>
      </w:r>
      <w:r w:rsidR="00930804">
        <w:t xml:space="preserve"> is capitalized</w:t>
      </w:r>
      <w:r w:rsidR="008E4CD3">
        <w:t xml:space="preserve"> and </w:t>
      </w:r>
      <w:proofErr w:type="spellStart"/>
      <w:r w:rsidR="008E4CD3">
        <w:t>romanized</w:t>
      </w:r>
      <w:proofErr w:type="spellEnd"/>
      <w:r w:rsidR="00930804">
        <w:t xml:space="preserve">. </w:t>
      </w:r>
      <w:r w:rsidR="0037466B">
        <w:t xml:space="preserve">Examples include </w:t>
      </w:r>
      <w:r w:rsidR="008E4CD3">
        <w:t xml:space="preserve">computer games, </w:t>
      </w:r>
      <w:r w:rsidR="00930804" w:rsidRPr="00BF6874">
        <w:t>campaign setting</w:t>
      </w:r>
      <w:r w:rsidR="00930804">
        <w:t>s</w:t>
      </w:r>
      <w:r w:rsidR="00930804" w:rsidRPr="00BF6874">
        <w:t>, play program</w:t>
      </w:r>
      <w:r w:rsidR="00930804">
        <w:t>s</w:t>
      </w:r>
      <w:r w:rsidR="00930804" w:rsidRPr="00BF6874">
        <w:t xml:space="preserve">, </w:t>
      </w:r>
      <w:r w:rsidR="00F54EB0">
        <w:t>and</w:t>
      </w:r>
      <w:r w:rsidR="00930804" w:rsidRPr="00BF6874">
        <w:t xml:space="preserve"> product line</w:t>
      </w:r>
      <w:r w:rsidR="00F54EB0">
        <w:t>s</w:t>
      </w:r>
      <w:r w:rsidR="00930804" w:rsidRPr="00BF6874">
        <w:t>, such as Forgotten Realms (setting), D&amp;D Encounters (play program), and D&amp;D Dungeon Tiles (product line).</w:t>
      </w:r>
    </w:p>
    <w:p w14:paraId="07B5C100" w14:textId="5CAC081C" w:rsidR="00BF6874" w:rsidRPr="005550E5" w:rsidRDefault="00BF6874" w:rsidP="005550E5">
      <w:pPr>
        <w:pStyle w:val="Heading3"/>
      </w:pPr>
      <w:r w:rsidRPr="005550E5">
        <w:t>Symbols</w:t>
      </w:r>
    </w:p>
    <w:p w14:paraId="4D4454FB" w14:textId="03F06AB4" w:rsidR="00C90FEE" w:rsidRDefault="00C90FEE" w:rsidP="00C82B3D">
      <w:pPr>
        <w:pStyle w:val="CoreBody"/>
      </w:pPr>
      <w:r>
        <w:t>A trademark symbol</w:t>
      </w:r>
      <w:r w:rsidR="00C82B3D">
        <w:t xml:space="preserve"> (™ and ®) appear</w:t>
      </w:r>
      <w:r>
        <w:t>s the first</w:t>
      </w:r>
      <w:r w:rsidR="00C82B3D">
        <w:t xml:space="preserve"> </w:t>
      </w:r>
      <w:r>
        <w:t xml:space="preserve">time a trademark appears </w:t>
      </w:r>
      <w:r w:rsidR="00C82B3D">
        <w:t xml:space="preserve">on packaging, </w:t>
      </w:r>
      <w:r>
        <w:t xml:space="preserve">on a </w:t>
      </w:r>
      <w:r w:rsidR="00C82B3D">
        <w:t xml:space="preserve">cover, </w:t>
      </w:r>
      <w:r w:rsidR="009A73A7">
        <w:t>or</w:t>
      </w:r>
      <w:r w:rsidR="005550E5">
        <w:t xml:space="preserve"> </w:t>
      </w:r>
      <w:r w:rsidR="009A73A7">
        <w:t>in marketing material</w:t>
      </w:r>
      <w:r>
        <w:t>.</w:t>
      </w:r>
    </w:p>
    <w:p w14:paraId="66DD8656" w14:textId="323FE546" w:rsidR="003A223B" w:rsidRDefault="007578A5" w:rsidP="00C82B3D">
      <w:pPr>
        <w:pStyle w:val="CoreBody"/>
      </w:pPr>
      <w:r>
        <w:rPr>
          <w:noProof/>
          <w:lang w:eastAsia="en-US"/>
        </w:rPr>
        <mc:AlternateContent>
          <mc:Choice Requires="wps">
            <w:drawing>
              <wp:anchor distT="91440" distB="91440" distL="114300" distR="114300" simplePos="0" relativeHeight="251658241" behindDoc="0" locked="0" layoutInCell="1" allowOverlap="1" wp14:anchorId="7118A4E0" wp14:editId="7E529115">
                <wp:simplePos x="0" y="0"/>
                <wp:positionH relativeFrom="column">
                  <wp:align>center</wp:align>
                </wp:positionH>
                <wp:positionV relativeFrom="margin">
                  <wp:align>bottom</wp:align>
                </wp:positionV>
                <wp:extent cx="2971800" cy="319125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319125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1E04CED" w14:textId="77777777" w:rsidR="001B4382" w:rsidRPr="000A4D2A" w:rsidRDefault="001B4382" w:rsidP="00B14699">
                            <w:pPr>
                              <w:pStyle w:val="SidebarHeading"/>
                            </w:pPr>
                            <w:r>
                              <w:t>High Fantasy</w:t>
                            </w:r>
                          </w:p>
                          <w:p w14:paraId="74F41B80" w14:textId="77777777" w:rsidR="001B4382" w:rsidRPr="000A4D2A" w:rsidRDefault="001B4382" w:rsidP="00B14699">
                            <w:pPr>
                              <w:pStyle w:val="SidebarBody"/>
                            </w:pPr>
                            <w:r>
                              <w:t xml:space="preserve">A typical </w:t>
                            </w:r>
                            <w:r w:rsidRPr="000A4D2A">
                              <w:t>D&amp;D stor</w:t>
                            </w:r>
                            <w:r>
                              <w:t>y</w:t>
                            </w:r>
                            <w:r w:rsidRPr="000A4D2A">
                              <w:t xml:space="preserve"> </w:t>
                            </w:r>
                            <w:r>
                              <w:t>or adventure is part of the high fantasy subgenre of fantasy fiction, with the epic scope characteristic of that subgenre.</w:t>
                            </w:r>
                          </w:p>
                          <w:p w14:paraId="53D003EC" w14:textId="77777777" w:rsidR="001B4382" w:rsidRPr="000A4D2A" w:rsidRDefault="001B4382" w:rsidP="00B14699">
                            <w:pPr>
                              <w:pStyle w:val="SidebarBody"/>
                            </w:pPr>
                            <w:r w:rsidRPr="000A4D2A">
                              <w:tab/>
                              <w:t xml:space="preserve">D&amp;D is about small bands of characters </w:t>
                            </w:r>
                            <w:r>
                              <w:t>embarking on adventures together</w:t>
                            </w:r>
                            <w:r w:rsidRPr="000A4D2A">
                              <w:t>. Teamwork and friendship are a huge part of what makes D&amp;D distinct as a brand. The lone knight fighting a dragon is less</w:t>
                            </w:r>
                            <w:r>
                              <w:t xml:space="preserve"> characteristic of</w:t>
                            </w:r>
                            <w:r w:rsidRPr="000A4D2A">
                              <w:t xml:space="preserve"> D&amp;D than an adventuring team fighting a dragon. People on their own get into trouble; a team that works together can </w:t>
                            </w:r>
                            <w:r>
                              <w:t>triumph</w:t>
                            </w:r>
                            <w:r w:rsidRPr="000A4D2A">
                              <w:t>.</w:t>
                            </w:r>
                          </w:p>
                          <w:p w14:paraId="6E33497A" w14:textId="77777777" w:rsidR="001B4382" w:rsidRPr="00F40637" w:rsidRDefault="001B4382" w:rsidP="00B14699">
                            <w:pPr>
                              <w:pStyle w:val="SidebarBody"/>
                            </w:pPr>
                            <w:r w:rsidRPr="004A17F2">
                              <w:tab/>
                              <w:t xml:space="preserve">Elements of humor or tragedy are fine, so long as they </w:t>
                            </w:r>
                            <w:r>
                              <w:t xml:space="preserve">are true to the facts of the brand and </w:t>
                            </w:r>
                            <w:r w:rsidRPr="004A17F2">
                              <w:t>don’t overtake the general tone</w:t>
                            </w:r>
                            <w:r>
                              <w:t>. When in doubt, think about properties like the Lord of the Rings or Game of Thrones. If a situation would seem out of place there, it probably doesn’t belong in D&amp;D. For instance, there are moments of humor with the hobbits, but ring wraiths aren’t used for gags.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118A4E0" id="Text Box 2" o:spid="_x0000_s1027" type="#_x0000_t202" style="position:absolute;margin-left:0;margin-top:0;width:234pt;height:251.3pt;z-index:251658241;visibility:visible;mso-wrap-style:none;mso-height-percent:0;mso-wrap-distance-left:9pt;mso-wrap-distance-top:7.2pt;mso-wrap-distance-right:9pt;mso-wrap-distance-bottom:7.2pt;mso-position-horizontal:center;mso-position-horizontal-relative:text;mso-position-vertical:bottom;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" filled="f" stroked="f">
                <v:textbox style="mso-fit-shape-to-text:t">
                  <w:txbxContent>
                    <w:p w14:paraId="61E04CED" w14:textId="77777777" w:rsidR="001B4382" w:rsidRPr="000A4D2A" w:rsidRDefault="001B4382" w:rsidP="00B14699">
                      <w:pPr>
                        <w:pStyle w:val="SidebarHeading"/>
                      </w:pPr>
                      <w:r>
                        <w:t>High Fantasy</w:t>
                      </w:r>
                    </w:p>
                    <w:p w14:paraId="74F41B80" w14:textId="77777777" w:rsidR="001B4382" w:rsidRPr="000A4D2A" w:rsidRDefault="001B4382" w:rsidP="00B14699">
                      <w:pPr>
                        <w:pStyle w:val="SidebarBody"/>
                      </w:pPr>
                      <w:r>
                        <w:t xml:space="preserve">A typical </w:t>
                      </w:r>
                      <w:r w:rsidRPr="000A4D2A">
                        <w:t>D&amp;D stor</w:t>
                      </w:r>
                      <w:r>
                        <w:t>y</w:t>
                      </w:r>
                      <w:r w:rsidRPr="000A4D2A">
                        <w:t xml:space="preserve"> </w:t>
                      </w:r>
                      <w:r>
                        <w:t>or adventure is part of the high fantasy subgenre of fantasy fiction, with the epic scope characteristic of that subgenre.</w:t>
                      </w:r>
                    </w:p>
                    <w:p w14:paraId="53D003EC" w14:textId="77777777" w:rsidR="001B4382" w:rsidRPr="000A4D2A" w:rsidRDefault="001B4382" w:rsidP="00B14699">
                      <w:pPr>
                        <w:pStyle w:val="SidebarBody"/>
                      </w:pPr>
                      <w:r w:rsidRPr="000A4D2A">
                        <w:tab/>
                        <w:t xml:space="preserve">D&amp;D is about small bands of characters </w:t>
                      </w:r>
                      <w:r>
                        <w:t>embarking on adventures together</w:t>
                      </w:r>
                      <w:r w:rsidRPr="000A4D2A">
                        <w:t>. Teamwork and friendship are a huge part of what makes D&amp;D distinct as a brand. The lone knight fighting a dragon is less</w:t>
                      </w:r>
                      <w:r>
                        <w:t xml:space="preserve"> characteristic of</w:t>
                      </w:r>
                      <w:r w:rsidRPr="000A4D2A">
                        <w:t xml:space="preserve"> D&amp;D than an adventuring team fighting a dragon. People on their own get into trouble; a team that works together can </w:t>
                      </w:r>
                      <w:r>
                        <w:t>triumph</w:t>
                      </w:r>
                      <w:r w:rsidRPr="000A4D2A">
                        <w:t>.</w:t>
                      </w:r>
                    </w:p>
                    <w:p w14:paraId="6E33497A" w14:textId="77777777" w:rsidR="001B4382" w:rsidRPr="00F40637" w:rsidRDefault="001B4382" w:rsidP="00B14699">
                      <w:pPr>
                        <w:pStyle w:val="SidebarBody"/>
                      </w:pPr>
                      <w:r w:rsidRPr="004A17F2">
                        <w:tab/>
                        <w:t xml:space="preserve">Elements of humor or tragedy are fine, so long as they </w:t>
                      </w:r>
                      <w:r>
                        <w:t xml:space="preserve">are true to the facts of the brand and </w:t>
                      </w:r>
                      <w:r w:rsidRPr="004A17F2">
                        <w:t>don’t overtake the general tone</w:t>
                      </w:r>
                      <w:r>
                        <w:t>. When in doubt, think about properties like the Lord of the Rings or Game of Thrones. If a situation would seem out of place there, it probably doesn’t belong in D&amp;D. For instance, there are moments of humor with the hobbits, but ring wraiths aren’t used for gags.</w:t>
                      </w:r>
                    </w:p>
                  </w:txbxContent>
                </v:textbox>
                <w10:wrap type="square" anchory="margin"/>
              </v:shape>
            </w:pict>
          </mc:Fallback>
        </mc:AlternateContent>
      </w:r>
      <w:r w:rsidR="00C90FEE">
        <w:tab/>
        <w:t>Trademarks</w:t>
      </w:r>
      <w:r w:rsidR="005550E5">
        <w:t xml:space="preserve"> appearing on the web or in the interior of books </w:t>
      </w:r>
      <w:r w:rsidR="00BB4B83">
        <w:t>don’t</w:t>
      </w:r>
      <w:r w:rsidR="005550E5">
        <w:t xml:space="preserve"> receive trademark symbols.</w:t>
      </w:r>
      <w:r w:rsidR="003A223B">
        <w:t xml:space="preserve"> </w:t>
      </w:r>
      <w:r w:rsidR="00E332AC">
        <w:t xml:space="preserve">The titles of most recent products are trademarked. </w:t>
      </w:r>
      <w:r w:rsidR="00307BEC">
        <w:t xml:space="preserve">A list </w:t>
      </w:r>
      <w:r w:rsidR="00CD0586">
        <w:t>later in</w:t>
      </w:r>
      <w:r w:rsidR="00307BEC">
        <w:t xml:space="preserve"> this </w:t>
      </w:r>
      <w:r w:rsidR="00CD0586">
        <w:t>guide</w:t>
      </w:r>
      <w:r w:rsidR="00E332AC">
        <w:t xml:space="preserve"> presents some </w:t>
      </w:r>
      <w:r w:rsidR="00472F4C">
        <w:t xml:space="preserve">of our </w:t>
      </w:r>
      <w:r w:rsidR="00E332AC">
        <w:t>trademarks</w:t>
      </w:r>
      <w:r w:rsidR="00472F4C">
        <w:t xml:space="preserve"> with their symbols</w:t>
      </w:r>
      <w:r w:rsidR="00E332AC">
        <w:t>.</w:t>
      </w:r>
    </w:p>
    <w:p w14:paraId="1882B344" w14:textId="13D3DED0" w:rsidR="000F5DBC" w:rsidRDefault="000F5DBC" w:rsidP="00545EBC">
      <w:pPr>
        <w:pStyle w:val="Heading3"/>
      </w:pPr>
      <w:r>
        <w:t>Issue Numbers</w:t>
      </w:r>
    </w:p>
    <w:p w14:paraId="0F41C50B" w14:textId="0B08C25C" w:rsidR="00545EBC" w:rsidRDefault="00545EBC" w:rsidP="00545EBC">
      <w:pPr>
        <w:pStyle w:val="CoreBody"/>
      </w:pPr>
      <w:r>
        <w:t xml:space="preserve">When referring to an issue of a magazine, write the </w:t>
      </w:r>
      <w:r w:rsidR="003C3163">
        <w:t xml:space="preserve">italicized </w:t>
      </w:r>
      <w:r>
        <w:t>title followed by a numeral</w:t>
      </w:r>
      <w:r w:rsidR="003C3163">
        <w:t xml:space="preserve"> that is not italicized</w:t>
      </w:r>
      <w:r>
        <w:t xml:space="preserve">. For example, you would write </w:t>
      </w:r>
      <w:r>
        <w:rPr>
          <w:i/>
        </w:rPr>
        <w:t>Dragon</w:t>
      </w:r>
      <w:r>
        <w:t xml:space="preserve"> 100, not </w:t>
      </w:r>
      <w:r>
        <w:rPr>
          <w:i/>
        </w:rPr>
        <w:t>Dragon</w:t>
      </w:r>
      <w:r>
        <w:t xml:space="preserve"> #100</w:t>
      </w:r>
      <w:r w:rsidR="003C3163">
        <w:t xml:space="preserve"> or </w:t>
      </w:r>
      <w:r w:rsidR="003C3163">
        <w:rPr>
          <w:i/>
        </w:rPr>
        <w:t>Dragon</w:t>
      </w:r>
      <w:r w:rsidR="003C3163">
        <w:t xml:space="preserve"> </w:t>
      </w:r>
      <w:r w:rsidR="003C3163" w:rsidRPr="003C3163">
        <w:rPr>
          <w:i/>
        </w:rPr>
        <w:t>100</w:t>
      </w:r>
      <w:r>
        <w:t>.</w:t>
      </w:r>
    </w:p>
    <w:p w14:paraId="44F196E0" w14:textId="47DEA207" w:rsidR="00545EBC" w:rsidRDefault="00545EBC" w:rsidP="00545EBC">
      <w:pPr>
        <w:pStyle w:val="Heading3"/>
      </w:pPr>
      <w:r>
        <w:t>Adventure Codes</w:t>
      </w:r>
    </w:p>
    <w:p w14:paraId="42FAD451" w14:textId="37335218" w:rsidR="00545EBC" w:rsidRPr="00545EBC" w:rsidRDefault="00545EBC" w:rsidP="00545EBC">
      <w:pPr>
        <w:pStyle w:val="CoreBody"/>
      </w:pPr>
      <w:r>
        <w:t>Many</w:t>
      </w:r>
      <w:r w:rsidR="00F07955">
        <w:t xml:space="preserve"> classic</w:t>
      </w:r>
      <w:r>
        <w:t xml:space="preserve"> adventures for the tabletop roleplaying game have codes</w:t>
      </w:r>
      <w:r w:rsidR="00785FE1">
        <w:t>, such as I6 and DL1. Such a code is not part of the adventure’s title and is not italicized. The code is a short way to refer to an adventure and should not be used in a context where the adventure’s title has not been stated.</w:t>
      </w:r>
    </w:p>
    <w:p w14:paraId="7FC72362" w14:textId="77777777" w:rsidR="004C3D28" w:rsidRDefault="004C3D28" w:rsidP="004C3D28">
      <w:pPr>
        <w:pStyle w:val="Heading2"/>
        <w:rPr>
          <w:ins w:id="0" w:author="Bauer, Judy" w:date="2021-06-10T17:52:00Z"/>
        </w:rPr>
      </w:pPr>
      <w:ins w:id="1" w:author="Bauer, Judy" w:date="2021-06-10T17:52:00Z">
        <w:r>
          <w:t xml:space="preserve">Alphabetical </w:t>
        </w:r>
        <w:r w:rsidRPr="00EE6B90">
          <w:t>Organization</w:t>
        </w:r>
      </w:ins>
    </w:p>
    <w:p w14:paraId="15A57618" w14:textId="77777777" w:rsidR="004C3D28" w:rsidRDefault="004C3D28" w:rsidP="004C3D28">
      <w:pPr>
        <w:pStyle w:val="TableHeader"/>
        <w:keepNext w:val="0"/>
        <w:keepLines w:val="0"/>
        <w:numPr>
          <w:ilvl w:val="0"/>
          <w:numId w:val="30"/>
        </w:numPr>
        <w:contextualSpacing w:val="0"/>
        <w:rPr>
          <w:ins w:id="2" w:author="Bauer, Judy" w:date="2021-06-10T17:52:00Z"/>
        </w:rPr>
      </w:pPr>
      <w:ins w:id="3" w:author="Bauer, Judy" w:date="2021-06-10T17:52:00Z">
        <w:r>
          <w:t xml:space="preserve">Unless some other logical order prevails, lists, spells, stat blocks in a bestiary, etc. </w:t>
        </w:r>
        <w:r w:rsidRPr="00476E4A">
          <w:t>should</w:t>
        </w:r>
        <w:r>
          <w:t xml:space="preserve"> all be organized alphabetically. We use letter-by-letter alphabetization. When comparing, </w:t>
        </w:r>
        <w:r>
          <w:t>ignore spaces and continue comparing until you hit the first comma or parenthesis (Chicago 16.59; see also 16.61 for a more detailed example):</w:t>
        </w:r>
      </w:ins>
    </w:p>
    <w:p w14:paraId="07B02434" w14:textId="77777777" w:rsidR="004C3D28" w:rsidRDefault="004C3D28" w:rsidP="004C3D28">
      <w:pPr>
        <w:pStyle w:val="CoreHanging"/>
        <w:rPr>
          <w:ins w:id="4" w:author="Bauer, Judy" w:date="2021-06-10T17:52:00Z"/>
        </w:rPr>
      </w:pPr>
      <w:ins w:id="5" w:author="Bauer, Judy" w:date="2021-06-10T17:52:00Z">
        <w:r>
          <w:t>fir</w:t>
        </w:r>
      </w:ins>
    </w:p>
    <w:p w14:paraId="0B699C2F" w14:textId="77777777" w:rsidR="004C3D28" w:rsidRDefault="004C3D28">
      <w:pPr>
        <w:pStyle w:val="CoreHanging"/>
        <w:rPr>
          <w:ins w:id="6" w:author="Bauer, Judy" w:date="2021-06-10T17:52:00Z"/>
        </w:rPr>
        <w:pPrChange w:id="7" w:author="Bauer, Judy" w:date="2021-06-10T17:52:00Z">
          <w:pPr/>
        </w:pPrChange>
      </w:pPr>
      <w:ins w:id="8" w:author="Bauer, Judy" w:date="2021-06-10T17:52:00Z">
        <w:r>
          <w:t>Fire, Elemental Plane of</w:t>
        </w:r>
      </w:ins>
    </w:p>
    <w:p w14:paraId="6D9980E0" w14:textId="77777777" w:rsidR="004C3D28" w:rsidRDefault="004C3D28" w:rsidP="004C3D28">
      <w:pPr>
        <w:pStyle w:val="CoreHanging"/>
        <w:rPr>
          <w:ins w:id="9" w:author="Bauer, Judy" w:date="2021-06-10T17:52:00Z"/>
        </w:rPr>
      </w:pPr>
      <w:ins w:id="10" w:author="Bauer, Judy" w:date="2021-06-10T17:52:00Z">
        <w:r>
          <w:t>fireball</w:t>
        </w:r>
      </w:ins>
    </w:p>
    <w:p w14:paraId="34F20E5B" w14:textId="77777777" w:rsidR="004C3D28" w:rsidRDefault="004C3D28" w:rsidP="004C3D28">
      <w:pPr>
        <w:pStyle w:val="CoreHanging"/>
        <w:rPr>
          <w:ins w:id="11" w:author="Bauer, Judy" w:date="2021-06-10T17:52:00Z"/>
        </w:rPr>
      </w:pPr>
      <w:ins w:id="12" w:author="Bauer, Judy" w:date="2021-06-10T17:52:00Z">
        <w:r>
          <w:t>fire bolt</w:t>
        </w:r>
      </w:ins>
    </w:p>
    <w:p w14:paraId="451D9200" w14:textId="77777777" w:rsidR="004C3D28" w:rsidRDefault="004C3D28" w:rsidP="004C3D28">
      <w:pPr>
        <w:pStyle w:val="CoreHanging"/>
        <w:rPr>
          <w:ins w:id="13" w:author="Bauer, Judy" w:date="2021-06-10T17:52:00Z"/>
        </w:rPr>
      </w:pPr>
      <w:ins w:id="14" w:author="Bauer, Judy" w:date="2021-06-10T17:52:00Z">
        <w:r>
          <w:t>fire elemental</w:t>
        </w:r>
      </w:ins>
    </w:p>
    <w:p w14:paraId="1A76D4C8" w14:textId="77777777" w:rsidR="004C3D28" w:rsidRDefault="004C3D28" w:rsidP="004C3D28">
      <w:pPr>
        <w:pStyle w:val="CoreBody"/>
        <w:rPr>
          <w:ins w:id="15" w:author="Bauer, Judy" w:date="2021-06-10T17:52:00Z"/>
        </w:rPr>
      </w:pPr>
      <w:ins w:id="16" w:author="Bauer, Judy" w:date="2021-06-10T17:52:00Z">
        <w:r>
          <w:rPr>
            <w:rStyle w:val="BoldSerif"/>
          </w:rPr>
          <w:tab/>
        </w:r>
        <w:r w:rsidRPr="00335085">
          <w:rPr>
            <w:rStyle w:val="BoldSerif"/>
          </w:rPr>
          <w:t>Microsoft Word Warning.</w:t>
        </w:r>
        <w:r>
          <w:t xml:space="preserve"> Microsoft Word’s handy alphabetization tool (Table &lt; Sort) </w:t>
        </w:r>
        <w:proofErr w:type="gramStart"/>
        <w:r>
          <w:t>sorts</w:t>
        </w:r>
        <w:proofErr w:type="gramEnd"/>
        <w:r>
          <w:t xml:space="preserve"> paragraphs word-by-word, NOT letter-by-letter! If using this tool, recheck the entries and tweak their order as needed to be letter-by-letter.</w:t>
        </w:r>
      </w:ins>
    </w:p>
    <w:p w14:paraId="5BCDBAC5" w14:textId="77777777" w:rsidR="004C3D28" w:rsidRDefault="004C3D28" w:rsidP="004C3D28">
      <w:pPr>
        <w:pStyle w:val="CoreBody"/>
        <w:rPr>
          <w:ins w:id="17" w:author="Bauer, Judy" w:date="2021-06-10T17:52:00Z"/>
        </w:rPr>
      </w:pPr>
      <w:ins w:id="18" w:author="Bauer, Judy" w:date="2021-06-10T17:52:00Z">
        <w:r>
          <w:rPr>
            <w:rStyle w:val="BoldSerif"/>
          </w:rPr>
          <w:tab/>
        </w:r>
        <w:r w:rsidRPr="00335085">
          <w:rPr>
            <w:rStyle w:val="BoldSerif"/>
          </w:rPr>
          <w:t>When NOT to Alphabetize.</w:t>
        </w:r>
        <w:r>
          <w:t xml:space="preserve"> Sometimes within a section a different order will make more logical sense, like ordering dragon stat blocks by age category. There should always be a clear organizing principle; consider what method will be most helpful and intuitive for users.</w:t>
        </w:r>
      </w:ins>
    </w:p>
    <w:p w14:paraId="171D1DB1" w14:textId="77777777" w:rsidR="006E0E96" w:rsidRDefault="006E0E96" w:rsidP="006E0E96">
      <w:pPr>
        <w:pStyle w:val="Heading2"/>
      </w:pPr>
      <w:r>
        <w:t>Gender</w:t>
      </w:r>
    </w:p>
    <w:p w14:paraId="5308BEE1" w14:textId="1D4E5A06" w:rsidR="006E0E96" w:rsidRDefault="006E0E96" w:rsidP="006E0E96">
      <w:pPr>
        <w:pStyle w:val="CoreBody"/>
      </w:pPr>
      <w:r>
        <w:t xml:space="preserve">We expect gender neutrality whenever the gender of a person is unknown or irrelevant. </w:t>
      </w:r>
      <w:r w:rsidR="007E599A">
        <w:t>We don’t assume that our readers are of a particular gender identity.</w:t>
      </w:r>
    </w:p>
    <w:p w14:paraId="118FA4B1" w14:textId="77777777" w:rsidR="006E0E96" w:rsidRDefault="006E0E96" w:rsidP="006E0E96">
      <w:pPr>
        <w:pStyle w:val="Heading3"/>
      </w:pPr>
      <w:r>
        <w:t>Achieving Gender Neutrality</w:t>
      </w:r>
    </w:p>
    <w:p w14:paraId="4EADE3CE" w14:textId="0224F00C" w:rsidR="006E0E96" w:rsidRDefault="006E0E96" w:rsidP="006E0E96">
      <w:pPr>
        <w:pStyle w:val="CoreBody"/>
      </w:pPr>
      <w:r>
        <w:t xml:space="preserve">See </w:t>
      </w:r>
      <w:r>
        <w:rPr>
          <w:i/>
        </w:rPr>
        <w:t>Chicago</w:t>
      </w:r>
      <w:r>
        <w:t xml:space="preserve"> </w:t>
      </w:r>
      <w:r w:rsidR="00383985">
        <w:t>5.25</w:t>
      </w:r>
      <w:r w:rsidRPr="00AB5F9D">
        <w:t>5</w:t>
      </w:r>
      <w:r>
        <w:t xml:space="preserve"> for tips on achieving gender-neutral language. Use </w:t>
      </w:r>
      <w:r w:rsidR="00D80DD8">
        <w:t>“</w:t>
      </w:r>
      <w:r>
        <w:t>he or she</w:t>
      </w:r>
      <w:r w:rsidR="00D80DD8">
        <w:t>”</w:t>
      </w:r>
      <w:r>
        <w:t xml:space="preserve"> </w:t>
      </w:r>
      <w:proofErr w:type="gramStart"/>
      <w:r>
        <w:t>sparingly, and</w:t>
      </w:r>
      <w:proofErr w:type="gramEnd"/>
      <w:r>
        <w:t xml:space="preserve"> avoid </w:t>
      </w:r>
      <w:r w:rsidR="00D80DD8">
        <w:t>“</w:t>
      </w:r>
      <w:r>
        <w:t>he/she</w:t>
      </w:r>
      <w:r w:rsidR="00D80DD8">
        <w:t>”</w:t>
      </w:r>
      <w:r>
        <w:t xml:space="preserve"> and </w:t>
      </w:r>
      <w:r w:rsidR="00D80DD8">
        <w:t>“</w:t>
      </w:r>
      <w:r>
        <w:t>s/he</w:t>
      </w:r>
      <w:r w:rsidR="00D80DD8">
        <w:t>”</w:t>
      </w:r>
      <w:r>
        <w:t xml:space="preserve"> altogether.</w:t>
      </w:r>
      <w:r w:rsidR="004117EA" w:rsidRPr="004117EA">
        <w:t xml:space="preserve"> </w:t>
      </w:r>
      <w:r w:rsidR="004117EA">
        <w:t>Also, don’t alternate between “he” and “she” in an attempt to be inclusive.</w:t>
      </w:r>
    </w:p>
    <w:p w14:paraId="5E19A259" w14:textId="706AF00C" w:rsidR="00136A18" w:rsidRDefault="00136A18" w:rsidP="006E0E96">
      <w:pPr>
        <w:pStyle w:val="CoreBody"/>
      </w:pPr>
      <w:r>
        <w:tab/>
        <w:t xml:space="preserve">In rules text, we </w:t>
      </w:r>
      <w:r w:rsidR="00A833FE">
        <w:t>prefer to</w:t>
      </w:r>
      <w:r>
        <w:t xml:space="preserve"> achieve gender neutrality </w:t>
      </w:r>
      <w:r w:rsidR="00A833FE">
        <w:t>by writing in the second person whenever possible.</w:t>
      </w:r>
    </w:p>
    <w:p w14:paraId="000936F2" w14:textId="1D89BFF7" w:rsidR="006E0E96" w:rsidRPr="00332CD6" w:rsidRDefault="006E0E96" w:rsidP="006E0E96">
      <w:pPr>
        <w:pStyle w:val="CoreBody"/>
      </w:pPr>
      <w:r>
        <w:tab/>
      </w:r>
      <w:r w:rsidR="004F6814">
        <w:t>We</w:t>
      </w:r>
      <w:r w:rsidR="00332CD6">
        <w:t xml:space="preserve"> allow the use </w:t>
      </w:r>
      <w:r w:rsidR="0061591C">
        <w:t>of “they,” “their,” “them,” and “themself”</w:t>
      </w:r>
      <w:r>
        <w:t xml:space="preserve"> </w:t>
      </w:r>
      <w:r w:rsidR="004F6814">
        <w:t xml:space="preserve">when referring to a </w:t>
      </w:r>
      <w:r w:rsidR="00ED5D6B">
        <w:t xml:space="preserve">person whose gender is unknown. </w:t>
      </w:r>
      <w:r w:rsidR="005B4EC6">
        <w:t xml:space="preserve">But you must ensure </w:t>
      </w:r>
      <w:r w:rsidR="003F4A3A">
        <w:t>that the</w:t>
      </w:r>
      <w:r w:rsidR="005B4EC6">
        <w:t xml:space="preserve"> pronoun’s antecedent is clear</w:t>
      </w:r>
      <w:r w:rsidR="00EB6A7F">
        <w:t xml:space="preserve"> if more than </w:t>
      </w:r>
      <w:r w:rsidR="003A303D">
        <w:t xml:space="preserve">one </w:t>
      </w:r>
      <w:r w:rsidR="00EB6A7F">
        <w:t xml:space="preserve">person appears in </w:t>
      </w:r>
      <w:r w:rsidR="003A303D">
        <w:t xml:space="preserve">the context. </w:t>
      </w:r>
      <w:r w:rsidR="008545F0">
        <w:t xml:space="preserve"> </w:t>
      </w:r>
      <w:r w:rsidR="00332CD6">
        <w:t xml:space="preserve">See </w:t>
      </w:r>
      <w:r w:rsidR="00332CD6">
        <w:rPr>
          <w:i/>
        </w:rPr>
        <w:t>Chicago</w:t>
      </w:r>
      <w:r w:rsidR="00332CD6">
        <w:t xml:space="preserve"> </w:t>
      </w:r>
      <w:r w:rsidR="00F32322">
        <w:t>5.</w:t>
      </w:r>
      <w:r w:rsidR="00136A18">
        <w:t>256 for a discussion of this topic.</w:t>
      </w:r>
    </w:p>
    <w:p w14:paraId="60FED41A" w14:textId="77777777" w:rsidR="006E0E96" w:rsidRDefault="006E0E96" w:rsidP="006E0E96">
      <w:pPr>
        <w:pStyle w:val="Heading3"/>
      </w:pPr>
      <w:r>
        <w:t>Gender and Fantasy Races</w:t>
      </w:r>
    </w:p>
    <w:p w14:paraId="7408F7F3" w14:textId="758B1196" w:rsidR="006E0E96" w:rsidRDefault="00D80DD8" w:rsidP="001F15DD">
      <w:pPr>
        <w:pStyle w:val="CoreBody"/>
      </w:pPr>
      <w:commentRangeStart w:id="19"/>
      <w:r>
        <w:t>“</w:t>
      </w:r>
      <w:r w:rsidR="006E0E96">
        <w:t>Man,</w:t>
      </w:r>
      <w:r>
        <w:t>”</w:t>
      </w:r>
      <w:r w:rsidR="006E0E96" w:rsidRPr="00EB2DF1">
        <w:t xml:space="preserve"> </w:t>
      </w:r>
      <w:r>
        <w:t>“</w:t>
      </w:r>
      <w:r w:rsidR="006E0E96">
        <w:t>woman,</w:t>
      </w:r>
      <w:r>
        <w:t>”</w:t>
      </w:r>
      <w:r w:rsidR="006E0E96" w:rsidRPr="00EB2DF1">
        <w:t xml:space="preserve"> and their plurals are </w:t>
      </w:r>
      <w:r w:rsidR="00FB3388">
        <w:t xml:space="preserve">fine for describing </w:t>
      </w:r>
      <w:r w:rsidR="00FD12B2">
        <w:t>the gender of people</w:t>
      </w:r>
      <w:r w:rsidR="006E0E96" w:rsidRPr="00EB2DF1">
        <w:t xml:space="preserve">. </w:t>
      </w:r>
      <w:r w:rsidR="006E0E96">
        <w:t xml:space="preserve">For example, we </w:t>
      </w:r>
      <w:r w:rsidR="00DA47D0">
        <w:t xml:space="preserve">can </w:t>
      </w:r>
      <w:r w:rsidR="006E0E96">
        <w:t xml:space="preserve">write </w:t>
      </w:r>
      <w:r>
        <w:t>“</w:t>
      </w:r>
      <w:r w:rsidR="006E0E96">
        <w:t xml:space="preserve">dwarf </w:t>
      </w:r>
      <w:r w:rsidR="004117EA">
        <w:t>man</w:t>
      </w:r>
      <w:r>
        <w:t>”</w:t>
      </w:r>
      <w:r w:rsidR="006E0E96">
        <w:t xml:space="preserve"> or </w:t>
      </w:r>
      <w:r>
        <w:t>“</w:t>
      </w:r>
      <w:r w:rsidR="00FD12B2">
        <w:t>gnome</w:t>
      </w:r>
      <w:r w:rsidR="00DA47D0">
        <w:t xml:space="preserve"> woman</w:t>
      </w:r>
      <w:r w:rsidR="006E0E96">
        <w:t>.</w:t>
      </w:r>
      <w:r>
        <w:t>”</w:t>
      </w:r>
      <w:commentRangeEnd w:id="19"/>
      <w:r w:rsidR="00FD12B2">
        <w:rPr>
          <w:rStyle w:val="CommentReference"/>
          <w:rFonts w:eastAsiaTheme="minorEastAsia"/>
          <w:color w:val="auto"/>
          <w:lang w:eastAsia="en-US"/>
        </w:rPr>
        <w:commentReference w:id="19"/>
      </w:r>
    </w:p>
    <w:p w14:paraId="489BE12B" w14:textId="25A1700F" w:rsidR="00F32D6D" w:rsidRDefault="00B967E7" w:rsidP="00F32D6D">
      <w:pPr>
        <w:pStyle w:val="Heading3"/>
      </w:pPr>
      <w:r>
        <w:t>Gender-Specific Suffixes</w:t>
      </w:r>
    </w:p>
    <w:p w14:paraId="40515C97" w14:textId="29DCE0A6" w:rsidR="00B967E7" w:rsidRDefault="00B967E7" w:rsidP="00B967E7">
      <w:pPr>
        <w:pStyle w:val="CoreBody"/>
      </w:pPr>
      <w:r>
        <w:t>Avoid gender-speci</w:t>
      </w:r>
      <w:r w:rsidR="00AE6F33">
        <w:t xml:space="preserve">fic suffixes whenever possible. </w:t>
      </w:r>
      <w:r>
        <w:t>For example, we write “priest”</w:t>
      </w:r>
      <w:r w:rsidR="00AE6F33">
        <w:t xml:space="preserve"> or “actor”</w:t>
      </w:r>
      <w:r>
        <w:t xml:space="preserve"> whether the person is male or female.</w:t>
      </w:r>
      <w:r w:rsidR="009C25F5">
        <w:t xml:space="preserve"> Use a word like “priestess”</w:t>
      </w:r>
      <w:r w:rsidR="009A711D">
        <w:t xml:space="preserve"> or “actress”</w:t>
      </w:r>
      <w:r w:rsidR="009C25F5">
        <w:t xml:space="preserve"> only if it’s part of a person’s title or an in-world organizations</w:t>
      </w:r>
      <w:r w:rsidR="009A711D">
        <w:t>’</w:t>
      </w:r>
      <w:r w:rsidR="009C25F5">
        <w:t xml:space="preserve"> titles.</w:t>
      </w:r>
    </w:p>
    <w:p w14:paraId="34556448" w14:textId="406FDCE6" w:rsidR="009C25F5" w:rsidRDefault="009C25F5" w:rsidP="00B967E7">
      <w:pPr>
        <w:pStyle w:val="CoreBody"/>
      </w:pPr>
      <w:r>
        <w:tab/>
        <w:t xml:space="preserve">Another example: use “god” whether the </w:t>
      </w:r>
      <w:r w:rsidR="008A7EB4">
        <w:t>deity is male or female. Again, in-world uses of “goddess” a</w:t>
      </w:r>
      <w:r w:rsidR="00AE6F33">
        <w:t>re fine</w:t>
      </w:r>
      <w:r w:rsidR="00F71683">
        <w:t>.</w:t>
      </w:r>
    </w:p>
    <w:p w14:paraId="1E7A4D35" w14:textId="6900E0FF" w:rsidR="00F71683" w:rsidRDefault="00F71683" w:rsidP="00B967E7">
      <w:pPr>
        <w:pStyle w:val="CoreBody"/>
      </w:pPr>
      <w:r>
        <w:tab/>
        <w:t xml:space="preserve">See </w:t>
      </w:r>
      <w:r>
        <w:rPr>
          <w:i/>
        </w:rPr>
        <w:t>Chicago</w:t>
      </w:r>
      <w:r>
        <w:t xml:space="preserve"> </w:t>
      </w:r>
      <w:r w:rsidR="00AE0ECF">
        <w:t>5.257 for more on this matter.</w:t>
      </w:r>
    </w:p>
    <w:p w14:paraId="61C48800" w14:textId="368800E5" w:rsidR="00570B87" w:rsidRDefault="00570B87" w:rsidP="00570B87">
      <w:pPr>
        <w:pStyle w:val="Heading3"/>
      </w:pPr>
      <w:r>
        <w:t>Pronoun Preference</w:t>
      </w:r>
    </w:p>
    <w:p w14:paraId="2F8E095F" w14:textId="712B4725" w:rsidR="00AC4B3C" w:rsidRDefault="003A5FBD" w:rsidP="00570B87">
      <w:pPr>
        <w:pStyle w:val="CoreBody"/>
      </w:pPr>
      <w:r>
        <w:t xml:space="preserve">Short Version: </w:t>
      </w:r>
      <w:r w:rsidR="00AC4B3C">
        <w:t>In running text,</w:t>
      </w:r>
      <w:r w:rsidR="00570B87">
        <w:t xml:space="preserve"> use a </w:t>
      </w:r>
      <w:r w:rsidR="00A41CFB">
        <w:t>person’s</w:t>
      </w:r>
      <w:r w:rsidR="00570B87">
        <w:t xml:space="preserve"> preferred pronoun: he, she, or they.</w:t>
      </w:r>
      <w:r w:rsidR="00A41CFB">
        <w:t xml:space="preserve"> </w:t>
      </w:r>
      <w:r w:rsidR="00D5659D">
        <w:t>Whatever pronoun you use, ensure that its antecedent is clear</w:t>
      </w:r>
      <w:r w:rsidR="00AA7670">
        <w:t>.</w:t>
      </w:r>
      <w:r w:rsidR="00AC4B3C">
        <w:t xml:space="preserve"> In rules text, </w:t>
      </w:r>
      <w:r>
        <w:t>use “it</w:t>
      </w:r>
      <w:r w:rsidR="00A91A96">
        <w:t>.</w:t>
      </w:r>
      <w:r>
        <w:t>”</w:t>
      </w:r>
    </w:p>
    <w:p w14:paraId="24554AF5" w14:textId="77295DDC" w:rsidR="00A91A96" w:rsidRDefault="00A91A96" w:rsidP="00570B87">
      <w:pPr>
        <w:pStyle w:val="CoreBody"/>
      </w:pPr>
    </w:p>
    <w:p w14:paraId="0154349E" w14:textId="77777777" w:rsidR="00A91A96" w:rsidRDefault="00A91A96" w:rsidP="008768B6">
      <w:pPr>
        <w:pStyle w:val="Heading3"/>
      </w:pPr>
      <w:r>
        <w:lastRenderedPageBreak/>
        <w:t xml:space="preserve">Pronouns for Generic Creatures </w:t>
      </w:r>
    </w:p>
    <w:p w14:paraId="5DA7C83F" w14:textId="77777777" w:rsidR="00A91A96" w:rsidRDefault="00A91A96" w:rsidP="00A91A96">
      <w:pPr>
        <w:pStyle w:val="CoreBody"/>
      </w:pPr>
      <w:r>
        <w:t xml:space="preserve">In rules text for generic creatures, use “it” for clarity. </w:t>
      </w:r>
    </w:p>
    <w:p w14:paraId="0ECCD3C8" w14:textId="77777777" w:rsidR="00A91A96" w:rsidRDefault="00A91A96" w:rsidP="00A91A96">
      <w:pPr>
        <w:pStyle w:val="CoreBody"/>
      </w:pPr>
    </w:p>
    <w:p w14:paraId="62E55800" w14:textId="77777777" w:rsidR="00A91A96" w:rsidRDefault="00A91A96" w:rsidP="00A91A96">
      <w:pPr>
        <w:pStyle w:val="CoreBody"/>
      </w:pPr>
      <w:r>
        <w:t xml:space="preserve">In descriptive text (such as in the lore sections of bestiary entries): </w:t>
      </w:r>
    </w:p>
    <w:p w14:paraId="7A81CF76" w14:textId="77777777" w:rsidR="00A91A96" w:rsidRDefault="00A91A96" w:rsidP="00BF1C3B">
      <w:pPr>
        <w:pStyle w:val="CoreBulleted"/>
      </w:pPr>
      <w:r>
        <w:t xml:space="preserve">Use they/them pronouns for Humanoids and other sapient creatures that have gender identity, but when we don’t know their gender identity (e.g., dwarf guards generally but not for a women-only guard unit; a creature seen at a great distance). </w:t>
      </w:r>
    </w:p>
    <w:p w14:paraId="76168A83" w14:textId="77777777" w:rsidR="00A91A96" w:rsidRDefault="00A91A96" w:rsidP="00BF1C3B">
      <w:pPr>
        <w:pStyle w:val="CoreBulleted"/>
      </w:pPr>
      <w:r>
        <w:t xml:space="preserve">Use “it” otherwise (animals, cosmic horrors, extraplanar creatures, etc.) </w:t>
      </w:r>
    </w:p>
    <w:p w14:paraId="1EF8FA80" w14:textId="77777777" w:rsidR="00A91A96" w:rsidRDefault="00A91A96" w:rsidP="00BF1C3B">
      <w:pPr>
        <w:pStyle w:val="CoreBulleted"/>
      </w:pPr>
      <w:r>
        <w:t xml:space="preserve">If using they/them pronouns would be ambiguous, reword to avoid using pronouns. </w:t>
      </w:r>
    </w:p>
    <w:p w14:paraId="029F4A17" w14:textId="174F9903" w:rsidR="00A91A96" w:rsidRPr="00BF1C3B" w:rsidRDefault="00A91A96" w:rsidP="00A91A96">
      <w:pPr>
        <w:pStyle w:val="CoreBody"/>
        <w:rPr>
          <w:rStyle w:val="InlineSubhead"/>
        </w:rPr>
      </w:pPr>
      <w:r w:rsidRPr="00BF1C3B">
        <w:rPr>
          <w:rStyle w:val="InlineSubhead"/>
        </w:rPr>
        <w:t>“They/them” in Descriptive Text</w:t>
      </w:r>
      <w:r w:rsidR="00BF1C3B" w:rsidRPr="00BF1C3B">
        <w:rPr>
          <w:rStyle w:val="InlineSubhead"/>
        </w:rPr>
        <w:t xml:space="preserve">. </w:t>
      </w:r>
    </w:p>
    <w:p w14:paraId="33EA0356" w14:textId="77777777" w:rsidR="00A91A96" w:rsidRDefault="00A91A96" w:rsidP="00BF1C3B">
      <w:pPr>
        <w:pStyle w:val="CoreHanging"/>
      </w:pPr>
      <w:r w:rsidRPr="00BF1C3B">
        <w:rPr>
          <w:rStyle w:val="ItalicSerif"/>
        </w:rPr>
        <w:t xml:space="preserve">Creature Types: </w:t>
      </w:r>
      <w:r>
        <w:t xml:space="preserve">Humanoids, Fey, Giants, most Dragons, many Monstrosities  </w:t>
      </w:r>
    </w:p>
    <w:p w14:paraId="08C739AE" w14:textId="77777777" w:rsidR="00A91A96" w:rsidRDefault="00A91A96" w:rsidP="00BF1C3B">
      <w:pPr>
        <w:pStyle w:val="CoreHanging"/>
      </w:pPr>
      <w:r w:rsidRPr="00BF1C3B">
        <w:rPr>
          <w:rStyle w:val="ItalicSerif"/>
        </w:rPr>
        <w:t>Specific Species:</w:t>
      </w:r>
      <w:r>
        <w:t xml:space="preserve"> centaurs, gold dragons, merfolk, </w:t>
      </w:r>
      <w:proofErr w:type="spellStart"/>
      <w:r>
        <w:t>quicklings</w:t>
      </w:r>
      <w:proofErr w:type="spellEnd"/>
      <w:r>
        <w:t xml:space="preserve">, trolls </w:t>
      </w:r>
    </w:p>
    <w:p w14:paraId="3969E8E3" w14:textId="77777777" w:rsidR="00A91A96" w:rsidRDefault="00A91A96" w:rsidP="00BF1C3B">
      <w:pPr>
        <w:pStyle w:val="CoreHanging"/>
      </w:pPr>
      <w:r w:rsidRPr="00BF1C3B">
        <w:rPr>
          <w:rStyle w:val="ItalicSerif"/>
        </w:rPr>
        <w:t>But Also…</w:t>
      </w:r>
      <w:r>
        <w:t xml:space="preserve"> vampires (Undead that retain their identity) </w:t>
      </w:r>
    </w:p>
    <w:p w14:paraId="2F18210F" w14:textId="77777777" w:rsidR="00A91A96" w:rsidRDefault="00A91A96" w:rsidP="00A91A96">
      <w:pPr>
        <w:pStyle w:val="CoreBody"/>
      </w:pPr>
    </w:p>
    <w:p w14:paraId="4BB9190F" w14:textId="77777777" w:rsidR="00A91A96" w:rsidRDefault="00A91A96" w:rsidP="00A91A96">
      <w:pPr>
        <w:pStyle w:val="CoreBody"/>
      </w:pPr>
      <w:r>
        <w:t xml:space="preserve">A troll needs to eat constantly to fuel their regeneration. </w:t>
      </w:r>
    </w:p>
    <w:p w14:paraId="72FEFCED" w14:textId="77777777" w:rsidR="00A91A96" w:rsidRDefault="00A91A96" w:rsidP="00A91A96">
      <w:pPr>
        <w:pStyle w:val="CoreBody"/>
      </w:pPr>
      <w:r>
        <w:t xml:space="preserve">If a goblin has no one to play tricks on, they’ll play tricks on themself.  </w:t>
      </w:r>
    </w:p>
    <w:p w14:paraId="3DE667D7" w14:textId="77777777" w:rsidR="00A91A96" w:rsidRDefault="00A91A96" w:rsidP="00A91A96">
      <w:pPr>
        <w:pStyle w:val="CoreBody"/>
      </w:pPr>
      <w:r>
        <w:t xml:space="preserve">Far above the mountains, a dragon soared, their wings angled to catch the morning breeze. </w:t>
      </w:r>
    </w:p>
    <w:p w14:paraId="4B2A7AEC" w14:textId="77777777" w:rsidR="00A91A96" w:rsidRDefault="00A91A96" w:rsidP="00A91A96">
      <w:pPr>
        <w:pStyle w:val="CoreBody"/>
      </w:pPr>
    </w:p>
    <w:p w14:paraId="7A0846D9" w14:textId="795D9BCE" w:rsidR="00A91A96" w:rsidRDefault="00A91A96" w:rsidP="00A91A96">
      <w:pPr>
        <w:pStyle w:val="CoreBody"/>
      </w:pPr>
      <w:r w:rsidRPr="00740F53">
        <w:rPr>
          <w:rStyle w:val="InlineSubhead"/>
        </w:rPr>
        <w:t>Avoid Ambiguity.</w:t>
      </w:r>
      <w:r>
        <w:t xml:space="preserve"> Avoid using pronouns in contexts where “they” would be ambiguous.  </w:t>
      </w:r>
    </w:p>
    <w:p w14:paraId="63264A91" w14:textId="77777777" w:rsidR="00A91A96" w:rsidRDefault="00A91A96" w:rsidP="00A36AB6">
      <w:pPr>
        <w:pStyle w:val="CoreHanging"/>
      </w:pPr>
      <w:r w:rsidRPr="00DF2E25">
        <w:rPr>
          <w:rStyle w:val="ItalicSerif"/>
        </w:rPr>
        <w:t>Ambiguous:</w:t>
      </w:r>
      <w:r>
        <w:t xml:space="preserve"> When a merfolk encounters an elf, they immediately attack. </w:t>
      </w:r>
    </w:p>
    <w:p w14:paraId="7153DE55" w14:textId="77777777" w:rsidR="00A91A96" w:rsidRDefault="00A91A96" w:rsidP="00A36AB6">
      <w:pPr>
        <w:pStyle w:val="CoreHanging"/>
      </w:pPr>
      <w:r w:rsidRPr="00DF2E25">
        <w:rPr>
          <w:rStyle w:val="ItalicSerif"/>
        </w:rPr>
        <w:t>Clear:</w:t>
      </w:r>
      <w:r>
        <w:t xml:space="preserve"> When a merfolk encounters an elf, the merfolk immediately attacks. </w:t>
      </w:r>
    </w:p>
    <w:p w14:paraId="49C47601" w14:textId="77777777" w:rsidR="00A91A96" w:rsidRDefault="00A91A96" w:rsidP="00A36AB6">
      <w:pPr>
        <w:pStyle w:val="CoreHanging"/>
      </w:pPr>
      <w:r w:rsidRPr="00DF2E25">
        <w:rPr>
          <w:rStyle w:val="ItalicSerif"/>
        </w:rPr>
        <w:t>OR</w:t>
      </w:r>
      <w:r>
        <w:t xml:space="preserve"> “Merfolk attack elves on sight. </w:t>
      </w:r>
    </w:p>
    <w:p w14:paraId="5CFB64C2" w14:textId="1A7A6C47" w:rsidR="00A91A96" w:rsidRPr="00DF2E25" w:rsidRDefault="00A91A96" w:rsidP="00A91A96">
      <w:pPr>
        <w:pStyle w:val="CoreBody"/>
        <w:rPr>
          <w:rStyle w:val="InlineSubhead"/>
        </w:rPr>
      </w:pPr>
      <w:r w:rsidRPr="00DF2E25">
        <w:rPr>
          <w:rStyle w:val="InlineSubhead"/>
        </w:rPr>
        <w:t>“It” in Descriptive Text</w:t>
      </w:r>
      <w:r w:rsidR="00DF2E25" w:rsidRPr="00DF2E25">
        <w:rPr>
          <w:rStyle w:val="InlineSubhead"/>
        </w:rPr>
        <w:t>.</w:t>
      </w:r>
    </w:p>
    <w:p w14:paraId="6D3FDF2B" w14:textId="77777777" w:rsidR="00A91A96" w:rsidRDefault="00A91A96" w:rsidP="00A36AB6">
      <w:pPr>
        <w:pStyle w:val="CoreHanging"/>
      </w:pPr>
      <w:r w:rsidRPr="00A36AB6">
        <w:rPr>
          <w:rStyle w:val="ItalicSerif"/>
        </w:rPr>
        <w:t>Creature Types:</w:t>
      </w:r>
      <w:r>
        <w:t xml:space="preserve"> Aberrations; Beasts; Constructs; Oozes; most Celestials, Fiends, Plants, and Undead; many monstrosities </w:t>
      </w:r>
    </w:p>
    <w:p w14:paraId="1F2869E3" w14:textId="77777777" w:rsidR="00A91A96" w:rsidRDefault="00A91A96" w:rsidP="00A36AB6">
      <w:pPr>
        <w:pStyle w:val="CoreHanging"/>
      </w:pPr>
      <w:r w:rsidRPr="00A36AB6">
        <w:rPr>
          <w:rStyle w:val="ItalicSerif"/>
        </w:rPr>
        <w:t>Specific Species:</w:t>
      </w:r>
      <w:r>
        <w:t xml:space="preserve"> Chimeras, </w:t>
      </w:r>
      <w:proofErr w:type="spellStart"/>
      <w:r>
        <w:t>couatls</w:t>
      </w:r>
      <w:proofErr w:type="spellEnd"/>
      <w:r>
        <w:t xml:space="preserve">, </w:t>
      </w:r>
      <w:proofErr w:type="spellStart"/>
      <w:r>
        <w:t>mephits</w:t>
      </w:r>
      <w:proofErr w:type="spellEnd"/>
      <w:r>
        <w:t xml:space="preserve">, mind flayers, modrons, skeletons, wolves </w:t>
      </w:r>
    </w:p>
    <w:p w14:paraId="11B1CBC3" w14:textId="77777777" w:rsidR="00A91A96" w:rsidRDefault="00A91A96" w:rsidP="00A36AB6">
      <w:pPr>
        <w:pStyle w:val="CoreHanging"/>
      </w:pPr>
      <w:r w:rsidRPr="00A36AB6">
        <w:rPr>
          <w:rStyle w:val="ItalicSerif"/>
        </w:rPr>
        <w:t>But Also…</w:t>
      </w:r>
      <w:r>
        <w:t xml:space="preserve"> wyverns (non-sapient Dragons) </w:t>
      </w:r>
    </w:p>
    <w:p w14:paraId="5214AE98" w14:textId="77777777" w:rsidR="00A91A96" w:rsidRDefault="00A91A96" w:rsidP="00A91A96">
      <w:pPr>
        <w:pStyle w:val="CoreBody"/>
      </w:pPr>
      <w:r>
        <w:t xml:space="preserve">If you feed a skeleton, the food falls right through it. </w:t>
      </w:r>
    </w:p>
    <w:p w14:paraId="48A7B6FC" w14:textId="77777777" w:rsidR="00A91A96" w:rsidRDefault="00A91A96" w:rsidP="00A91A96">
      <w:pPr>
        <w:pStyle w:val="CoreBody"/>
      </w:pPr>
      <w:r>
        <w:t xml:space="preserve">A beholder never keeps its promises. </w:t>
      </w:r>
    </w:p>
    <w:p w14:paraId="26EF959B" w14:textId="77777777" w:rsidR="00A91A96" w:rsidRDefault="00A91A96" w:rsidP="00DF2E25">
      <w:pPr>
        <w:pStyle w:val="Heading3"/>
      </w:pPr>
      <w:r>
        <w:t xml:space="preserve">Pronouns for Specific Individuals </w:t>
      </w:r>
    </w:p>
    <w:p w14:paraId="6B40BE27" w14:textId="77777777" w:rsidR="00A91A96" w:rsidRDefault="00A91A96" w:rsidP="00A91A96">
      <w:pPr>
        <w:pStyle w:val="CoreBody"/>
      </w:pPr>
      <w:r>
        <w:t xml:space="preserve">These guidelines apply to both rules and descriptive text. </w:t>
      </w:r>
    </w:p>
    <w:p w14:paraId="7FF5EACD" w14:textId="77777777" w:rsidR="00A91A96" w:rsidRDefault="00A91A96" w:rsidP="00DF2E25">
      <w:pPr>
        <w:pStyle w:val="CoreBulleted"/>
      </w:pPr>
      <w:r>
        <w:t xml:space="preserve">For a new character, if you’d use “they/them” for the character’s species, use they/them or gendered pronouns, as appropriate for the character’s identity. </w:t>
      </w:r>
    </w:p>
    <w:p w14:paraId="1913A86D" w14:textId="77777777" w:rsidR="00A91A96" w:rsidRDefault="00A91A96" w:rsidP="00DF2E25">
      <w:pPr>
        <w:pStyle w:val="CoreBulleted"/>
      </w:pPr>
      <w:r>
        <w:t xml:space="preserve">For a character in canon (famous hero, demon lord, powerful celestial, etc.), use the established pronouns for their identity, regardless of their species or type. </w:t>
      </w:r>
    </w:p>
    <w:p w14:paraId="4F6317D5" w14:textId="77777777" w:rsidR="00A91A96" w:rsidRDefault="00A91A96" w:rsidP="00A91A96">
      <w:pPr>
        <w:pStyle w:val="CoreBody"/>
      </w:pPr>
      <w:r w:rsidRPr="005E39E2">
        <w:rPr>
          <w:rStyle w:val="ItalicSerif"/>
        </w:rPr>
        <w:t>He/Him:</w:t>
      </w:r>
      <w:r>
        <w:t xml:space="preserve"> Baphomet, Strahd </w:t>
      </w:r>
    </w:p>
    <w:p w14:paraId="4689C891" w14:textId="1CF31CA4" w:rsidR="00A91A96" w:rsidRDefault="00A91A96" w:rsidP="00A91A96">
      <w:pPr>
        <w:pStyle w:val="CoreBody"/>
      </w:pPr>
      <w:r w:rsidRPr="005E39E2">
        <w:rPr>
          <w:rStyle w:val="ItalicSerif"/>
        </w:rPr>
        <w:t>She/</w:t>
      </w:r>
      <w:r w:rsidR="005E39E2">
        <w:rPr>
          <w:rStyle w:val="ItalicSerif"/>
        </w:rPr>
        <w:t>H</w:t>
      </w:r>
      <w:r w:rsidRPr="005E39E2">
        <w:rPr>
          <w:rStyle w:val="ItalicSerif"/>
        </w:rPr>
        <w:t>er:</w:t>
      </w:r>
      <w:r>
        <w:t xml:space="preserve"> Lolth, Tasha </w:t>
      </w:r>
    </w:p>
    <w:p w14:paraId="6A7031C8" w14:textId="77777777" w:rsidR="00A91A96" w:rsidRDefault="00A91A96" w:rsidP="00A91A96">
      <w:pPr>
        <w:pStyle w:val="CoreBody"/>
      </w:pPr>
      <w:r w:rsidRPr="005E39E2">
        <w:rPr>
          <w:rStyle w:val="ItalicSerif"/>
        </w:rPr>
        <w:t>They/Them:</w:t>
      </w:r>
      <w:r>
        <w:t xml:space="preserve"> [insert examples] </w:t>
      </w:r>
    </w:p>
    <w:p w14:paraId="4A9C171E" w14:textId="3ECB536D" w:rsidR="00A91A96" w:rsidRDefault="00A91A96" w:rsidP="00B855CC">
      <w:pPr>
        <w:pStyle w:val="Heading3"/>
      </w:pPr>
      <w:r>
        <w:t xml:space="preserve">When in Doubt </w:t>
      </w:r>
    </w:p>
    <w:p w14:paraId="7F9619BD" w14:textId="77777777" w:rsidR="00A91A96" w:rsidRDefault="00A91A96" w:rsidP="00A91A96">
      <w:pPr>
        <w:pStyle w:val="CoreBody"/>
      </w:pPr>
      <w:r w:rsidRPr="00943826">
        <w:rPr>
          <w:rStyle w:val="InlineSubhead"/>
        </w:rPr>
        <w:t>Sidestep Edge Cases.</w:t>
      </w:r>
      <w:r>
        <w:t xml:space="preserve"> If a creature is on the borderline, tweak the wording to so you don’t need to choose pronouns. </w:t>
      </w:r>
    </w:p>
    <w:p w14:paraId="6A941C24" w14:textId="77777777" w:rsidR="00A91A96" w:rsidRDefault="00A91A96" w:rsidP="00017113">
      <w:pPr>
        <w:pStyle w:val="CoreHanging"/>
      </w:pPr>
      <w:r>
        <w:t xml:space="preserve">A </w:t>
      </w:r>
      <w:proofErr w:type="spellStart"/>
      <w:r>
        <w:t>blorvent</w:t>
      </w:r>
      <w:proofErr w:type="spellEnd"/>
      <w:r>
        <w:t xml:space="preserve"> is a Construct imbued with a Humanoid soul. (Uh oh, an edge case!) </w:t>
      </w:r>
    </w:p>
    <w:p w14:paraId="15C5F3D3" w14:textId="77777777" w:rsidR="00A91A96" w:rsidRDefault="00A91A96" w:rsidP="00017113">
      <w:pPr>
        <w:pStyle w:val="CoreHanging"/>
      </w:pPr>
      <w:proofErr w:type="spellStart"/>
      <w:r>
        <w:t>Blorvents</w:t>
      </w:r>
      <w:proofErr w:type="spellEnd"/>
      <w:r>
        <w:t xml:space="preserve"> are friendly, but they rust easily. (switching to plural to avoid choosing between “they” and “it”) </w:t>
      </w:r>
    </w:p>
    <w:p w14:paraId="4FF71D9D" w14:textId="5C4192BA" w:rsidR="00A91A96" w:rsidRDefault="00A91A96" w:rsidP="00A91A96">
      <w:pPr>
        <w:pStyle w:val="CoreBody"/>
      </w:pPr>
      <w:r>
        <w:t xml:space="preserve">If you can’t avoid choosing pronouns, get a second opinion from your lead. </w:t>
      </w:r>
    </w:p>
    <w:p w14:paraId="5637EB39" w14:textId="77777777" w:rsidR="00A91A96" w:rsidRDefault="00A91A96" w:rsidP="00A91A96">
      <w:pPr>
        <w:pStyle w:val="CoreBody"/>
      </w:pPr>
    </w:p>
    <w:p w14:paraId="32F970A0" w14:textId="77777777" w:rsidR="00A91A96" w:rsidRDefault="00A91A96" w:rsidP="00A91A96">
      <w:pPr>
        <w:pStyle w:val="CoreBody"/>
      </w:pPr>
      <w:r w:rsidRPr="00943826">
        <w:rPr>
          <w:rStyle w:val="InlineSubhead"/>
        </w:rPr>
        <w:t>Consider the Context.</w:t>
      </w:r>
      <w:r>
        <w:t xml:space="preserve"> A Construct with fragmentary memories from a Humanoid is probably an “it”; a Humanoid soul temporarily embodied in a Construct, complete with personality and memories, would use that Humanoid’s pronouns. </w:t>
      </w:r>
    </w:p>
    <w:p w14:paraId="2662835E" w14:textId="77777777" w:rsidR="00A91A96" w:rsidRDefault="00A91A96" w:rsidP="00A91A96">
      <w:pPr>
        <w:pStyle w:val="CoreBody"/>
      </w:pPr>
    </w:p>
    <w:p w14:paraId="4B6545CD" w14:textId="77777777" w:rsidR="00A91A96" w:rsidRDefault="00A91A96" w:rsidP="00A91A96">
      <w:pPr>
        <w:pStyle w:val="CoreBody"/>
      </w:pPr>
      <w:r w:rsidRPr="00943826">
        <w:rPr>
          <w:rStyle w:val="InlineSubhead"/>
        </w:rPr>
        <w:t>Limited Exceptions.</w:t>
      </w:r>
      <w:r>
        <w:t xml:space="preserve"> On occasion, we might make exceptions to the guidelines above to achieve a specific effect. For example, characters might use gendered pronouns to talk about an animated doll, or we might use “it” to emphasize the inhumanity of a horrible monster (example). Such exceptions should be rare. </w:t>
      </w:r>
    </w:p>
    <w:p w14:paraId="0049EF1D" w14:textId="44DAFC9F" w:rsidR="00F2225E" w:rsidRDefault="004745D8" w:rsidP="00F2225E">
      <w:pPr>
        <w:pStyle w:val="Heading2"/>
      </w:pPr>
      <w:r>
        <w:t>Headings</w:t>
      </w:r>
    </w:p>
    <w:p w14:paraId="27E30A26" w14:textId="769CAE49" w:rsidR="00464080" w:rsidRDefault="004745D8" w:rsidP="007578A5">
      <w:pPr>
        <w:pStyle w:val="CoreBody"/>
        <w:keepNext/>
      </w:pPr>
      <w:r>
        <w:t xml:space="preserve">We expect headings to be used logically </w:t>
      </w:r>
      <w:r w:rsidR="00F82DF7">
        <w:t>and consistently throughout</w:t>
      </w:r>
      <w:r>
        <w:t xml:space="preserve"> a </w:t>
      </w:r>
      <w:r w:rsidR="00FC7DBD">
        <w:t>manuscript</w:t>
      </w:r>
      <w:r>
        <w:t>.</w:t>
      </w:r>
      <w:r w:rsidR="00C503AE">
        <w:t xml:space="preserve"> </w:t>
      </w:r>
      <w:r w:rsidR="009A09F1">
        <w:t>W</w:t>
      </w:r>
      <w:r w:rsidR="00F67BB1">
        <w:t>ork your way down the heading hierarchy</w:t>
      </w:r>
      <w:r w:rsidR="00A57520">
        <w:t xml:space="preserve"> without skipping steps</w:t>
      </w:r>
      <w:r w:rsidR="0078449E">
        <w:t xml:space="preserve"> (each heading has an associated style in our Word and InDesign templates)</w:t>
      </w:r>
      <w:r w:rsidR="00F67BB1">
        <w:t>:</w:t>
      </w:r>
    </w:p>
    <w:p w14:paraId="2AA7B032" w14:textId="0E20624F" w:rsidR="009B13A7" w:rsidRDefault="009B13A7" w:rsidP="007578A5">
      <w:pPr>
        <w:pStyle w:val="InventoryItem"/>
        <w:keepNext/>
      </w:pPr>
      <w:r>
        <w:t>Chapter Title</w:t>
      </w:r>
    </w:p>
    <w:p w14:paraId="7E1F3425" w14:textId="37E145C2" w:rsidR="009B13A7" w:rsidRDefault="009B13A7" w:rsidP="0078449E">
      <w:pPr>
        <w:pStyle w:val="InventoryItem"/>
      </w:pPr>
      <w:r>
        <w:t>Heading 1</w:t>
      </w:r>
    </w:p>
    <w:p w14:paraId="0B6835B6" w14:textId="5C5167ED" w:rsidR="009B13A7" w:rsidRDefault="009B13A7" w:rsidP="0078449E">
      <w:pPr>
        <w:pStyle w:val="InventoryItem"/>
      </w:pPr>
      <w:r>
        <w:t>Heading 2</w:t>
      </w:r>
    </w:p>
    <w:p w14:paraId="583DF79F" w14:textId="1865A6C6" w:rsidR="009B13A7" w:rsidRDefault="009B13A7" w:rsidP="0078449E">
      <w:pPr>
        <w:pStyle w:val="InventoryItem"/>
      </w:pPr>
      <w:r>
        <w:t>Heading 3</w:t>
      </w:r>
    </w:p>
    <w:p w14:paraId="3A0CCEC8" w14:textId="05825C1E" w:rsidR="009B13A7" w:rsidRDefault="009B13A7" w:rsidP="0078449E">
      <w:pPr>
        <w:pStyle w:val="InventoryItem"/>
      </w:pPr>
      <w:r>
        <w:t>Inline Subhead</w:t>
      </w:r>
      <w:r w:rsidR="002675D7">
        <w:t xml:space="preserve"> [aka Heading 4]</w:t>
      </w:r>
    </w:p>
    <w:p w14:paraId="39F5EAFB" w14:textId="28968A2F" w:rsidR="00FC7DBD" w:rsidRDefault="002675D7" w:rsidP="00FC7DBD">
      <w:pPr>
        <w:pStyle w:val="CoreBody"/>
      </w:pPr>
      <w:r>
        <w:t>Use a heading for a structural reason, not an aesthetic one. Moreover, d</w:t>
      </w:r>
      <w:r w:rsidR="00336EB1">
        <w:t>on’t</w:t>
      </w:r>
      <w:r w:rsidR="00065169">
        <w:t xml:space="preserve"> use a bunch of inline subheads </w:t>
      </w:r>
      <w:r w:rsidR="00336EB1">
        <w:t xml:space="preserve">out of a desire </w:t>
      </w:r>
      <w:r w:rsidR="00065169">
        <w:t xml:space="preserve">to avoid having </w:t>
      </w:r>
      <w:r w:rsidR="00336EB1">
        <w:t xml:space="preserve">more than one </w:t>
      </w:r>
      <w:r w:rsidR="009A09F1">
        <w:t>H</w:t>
      </w:r>
      <w:r w:rsidR="00336EB1">
        <w:t>eading 1–3 on the page</w:t>
      </w:r>
      <w:r w:rsidR="00065169">
        <w:t xml:space="preserve">. If you aren’t happy with the headings in your manuscript, restructure </w:t>
      </w:r>
      <w:r w:rsidR="00336EB1">
        <w:t>the</w:t>
      </w:r>
      <w:r w:rsidR="00065169">
        <w:t xml:space="preserve"> text</w:t>
      </w:r>
      <w:r w:rsidR="00336EB1">
        <w:t>.</w:t>
      </w:r>
      <w:r w:rsidR="009A09F1">
        <w:t xml:space="preserve"> Don’t misuse headings.</w:t>
      </w:r>
    </w:p>
    <w:p w14:paraId="3DE876C5" w14:textId="6CAFC71E" w:rsidR="004745D8" w:rsidRPr="004745D8" w:rsidRDefault="004745D8" w:rsidP="004745D8">
      <w:pPr>
        <w:pStyle w:val="Heading3"/>
      </w:pPr>
      <w:r>
        <w:t>Inline Subheads</w:t>
      </w:r>
    </w:p>
    <w:p w14:paraId="05806F55" w14:textId="528EE19B" w:rsidR="00DA0249" w:rsidRDefault="00F2225E" w:rsidP="00F2225E">
      <w:pPr>
        <w:pStyle w:val="CoreBody"/>
      </w:pPr>
      <w:r>
        <w:t xml:space="preserve">The lowest level of our heading hierarchy is the inline </w:t>
      </w:r>
      <w:r w:rsidR="00381AC2">
        <w:t>subhead.</w:t>
      </w:r>
      <w:r w:rsidR="0069389F">
        <w:t xml:space="preserve"> It functions as our heading 4.</w:t>
      </w:r>
      <w:r w:rsidR="0093550D">
        <w:t xml:space="preserve"> </w:t>
      </w:r>
      <w:r w:rsidR="00381AC2">
        <w:t>Contrary to past D&amp;D usage, this subhead should be followed by terminal punctuation</w:t>
      </w:r>
      <w:r w:rsidR="0069389F">
        <w:t xml:space="preserve">, not a colon. Use </w:t>
      </w:r>
      <w:r w:rsidR="00381AC2">
        <w:t>a period, an exclamation</w:t>
      </w:r>
      <w:r w:rsidR="0069389F">
        <w:t xml:space="preserve"> point</w:t>
      </w:r>
      <w:r w:rsidR="00381AC2">
        <w:t>, or a question mark.</w:t>
      </w:r>
    </w:p>
    <w:p w14:paraId="395F0464" w14:textId="0E6F7CEA" w:rsidR="00F2225E" w:rsidRDefault="003B2DDB" w:rsidP="00F2225E">
      <w:pPr>
        <w:pStyle w:val="CoreBody"/>
      </w:pPr>
      <w:r>
        <w:tab/>
      </w:r>
      <w:r w:rsidR="00BB4B83">
        <w:t xml:space="preserve">If </w:t>
      </w:r>
      <w:r w:rsidR="009C5E5C">
        <w:t>you’re</w:t>
      </w:r>
      <w:r w:rsidR="00381AC2">
        <w:t xml:space="preserve"> using </w:t>
      </w:r>
      <w:r w:rsidR="009C5E5C">
        <w:t>our styles in Word or InDesign</w:t>
      </w:r>
      <w:r w:rsidR="00381AC2">
        <w:t>, apply the Inline Subhead</w:t>
      </w:r>
      <w:r w:rsidR="0069389F">
        <w:t xml:space="preserve"> style to</w:t>
      </w:r>
      <w:r w:rsidR="008C4F77">
        <w:t xml:space="preserve"> the</w:t>
      </w:r>
      <w:r w:rsidR="0069389F">
        <w:t xml:space="preserve"> subhead</w:t>
      </w:r>
      <w:r w:rsidR="00F1089A">
        <w:t xml:space="preserve"> (including the terminal punctuation)</w:t>
      </w:r>
      <w:r w:rsidR="0069389F">
        <w:t>. If you don’t have access to the style, set the subhead in bold italics to distinguish it from text that is simply bold.</w:t>
      </w:r>
    </w:p>
    <w:p w14:paraId="35183577" w14:textId="10B6BA91" w:rsidR="003B2DDB" w:rsidRDefault="003B2DDB" w:rsidP="00E205DD">
      <w:pPr>
        <w:pStyle w:val="CoreBody"/>
        <w:keepNext/>
      </w:pPr>
      <w:r>
        <w:tab/>
        <w:t>Here’s an example of doing it correctly:</w:t>
      </w:r>
    </w:p>
    <w:p w14:paraId="4D200C11" w14:textId="77777777" w:rsidR="00E205DD" w:rsidRDefault="00E205DD" w:rsidP="00E205DD">
      <w:pPr>
        <w:pStyle w:val="CoreBody"/>
        <w:keepNext/>
        <w:spacing w:after="0"/>
      </w:pPr>
    </w:p>
    <w:p w14:paraId="1DD51EB8" w14:textId="2D16EFA6" w:rsidR="003B2DDB" w:rsidRDefault="003B2DDB" w:rsidP="003B2DDB">
      <w:pPr>
        <w:pStyle w:val="CoreBody"/>
        <w:tabs>
          <w:tab w:val="left" w:pos="360"/>
        </w:tabs>
        <w:ind w:left="187"/>
      </w:pPr>
      <w:r>
        <w:rPr>
          <w:rStyle w:val="InlineSubhead"/>
        </w:rPr>
        <w:tab/>
      </w:r>
      <w:r w:rsidRPr="00543164">
        <w:rPr>
          <w:rStyle w:val="InlineSubhead"/>
        </w:rPr>
        <w:t>Keen Senses</w:t>
      </w:r>
      <w:r>
        <w:rPr>
          <w:rStyle w:val="InlineSubhead"/>
        </w:rPr>
        <w:t>.</w:t>
      </w:r>
      <w:r w:rsidRPr="00543164">
        <w:rPr>
          <w:rStyle w:val="InlineSubhead"/>
        </w:rPr>
        <w:t xml:space="preserve"> </w:t>
      </w:r>
      <w:r>
        <w:t>You have proficiency in the Perception skill.</w:t>
      </w:r>
    </w:p>
    <w:p w14:paraId="7CC7EF18" w14:textId="77777777" w:rsidR="003B2DDB" w:rsidRDefault="003B2DDB" w:rsidP="00F2225E">
      <w:pPr>
        <w:pStyle w:val="CoreBody"/>
      </w:pPr>
    </w:p>
    <w:p w14:paraId="7ECA4DB3" w14:textId="78ACB9E1" w:rsidR="003B2DDB" w:rsidRDefault="003B2DDB" w:rsidP="007745F4">
      <w:pPr>
        <w:pStyle w:val="CoreBody"/>
        <w:keepNext/>
      </w:pPr>
      <w:r>
        <w:tab/>
        <w:t>Here’s an example of doing it incorrectly</w:t>
      </w:r>
      <w:r w:rsidR="004F0868">
        <w:t>, with the Bold Serif style</w:t>
      </w:r>
      <w:r>
        <w:t>:</w:t>
      </w:r>
    </w:p>
    <w:p w14:paraId="3213CDF4" w14:textId="77777777" w:rsidR="003B2DDB" w:rsidRDefault="003B2DDB" w:rsidP="003B2DDB">
      <w:pPr>
        <w:pStyle w:val="CoreBody"/>
      </w:pPr>
    </w:p>
    <w:p w14:paraId="3CD0E248" w14:textId="1D370D37" w:rsidR="003B2DDB" w:rsidRDefault="003B2DDB" w:rsidP="003B2DDB">
      <w:pPr>
        <w:pStyle w:val="CoreBody"/>
        <w:tabs>
          <w:tab w:val="left" w:pos="360"/>
        </w:tabs>
        <w:ind w:left="187"/>
      </w:pPr>
      <w:r>
        <w:rPr>
          <w:rStyle w:val="InlineSubhead"/>
        </w:rPr>
        <w:tab/>
      </w:r>
      <w:r w:rsidRPr="003B2DDB">
        <w:rPr>
          <w:b/>
        </w:rPr>
        <w:t>Keen Senses:</w:t>
      </w:r>
      <w:r w:rsidRPr="003B2DDB">
        <w:t xml:space="preserve"> </w:t>
      </w:r>
      <w:r>
        <w:t>You have proficiency in the Perception skill.</w:t>
      </w:r>
    </w:p>
    <w:p w14:paraId="10657D7A" w14:textId="77777777" w:rsidR="00394C73" w:rsidRDefault="00394C73" w:rsidP="00CA624D">
      <w:pPr>
        <w:pStyle w:val="CoreBody"/>
        <w:tabs>
          <w:tab w:val="left" w:pos="360"/>
        </w:tabs>
      </w:pPr>
    </w:p>
    <w:p w14:paraId="072E83B0" w14:textId="4718F2AD" w:rsidR="00CA624D" w:rsidRDefault="00394C73" w:rsidP="00CA624D">
      <w:pPr>
        <w:pStyle w:val="CoreBody"/>
        <w:tabs>
          <w:tab w:val="left" w:pos="360"/>
        </w:tabs>
      </w:pPr>
      <w:r>
        <w:tab/>
      </w:r>
      <w:r w:rsidR="00CA624D">
        <w:t xml:space="preserve">Don’t confuse </w:t>
      </w:r>
      <w:r w:rsidR="00077779">
        <w:t>an</w:t>
      </w:r>
      <w:r w:rsidR="00CA624D">
        <w:t xml:space="preserve"> inline subhead with </w:t>
      </w:r>
      <w:r w:rsidR="00077779">
        <w:t>the</w:t>
      </w:r>
      <w:r w:rsidR="00CA624D">
        <w:t xml:space="preserve"> bolded title of a stat block entry or other</w:t>
      </w:r>
      <w:r w:rsidR="00943826">
        <w:t xml:space="preserve"> stat block</w:t>
      </w:r>
      <w:r w:rsidR="00CA624D">
        <w:t xml:space="preserve"> data field. Such </w:t>
      </w:r>
      <w:r w:rsidR="00077779">
        <w:t>an entry</w:t>
      </w:r>
      <w:r w:rsidR="00CA624D">
        <w:t xml:space="preserve"> rarely contain</w:t>
      </w:r>
      <w:r w:rsidR="00077779">
        <w:t xml:space="preserve">s a complete sentence. The entry </w:t>
      </w:r>
      <w:r w:rsidR="00CA624D">
        <w:t>take</w:t>
      </w:r>
      <w:r w:rsidR="00077779">
        <w:t>s</w:t>
      </w:r>
      <w:r w:rsidR="00CA624D">
        <w:t xml:space="preserve"> the form of </w:t>
      </w:r>
      <w:r w:rsidR="00077779">
        <w:t xml:space="preserve">a bolded </w:t>
      </w:r>
      <w:r w:rsidR="00CA624D">
        <w:t>variable</w:t>
      </w:r>
      <w:r w:rsidR="00077779">
        <w:t xml:space="preserve"> name</w:t>
      </w:r>
      <w:r w:rsidR="0093550D">
        <w:t>—</w:t>
      </w:r>
      <w:r w:rsidR="00077779">
        <w:t xml:space="preserve">sometimes </w:t>
      </w:r>
      <w:r w:rsidR="002675D7">
        <w:t xml:space="preserve">followed by </w:t>
      </w:r>
      <w:r w:rsidR="00077779">
        <w:t xml:space="preserve">a </w:t>
      </w:r>
      <w:r w:rsidR="00CA624D">
        <w:t>colon</w:t>
      </w:r>
      <w:r w:rsidR="0093550D">
        <w:t>—</w:t>
      </w:r>
      <w:r w:rsidR="00CA624D">
        <w:t xml:space="preserve">and </w:t>
      </w:r>
      <w:r w:rsidR="00077779">
        <w:t xml:space="preserve">then the variable’s </w:t>
      </w:r>
      <w:r w:rsidR="00CA624D">
        <w:t>value. Here are examples:</w:t>
      </w:r>
    </w:p>
    <w:p w14:paraId="29A9EB38" w14:textId="1A222B4E" w:rsidR="00077779" w:rsidRDefault="00077779" w:rsidP="00077779">
      <w:pPr>
        <w:pStyle w:val="StatBlockData"/>
      </w:pPr>
      <w:r w:rsidRPr="00077779">
        <w:rPr>
          <w:b/>
        </w:rPr>
        <w:t>Speed</w:t>
      </w:r>
      <w:r>
        <w:t xml:space="preserve"> 30 ft.</w:t>
      </w:r>
    </w:p>
    <w:p w14:paraId="2110C931" w14:textId="688A89C8" w:rsidR="00CA624D" w:rsidRDefault="00077779" w:rsidP="00077779">
      <w:pPr>
        <w:pStyle w:val="StatBlockData"/>
      </w:pPr>
      <w:r w:rsidRPr="00077779">
        <w:rPr>
          <w:b/>
        </w:rPr>
        <w:t>Child Names:</w:t>
      </w:r>
      <w:r>
        <w:t xml:space="preserve"> Ara, Bryn, Del, Eryn, </w:t>
      </w:r>
      <w:proofErr w:type="spellStart"/>
      <w:r>
        <w:t>Faen</w:t>
      </w:r>
      <w:proofErr w:type="spellEnd"/>
      <w:r>
        <w:t xml:space="preserve">, </w:t>
      </w:r>
      <w:proofErr w:type="spellStart"/>
      <w:r>
        <w:t>Innil</w:t>
      </w:r>
      <w:proofErr w:type="spellEnd"/>
      <w:r>
        <w:t xml:space="preserve">, Lael, </w:t>
      </w:r>
      <w:proofErr w:type="spellStart"/>
      <w:r>
        <w:t>Mella</w:t>
      </w:r>
      <w:proofErr w:type="spellEnd"/>
    </w:p>
    <w:p w14:paraId="59647924" w14:textId="4C9B14C1" w:rsidR="00077779" w:rsidRDefault="00077779" w:rsidP="00077779">
      <w:pPr>
        <w:pStyle w:val="StatBlockData"/>
      </w:pPr>
      <w:r>
        <w:rPr>
          <w:b/>
        </w:rPr>
        <w:t>Range:</w:t>
      </w:r>
      <w:r>
        <w:t xml:space="preserve"> 60 ft.</w:t>
      </w:r>
    </w:p>
    <w:p w14:paraId="7EB11189" w14:textId="77777777" w:rsidR="00A57520" w:rsidRDefault="00A57520" w:rsidP="00077779">
      <w:pPr>
        <w:pStyle w:val="StatBlockData"/>
      </w:pPr>
    </w:p>
    <w:p w14:paraId="2AE31528" w14:textId="64EF3E2A" w:rsidR="002675D7" w:rsidRDefault="002675D7" w:rsidP="002675D7">
      <w:pPr>
        <w:pStyle w:val="CoreBody"/>
      </w:pPr>
      <w:r>
        <w:tab/>
        <w:t>Finally, don’t use an inline subhead when you simply want to emphasize a word or phrase. Us</w:t>
      </w:r>
      <w:r w:rsidR="006B1319">
        <w:t>e bold for such emphasis, unless the emphasized term or phrase appears in the section’s heading. Then, no emphasis is required. For example, if a Heading 3 says “Ki Points,” don’t bold “ki points” in the associated running text.</w:t>
      </w:r>
    </w:p>
    <w:p w14:paraId="1091FE6A" w14:textId="77777777" w:rsidR="00A57520" w:rsidRDefault="00A57520" w:rsidP="00A57520">
      <w:pPr>
        <w:pStyle w:val="Heading3"/>
      </w:pPr>
      <w:r>
        <w:t>Exceptions in the RPG</w:t>
      </w:r>
    </w:p>
    <w:p w14:paraId="681C588E" w14:textId="062FAEB7" w:rsidR="007E599A" w:rsidRDefault="00117CB9" w:rsidP="00117CB9">
      <w:pPr>
        <w:pStyle w:val="CoreBody"/>
      </w:pPr>
      <w:r>
        <w:t>One</w:t>
      </w:r>
      <w:r w:rsidR="00A57520">
        <w:t xml:space="preserve"> </w:t>
      </w:r>
      <w:r>
        <w:t>thing</w:t>
      </w:r>
      <w:r w:rsidR="00A57520">
        <w:t xml:space="preserve"> </w:t>
      </w:r>
      <w:r>
        <w:t>in</w:t>
      </w:r>
      <w:r w:rsidR="00A57520">
        <w:t xml:space="preserve"> the RPG def</w:t>
      </w:r>
      <w:r>
        <w:t>ies</w:t>
      </w:r>
      <w:r w:rsidR="00A57520">
        <w:t xml:space="preserve"> the heading hierarchy</w:t>
      </w:r>
      <w:r w:rsidR="00B227AA">
        <w:t>:</w:t>
      </w:r>
      <w:r>
        <w:t xml:space="preserve"> the </w:t>
      </w:r>
      <w:r w:rsidRPr="00117CB9">
        <w:rPr>
          <w:b/>
        </w:rPr>
        <w:t>name of a spell</w:t>
      </w:r>
      <w:r>
        <w:t xml:space="preserve"> at the top of a spell description </w:t>
      </w:r>
      <w:r w:rsidR="002675D7">
        <w:t>always uses the Heading 3 style, even if preceded by Heading 1 or Chapter Title. Given this fact, a section of spells shouldn’t be introduced by a Heading 3.</w:t>
      </w:r>
    </w:p>
    <w:p w14:paraId="029DCB72" w14:textId="01BD03B4" w:rsidR="00117CB9" w:rsidRDefault="00117CB9" w:rsidP="00117CB9">
      <w:pPr>
        <w:pStyle w:val="CoreBody"/>
      </w:pPr>
      <w:r>
        <w:tab/>
      </w:r>
      <w:r w:rsidR="002675D7">
        <w:t>Some adventures</w:t>
      </w:r>
      <w:r>
        <w:t xml:space="preserve"> contain other </w:t>
      </w:r>
      <w:r w:rsidR="002675D7">
        <w:t>exceptions to the</w:t>
      </w:r>
      <w:r>
        <w:t xml:space="preserve"> heading hierarchy, but such exceptions</w:t>
      </w:r>
      <w:r w:rsidR="002675D7">
        <w:t xml:space="preserve"> are nonstandard and shouldn’t be mimicked without the managing editor’s approval.</w:t>
      </w:r>
    </w:p>
    <w:p w14:paraId="0003F0B7" w14:textId="655C0191" w:rsidR="00801011" w:rsidRDefault="00801011" w:rsidP="00801011">
      <w:pPr>
        <w:pStyle w:val="Heading2"/>
      </w:pPr>
      <w:r>
        <w:t>Sidebars</w:t>
      </w:r>
    </w:p>
    <w:p w14:paraId="32363A01" w14:textId="72295066" w:rsidR="00801011" w:rsidRPr="00801011" w:rsidRDefault="00801011" w:rsidP="00801011">
      <w:pPr>
        <w:pStyle w:val="CoreBody"/>
      </w:pPr>
      <w:r>
        <w:t xml:space="preserve">Avoid overusing sidebars. If a sidebar must follow a particular section of text to be intelligible, it probably shouldn’t be a sidebar. The best sidebars can appear anywhere on a page and still make sense. </w:t>
      </w:r>
    </w:p>
    <w:p w14:paraId="59ADB03E" w14:textId="69355ABF" w:rsidR="00D70CBE" w:rsidRDefault="00D70CBE" w:rsidP="005C520C">
      <w:pPr>
        <w:pStyle w:val="Heading2"/>
      </w:pPr>
      <w:r w:rsidRPr="0056459C">
        <w:t>Spelling</w:t>
      </w:r>
      <w:r w:rsidR="00D416E4">
        <w:t xml:space="preserve"> and Punctuation</w:t>
      </w:r>
    </w:p>
    <w:p w14:paraId="793B832E" w14:textId="64674E6B" w:rsidR="00D416E4" w:rsidRDefault="005F64B9" w:rsidP="00D70CBE">
      <w:pPr>
        <w:pStyle w:val="CoreBody"/>
      </w:pPr>
      <w:r>
        <w:t>W</w:t>
      </w:r>
      <w:r w:rsidR="00D70CBE">
        <w:t>e use American style for spelling</w:t>
      </w:r>
      <w:r w:rsidR="00D416E4">
        <w:t xml:space="preserve"> and punctuation</w:t>
      </w:r>
      <w:r>
        <w:t>.</w:t>
      </w:r>
      <w:r w:rsidR="00D416E4">
        <w:t xml:space="preserve"> The word list later in this guide lists unusual </w:t>
      </w:r>
      <w:r w:rsidR="005C520C">
        <w:t>words and variant spellings</w:t>
      </w:r>
      <w:r w:rsidR="00B95E17">
        <w:t xml:space="preserve"> that appear in D&amp;D products</w:t>
      </w:r>
      <w:r w:rsidR="00D416E4">
        <w:t>.</w:t>
      </w:r>
    </w:p>
    <w:p w14:paraId="2B6519C8" w14:textId="5B0D560E" w:rsidR="00B95E17" w:rsidRDefault="00B95E17" w:rsidP="00D70CBE">
      <w:pPr>
        <w:pStyle w:val="CoreBody"/>
      </w:pPr>
      <w:r>
        <w:tab/>
        <w:t xml:space="preserve">When </w:t>
      </w:r>
      <w:r>
        <w:rPr>
          <w:i/>
        </w:rPr>
        <w:t>Webster’s</w:t>
      </w:r>
      <w:r>
        <w:t xml:space="preserve"> and </w:t>
      </w:r>
      <w:r>
        <w:rPr>
          <w:i/>
        </w:rPr>
        <w:t>Chicago</w:t>
      </w:r>
      <w:r>
        <w:t xml:space="preserve"> provide no guidance on how to spell something, we refer to the </w:t>
      </w:r>
      <w:r w:rsidRPr="00B95E17">
        <w:rPr>
          <w:i/>
        </w:rPr>
        <w:t>New Oxford American Dictionary</w:t>
      </w:r>
      <w:r>
        <w:t xml:space="preserve"> (installed on all recent Macs) as a backup resource.</w:t>
      </w:r>
    </w:p>
    <w:p w14:paraId="58D1DF26" w14:textId="3C761F3E" w:rsidR="0012219E" w:rsidRDefault="006A437B" w:rsidP="006A437B">
      <w:pPr>
        <w:pStyle w:val="Heading3"/>
      </w:pPr>
      <w:r>
        <w:t>Punctuation, Boldface, and Italics</w:t>
      </w:r>
    </w:p>
    <w:p w14:paraId="705D0AD9" w14:textId="191DDEAF" w:rsidR="006A437B" w:rsidRDefault="00AB1613" w:rsidP="006A437B">
      <w:pPr>
        <w:pStyle w:val="CoreBody"/>
      </w:pPr>
      <w:r>
        <w:t xml:space="preserve">Refer to </w:t>
      </w:r>
      <w:r>
        <w:rPr>
          <w:i/>
        </w:rPr>
        <w:t>Chicago</w:t>
      </w:r>
      <w:r>
        <w:t xml:space="preserve"> 6.2 and 6.3 for how to deal with punctuation that follows bold or italics.</w:t>
      </w:r>
    </w:p>
    <w:p w14:paraId="29F4997F" w14:textId="2630344B" w:rsidR="00AB1613" w:rsidRDefault="00AB1613" w:rsidP="006A437B">
      <w:pPr>
        <w:pStyle w:val="CoreBody"/>
      </w:pPr>
      <w:r>
        <w:tab/>
        <w:t>The following examples follow our style:</w:t>
      </w:r>
    </w:p>
    <w:p w14:paraId="5AC72DAD" w14:textId="592F744E" w:rsidR="00AB1613" w:rsidRDefault="005262F5" w:rsidP="00AB1613">
      <w:pPr>
        <w:pStyle w:val="InventoryItem"/>
      </w:pPr>
      <w:r>
        <w:rPr>
          <w:rStyle w:val="InlineSubhead"/>
        </w:rPr>
        <w:t>The Glory of Style.</w:t>
      </w:r>
      <w:r>
        <w:rPr>
          <w:rStyle w:val="InlineSubhead"/>
          <w:i w:val="0"/>
        </w:rPr>
        <w:t xml:space="preserve"> </w:t>
      </w:r>
      <w:r w:rsidRPr="005262F5">
        <w:t>The previous period is bold</w:t>
      </w:r>
      <w:r>
        <w:t xml:space="preserve"> italics</w:t>
      </w:r>
      <w:r w:rsidRPr="005262F5">
        <w:t xml:space="preserve"> because the entire </w:t>
      </w:r>
      <w:r>
        <w:t xml:space="preserve">inline </w:t>
      </w:r>
      <w:r w:rsidRPr="005262F5">
        <w:t>subhead is bold</w:t>
      </w:r>
      <w:r>
        <w:t xml:space="preserve"> italics</w:t>
      </w:r>
      <w:r w:rsidRPr="005262F5">
        <w:t>.</w:t>
      </w:r>
    </w:p>
    <w:p w14:paraId="76AE1A77" w14:textId="03A590FC" w:rsidR="00DA490F" w:rsidRDefault="00DA490F" w:rsidP="00DA490F">
      <w:pPr>
        <w:pStyle w:val="InventoryItem"/>
      </w:pPr>
      <w:r w:rsidRPr="00DA490F">
        <w:t xml:space="preserve">The room is home to three </w:t>
      </w:r>
      <w:r w:rsidRPr="00DA490F">
        <w:rPr>
          <w:b/>
        </w:rPr>
        <w:t>hobgoblins</w:t>
      </w:r>
      <w:r w:rsidRPr="00DA490F">
        <w:t>, each of whom loves to collect books on editorial style.</w:t>
      </w:r>
    </w:p>
    <w:p w14:paraId="4268BAC1" w14:textId="184165D9" w:rsidR="00DA490F" w:rsidRDefault="00DA490F" w:rsidP="00DA490F">
      <w:pPr>
        <w:pStyle w:val="InventoryItem"/>
      </w:pPr>
      <w:r>
        <w:t xml:space="preserve">The wizard has prepared </w:t>
      </w:r>
      <w:r w:rsidRPr="00DA490F">
        <w:rPr>
          <w:i/>
        </w:rPr>
        <w:t>burning hands</w:t>
      </w:r>
      <w:r>
        <w:t xml:space="preserve">, </w:t>
      </w:r>
      <w:r w:rsidRPr="00DA490F">
        <w:rPr>
          <w:i/>
        </w:rPr>
        <w:t>magic missile</w:t>
      </w:r>
      <w:r>
        <w:t xml:space="preserve">, and </w:t>
      </w:r>
      <w:r w:rsidRPr="00DA490F">
        <w:rPr>
          <w:i/>
        </w:rPr>
        <w:t>shield</w:t>
      </w:r>
      <w:r>
        <w:t>.</w:t>
      </w:r>
    </w:p>
    <w:p w14:paraId="1FECEA0F" w14:textId="07FC2117" w:rsidR="00DA490F" w:rsidRDefault="00DA490F" w:rsidP="00A833FE">
      <w:pPr>
        <w:pStyle w:val="CoreBody"/>
        <w:keepNext/>
      </w:pPr>
      <w:r>
        <w:tab/>
        <w:t>The following examples don’t follow our style:</w:t>
      </w:r>
    </w:p>
    <w:p w14:paraId="6E8E2500" w14:textId="112E84B0" w:rsidR="00DA490F" w:rsidRDefault="00DA490F" w:rsidP="00DA490F">
      <w:pPr>
        <w:pStyle w:val="InventoryItem"/>
      </w:pPr>
      <w:r>
        <w:t xml:space="preserve">Inside the hovel lurk five </w:t>
      </w:r>
      <w:r w:rsidRPr="00DA490F">
        <w:rPr>
          <w:b/>
        </w:rPr>
        <w:t>goblins</w:t>
      </w:r>
      <w:commentRangeStart w:id="20"/>
      <w:r w:rsidRPr="00DA490F">
        <w:rPr>
          <w:b/>
        </w:rPr>
        <w:t>,</w:t>
      </w:r>
      <w:commentRangeEnd w:id="20"/>
      <w:r w:rsidR="00483D94">
        <w:rPr>
          <w:rStyle w:val="CommentReference"/>
          <w:rFonts w:asciiTheme="minorHAnsi" w:eastAsiaTheme="minorEastAsia" w:hAnsiTheme="minorHAnsi"/>
          <w:color w:val="auto"/>
          <w:lang w:eastAsia="en-US"/>
        </w:rPr>
        <w:commentReference w:id="20"/>
      </w:r>
      <w:r>
        <w:t xml:space="preserve"> who </w:t>
      </w:r>
      <w:r w:rsidR="00617E00">
        <w:t>have no regard for typographic tidiness.</w:t>
      </w:r>
    </w:p>
    <w:p w14:paraId="40A51AE5" w14:textId="077A2CAD" w:rsidR="00617E00" w:rsidRPr="00DA490F" w:rsidRDefault="00617E00" w:rsidP="00DA490F">
      <w:pPr>
        <w:pStyle w:val="InventoryItem"/>
      </w:pPr>
      <w:r>
        <w:t xml:space="preserve">The cleric prepared </w:t>
      </w:r>
      <w:r w:rsidRPr="00617E00">
        <w:rPr>
          <w:i/>
        </w:rPr>
        <w:t>cure wounds</w:t>
      </w:r>
      <w:commentRangeStart w:id="21"/>
      <w:r w:rsidRPr="00617E00">
        <w:rPr>
          <w:i/>
        </w:rPr>
        <w:t>,</w:t>
      </w:r>
      <w:commentRangeEnd w:id="21"/>
      <w:r w:rsidR="00264634">
        <w:rPr>
          <w:rStyle w:val="CommentReference"/>
          <w:rFonts w:asciiTheme="minorHAnsi" w:eastAsiaTheme="minorEastAsia" w:hAnsiTheme="minorHAnsi"/>
          <w:color w:val="auto"/>
          <w:lang w:eastAsia="en-US"/>
        </w:rPr>
        <w:commentReference w:id="21"/>
      </w:r>
      <w:r w:rsidRPr="00617E00">
        <w:rPr>
          <w:i/>
        </w:rPr>
        <w:t xml:space="preserve"> shield of faith,</w:t>
      </w:r>
      <w:r>
        <w:t xml:space="preserve"> and </w:t>
      </w:r>
      <w:r w:rsidRPr="00617E00">
        <w:rPr>
          <w:i/>
        </w:rPr>
        <w:t>flurry of italics.</w:t>
      </w:r>
    </w:p>
    <w:p w14:paraId="599AD86D" w14:textId="4D29248B" w:rsidR="00AE70E5" w:rsidRDefault="00AE70E5" w:rsidP="00AE70E5">
      <w:pPr>
        <w:pStyle w:val="Heading3"/>
      </w:pPr>
      <w:r>
        <w:t xml:space="preserve">The </w:t>
      </w:r>
      <w:r w:rsidRPr="00AB5F9D">
        <w:t xml:space="preserve">Serial </w:t>
      </w:r>
      <w:r w:rsidR="002D1D6B">
        <w:t>Comma</w:t>
      </w:r>
    </w:p>
    <w:p w14:paraId="246DB6E0" w14:textId="2D1773ED" w:rsidR="00AE70E5" w:rsidRDefault="008C4F77" w:rsidP="00AE70E5">
      <w:pPr>
        <w:pStyle w:val="CoreBody"/>
      </w:pPr>
      <w:r>
        <w:t xml:space="preserve">We require the serial comma. </w:t>
      </w:r>
      <w:r w:rsidR="00FA2A01">
        <w:t>Here’s an example</w:t>
      </w:r>
      <w:r w:rsidR="00C56E92">
        <w:t xml:space="preserve">: </w:t>
      </w:r>
      <w:r w:rsidR="00D80DD8">
        <w:t>“</w:t>
      </w:r>
      <w:r w:rsidR="00FA2A01">
        <w:t>The apprentice</w:t>
      </w:r>
      <w:r w:rsidR="00C56E92">
        <w:t xml:space="preserve"> expressed gratitude to his parents, Mystra, and Elminster.</w:t>
      </w:r>
      <w:r w:rsidR="00D80DD8">
        <w:t>”</w:t>
      </w:r>
      <w:r w:rsidR="00C56E92">
        <w:t xml:space="preserve"> We don’t write</w:t>
      </w:r>
      <w:r w:rsidR="00AF0227">
        <w:t>,</w:t>
      </w:r>
      <w:r w:rsidR="00C56E92">
        <w:t xml:space="preserve"> </w:t>
      </w:r>
      <w:r w:rsidR="00D80DD8">
        <w:t>“</w:t>
      </w:r>
      <w:r w:rsidR="00AF0227">
        <w:t>The apprentice expressed gratitude to</w:t>
      </w:r>
      <w:r w:rsidR="00C56E92">
        <w:t xml:space="preserve"> his parents, Mystra and Elminster,</w:t>
      </w:r>
      <w:r w:rsidR="00D80DD8">
        <w:t>”</w:t>
      </w:r>
      <w:r w:rsidR="00C56E92">
        <w:t xml:space="preserve"> unless Mystra and Elminster are </w:t>
      </w:r>
      <w:r w:rsidR="00FA2A01">
        <w:t>the apprentice’s</w:t>
      </w:r>
      <w:r w:rsidR="00C56E92">
        <w:t xml:space="preserve"> parents.</w:t>
      </w:r>
    </w:p>
    <w:p w14:paraId="62E91F70" w14:textId="77777777" w:rsidR="00D031BE" w:rsidRPr="007D70F0" w:rsidRDefault="00D031BE" w:rsidP="00D031BE">
      <w:pPr>
        <w:pStyle w:val="Heading3"/>
      </w:pPr>
      <w:r w:rsidRPr="007D70F0">
        <w:t>Variant Spellings</w:t>
      </w:r>
    </w:p>
    <w:p w14:paraId="54BD5EDD" w14:textId="5D14286F" w:rsidR="00D044DB" w:rsidRPr="005B0176" w:rsidRDefault="007D70F0" w:rsidP="00D031BE">
      <w:pPr>
        <w:pStyle w:val="CoreBody"/>
      </w:pPr>
      <w:r w:rsidRPr="007D70F0">
        <w:t xml:space="preserve">Many words have variant spellings. </w:t>
      </w:r>
      <w:r w:rsidR="00D031BE" w:rsidRPr="007D70F0">
        <w:t>If a word has</w:t>
      </w:r>
      <w:r w:rsidRPr="007D70F0">
        <w:t xml:space="preserve"> variants in </w:t>
      </w:r>
      <w:r w:rsidRPr="007D70F0">
        <w:rPr>
          <w:i/>
        </w:rPr>
        <w:t>Webster’s</w:t>
      </w:r>
      <w:r w:rsidR="00D031BE" w:rsidRPr="007D70F0">
        <w:t>, we use the one printed first (regardless of alphabetical order), except as noted in the D&amp;D word list.</w:t>
      </w:r>
      <w:r w:rsidRPr="007D70F0">
        <w:t xml:space="preserve"> For example, we use “toward,” not “</w:t>
      </w:r>
      <w:r>
        <w:t>towards</w:t>
      </w:r>
      <w:r w:rsidRPr="007D70F0">
        <w:t>,</w:t>
      </w:r>
      <w:r>
        <w:t>”</w:t>
      </w:r>
      <w:r w:rsidRPr="007D70F0">
        <w:t xml:space="preserve"> and we use “backward,” not “backwards.”</w:t>
      </w:r>
    </w:p>
    <w:p w14:paraId="6190D41E" w14:textId="4732EE70" w:rsidR="00AE70E5" w:rsidRDefault="00AE70E5" w:rsidP="00AE70E5">
      <w:pPr>
        <w:pStyle w:val="Heading3"/>
      </w:pPr>
      <w:r>
        <w:t>Compounds and Hyphenation</w:t>
      </w:r>
    </w:p>
    <w:p w14:paraId="64E1D846" w14:textId="26F194E0" w:rsidR="00AE70E5" w:rsidRDefault="00FD0530" w:rsidP="00AE70E5">
      <w:pPr>
        <w:pStyle w:val="CoreBody"/>
      </w:pPr>
      <w:r>
        <w:t xml:space="preserve">See </w:t>
      </w:r>
      <w:r>
        <w:rPr>
          <w:i/>
        </w:rPr>
        <w:t>Chicago</w:t>
      </w:r>
      <w:r w:rsidR="004D32BE">
        <w:t xml:space="preserve"> 7.81</w:t>
      </w:r>
      <w:r>
        <w:t>–8</w:t>
      </w:r>
      <w:r w:rsidR="00E044C2">
        <w:t>9</w:t>
      </w:r>
      <w:r>
        <w:t xml:space="preserve"> f</w:t>
      </w:r>
      <w:r w:rsidR="00AE70E5">
        <w:t xml:space="preserve">or </w:t>
      </w:r>
      <w:r>
        <w:t>extensive</w:t>
      </w:r>
      <w:r w:rsidR="00AE70E5">
        <w:t xml:space="preserve"> guidance on using compounds</w:t>
      </w:r>
      <w:r>
        <w:t>—</w:t>
      </w:r>
      <w:r w:rsidR="00AE70E5">
        <w:t>open, closed, or h</w:t>
      </w:r>
      <w:r>
        <w:t>yphenated</w:t>
      </w:r>
      <w:r w:rsidR="00AE70E5">
        <w:t xml:space="preserve">. </w:t>
      </w:r>
      <w:r w:rsidR="00FA2A01">
        <w:t>When in doubt, lean on the</w:t>
      </w:r>
      <w:r w:rsidR="00AE70E5">
        <w:t xml:space="preserve"> multipage table in 7.8</w:t>
      </w:r>
      <w:r w:rsidR="00E044C2">
        <w:t>9</w:t>
      </w:r>
      <w:r w:rsidR="00FA2A01">
        <w:t>,</w:t>
      </w:r>
      <w:r w:rsidR="00AE70E5">
        <w:t xml:space="preserve"> an especially valuable resource.</w:t>
      </w:r>
    </w:p>
    <w:p w14:paraId="77FECD79" w14:textId="768F573F" w:rsidR="00AE70E5" w:rsidRDefault="00AE70E5" w:rsidP="00AE70E5">
      <w:pPr>
        <w:pStyle w:val="CoreBody"/>
      </w:pPr>
      <w:r>
        <w:tab/>
      </w:r>
      <w:r w:rsidR="0093550D" w:rsidRPr="0093550D">
        <w:rPr>
          <w:rStyle w:val="InlineSubhead"/>
        </w:rPr>
        <w:t>Use of “Non-.”</w:t>
      </w:r>
      <w:r w:rsidR="0093550D">
        <w:t xml:space="preserve"> </w:t>
      </w:r>
      <w:r>
        <w:t xml:space="preserve">Although </w:t>
      </w:r>
      <w:r>
        <w:rPr>
          <w:i/>
        </w:rPr>
        <w:t>Chicago</w:t>
      </w:r>
      <w:r>
        <w:t xml:space="preserve"> says that </w:t>
      </w:r>
      <w:r w:rsidR="00D80DD8">
        <w:t>“</w:t>
      </w:r>
      <w:r>
        <w:t>compounds formed with prefixes are normally closed,</w:t>
      </w:r>
      <w:r w:rsidR="00D80DD8">
        <w:t>”</w:t>
      </w:r>
      <w:r>
        <w:t xml:space="preserve"> our use of </w:t>
      </w:r>
      <w:r w:rsidR="00D80DD8">
        <w:t>“</w:t>
      </w:r>
      <w:r>
        <w:t>non-</w:t>
      </w:r>
      <w:r w:rsidR="00D80DD8">
        <w:t>”</w:t>
      </w:r>
      <w:r>
        <w:t xml:space="preserve"> is often an exception to this rule. The prefix is hyphenated in front of many of our </w:t>
      </w:r>
      <w:r w:rsidR="00FA2A01">
        <w:t>fantasy</w:t>
      </w:r>
      <w:r>
        <w:t xml:space="preserve"> </w:t>
      </w:r>
      <w:r w:rsidR="00FA2A01">
        <w:t>races</w:t>
      </w:r>
      <w:r>
        <w:t xml:space="preserve">: non-elf, non-dwarf, non-orc, non-drow (but nonhuman, as in </w:t>
      </w:r>
      <w:r w:rsidRPr="00D45DEF">
        <w:rPr>
          <w:i/>
        </w:rPr>
        <w:t>Webster</w:t>
      </w:r>
      <w:r w:rsidR="00FD0530">
        <w:rPr>
          <w:i/>
        </w:rPr>
        <w:t>’s</w:t>
      </w:r>
      <w:r>
        <w:t>).</w:t>
      </w:r>
    </w:p>
    <w:p w14:paraId="7B2D39AF" w14:textId="3649DF3C" w:rsidR="0012188C" w:rsidRDefault="0012188C" w:rsidP="00AE70E5">
      <w:pPr>
        <w:pStyle w:val="CoreBody"/>
      </w:pPr>
      <w:r>
        <w:tab/>
      </w:r>
      <w:r w:rsidRPr="001E54B1">
        <w:rPr>
          <w:rStyle w:val="InlineSubhead"/>
        </w:rPr>
        <w:t>Numbers and Abbreviations.</w:t>
      </w:r>
      <w:r>
        <w:t xml:space="preserve"> </w:t>
      </w:r>
      <w:r w:rsidR="00DD3733">
        <w:t xml:space="preserve">A </w:t>
      </w:r>
      <w:r w:rsidR="00120643">
        <w:t xml:space="preserve">rule </w:t>
      </w:r>
      <w:r w:rsidR="00DD3733">
        <w:t xml:space="preserve">that’s easy </w:t>
      </w:r>
      <w:r w:rsidR="00120643">
        <w:t>to miss in 7.8</w:t>
      </w:r>
      <w:r w:rsidR="00E044C2">
        <w:t>9</w:t>
      </w:r>
      <w:r w:rsidR="00120643">
        <w:t xml:space="preserve"> is that we don’t hyphenate a compound composed of a numeral and an abbreviation. So, it’s a “100 gp treasure,” not a “100-gp treasure.”</w:t>
      </w:r>
    </w:p>
    <w:p w14:paraId="017DE284" w14:textId="556788C4" w:rsidR="003D72CC" w:rsidRDefault="003D72CC" w:rsidP="003D72CC">
      <w:pPr>
        <w:pStyle w:val="Heading3"/>
      </w:pPr>
      <w:r>
        <w:t>Contractions</w:t>
      </w:r>
    </w:p>
    <w:p w14:paraId="562D5110" w14:textId="5E7A76EB" w:rsidR="003D72CC" w:rsidRPr="003D72CC" w:rsidRDefault="003D72CC" w:rsidP="003D72CC">
      <w:pPr>
        <w:pStyle w:val="CoreBody"/>
      </w:pPr>
      <w:r>
        <w:t xml:space="preserve">We encourage the use of contractions formed with </w:t>
      </w:r>
      <w:r w:rsidR="00D80DD8">
        <w:t>“</w:t>
      </w:r>
      <w:r>
        <w:t>not,</w:t>
      </w:r>
      <w:r w:rsidR="00D80DD8">
        <w:t>”</w:t>
      </w:r>
      <w:r>
        <w:t xml:space="preserve"> such as </w:t>
      </w:r>
      <w:r w:rsidR="00D80DD8">
        <w:t>“</w:t>
      </w:r>
      <w:r>
        <w:t>don’t,</w:t>
      </w:r>
      <w:r w:rsidR="00D80DD8">
        <w:t>”</w:t>
      </w:r>
      <w:r>
        <w:t xml:space="preserve"> </w:t>
      </w:r>
      <w:r w:rsidR="00D80DD8">
        <w:t>“</w:t>
      </w:r>
      <w:r>
        <w:t>can’t,</w:t>
      </w:r>
      <w:r w:rsidR="00D80DD8">
        <w:t>”</w:t>
      </w:r>
      <w:r>
        <w:t xml:space="preserve"> and </w:t>
      </w:r>
      <w:r w:rsidR="00D80DD8">
        <w:t>“</w:t>
      </w:r>
      <w:r>
        <w:t>wasn’t</w:t>
      </w:r>
      <w:r w:rsidR="00D80DD8">
        <w:t>”</w:t>
      </w:r>
      <w:r>
        <w:t xml:space="preserve"> (see </w:t>
      </w:r>
      <w:r>
        <w:rPr>
          <w:i/>
        </w:rPr>
        <w:t>Chicago</w:t>
      </w:r>
      <w:r>
        <w:t xml:space="preserve"> 5.10</w:t>
      </w:r>
      <w:r w:rsidR="00B307D9">
        <w:t>5</w:t>
      </w:r>
      <w:r>
        <w:t>).</w:t>
      </w:r>
      <w:r w:rsidR="00FC7DF6">
        <w:t xml:space="preserve"> Use other contractions with care, especially any contraction that can be misread. For example, </w:t>
      </w:r>
      <w:r w:rsidR="00D80DD8">
        <w:t>“</w:t>
      </w:r>
      <w:r w:rsidR="00FC7DF6">
        <w:t>who’s</w:t>
      </w:r>
      <w:r w:rsidR="00D80DD8">
        <w:t>”</w:t>
      </w:r>
      <w:r w:rsidR="00FC7DF6">
        <w:t xml:space="preserve"> can be read as </w:t>
      </w:r>
      <w:r w:rsidR="00D80DD8">
        <w:t>“</w:t>
      </w:r>
      <w:r w:rsidR="00FC7DF6">
        <w:t>who is</w:t>
      </w:r>
      <w:r w:rsidR="00D80DD8">
        <w:t>”</w:t>
      </w:r>
      <w:r w:rsidR="00FC7DF6">
        <w:t xml:space="preserve"> or </w:t>
      </w:r>
      <w:r w:rsidR="00D80DD8">
        <w:t>“</w:t>
      </w:r>
      <w:r w:rsidR="00FC7DF6">
        <w:t>who has.</w:t>
      </w:r>
      <w:r w:rsidR="00D80DD8">
        <w:t>”</w:t>
      </w:r>
    </w:p>
    <w:p w14:paraId="60182A07" w14:textId="113E5F91" w:rsidR="006A6A55" w:rsidRPr="007E599A" w:rsidRDefault="006A6A55" w:rsidP="005C520C">
      <w:pPr>
        <w:pStyle w:val="Heading3"/>
      </w:pPr>
      <w:r w:rsidRPr="007E599A">
        <w:t>Possessives</w:t>
      </w:r>
    </w:p>
    <w:p w14:paraId="1A1134E6" w14:textId="09D68E18" w:rsidR="006A6A55" w:rsidRPr="007E599A" w:rsidRDefault="007E599A" w:rsidP="006A6A55">
      <w:pPr>
        <w:pStyle w:val="CoreBody"/>
      </w:pPr>
      <w:r>
        <w:rPr>
          <w:i/>
        </w:rPr>
        <w:t>Chicago</w:t>
      </w:r>
      <w:r>
        <w:t xml:space="preserve"> has given different recommendations over the years on how to treat possessives, particularly those that involve words that end with an unpronounced </w:t>
      </w:r>
      <w:r>
        <w:rPr>
          <w:i/>
        </w:rPr>
        <w:t>s</w:t>
      </w:r>
      <w:r>
        <w:t xml:space="preserve">, as in “Descartes.” We follow the approach in the </w:t>
      </w:r>
      <w:r w:rsidR="00B307D9">
        <w:t>seventeenth</w:t>
      </w:r>
      <w:r>
        <w:t xml:space="preserve"> edition (see </w:t>
      </w:r>
      <w:r>
        <w:rPr>
          <w:i/>
        </w:rPr>
        <w:t>Chicago</w:t>
      </w:r>
      <w:r>
        <w:t xml:space="preserve"> 7.1</w:t>
      </w:r>
      <w:r w:rsidR="00B307D9">
        <w:t>6</w:t>
      </w:r>
      <w:r>
        <w:t>–2</w:t>
      </w:r>
      <w:r w:rsidR="00B307D9">
        <w:t>9</w:t>
      </w:r>
      <w:r>
        <w:t>).</w:t>
      </w:r>
    </w:p>
    <w:p w14:paraId="212713AE" w14:textId="6E0340D1" w:rsidR="006A6A55" w:rsidRDefault="006A6A55" w:rsidP="006A6A55">
      <w:pPr>
        <w:pStyle w:val="Heading3"/>
      </w:pPr>
      <w:r w:rsidRPr="00AB5F9D">
        <w:t>Words Used as Words</w:t>
      </w:r>
    </w:p>
    <w:p w14:paraId="5EA6C6A7" w14:textId="1CAA0A08" w:rsidR="006A6A55" w:rsidRDefault="006A6A55" w:rsidP="006A6A55">
      <w:pPr>
        <w:pStyle w:val="CoreBody"/>
      </w:pPr>
      <w:r>
        <w:t xml:space="preserve">Our style for words used as words is to enclose them in quotes if the </w:t>
      </w:r>
      <w:r w:rsidR="00FD0530">
        <w:t>words are</w:t>
      </w:r>
      <w:r>
        <w:t xml:space="preserve"> English (see </w:t>
      </w:r>
      <w:r>
        <w:rPr>
          <w:i/>
        </w:rPr>
        <w:t>Chicago</w:t>
      </w:r>
      <w:r>
        <w:t xml:space="preserve"> </w:t>
      </w:r>
      <w:r w:rsidRPr="00AB5F9D">
        <w:t>7.</w:t>
      </w:r>
      <w:r w:rsidR="00D35C16">
        <w:t>63</w:t>
      </w:r>
      <w:r>
        <w:t xml:space="preserve">). For example, </w:t>
      </w:r>
      <w:r w:rsidR="00D80DD8">
        <w:t>“</w:t>
      </w:r>
      <w:r>
        <w:t xml:space="preserve">The </w:t>
      </w:r>
      <w:r w:rsidR="005C520C">
        <w:t>alchemist’s</w:t>
      </w:r>
      <w:r>
        <w:t xml:space="preserve"> favorite word was ‘pumpkin,’ so he </w:t>
      </w:r>
      <w:r w:rsidR="00FD0530">
        <w:t>knew exactly what to name</w:t>
      </w:r>
      <w:r>
        <w:t xml:space="preserve"> his golem</w:t>
      </w:r>
      <w:r w:rsidR="005C520C">
        <w:t xml:space="preserve">: </w:t>
      </w:r>
      <w:r>
        <w:t>Pumpkin.</w:t>
      </w:r>
      <w:r w:rsidR="00D80DD8">
        <w:t>”</w:t>
      </w:r>
    </w:p>
    <w:p w14:paraId="219EBFDA" w14:textId="19A6069C" w:rsidR="006A6A55" w:rsidRPr="00002B9C" w:rsidRDefault="006A6A55" w:rsidP="006A6A55">
      <w:pPr>
        <w:pStyle w:val="CoreBody"/>
      </w:pPr>
      <w:r>
        <w:lastRenderedPageBreak/>
        <w:tab/>
        <w:t xml:space="preserve">A non-English word, </w:t>
      </w:r>
      <w:r w:rsidR="00792064">
        <w:t xml:space="preserve">whether </w:t>
      </w:r>
      <w:r w:rsidR="005C520C">
        <w:t xml:space="preserve">from the real </w:t>
      </w:r>
      <w:r>
        <w:t>world or</w:t>
      </w:r>
      <w:r w:rsidR="005C520C">
        <w:t xml:space="preserve"> a D&amp;D world</w:t>
      </w:r>
      <w:r>
        <w:t xml:space="preserve">, </w:t>
      </w:r>
      <w:r w:rsidR="005C520C">
        <w:t>is</w:t>
      </w:r>
      <w:r>
        <w:t xml:space="preserve"> italicized</w:t>
      </w:r>
      <w:r w:rsidR="005C520C">
        <w:t xml:space="preserve"> when used as a word</w:t>
      </w:r>
      <w:r>
        <w:t>.</w:t>
      </w:r>
      <w:r w:rsidR="00002B9C">
        <w:t xml:space="preserve"> For example, </w:t>
      </w:r>
      <w:r w:rsidR="00D80DD8">
        <w:t>“</w:t>
      </w:r>
      <w:r w:rsidR="00002B9C">
        <w:t xml:space="preserve">She whispered the word </w:t>
      </w:r>
      <w:proofErr w:type="spellStart"/>
      <w:r w:rsidR="00002B9C">
        <w:rPr>
          <w:i/>
        </w:rPr>
        <w:t>ebrath</w:t>
      </w:r>
      <w:proofErr w:type="spellEnd"/>
      <w:r w:rsidR="00002B9C">
        <w:t>, Elvish for ‘friend.’</w:t>
      </w:r>
      <w:r w:rsidR="00D80DD8">
        <w:t>”</w:t>
      </w:r>
    </w:p>
    <w:p w14:paraId="71ED69A4" w14:textId="56C4CFDF" w:rsidR="00AE70E5" w:rsidRDefault="00F83AE1" w:rsidP="00AE70E5">
      <w:pPr>
        <w:pStyle w:val="CoreBody"/>
      </w:pPr>
      <w:r>
        <w:tab/>
        <w:t xml:space="preserve">In contrast, a letter used as a letter is set in italics (see </w:t>
      </w:r>
      <w:r>
        <w:rPr>
          <w:i/>
        </w:rPr>
        <w:t>Chicago</w:t>
      </w:r>
      <w:r>
        <w:t xml:space="preserve"> 7.</w:t>
      </w:r>
      <w:r w:rsidR="00D35C16">
        <w:t>64</w:t>
      </w:r>
      <w:r>
        <w:t>–6</w:t>
      </w:r>
      <w:r w:rsidR="00D35C16">
        <w:t>8</w:t>
      </w:r>
      <w:r>
        <w:t>).</w:t>
      </w:r>
    </w:p>
    <w:p w14:paraId="7E8533FE" w14:textId="53DF5DF4" w:rsidR="00573DAD" w:rsidRDefault="00AE3819" w:rsidP="00573DAD">
      <w:pPr>
        <w:pStyle w:val="Heading3"/>
      </w:pPr>
      <w:r>
        <w:t>Bulleted Lists</w:t>
      </w:r>
    </w:p>
    <w:p w14:paraId="5728A45D" w14:textId="525DE1B8" w:rsidR="00573DAD" w:rsidRDefault="00573DAD" w:rsidP="00573DAD">
      <w:pPr>
        <w:pStyle w:val="CoreBody"/>
      </w:pPr>
      <w:r>
        <w:t xml:space="preserve">When you create a </w:t>
      </w:r>
      <w:r w:rsidR="00C6270E">
        <w:t>bulleted</w:t>
      </w:r>
      <w:r>
        <w:t xml:space="preserve"> list—</w:t>
      </w:r>
      <w:r w:rsidR="00C6270E">
        <w:t>or any other vertical list, such as a numbered one</w:t>
      </w:r>
      <w:r>
        <w:t xml:space="preserve">—introduce </w:t>
      </w:r>
      <w:r w:rsidR="006E0E96">
        <w:t>it</w:t>
      </w:r>
      <w:r>
        <w:t xml:space="preserve"> with a com</w:t>
      </w:r>
      <w:r w:rsidR="006E0E96">
        <w:t xml:space="preserve">plete sentence </w:t>
      </w:r>
      <w:r w:rsidR="006215B0">
        <w:t>ending with</w:t>
      </w:r>
      <w:r w:rsidR="006E0E96">
        <w:t xml:space="preserve"> a colon (see </w:t>
      </w:r>
      <w:r w:rsidR="006E0E96">
        <w:rPr>
          <w:i/>
        </w:rPr>
        <w:t>Chicago</w:t>
      </w:r>
      <w:r w:rsidR="006E0E96">
        <w:t xml:space="preserve"> 6.1</w:t>
      </w:r>
      <w:r w:rsidR="003B2B85">
        <w:t>30</w:t>
      </w:r>
      <w:r w:rsidR="006E0E96">
        <w:t>).</w:t>
      </w:r>
    </w:p>
    <w:p w14:paraId="5FDB0D46" w14:textId="7C669EDE" w:rsidR="006E0E96" w:rsidRPr="006E0E96" w:rsidRDefault="006E0E96" w:rsidP="00573DAD">
      <w:pPr>
        <w:pStyle w:val="CoreBody"/>
      </w:pPr>
      <w:r>
        <w:tab/>
        <w:t>We begin each list item with a capital letter. Use closing punctuation in an item only if the list is composed of complete sentences.</w:t>
      </w:r>
    </w:p>
    <w:p w14:paraId="59ADB05B" w14:textId="77777777" w:rsidR="00640FD4" w:rsidRDefault="00B52987" w:rsidP="00640FD4">
      <w:pPr>
        <w:pStyle w:val="Heading2"/>
      </w:pPr>
      <w:r>
        <w:t>Numbers</w:t>
      </w:r>
      <w:r w:rsidR="00640FD4">
        <w:t xml:space="preserve"> and Math</w:t>
      </w:r>
    </w:p>
    <w:p w14:paraId="6D829F26" w14:textId="6930D364" w:rsidR="00F1326B" w:rsidRPr="00FC6C77" w:rsidRDefault="00F1326B" w:rsidP="00F1326B">
      <w:pPr>
        <w:pStyle w:val="Heading3"/>
      </w:pPr>
      <w:r w:rsidRPr="00FC6C77">
        <w:t>Numerals</w:t>
      </w:r>
      <w:r>
        <w:t xml:space="preserve"> versus Words</w:t>
      </w:r>
    </w:p>
    <w:p w14:paraId="466F1728" w14:textId="7AD7B6A3" w:rsidR="003A1D72" w:rsidRDefault="00F1326B" w:rsidP="00F1326B">
      <w:pPr>
        <w:pStyle w:val="CoreBody"/>
      </w:pPr>
      <w:r>
        <w:t xml:space="preserve">We follow the general rule for numerals </w:t>
      </w:r>
      <w:r w:rsidR="0030574D">
        <w:t xml:space="preserve">that is presented </w:t>
      </w:r>
      <w:r>
        <w:t xml:space="preserve">in </w:t>
      </w:r>
      <w:r>
        <w:rPr>
          <w:i/>
        </w:rPr>
        <w:t>Chicago</w:t>
      </w:r>
      <w:r w:rsidR="0030574D">
        <w:t xml:space="preserve"> 9.2</w:t>
      </w:r>
      <w:r>
        <w:t>. In short, we spell out whole n</w:t>
      </w:r>
      <w:r w:rsidR="0030574D">
        <w:t xml:space="preserve">umbers from zero to one hundred, as well as numbers that are formed by adding </w:t>
      </w:r>
      <w:r w:rsidR="00D80DD8">
        <w:t>“</w:t>
      </w:r>
      <w:r w:rsidR="0030574D">
        <w:t>hundred,</w:t>
      </w:r>
      <w:r w:rsidR="00D80DD8">
        <w:t>”</w:t>
      </w:r>
      <w:r w:rsidR="0030574D">
        <w:t xml:space="preserve"> </w:t>
      </w:r>
      <w:r w:rsidR="00D80DD8">
        <w:t>“</w:t>
      </w:r>
      <w:r w:rsidR="0030574D">
        <w:t>thousand,</w:t>
      </w:r>
      <w:r w:rsidR="00D80DD8">
        <w:t>”</w:t>
      </w:r>
      <w:r w:rsidR="0030574D">
        <w:t xml:space="preserve"> or </w:t>
      </w:r>
      <w:r w:rsidR="00D80DD8">
        <w:t>“</w:t>
      </w:r>
      <w:r w:rsidR="0030574D">
        <w:t>hundred thous</w:t>
      </w:r>
      <w:r w:rsidR="003A1D72">
        <w:t>and</w:t>
      </w:r>
      <w:r w:rsidR="00D80DD8">
        <w:t>”</w:t>
      </w:r>
      <w:r w:rsidR="003A1D72">
        <w:t xml:space="preserve"> to </w:t>
      </w:r>
      <w:r w:rsidR="004D772F">
        <w:t>one of those numbers</w:t>
      </w:r>
      <w:r w:rsidR="003A1D72">
        <w:t>.</w:t>
      </w:r>
    </w:p>
    <w:p w14:paraId="7C2667ED" w14:textId="54CCF2D6" w:rsidR="003A1D72" w:rsidRDefault="003A1D72" w:rsidP="00F1326B">
      <w:pPr>
        <w:pStyle w:val="CoreBody"/>
      </w:pPr>
      <w:r>
        <w:tab/>
      </w:r>
      <w:r w:rsidR="006D12AC" w:rsidRPr="006D12AC">
        <w:rPr>
          <w:rStyle w:val="InlineSubhead"/>
        </w:rPr>
        <w:t>Exceptions to the Rule.</w:t>
      </w:r>
      <w:r w:rsidR="006D12AC">
        <w:t xml:space="preserve"> </w:t>
      </w:r>
      <w:r>
        <w:t xml:space="preserve">Chapter 9 of </w:t>
      </w:r>
      <w:r>
        <w:rPr>
          <w:i/>
        </w:rPr>
        <w:t>Chicago</w:t>
      </w:r>
      <w:r>
        <w:t xml:space="preserve"> spells out many exceptions to this rule, </w:t>
      </w:r>
      <w:r w:rsidR="00D77445">
        <w:t>instances</w:t>
      </w:r>
      <w:r>
        <w:t xml:space="preserve"> when numerals are used </w:t>
      </w:r>
      <w:r w:rsidR="00D77445">
        <w:t>even when a number is less than 101</w:t>
      </w:r>
      <w:r>
        <w:t>. The exceptions that are most relevant to our work are summarized here:</w:t>
      </w:r>
    </w:p>
    <w:p w14:paraId="544BB051" w14:textId="213F2B65" w:rsidR="003A1D72" w:rsidRDefault="003A1D72" w:rsidP="00C9430C">
      <w:pPr>
        <w:pStyle w:val="CoreBulleted"/>
      </w:pPr>
      <w:r>
        <w:t xml:space="preserve">Percentages </w:t>
      </w:r>
      <w:r w:rsidR="00CB4121">
        <w:t>{</w:t>
      </w:r>
      <w:r>
        <w:t>45 percent</w:t>
      </w:r>
      <w:r w:rsidR="005A02DF">
        <w:t>, 53%</w:t>
      </w:r>
      <w:r w:rsidR="00CB4121">
        <w:t>}</w:t>
      </w:r>
    </w:p>
    <w:p w14:paraId="44637574" w14:textId="6924E38D" w:rsidR="003A1D72" w:rsidRDefault="005A02DF" w:rsidP="00C9430C">
      <w:pPr>
        <w:pStyle w:val="CoreBulleted"/>
      </w:pPr>
      <w:r>
        <w:t>Abbreviation</w:t>
      </w:r>
      <w:r w:rsidR="00D77445">
        <w:t>s</w:t>
      </w:r>
      <w:r>
        <w:t xml:space="preserve"> </w:t>
      </w:r>
      <w:r w:rsidR="00D77445">
        <w:t xml:space="preserve">and symbols used </w:t>
      </w:r>
      <w:r>
        <w:t>as unit</w:t>
      </w:r>
      <w:r w:rsidR="00D77445">
        <w:t>s</w:t>
      </w:r>
      <w:r>
        <w:t xml:space="preserve"> of measure </w:t>
      </w:r>
      <w:r w:rsidR="00CB4121">
        <w:t>{</w:t>
      </w:r>
      <w:r w:rsidR="003F1F17" w:rsidRPr="005A02DF">
        <w:t>6</w:t>
      </w:r>
      <w:r w:rsidR="003F1F17" w:rsidRPr="0094200F">
        <w:rPr>
          <w:rFonts w:ascii="Times New Roman" w:hAnsi="Times New Roman" w:cs="Times New Roman"/>
        </w:rPr>
        <w:t>′</w:t>
      </w:r>
      <w:r w:rsidR="003F1F17" w:rsidRPr="005A02DF">
        <w:t>3</w:t>
      </w:r>
      <w:r w:rsidR="003F1F17" w:rsidRPr="0094200F">
        <w:rPr>
          <w:rFonts w:ascii="Times New Roman" w:hAnsi="Times New Roman" w:cs="Times New Roman"/>
        </w:rPr>
        <w:t>″</w:t>
      </w:r>
      <w:r w:rsidR="003F1F17">
        <w:rPr>
          <w:rFonts w:cs="Times New Roman"/>
        </w:rPr>
        <w:t xml:space="preserve">, </w:t>
      </w:r>
      <w:r>
        <w:t>5 gp, 3 lb.</w:t>
      </w:r>
      <w:r w:rsidR="00CB4121">
        <w:t>}</w:t>
      </w:r>
    </w:p>
    <w:p w14:paraId="54FD2C46" w14:textId="6306DD4F" w:rsidR="005A02DF" w:rsidRPr="005A02DF" w:rsidRDefault="005A02DF" w:rsidP="00C9430C">
      <w:pPr>
        <w:pStyle w:val="CoreBulleted"/>
      </w:pPr>
      <w:r>
        <w:rPr>
          <w:rFonts w:cs="Times New Roman"/>
        </w:rPr>
        <w:t xml:space="preserve">Parts of a book or other work </w:t>
      </w:r>
      <w:r w:rsidR="00CB4121">
        <w:rPr>
          <w:rFonts w:cs="Times New Roman"/>
        </w:rPr>
        <w:t>{</w:t>
      </w:r>
      <w:r>
        <w:rPr>
          <w:rFonts w:cs="Times New Roman"/>
        </w:rPr>
        <w:t>chapter 2, part 3, page 34, scene 6</w:t>
      </w:r>
      <w:r w:rsidR="00D77445">
        <w:rPr>
          <w:rFonts w:cs="Times New Roman"/>
        </w:rPr>
        <w:t>, table 9</w:t>
      </w:r>
      <w:r w:rsidR="004E0AD3">
        <w:rPr>
          <w:rFonts w:cs="Times New Roman"/>
        </w:rPr>
        <w:t>, encounter 9, area 4</w:t>
      </w:r>
      <w:r w:rsidR="00CB4121">
        <w:rPr>
          <w:rFonts w:cs="Times New Roman"/>
        </w:rPr>
        <w:t>}</w:t>
      </w:r>
    </w:p>
    <w:p w14:paraId="3D4B6483" w14:textId="61BA5AB9" w:rsidR="00D77445" w:rsidRPr="00D77445" w:rsidRDefault="005A02DF" w:rsidP="00C9430C">
      <w:pPr>
        <w:pStyle w:val="CoreBulleted"/>
      </w:pPr>
      <w:r>
        <w:rPr>
          <w:rFonts w:cs="Times New Roman"/>
        </w:rPr>
        <w:t>Volume</w:t>
      </w:r>
      <w:r w:rsidR="00FD056D">
        <w:rPr>
          <w:rFonts w:cs="Times New Roman"/>
        </w:rPr>
        <w:t xml:space="preserve"> and</w:t>
      </w:r>
      <w:r>
        <w:rPr>
          <w:rFonts w:cs="Times New Roman"/>
        </w:rPr>
        <w:t xml:space="preserve"> issue numbers </w:t>
      </w:r>
      <w:r w:rsidR="00CB4121">
        <w:rPr>
          <w:rFonts w:cs="Times New Roman"/>
        </w:rPr>
        <w:t>{</w:t>
      </w:r>
      <w:r>
        <w:rPr>
          <w:rFonts w:cs="Times New Roman"/>
        </w:rPr>
        <w:t xml:space="preserve">volume 3, </w:t>
      </w:r>
      <w:r>
        <w:rPr>
          <w:rFonts w:cs="Times New Roman"/>
          <w:i/>
        </w:rPr>
        <w:t>Dragon</w:t>
      </w:r>
      <w:r>
        <w:rPr>
          <w:rFonts w:cs="Times New Roman"/>
        </w:rPr>
        <w:t xml:space="preserve"> 125, </w:t>
      </w:r>
      <w:r>
        <w:rPr>
          <w:rFonts w:cs="Times New Roman"/>
          <w:i/>
        </w:rPr>
        <w:t>Dungeon</w:t>
      </w:r>
      <w:r>
        <w:rPr>
          <w:rFonts w:cs="Times New Roman"/>
        </w:rPr>
        <w:t xml:space="preserve"> 75</w:t>
      </w:r>
      <w:r w:rsidR="00CB4121">
        <w:rPr>
          <w:rFonts w:cs="Times New Roman"/>
        </w:rPr>
        <w:t>}</w:t>
      </w:r>
    </w:p>
    <w:p w14:paraId="01141EE9" w14:textId="210721D3" w:rsidR="00D77445" w:rsidRPr="00FD056D" w:rsidRDefault="00FD056D" w:rsidP="00C9430C">
      <w:pPr>
        <w:pStyle w:val="CoreBulleted"/>
      </w:pPr>
      <w:r>
        <w:rPr>
          <w:rFonts w:cs="Times New Roman"/>
        </w:rPr>
        <w:t>Currency</w:t>
      </w:r>
      <w:r w:rsidR="00D77445">
        <w:rPr>
          <w:rFonts w:cs="Times New Roman"/>
        </w:rPr>
        <w:t xml:space="preserve"> </w:t>
      </w:r>
      <w:r w:rsidR="00CB4121">
        <w:rPr>
          <w:rFonts w:cs="Times New Roman"/>
        </w:rPr>
        <w:t>{</w:t>
      </w:r>
      <w:r>
        <w:rPr>
          <w:rFonts w:cs="Times New Roman"/>
        </w:rPr>
        <w:t>$15, £4</w:t>
      </w:r>
      <w:r w:rsidR="00CB4121">
        <w:rPr>
          <w:rFonts w:cs="Times New Roman"/>
        </w:rPr>
        <w:t>}</w:t>
      </w:r>
    </w:p>
    <w:p w14:paraId="6FC7257E" w14:textId="2AADF346" w:rsidR="00FD056D" w:rsidRPr="00FD056D" w:rsidRDefault="00FD056D" w:rsidP="00C9430C">
      <w:pPr>
        <w:pStyle w:val="CoreBulleted"/>
      </w:pPr>
      <w:r>
        <w:rPr>
          <w:rFonts w:cs="Times New Roman"/>
        </w:rPr>
        <w:t xml:space="preserve">Dates </w:t>
      </w:r>
      <w:r w:rsidR="00CB4121">
        <w:rPr>
          <w:rFonts w:cs="Times New Roman"/>
        </w:rPr>
        <w:t>{</w:t>
      </w:r>
      <w:r>
        <w:rPr>
          <w:rFonts w:cs="Times New Roman"/>
        </w:rPr>
        <w:t>1299 DR; Marpenoth 12, 1113; October 31</w:t>
      </w:r>
      <w:r w:rsidR="00CB4121">
        <w:rPr>
          <w:rFonts w:cs="Times New Roman"/>
        </w:rPr>
        <w:t>}</w:t>
      </w:r>
    </w:p>
    <w:p w14:paraId="0566B068" w14:textId="3FE0BD4A" w:rsidR="00FD056D" w:rsidRPr="003A1D72" w:rsidRDefault="00FD056D" w:rsidP="00C9430C">
      <w:pPr>
        <w:pStyle w:val="CoreBulleted"/>
      </w:pPr>
      <w:r>
        <w:rPr>
          <w:rFonts w:cs="Times New Roman"/>
        </w:rPr>
        <w:t xml:space="preserve">Times </w:t>
      </w:r>
      <w:r w:rsidR="00CB4121">
        <w:rPr>
          <w:rFonts w:cs="Times New Roman"/>
        </w:rPr>
        <w:t>{</w:t>
      </w:r>
      <w:r>
        <w:rPr>
          <w:rFonts w:cs="Times New Roman"/>
        </w:rPr>
        <w:t>10:15 a.m., 12:30 p.m.</w:t>
      </w:r>
      <w:r w:rsidR="00CB4121">
        <w:rPr>
          <w:rFonts w:cs="Times New Roman"/>
        </w:rPr>
        <w:t>}</w:t>
      </w:r>
      <w:r>
        <w:rPr>
          <w:rFonts w:cs="Times New Roman"/>
        </w:rPr>
        <w:t xml:space="preserve">, but use </w:t>
      </w:r>
      <w:r w:rsidR="00D80DD8">
        <w:rPr>
          <w:rFonts w:cs="Times New Roman"/>
        </w:rPr>
        <w:t>“</w:t>
      </w:r>
      <w:r>
        <w:rPr>
          <w:rFonts w:cs="Times New Roman"/>
        </w:rPr>
        <w:t>noon</w:t>
      </w:r>
      <w:r w:rsidR="00D80DD8">
        <w:rPr>
          <w:rFonts w:cs="Times New Roman"/>
        </w:rPr>
        <w:t>”</w:t>
      </w:r>
      <w:r>
        <w:rPr>
          <w:rFonts w:cs="Times New Roman"/>
        </w:rPr>
        <w:t xml:space="preserve"> and </w:t>
      </w:r>
      <w:r w:rsidR="00D80DD8">
        <w:rPr>
          <w:rFonts w:cs="Times New Roman"/>
        </w:rPr>
        <w:t>“</w:t>
      </w:r>
      <w:r>
        <w:rPr>
          <w:rFonts w:cs="Times New Roman"/>
        </w:rPr>
        <w:t>midnight</w:t>
      </w:r>
      <w:r w:rsidR="00D80DD8">
        <w:rPr>
          <w:rFonts w:cs="Times New Roman"/>
        </w:rPr>
        <w:t>”</w:t>
      </w:r>
    </w:p>
    <w:p w14:paraId="22A32891" w14:textId="59F63407" w:rsidR="0030574D" w:rsidRPr="0030574D" w:rsidRDefault="006D12AC" w:rsidP="00F1326B">
      <w:pPr>
        <w:pStyle w:val="CoreBody"/>
      </w:pPr>
      <w:r>
        <w:rPr>
          <w:rStyle w:val="InlineSubhead"/>
        </w:rPr>
        <w:tab/>
      </w:r>
      <w:r w:rsidRPr="006D12AC">
        <w:rPr>
          <w:rStyle w:val="InlineSubhead"/>
        </w:rPr>
        <w:t>Numerals in Rules.</w:t>
      </w:r>
      <w:r>
        <w:t xml:space="preserve"> </w:t>
      </w:r>
      <w:r w:rsidR="0030574D">
        <w:t xml:space="preserve">In rules writing, we use numerals more </w:t>
      </w:r>
      <w:r w:rsidR="003A1D72">
        <w:t>often</w:t>
      </w:r>
      <w:r w:rsidR="0030574D">
        <w:t xml:space="preserve">. See </w:t>
      </w:r>
      <w:r w:rsidR="00D80DD8">
        <w:t>“</w:t>
      </w:r>
      <w:r w:rsidR="0030574D">
        <w:t>Numerals in Rules Text</w:t>
      </w:r>
      <w:r w:rsidR="00D80DD8">
        <w:t>”</w:t>
      </w:r>
      <w:r w:rsidR="0030574D">
        <w:t xml:space="preserve"> later in this guide.</w:t>
      </w:r>
    </w:p>
    <w:p w14:paraId="59ADB05D" w14:textId="1BAB319A" w:rsidR="00640FD4" w:rsidRDefault="003A1D72" w:rsidP="00623B76">
      <w:pPr>
        <w:pStyle w:val="Heading3"/>
      </w:pPr>
      <w:r>
        <w:t>Mathematical Symbols</w:t>
      </w:r>
    </w:p>
    <w:p w14:paraId="119AAFD9" w14:textId="1B2464EE" w:rsidR="00623B76" w:rsidRDefault="00F11180" w:rsidP="00623B76">
      <w:pPr>
        <w:pStyle w:val="CoreBody"/>
      </w:pPr>
      <w:r>
        <w:t>When a m</w:t>
      </w:r>
      <w:r w:rsidR="00623B76">
        <w:t>athematical symbol</w:t>
      </w:r>
      <w:r>
        <w:t xml:space="preserve"> appears, w</w:t>
      </w:r>
      <w:r w:rsidR="00623B76">
        <w:t xml:space="preserve">e expect </w:t>
      </w:r>
      <w:r>
        <w:t>the correct mathematical character</w:t>
      </w:r>
      <w:r w:rsidR="00623B76">
        <w:t xml:space="preserve"> to be used.</w:t>
      </w:r>
    </w:p>
    <w:p w14:paraId="11CFD756" w14:textId="17997855" w:rsidR="00623B76" w:rsidRDefault="00623B76" w:rsidP="00186732">
      <w:pPr>
        <w:pStyle w:val="TableBody"/>
        <w:tabs>
          <w:tab w:val="left" w:pos="360"/>
        </w:tabs>
      </w:pPr>
      <w:r>
        <w:t>+</w:t>
      </w:r>
      <w:r>
        <w:tab/>
      </w:r>
      <w:proofErr w:type="gramStart"/>
      <w:r>
        <w:t>Plus</w:t>
      </w:r>
      <w:proofErr w:type="gramEnd"/>
      <w:r>
        <w:t xml:space="preserve"> sign</w:t>
      </w:r>
    </w:p>
    <w:p w14:paraId="1813E3DC" w14:textId="394696E8" w:rsidR="00F11180" w:rsidRDefault="00623B76" w:rsidP="00F11180">
      <w:pPr>
        <w:pStyle w:val="TableBody"/>
        <w:tabs>
          <w:tab w:val="left" w:pos="360"/>
        </w:tabs>
      </w:pPr>
      <w:r>
        <w:t>−</w:t>
      </w:r>
      <w:r>
        <w:tab/>
        <w:t>Minus sign</w:t>
      </w:r>
      <w:r w:rsidR="00D40BA6">
        <w:t xml:space="preserve"> (</w:t>
      </w:r>
      <w:r w:rsidR="00F11180">
        <w:t xml:space="preserve">Unicode 2212, </w:t>
      </w:r>
      <w:r w:rsidR="00D40BA6">
        <w:t>not a hyphen or</w:t>
      </w:r>
      <w:r w:rsidR="00E322B7">
        <w:t xml:space="preserve"> an</w:t>
      </w:r>
      <w:r w:rsidR="00F11180">
        <w:t xml:space="preserve"> </w:t>
      </w:r>
      <w:proofErr w:type="spellStart"/>
      <w:r w:rsidR="00F11180">
        <w:t>en</w:t>
      </w:r>
      <w:proofErr w:type="spellEnd"/>
      <w:r w:rsidR="00F11180">
        <w:br/>
      </w:r>
      <w:r w:rsidR="00F11180">
        <w:tab/>
      </w:r>
      <w:r w:rsidR="00D40BA6">
        <w:t>dash)</w:t>
      </w:r>
    </w:p>
    <w:p w14:paraId="1E90813C" w14:textId="44E6A543" w:rsidR="00623B76" w:rsidRDefault="00567E68" w:rsidP="00186732">
      <w:pPr>
        <w:pStyle w:val="TableBody"/>
        <w:tabs>
          <w:tab w:val="left" w:pos="360"/>
        </w:tabs>
      </w:pPr>
      <w:r>
        <w:t>÷</w:t>
      </w:r>
      <w:r>
        <w:tab/>
      </w:r>
      <w:r w:rsidR="00623B76">
        <w:t>Divi</w:t>
      </w:r>
      <w:r>
        <w:t>sion sign</w:t>
      </w:r>
    </w:p>
    <w:p w14:paraId="2FE0248B" w14:textId="641811EE" w:rsidR="00567E68" w:rsidRPr="00D40BA6" w:rsidRDefault="00567E68" w:rsidP="00186732">
      <w:pPr>
        <w:pStyle w:val="TableBody"/>
        <w:tabs>
          <w:tab w:val="left" w:pos="360"/>
        </w:tabs>
      </w:pPr>
      <w:r>
        <w:t>×</w:t>
      </w:r>
      <w:r>
        <w:tab/>
        <w:t>Multiplication sign</w:t>
      </w:r>
      <w:r w:rsidR="00D40BA6">
        <w:t xml:space="preserve"> (</w:t>
      </w:r>
      <w:r w:rsidR="00F11180">
        <w:t xml:space="preserve">Unicode 00D7, </w:t>
      </w:r>
      <w:r w:rsidR="00D40BA6">
        <w:t xml:space="preserve">not the letter </w:t>
      </w:r>
      <w:r w:rsidR="00D40BA6">
        <w:rPr>
          <w:i/>
        </w:rPr>
        <w:t>x</w:t>
      </w:r>
      <w:r w:rsidR="00D40BA6">
        <w:t>)</w:t>
      </w:r>
    </w:p>
    <w:p w14:paraId="2E8D7988" w14:textId="4C97A12C" w:rsidR="00623B76" w:rsidRDefault="00567E68" w:rsidP="00186732">
      <w:pPr>
        <w:pStyle w:val="TableBody"/>
        <w:tabs>
          <w:tab w:val="left" w:pos="360"/>
        </w:tabs>
      </w:pPr>
      <w:r>
        <w:t>=</w:t>
      </w:r>
      <w:r>
        <w:tab/>
        <w:t>Equals sign</w:t>
      </w:r>
    </w:p>
    <w:p w14:paraId="1891105F" w14:textId="72EB180E" w:rsidR="00D40BA6" w:rsidRDefault="00D40BA6" w:rsidP="00D40BA6">
      <w:pPr>
        <w:pStyle w:val="Heading3"/>
      </w:pPr>
      <w:r>
        <w:t>Fractions</w:t>
      </w:r>
    </w:p>
    <w:p w14:paraId="01960283" w14:textId="752A4CE9" w:rsidR="00D40BA6" w:rsidRDefault="00D40BA6" w:rsidP="00D40BA6">
      <w:pPr>
        <w:pStyle w:val="CoreBody"/>
      </w:pPr>
      <w:r>
        <w:t xml:space="preserve">Spell </w:t>
      </w:r>
      <w:r w:rsidR="00E322B7">
        <w:t xml:space="preserve">out a simple fraction, such as </w:t>
      </w:r>
      <w:r>
        <w:t>two-thir</w:t>
      </w:r>
      <w:r w:rsidR="00E322B7">
        <w:t>ds,</w:t>
      </w:r>
      <w:r>
        <w:t xml:space="preserve"> but when you combine a simple fraction</w:t>
      </w:r>
      <w:r w:rsidR="00E322B7">
        <w:t xml:space="preserve"> with a numeral</w:t>
      </w:r>
      <w:r>
        <w:t>, use the appropriate fraction symbol</w:t>
      </w:r>
      <w:r w:rsidR="00E322B7">
        <w:t>, as in 4</w:t>
      </w:r>
      <w:r w:rsidR="00E322B7" w:rsidRPr="0094200F">
        <w:rPr>
          <w:rFonts w:ascii="Times New Roman" w:hAnsi="Times New Roman" w:cs="Times New Roman"/>
        </w:rPr>
        <w:t>⅔</w:t>
      </w:r>
      <w:r>
        <w:t>.</w:t>
      </w:r>
    </w:p>
    <w:p w14:paraId="6A44689A" w14:textId="77777777" w:rsidR="00D40BA6" w:rsidRDefault="00D40BA6" w:rsidP="00186732">
      <w:pPr>
        <w:pStyle w:val="TableBody"/>
        <w:tabs>
          <w:tab w:val="left" w:pos="360"/>
        </w:tabs>
      </w:pPr>
      <w:r>
        <w:t>¼</w:t>
      </w:r>
      <w:r>
        <w:tab/>
        <w:t>One-fourth</w:t>
      </w:r>
    </w:p>
    <w:p w14:paraId="32B39C8A" w14:textId="77777777" w:rsidR="00D40BA6" w:rsidRDefault="00D40BA6" w:rsidP="00186732">
      <w:pPr>
        <w:pStyle w:val="TableBody"/>
        <w:tabs>
          <w:tab w:val="left" w:pos="360"/>
        </w:tabs>
      </w:pPr>
      <w:r>
        <w:t>⅓</w:t>
      </w:r>
      <w:r>
        <w:tab/>
        <w:t>One-third</w:t>
      </w:r>
    </w:p>
    <w:p w14:paraId="04E8E740" w14:textId="03F2E8CF" w:rsidR="00D40BA6" w:rsidRDefault="00D40BA6" w:rsidP="00186732">
      <w:pPr>
        <w:pStyle w:val="TableBody"/>
        <w:tabs>
          <w:tab w:val="left" w:pos="360"/>
        </w:tabs>
      </w:pPr>
      <w:r>
        <w:t>½</w:t>
      </w:r>
      <w:r>
        <w:tab/>
        <w:t>One-half</w:t>
      </w:r>
    </w:p>
    <w:p w14:paraId="20D76DD5" w14:textId="46C9BC23" w:rsidR="00D40BA6" w:rsidRDefault="00D40BA6" w:rsidP="00186732">
      <w:pPr>
        <w:pStyle w:val="TableBody"/>
        <w:tabs>
          <w:tab w:val="left" w:pos="360"/>
        </w:tabs>
      </w:pPr>
      <w:r>
        <w:t>⅔</w:t>
      </w:r>
      <w:r>
        <w:tab/>
        <w:t>Two-thirds</w:t>
      </w:r>
    </w:p>
    <w:p w14:paraId="71190EA7" w14:textId="4A4165B2" w:rsidR="00D40BA6" w:rsidRDefault="00D40BA6" w:rsidP="00186732">
      <w:pPr>
        <w:pStyle w:val="TableBody"/>
        <w:tabs>
          <w:tab w:val="left" w:pos="360"/>
        </w:tabs>
      </w:pPr>
      <w:r>
        <w:t>¾</w:t>
      </w:r>
      <w:r>
        <w:tab/>
        <w:t>Three-fourths</w:t>
      </w:r>
    </w:p>
    <w:p w14:paraId="72D577C9" w14:textId="4A53FBC6" w:rsidR="00B5686A" w:rsidRDefault="00B5686A" w:rsidP="009E1CC5">
      <w:pPr>
        <w:pStyle w:val="CoreBody"/>
        <w:spacing w:before="200"/>
      </w:pPr>
      <w:r>
        <w:t>When a fraction stands on its own in numeral form, as in a table, don’t use the fraction’s symbol. For example, write “1/2,” not “½.” But do write “1½.”</w:t>
      </w:r>
    </w:p>
    <w:p w14:paraId="07A4820B" w14:textId="47F9B9AB" w:rsidR="004D772F" w:rsidRDefault="004D772F" w:rsidP="004D772F">
      <w:pPr>
        <w:pStyle w:val="Heading3"/>
      </w:pPr>
      <w:r>
        <w:t>Percentages</w:t>
      </w:r>
    </w:p>
    <w:p w14:paraId="165550FF" w14:textId="17B47CD7" w:rsidR="00623B76" w:rsidRDefault="004D772F" w:rsidP="006A53D1">
      <w:pPr>
        <w:pStyle w:val="CoreBody"/>
      </w:pPr>
      <w:r>
        <w:t xml:space="preserve">Use the word </w:t>
      </w:r>
      <w:r w:rsidR="00D80DD8">
        <w:t>“</w:t>
      </w:r>
      <w:r>
        <w:t>percent,</w:t>
      </w:r>
      <w:r w:rsidR="00D80DD8">
        <w:t>”</w:t>
      </w:r>
      <w:r>
        <w:t xml:space="preserve"> rather than the symbol %</w:t>
      </w:r>
      <w:r w:rsidR="00623B76">
        <w:t>, to express a percentage (</w:t>
      </w:r>
      <w:r w:rsidR="00D80DD8">
        <w:t>“</w:t>
      </w:r>
      <w:r w:rsidR="00623B76">
        <w:t>5 percent,</w:t>
      </w:r>
      <w:r w:rsidR="00D80DD8">
        <w:t>”</w:t>
      </w:r>
      <w:r w:rsidR="00623B76">
        <w:t xml:space="preserve"> for example). You can break this rule in a table</w:t>
      </w:r>
      <w:r w:rsidR="002E14B4">
        <w:t xml:space="preserve">, as well as in a </w:t>
      </w:r>
      <w:r w:rsidR="00623B76">
        <w:t>list</w:t>
      </w:r>
      <w:r w:rsidR="002E14B4">
        <w:t xml:space="preserve"> where space is tight</w:t>
      </w:r>
      <w:r w:rsidR="00623B76">
        <w:t>.</w:t>
      </w:r>
    </w:p>
    <w:p w14:paraId="0101A007" w14:textId="013B0A43" w:rsidR="00623B76" w:rsidRDefault="00623B76" w:rsidP="006A53D1">
      <w:pPr>
        <w:pStyle w:val="CoreBody"/>
      </w:pPr>
      <w:r>
        <w:tab/>
        <w:t>Also, the abbreviation we use for percentile dice is d100, not d%.</w:t>
      </w:r>
    </w:p>
    <w:p w14:paraId="4A6B5BBE" w14:textId="7D4C3DF7" w:rsidR="004E1101" w:rsidRDefault="003542FA" w:rsidP="004E1101">
      <w:pPr>
        <w:pStyle w:val="Heading3"/>
      </w:pPr>
      <w:r>
        <w:t>“</w:t>
      </w:r>
      <w:r w:rsidR="00B5686A">
        <w:t>Half</w:t>
      </w:r>
      <w:r>
        <w:t>”</w:t>
      </w:r>
      <w:r w:rsidR="00B5686A">
        <w:t xml:space="preserve"> vs. </w:t>
      </w:r>
      <w:r>
        <w:t>“</w:t>
      </w:r>
      <w:r w:rsidR="00B5686A">
        <w:t>One-Half</w:t>
      </w:r>
      <w:r>
        <w:t>”</w:t>
      </w:r>
    </w:p>
    <w:p w14:paraId="39DA1514" w14:textId="1A0185FD" w:rsidR="00186732" w:rsidRDefault="004E1101" w:rsidP="00186732">
      <w:pPr>
        <w:pStyle w:val="CoreBody"/>
      </w:pPr>
      <w:r>
        <w:t xml:space="preserve">When halving a quantity or game statistic, write </w:t>
      </w:r>
      <w:r w:rsidR="00D80DD8">
        <w:t>“</w:t>
      </w:r>
      <w:r>
        <w:t>half,</w:t>
      </w:r>
      <w:r w:rsidR="00D80DD8">
        <w:t>”</w:t>
      </w:r>
      <w:r>
        <w:t xml:space="preserve"> not </w:t>
      </w:r>
      <w:r w:rsidR="00D80DD8">
        <w:t>“</w:t>
      </w:r>
      <w:r>
        <w:t>one-half.</w:t>
      </w:r>
      <w:r w:rsidR="00D80DD8">
        <w:t>”</w:t>
      </w:r>
      <w:r>
        <w:t xml:space="preserve"> So, you would write </w:t>
      </w:r>
      <w:r w:rsidR="00D80DD8">
        <w:t>“</w:t>
      </w:r>
      <w:r>
        <w:t>half your level,</w:t>
      </w:r>
      <w:r w:rsidR="00D80DD8">
        <w:t>”</w:t>
      </w:r>
      <w:r>
        <w:t xml:space="preserve"> not </w:t>
      </w:r>
      <w:r w:rsidR="00D80DD8">
        <w:t>“</w:t>
      </w:r>
      <w:r>
        <w:t>one-half your level.</w:t>
      </w:r>
      <w:r w:rsidR="00D80DD8">
        <w:t>”</w:t>
      </w:r>
    </w:p>
    <w:p w14:paraId="596D8411" w14:textId="48D7DEFE" w:rsidR="00090A78" w:rsidRDefault="00090A78" w:rsidP="00186732">
      <w:pPr>
        <w:pStyle w:val="Heading2"/>
      </w:pPr>
      <w:r>
        <w:t>Cross-References</w:t>
      </w:r>
    </w:p>
    <w:p w14:paraId="59706B79" w14:textId="2F8A36D8" w:rsidR="00853299" w:rsidRDefault="00853299" w:rsidP="00853299">
      <w:pPr>
        <w:pStyle w:val="CoreBody"/>
      </w:pPr>
      <w:r>
        <w:t>Use cross-references judiciously. They are useful to</w:t>
      </w:r>
      <w:r w:rsidR="00DF1F5C">
        <w:t>ol</w:t>
      </w:r>
      <w:r w:rsidR="00215FE6">
        <w:t>s</w:t>
      </w:r>
      <w:r w:rsidR="00DF1F5C">
        <w:t xml:space="preserve"> that can be easily overused.</w:t>
      </w:r>
    </w:p>
    <w:p w14:paraId="238AF509" w14:textId="6998B135" w:rsidR="00DF1F5C" w:rsidRDefault="00DF1F5C" w:rsidP="00DF1F5C">
      <w:pPr>
        <w:pStyle w:val="Heading3"/>
      </w:pPr>
      <w:commentRangeStart w:id="22"/>
      <w:r>
        <w:t>Chapter References</w:t>
      </w:r>
      <w:commentRangeEnd w:id="22"/>
      <w:r w:rsidR="008446C6">
        <w:rPr>
          <w:rStyle w:val="CommentReference"/>
          <w:rFonts w:eastAsiaTheme="minorEastAsia" w:cstheme="minorBidi"/>
          <w:smallCaps w:val="0"/>
          <w:lang w:eastAsia="en-US"/>
        </w:rPr>
        <w:commentReference w:id="22"/>
      </w:r>
    </w:p>
    <w:p w14:paraId="5DFD6945" w14:textId="4280D6C8" w:rsidR="00853299" w:rsidRDefault="00093B64" w:rsidP="00DF1F5C">
      <w:pPr>
        <w:pStyle w:val="CoreBody"/>
      </w:pPr>
      <w:r>
        <w:t>When</w:t>
      </w:r>
      <w:r w:rsidR="00853299">
        <w:t xml:space="preserve"> you refer to a chapter, use its number. If </w:t>
      </w:r>
      <w:r>
        <w:t>referencing a</w:t>
      </w:r>
      <w:r w:rsidR="00853299">
        <w:t xml:space="preserve"> chapter’s title would increase clarity, include the title in quotation marks</w:t>
      </w:r>
      <w:r>
        <w:t>. But chapter number alone usually suffices.</w:t>
      </w:r>
      <w:r w:rsidR="00DF1F5C">
        <w:t xml:space="preserve"> Here are examples:</w:t>
      </w:r>
    </w:p>
    <w:p w14:paraId="5E677859" w14:textId="5530DC19" w:rsidR="00DF1F5C" w:rsidRDefault="00DF1F5C" w:rsidP="00C9430C">
      <w:pPr>
        <w:pStyle w:val="CoreBulleted"/>
      </w:pPr>
      <w:r>
        <w:t>See chapter 2 for how to make your character.</w:t>
      </w:r>
    </w:p>
    <w:p w14:paraId="63BC9870" w14:textId="6F92267B" w:rsidR="00DF1F5C" w:rsidRDefault="00DF1F5C" w:rsidP="00C9430C">
      <w:pPr>
        <w:pStyle w:val="CoreBulleted"/>
      </w:pPr>
      <w:r>
        <w:t xml:space="preserve">Chapter 8, </w:t>
      </w:r>
      <w:r w:rsidR="00D80DD8">
        <w:t>“</w:t>
      </w:r>
      <w:r>
        <w:t>The Rules of Magic,</w:t>
      </w:r>
      <w:r w:rsidR="00D80DD8">
        <w:t>”</w:t>
      </w:r>
      <w:r>
        <w:t xml:space="preserve"> explains how spellcasting works.</w:t>
      </w:r>
    </w:p>
    <w:p w14:paraId="0BB3F516" w14:textId="6F87BAF0" w:rsidR="00DF1F5C" w:rsidRDefault="00DF1F5C" w:rsidP="00C9430C">
      <w:pPr>
        <w:pStyle w:val="CoreBulleted"/>
      </w:pPr>
      <w:r>
        <w:t xml:space="preserve">Consult chapter 3 of the </w:t>
      </w:r>
      <w:r>
        <w:rPr>
          <w:i/>
        </w:rPr>
        <w:t>Dungeon Master’s Guide</w:t>
      </w:r>
      <w:r>
        <w:t xml:space="preserve"> for </w:t>
      </w:r>
      <w:r w:rsidR="00E42538">
        <w:t>further</w:t>
      </w:r>
      <w:r>
        <w:t xml:space="preserve"> advice on adventure creation.</w:t>
      </w:r>
    </w:p>
    <w:p w14:paraId="157C08D0" w14:textId="681A3D01" w:rsidR="00522E11" w:rsidRPr="00826E22" w:rsidRDefault="00522E11" w:rsidP="00522E11">
      <w:pPr>
        <w:pStyle w:val="Heading3"/>
      </w:pPr>
      <w:r w:rsidRPr="00826E22">
        <w:t>Appendix References</w:t>
      </w:r>
    </w:p>
    <w:p w14:paraId="526AD92C" w14:textId="0124BFDE" w:rsidR="00522E11" w:rsidRDefault="00522E11" w:rsidP="00522E11">
      <w:pPr>
        <w:pStyle w:val="CoreBody"/>
      </w:pPr>
      <w:r w:rsidRPr="00826E22">
        <w:t>We use letters, not numbers, for appendices. References to appendices should follow the same principles that we follow for chapter references. Here are examples:</w:t>
      </w:r>
    </w:p>
    <w:p w14:paraId="64991E3F" w14:textId="6CD70FB9" w:rsidR="00C9430C" w:rsidRDefault="00C9430C" w:rsidP="00C9430C">
      <w:pPr>
        <w:pStyle w:val="CoreBulleted"/>
      </w:pPr>
      <w:r>
        <w:t>See appendix A for definition of each condition.</w:t>
      </w:r>
    </w:p>
    <w:p w14:paraId="6826652D" w14:textId="5742AB53" w:rsidR="00826E22" w:rsidRPr="00522E11" w:rsidRDefault="00826E22" w:rsidP="00C9430C">
      <w:pPr>
        <w:pStyle w:val="CoreBulleted"/>
      </w:pPr>
      <w:r>
        <w:t>The game statistics for each creature are provided in appendix C.</w:t>
      </w:r>
    </w:p>
    <w:p w14:paraId="21D33970" w14:textId="13809A74" w:rsidR="00DF1F5C" w:rsidRDefault="00DF1F5C" w:rsidP="00DF1F5C">
      <w:pPr>
        <w:pStyle w:val="Heading3"/>
      </w:pPr>
      <w:r>
        <w:t>Subsection</w:t>
      </w:r>
      <w:r w:rsidR="005E48AA">
        <w:t>/Table</w:t>
      </w:r>
      <w:r>
        <w:t xml:space="preserve"> References</w:t>
      </w:r>
    </w:p>
    <w:p w14:paraId="7CC0DF43" w14:textId="0E0F051E" w:rsidR="00093B64" w:rsidRDefault="00093B64" w:rsidP="00DF1F5C">
      <w:pPr>
        <w:pStyle w:val="CoreBody"/>
      </w:pPr>
      <w:r>
        <w:t>When you refer to a subsection</w:t>
      </w:r>
      <w:r w:rsidR="00215FE6">
        <w:t>, including a sidebar</w:t>
      </w:r>
      <w:r w:rsidR="005E48AA">
        <w:t>, use its title in quotes</w:t>
      </w:r>
      <w:r>
        <w:t>.</w:t>
      </w:r>
      <w:r w:rsidR="005E48AA" w:rsidRPr="005E48AA">
        <w:t xml:space="preserve"> </w:t>
      </w:r>
      <w:r w:rsidR="005E48AA">
        <w:t>A table title is not enclosed in quotes.</w:t>
      </w:r>
      <w:r w:rsidR="00DF1F5C">
        <w:t xml:space="preserve"> Here are examples:</w:t>
      </w:r>
    </w:p>
    <w:p w14:paraId="22F031A8" w14:textId="6A82CCD1" w:rsidR="00DF1F5C" w:rsidRDefault="00DF1F5C" w:rsidP="00C9430C">
      <w:pPr>
        <w:pStyle w:val="CoreBulleted"/>
      </w:pPr>
      <w:r>
        <w:t xml:space="preserve">The </w:t>
      </w:r>
      <w:r w:rsidR="00D80DD8">
        <w:t>“</w:t>
      </w:r>
      <w:r>
        <w:t>Roleplaying the Dragon</w:t>
      </w:r>
      <w:r w:rsidR="00D80DD8">
        <w:t>”</w:t>
      </w:r>
      <w:r>
        <w:t xml:space="preserve"> sidebar gives tips on how to bring the</w:t>
      </w:r>
      <w:r w:rsidR="005E48AA">
        <w:t xml:space="preserve"> dragon fully to life in the story.</w:t>
      </w:r>
    </w:p>
    <w:p w14:paraId="5FAA4110" w14:textId="3681E088" w:rsidR="00DF1F5C" w:rsidRDefault="00DF1F5C" w:rsidP="00C9430C">
      <w:pPr>
        <w:pStyle w:val="CoreBulleted"/>
      </w:pPr>
      <w:r>
        <w:t xml:space="preserve">See the </w:t>
      </w:r>
      <w:r w:rsidR="00D80DD8">
        <w:t>“</w:t>
      </w:r>
      <w:r>
        <w:t>Actions in Combat</w:t>
      </w:r>
      <w:r w:rsidR="00D80DD8">
        <w:t>”</w:t>
      </w:r>
      <w:r>
        <w:t xml:space="preserve"> section for more examples of things you can do in battle.</w:t>
      </w:r>
    </w:p>
    <w:p w14:paraId="647ADDEB" w14:textId="22490061" w:rsidR="005E48AA" w:rsidRDefault="005E48AA" w:rsidP="00C9430C">
      <w:pPr>
        <w:pStyle w:val="CoreBulleted"/>
      </w:pPr>
      <w:r>
        <w:t>The Cleric table lists the features your cleric gains at each level.</w:t>
      </w:r>
    </w:p>
    <w:p w14:paraId="451B70D0" w14:textId="7EEB3724" w:rsidR="00E42538" w:rsidRDefault="00E42538" w:rsidP="00E42538">
      <w:pPr>
        <w:pStyle w:val="CoreBody"/>
      </w:pPr>
      <w:r>
        <w:lastRenderedPageBreak/>
        <w:t>As in those examples, make sure a reference is clear about what it’s referring to—whether it’s referring to a sidebar, a section, or a table, for instance.</w:t>
      </w:r>
    </w:p>
    <w:p w14:paraId="5323E5BD" w14:textId="65A04089" w:rsidR="005E48AA" w:rsidRPr="005E48AA" w:rsidRDefault="005E48AA" w:rsidP="005E48AA">
      <w:pPr>
        <w:pStyle w:val="Heading3"/>
      </w:pPr>
      <w:r>
        <w:t>Page References</w:t>
      </w:r>
    </w:p>
    <w:p w14:paraId="7D9BAE7A" w14:textId="7BE29E57" w:rsidR="005E48AA" w:rsidRDefault="005E48AA" w:rsidP="005E48AA">
      <w:pPr>
        <w:pStyle w:val="CoreBody"/>
      </w:pPr>
      <w:r>
        <w:t>We avoid page references as much as possible</w:t>
      </w:r>
      <w:r w:rsidR="00EF6CA7">
        <w:t>. T</w:t>
      </w:r>
      <w:r w:rsidR="00215FE6">
        <w:t>hey are labor-</w:t>
      </w:r>
      <w:r>
        <w:t>intensive (they must be added by hand during galley review)</w:t>
      </w:r>
      <w:r w:rsidR="00EF6CA7">
        <w:t>,</w:t>
      </w:r>
      <w:r>
        <w:t xml:space="preserve"> and </w:t>
      </w:r>
      <w:r w:rsidR="00EF6CA7">
        <w:t xml:space="preserve">they </w:t>
      </w:r>
      <w:r>
        <w:t>invite error.</w:t>
      </w:r>
    </w:p>
    <w:p w14:paraId="5FF8E768" w14:textId="15CEABDA" w:rsidR="00093B64" w:rsidRDefault="005E48AA" w:rsidP="005E48AA">
      <w:pPr>
        <w:pStyle w:val="CoreBody"/>
      </w:pPr>
      <w:r>
        <w:tab/>
      </w:r>
      <w:r w:rsidR="00093B64">
        <w:t>A page reference is</w:t>
      </w:r>
      <w:r w:rsidR="00F32A5B">
        <w:t xml:space="preserve"> usually</w:t>
      </w:r>
      <w:r w:rsidR="00093B64">
        <w:t xml:space="preserve"> superfluous if </w:t>
      </w:r>
      <w:r w:rsidR="00F32A5B">
        <w:t>it points to text</w:t>
      </w:r>
      <w:r w:rsidR="00093B64">
        <w:t xml:space="preserve"> in an </w:t>
      </w:r>
      <w:r>
        <w:t>alphabetized section</w:t>
      </w:r>
      <w:r w:rsidR="00093B64">
        <w:t xml:space="preserve"> (a monster in the </w:t>
      </w:r>
      <w:r w:rsidR="00093B64">
        <w:rPr>
          <w:i/>
        </w:rPr>
        <w:t>Monster Manual</w:t>
      </w:r>
      <w:r w:rsidR="00093B64">
        <w:t>, for instance)</w:t>
      </w:r>
      <w:r w:rsidR="00DF1F5C">
        <w:t>.</w:t>
      </w:r>
    </w:p>
    <w:p w14:paraId="454539CD" w14:textId="38AED0B2" w:rsidR="00DF1F5C" w:rsidRDefault="005E48AA" w:rsidP="00DF1F5C">
      <w:pPr>
        <w:pStyle w:val="CoreBody"/>
      </w:pPr>
      <w:r>
        <w:tab/>
      </w:r>
      <w:r w:rsidR="00EF6CA7">
        <w:t xml:space="preserve">Referencing </w:t>
      </w:r>
      <w:r w:rsidR="00DF1F5C">
        <w:t>a particular page in another product</w:t>
      </w:r>
      <w:r w:rsidR="00EF6CA7">
        <w:t xml:space="preserve"> is especially ill-advised; t</w:t>
      </w:r>
      <w:r w:rsidR="00DF1F5C">
        <w:t>hat product’s pagination could change in a reprint or</w:t>
      </w:r>
      <w:r w:rsidR="00EF6CA7">
        <w:t xml:space="preserve"> a</w:t>
      </w:r>
      <w:r w:rsidR="00DF1F5C">
        <w:t xml:space="preserve"> new edition.</w:t>
      </w:r>
    </w:p>
    <w:p w14:paraId="5E8BBD1C" w14:textId="0395D692" w:rsidR="00215FE6" w:rsidRDefault="00215FE6" w:rsidP="00215FE6">
      <w:pPr>
        <w:pStyle w:val="CoreBody"/>
      </w:pPr>
      <w:r>
        <w:tab/>
      </w:r>
      <w:r w:rsidR="00F676A1">
        <w:t>Use</w:t>
      </w:r>
      <w:r>
        <w:t xml:space="preserve"> a page reference only if the text </w:t>
      </w:r>
      <w:r w:rsidR="00F32A5B">
        <w:t>you want to reference</w:t>
      </w:r>
      <w:r>
        <w:t xml:space="preserve"> </w:t>
      </w:r>
      <w:r w:rsidR="00BB4B83">
        <w:t>doesn’t</w:t>
      </w:r>
      <w:r>
        <w:t xml:space="preserve"> appear in a product’s index and can’t be referred to by chapter or subsection.</w:t>
      </w:r>
    </w:p>
    <w:p w14:paraId="3FE179EC" w14:textId="76B355BA" w:rsidR="00215FE6" w:rsidRPr="00090A78" w:rsidRDefault="00215FE6" w:rsidP="00DF1F5C">
      <w:pPr>
        <w:pStyle w:val="CoreBody"/>
      </w:pPr>
      <w:r>
        <w:tab/>
        <w:t xml:space="preserve">Before galley review, write a page reference as </w:t>
      </w:r>
      <w:r w:rsidR="00D80DD8">
        <w:t>“</w:t>
      </w:r>
      <w:r w:rsidRPr="00AB281F">
        <w:t>page xx</w:t>
      </w:r>
      <w:r>
        <w:t>.</w:t>
      </w:r>
      <w:r w:rsidR="00D80DD8">
        <w:t>”</w:t>
      </w:r>
    </w:p>
    <w:p w14:paraId="59ADB067" w14:textId="1B39994A" w:rsidR="00E15685" w:rsidRDefault="00E41B75" w:rsidP="00186732">
      <w:pPr>
        <w:pStyle w:val="Heading2"/>
      </w:pPr>
      <w:r>
        <w:t>Unspoken Discourse</w:t>
      </w:r>
    </w:p>
    <w:p w14:paraId="59ADB068" w14:textId="2E210EFC" w:rsidR="006D087E" w:rsidRDefault="00186732">
      <w:pPr>
        <w:pStyle w:val="CoreBody"/>
      </w:pPr>
      <w:r>
        <w:t>In D&amp;D fiction, a</w:t>
      </w:r>
      <w:r w:rsidR="00E41B75">
        <w:t xml:space="preserve">uthors are free to use italics, quotation marks, or no distinguishing typography to </w:t>
      </w:r>
      <w:r>
        <w:t>present</w:t>
      </w:r>
      <w:r w:rsidR="00E41B75">
        <w:t xml:space="preserve"> a character’s thoughts or psionic communication</w:t>
      </w:r>
      <w:r>
        <w:t xml:space="preserve"> (see </w:t>
      </w:r>
      <w:r>
        <w:rPr>
          <w:i/>
        </w:rPr>
        <w:t>Chicago</w:t>
      </w:r>
      <w:r>
        <w:t xml:space="preserve"> 13.4</w:t>
      </w:r>
      <w:r w:rsidR="0066198A">
        <w:t>3</w:t>
      </w:r>
      <w:r>
        <w:t>)</w:t>
      </w:r>
      <w:r w:rsidR="00E41B75">
        <w:t>. Aesthetics</w:t>
      </w:r>
      <w:r>
        <w:t xml:space="preserve"> and</w:t>
      </w:r>
      <w:r w:rsidR="00E41B75">
        <w:t xml:space="preserve"> clarity </w:t>
      </w:r>
      <w:r>
        <w:t>should</w:t>
      </w:r>
      <w:r w:rsidR="00E41B75">
        <w:t xml:space="preserve"> dictate appropriate usage.</w:t>
      </w:r>
      <w:r w:rsidR="008B0B99">
        <w:t xml:space="preserve"> (</w:t>
      </w:r>
      <w:r>
        <w:t>T</w:t>
      </w:r>
      <w:r w:rsidR="008B0B99">
        <w:t>his is a ch</w:t>
      </w:r>
      <w:r w:rsidR="00AA5331">
        <w:t>ange from our previous policy.)</w:t>
      </w:r>
    </w:p>
    <w:p w14:paraId="3ACC3656" w14:textId="7F5E12C5" w:rsidR="006643D0" w:rsidRDefault="006643D0" w:rsidP="006643D0">
      <w:pPr>
        <w:pStyle w:val="Heading2"/>
      </w:pPr>
      <w:r>
        <w:t>Planes of Existence</w:t>
      </w:r>
    </w:p>
    <w:p w14:paraId="474D6665" w14:textId="547C750A" w:rsidR="006643D0" w:rsidRPr="006643D0" w:rsidRDefault="006643D0" w:rsidP="006643D0">
      <w:pPr>
        <w:pStyle w:val="CoreBody"/>
      </w:pPr>
      <w:r>
        <w:t xml:space="preserve">A character is </w:t>
      </w:r>
      <w:r>
        <w:rPr>
          <w:b/>
        </w:rPr>
        <w:t>on</w:t>
      </w:r>
      <w:r>
        <w:t xml:space="preserve"> a plane of existence. For example, “He was trapped on the Plane of Fire.” But a character is </w:t>
      </w:r>
      <w:r>
        <w:rPr>
          <w:b/>
        </w:rPr>
        <w:t>in</w:t>
      </w:r>
      <w:r>
        <w:t xml:space="preserve"> a plane when it is referred to by name</w:t>
      </w:r>
      <w:r w:rsidR="00E80C49">
        <w:t xml:space="preserve"> without the word “plane</w:t>
      </w:r>
      <w:r>
        <w:t>.</w:t>
      </w:r>
      <w:r w:rsidR="00E80C49">
        <w:t>”</w:t>
      </w:r>
      <w:r>
        <w:t xml:space="preserve"> For example, “She </w:t>
      </w:r>
      <w:r w:rsidR="00B14699">
        <w:t>is</w:t>
      </w:r>
      <w:r>
        <w:t xml:space="preserve"> in Elysium.”</w:t>
      </w:r>
    </w:p>
    <w:p w14:paraId="59ADB069" w14:textId="72DA5159" w:rsidR="00EB2B81" w:rsidRDefault="002E14B4" w:rsidP="002E14B4">
      <w:pPr>
        <w:pStyle w:val="Heading1"/>
      </w:pPr>
      <w:r>
        <w:t>Style Rules for the RPG</w:t>
      </w:r>
    </w:p>
    <w:p w14:paraId="46437E97" w14:textId="07CF275D" w:rsidR="00A66BCC" w:rsidRDefault="002E14B4" w:rsidP="002E14B4">
      <w:pPr>
        <w:pStyle w:val="CoreBody"/>
      </w:pPr>
      <w:r>
        <w:t>The following</w:t>
      </w:r>
      <w:r w:rsidR="005A69B8">
        <w:t xml:space="preserve"> style</w:t>
      </w:r>
      <w:r>
        <w:t xml:space="preserve"> rules apply to the tabletop roleplaying game and to products based on it.</w:t>
      </w:r>
    </w:p>
    <w:p w14:paraId="62BAF6A3" w14:textId="3B86E5B5" w:rsidR="002E14B4" w:rsidRPr="002E14B4" w:rsidRDefault="00A66BCC" w:rsidP="002E14B4">
      <w:pPr>
        <w:pStyle w:val="CoreBody"/>
      </w:pPr>
      <w:r>
        <w:tab/>
      </w:r>
      <w:r w:rsidR="00D26322">
        <w:t>When it comes to familiarizing yourself with the game’s terms and customs of wording, there is no substitute for reading the rules of the game themselves.</w:t>
      </w:r>
    </w:p>
    <w:p w14:paraId="59ADB06A" w14:textId="6EE3447B" w:rsidR="00B13ACE" w:rsidRPr="009233AB" w:rsidRDefault="002E14B4" w:rsidP="00B13ACE">
      <w:pPr>
        <w:pStyle w:val="Heading2"/>
      </w:pPr>
      <w:r>
        <w:t xml:space="preserve">Formatting </w:t>
      </w:r>
      <w:r w:rsidR="00B13ACE">
        <w:t>Game Terms</w:t>
      </w:r>
    </w:p>
    <w:p w14:paraId="001923A2" w14:textId="5665F575" w:rsidR="002E14B4" w:rsidRDefault="002E14B4" w:rsidP="002E14B4">
      <w:pPr>
        <w:pStyle w:val="CoreBody"/>
      </w:pPr>
      <w:r>
        <w:t>In the RPG, certain terms receive</w:t>
      </w:r>
      <w:r w:rsidR="00186732">
        <w:t xml:space="preserve"> special typographic treatment.</w:t>
      </w:r>
      <w:r w:rsidR="009A77A1">
        <w:t xml:space="preserve"> Examples here are given in </w:t>
      </w:r>
      <w:r w:rsidR="004B6B1A">
        <w:t>curly brackets</w:t>
      </w:r>
      <w:r w:rsidR="009A77A1">
        <w:t>.</w:t>
      </w:r>
    </w:p>
    <w:p w14:paraId="2992A1AA" w14:textId="7624B978" w:rsidR="009A77A1" w:rsidRDefault="009A77A1" w:rsidP="009A77A1">
      <w:pPr>
        <w:pStyle w:val="InventoryHeading"/>
      </w:pPr>
      <w:r>
        <w:t>Terms to Capitalize</w:t>
      </w:r>
    </w:p>
    <w:p w14:paraId="7950B492" w14:textId="2FDE42BF" w:rsidR="009A77A1" w:rsidRDefault="009A77A1" w:rsidP="009A77A1">
      <w:pPr>
        <w:pStyle w:val="InventoryItem"/>
      </w:pPr>
      <w:r>
        <w:t>Ability scores {Strength, Intelligence}</w:t>
      </w:r>
    </w:p>
    <w:p w14:paraId="5BD6F8EA" w14:textId="126DF161" w:rsidR="008A75AE" w:rsidRDefault="008A75AE" w:rsidP="009A77A1">
      <w:pPr>
        <w:pStyle w:val="InventoryItem"/>
      </w:pPr>
      <w:r>
        <w:t>Action names {the Attack action, the Dash action}</w:t>
      </w:r>
    </w:p>
    <w:p w14:paraId="601C1307" w14:textId="3012D1CE" w:rsidR="004B6B1A" w:rsidRDefault="004B6B1A" w:rsidP="009A77A1">
      <w:pPr>
        <w:pStyle w:val="InventoryItem"/>
      </w:pPr>
      <w:r>
        <w:t>Armor Class</w:t>
      </w:r>
    </w:p>
    <w:p w14:paraId="79EC28DA" w14:textId="4EA27F10" w:rsidR="0088068C" w:rsidRPr="0088068C" w:rsidRDefault="0088068C" w:rsidP="0088068C">
      <w:pPr>
        <w:pStyle w:val="InventoryItem"/>
      </w:pPr>
      <w:r>
        <w:t>Artifacts {</w:t>
      </w:r>
      <w:r w:rsidRPr="0088068C">
        <w:rPr>
          <w:i/>
        </w:rPr>
        <w:t>Axe of the Dwarvish Lords</w:t>
      </w:r>
      <w:r>
        <w:t>}</w:t>
      </w:r>
    </w:p>
    <w:p w14:paraId="499E0C4B" w14:textId="60F3D22C" w:rsidR="009A77A1" w:rsidRDefault="009A77A1" w:rsidP="009A77A1">
      <w:pPr>
        <w:pStyle w:val="InventoryItem"/>
      </w:pPr>
      <w:r>
        <w:t>Class features {</w:t>
      </w:r>
      <w:r w:rsidR="004B6B1A">
        <w:t>Sneak Attack, Rage}</w:t>
      </w:r>
    </w:p>
    <w:p w14:paraId="04D2BE3A" w14:textId="755B8B8B" w:rsidR="001674D9" w:rsidRDefault="001674D9" w:rsidP="009A77A1">
      <w:pPr>
        <w:pStyle w:val="InventoryItem"/>
      </w:pPr>
      <w:commentRangeStart w:id="23"/>
      <w:r>
        <w:t xml:space="preserve">Creature type </w:t>
      </w:r>
      <w:commentRangeEnd w:id="23"/>
      <w:r w:rsidR="00E46A46">
        <w:rPr>
          <w:rStyle w:val="CommentReference"/>
          <w:rFonts w:asciiTheme="minorHAnsi" w:eastAsiaTheme="minorEastAsia" w:hAnsiTheme="minorHAnsi"/>
          <w:color w:val="auto"/>
          <w:lang w:eastAsia="en-US"/>
        </w:rPr>
        <w:commentReference w:id="23"/>
      </w:r>
      <w:r>
        <w:t xml:space="preserve">(Humanoid, </w:t>
      </w:r>
      <w:r w:rsidR="00E46A46">
        <w:t>Fey, Undead)</w:t>
      </w:r>
    </w:p>
    <w:p w14:paraId="5D0792A4" w14:textId="195C4A7B" w:rsidR="004B6B1A" w:rsidRDefault="004B6B1A" w:rsidP="009A77A1">
      <w:pPr>
        <w:pStyle w:val="InventoryItem"/>
      </w:pPr>
      <w:r>
        <w:t>Difficulty Class</w:t>
      </w:r>
    </w:p>
    <w:p w14:paraId="31823845" w14:textId="6BB57B7E" w:rsidR="0088068C" w:rsidRDefault="0088068C" w:rsidP="009A77A1">
      <w:pPr>
        <w:pStyle w:val="InventoryItem"/>
      </w:pPr>
      <w:r>
        <w:t>Dungeon Master</w:t>
      </w:r>
    </w:p>
    <w:p w14:paraId="57C57C36" w14:textId="48791EE8" w:rsidR="004B6B1A" w:rsidRDefault="004B6B1A" w:rsidP="009A77A1">
      <w:pPr>
        <w:pStyle w:val="InventoryItem"/>
      </w:pPr>
      <w:r>
        <w:t>Feats {Loremaster}</w:t>
      </w:r>
    </w:p>
    <w:p w14:paraId="4E3AFFEE" w14:textId="76531164" w:rsidR="004B6B1A" w:rsidRDefault="004B6B1A" w:rsidP="009A77A1">
      <w:pPr>
        <w:pStyle w:val="InventoryItem"/>
      </w:pPr>
      <w:r>
        <w:t>Languages {Common, Dwarvish, Elvish}</w:t>
      </w:r>
    </w:p>
    <w:p w14:paraId="296EEF9A" w14:textId="7A75D7E4" w:rsidR="004B6B1A" w:rsidRDefault="004B6B1A" w:rsidP="009A77A1">
      <w:pPr>
        <w:pStyle w:val="InventoryItem"/>
      </w:pPr>
      <w:r>
        <w:t>Planes of existence {the Abyss, the Nine Hells,</w:t>
      </w:r>
      <w:r w:rsidR="0088068C">
        <w:t xml:space="preserve"> the Ethereal Plane</w:t>
      </w:r>
      <w:r w:rsidR="006643D0">
        <w:t>, the Plane of Air</w:t>
      </w:r>
      <w:r w:rsidR="0088068C">
        <w:t>}</w:t>
      </w:r>
    </w:p>
    <w:p w14:paraId="04FA9DD9" w14:textId="0118A497" w:rsidR="004B6B1A" w:rsidRDefault="004B6B1A" w:rsidP="009A77A1">
      <w:pPr>
        <w:pStyle w:val="InventoryItem"/>
      </w:pPr>
      <w:r>
        <w:t>Skills {Arcana, Perception}</w:t>
      </w:r>
    </w:p>
    <w:p w14:paraId="0691905F" w14:textId="6BCF263B" w:rsidR="004B6B1A" w:rsidRPr="009A77A1" w:rsidRDefault="004B6B1A" w:rsidP="009A77A1">
      <w:pPr>
        <w:pStyle w:val="InventoryItem"/>
      </w:pPr>
      <w:r>
        <w:t>Traits in races and monsters {Aquatic, Keen Senses}</w:t>
      </w:r>
    </w:p>
    <w:p w14:paraId="398AD9C3" w14:textId="4114F3BA" w:rsidR="006B3C42" w:rsidRDefault="006B3C42" w:rsidP="006B3C42">
      <w:pPr>
        <w:pStyle w:val="InventoryHeading"/>
      </w:pPr>
      <w:r>
        <w:t>Terms to</w:t>
      </w:r>
      <w:r w:rsidR="008A75AE">
        <w:t xml:space="preserve"> Set in</w:t>
      </w:r>
      <w:r>
        <w:t xml:space="preserve"> Bold</w:t>
      </w:r>
    </w:p>
    <w:p w14:paraId="3E01C1D8" w14:textId="3CECB89F" w:rsidR="00AB3A22" w:rsidRDefault="00152C04" w:rsidP="001B4382">
      <w:pPr>
        <w:pStyle w:val="CoreBody"/>
      </w:pPr>
      <w:r>
        <w:t>Bold s</w:t>
      </w:r>
      <w:r w:rsidR="006B3C42">
        <w:t>tat</w:t>
      </w:r>
      <w:r w:rsidR="00AB0372">
        <w:t xml:space="preserve"> </w:t>
      </w:r>
      <w:r w:rsidR="006B3C42">
        <w:t>block names in running text</w:t>
      </w:r>
      <w:r w:rsidR="00AB3A22">
        <w:t xml:space="preserve"> </w:t>
      </w:r>
      <w:r>
        <w:t>to</w:t>
      </w:r>
      <w:r w:rsidR="00AB3A22">
        <w:t xml:space="preserve"> indicate what stat block to use for an encounter</w:t>
      </w:r>
      <w:r>
        <w:t xml:space="preserve">—this indicates the term is a game object. </w:t>
      </w:r>
    </w:p>
    <w:p w14:paraId="1D4DB84B" w14:textId="01E2D6B9" w:rsidR="00AB3A22" w:rsidRPr="00AB3A22" w:rsidRDefault="00AB3A22" w:rsidP="006B3C42">
      <w:pPr>
        <w:pStyle w:val="InventoryItem"/>
        <w:rPr>
          <w:rStyle w:val="BoldSansSerif"/>
        </w:rPr>
      </w:pPr>
      <w:r w:rsidRPr="00AB3A22">
        <w:rPr>
          <w:rStyle w:val="BoldSansSerif"/>
        </w:rPr>
        <w:t xml:space="preserve">Correct Use </w:t>
      </w:r>
      <w:r w:rsidR="001B4382">
        <w:rPr>
          <w:rStyle w:val="BoldSansSerif"/>
        </w:rPr>
        <w:t>of Bold for Stat Blocks</w:t>
      </w:r>
    </w:p>
    <w:p w14:paraId="45F3272C" w14:textId="77777777" w:rsidR="00152C04" w:rsidRDefault="00152C04" w:rsidP="00152C04">
      <w:pPr>
        <w:pStyle w:val="InventoryItem"/>
      </w:pPr>
      <w:r>
        <w:t xml:space="preserve">In room 3, three </w:t>
      </w:r>
      <w:r>
        <w:rPr>
          <w:b/>
        </w:rPr>
        <w:t>vampire spawn</w:t>
      </w:r>
      <w:r>
        <w:t xml:space="preserve"> created by Strahd</w:t>
      </w:r>
      <w:r w:rsidRPr="00AB3A22">
        <w:t xml:space="preserve"> </w:t>
      </w:r>
      <w:r>
        <w:t>attack anyone who enters.</w:t>
      </w:r>
    </w:p>
    <w:p w14:paraId="7B9DFEE7" w14:textId="75F6D106" w:rsidR="00AB3A22" w:rsidRDefault="00AB3A22" w:rsidP="00AB3A22">
      <w:pPr>
        <w:pStyle w:val="InventoryItem"/>
      </w:pPr>
      <w:r>
        <w:t xml:space="preserve">A </w:t>
      </w:r>
      <w:r>
        <w:rPr>
          <w:b/>
          <w:bCs/>
        </w:rPr>
        <w:t>commoner</w:t>
      </w:r>
      <w:r>
        <w:t xml:space="preserve"> named </w:t>
      </w:r>
      <w:proofErr w:type="spellStart"/>
      <w:r>
        <w:t>Jessan</w:t>
      </w:r>
      <w:proofErr w:type="spellEnd"/>
      <w:r>
        <w:t xml:space="preserve"> attacks.</w:t>
      </w:r>
    </w:p>
    <w:p w14:paraId="7748E4F1" w14:textId="477F1DC2" w:rsidR="00AB3A22" w:rsidRDefault="00AB3A22" w:rsidP="00AB3A22">
      <w:pPr>
        <w:pStyle w:val="InventoryItem"/>
      </w:pPr>
      <w:r>
        <w:t xml:space="preserve">OR An angry gardener charges out of the gazebo (use the statistics for a </w:t>
      </w:r>
      <w:r>
        <w:rPr>
          <w:b/>
          <w:bCs/>
        </w:rPr>
        <w:t>commoner</w:t>
      </w:r>
      <w:r>
        <w:t>).</w:t>
      </w:r>
    </w:p>
    <w:p w14:paraId="362A6052" w14:textId="77777777" w:rsidR="00AB3A22" w:rsidRDefault="00AB3A22" w:rsidP="006B3C42">
      <w:pPr>
        <w:pStyle w:val="InventoryItem"/>
      </w:pPr>
    </w:p>
    <w:p w14:paraId="246BE962" w14:textId="433C3A71" w:rsidR="00AB3A22" w:rsidRPr="00AB3A22" w:rsidRDefault="00D15107" w:rsidP="006B3C42">
      <w:pPr>
        <w:pStyle w:val="InventoryItem"/>
        <w:rPr>
          <w:rStyle w:val="BoldSansSerif"/>
        </w:rPr>
      </w:pPr>
      <w:r>
        <w:rPr>
          <w:rStyle w:val="BoldSansSerif"/>
        </w:rPr>
        <w:t>Roman</w:t>
      </w:r>
    </w:p>
    <w:p w14:paraId="4350E691" w14:textId="77777777" w:rsidR="00152C04" w:rsidRPr="00D15107" w:rsidRDefault="00152C04" w:rsidP="00D15107">
      <w:pPr>
        <w:pStyle w:val="InventoryItem"/>
      </w:pPr>
      <w:r>
        <w:t xml:space="preserve">Strahd likes to </w:t>
      </w:r>
      <w:r w:rsidRPr="00D15107">
        <w:t xml:space="preserve">make </w:t>
      </w:r>
      <w:commentRangeStart w:id="24"/>
      <w:r w:rsidRPr="00D15107">
        <w:t xml:space="preserve">vampire spawn </w:t>
      </w:r>
      <w:commentRangeEnd w:id="24"/>
      <w:r w:rsidRPr="00D15107">
        <w:commentReference w:id="24"/>
      </w:r>
      <w:r w:rsidRPr="00D15107">
        <w:t xml:space="preserve">in his free time. </w:t>
      </w:r>
    </w:p>
    <w:p w14:paraId="687F35F3" w14:textId="41CE58F2" w:rsidR="00AB3A22" w:rsidRDefault="00AB3A22" w:rsidP="00D15107">
      <w:pPr>
        <w:pStyle w:val="InventoryItem"/>
      </w:pPr>
      <w:proofErr w:type="spellStart"/>
      <w:r w:rsidRPr="00D15107">
        <w:t>Jessan</w:t>
      </w:r>
      <w:proofErr w:type="spellEnd"/>
      <w:r w:rsidRPr="00D15107">
        <w:t xml:space="preserve"> mentions that </w:t>
      </w:r>
      <w:r w:rsidR="00276883" w:rsidRPr="00D15107">
        <w:t>they</w:t>
      </w:r>
      <w:r w:rsidRPr="00D15107">
        <w:t xml:space="preserve"> saw </w:t>
      </w:r>
      <w:r w:rsidR="00152C04" w:rsidRPr="00D15107">
        <w:t>some</w:t>
      </w:r>
      <w:r w:rsidRPr="00D15107">
        <w:t xml:space="preserve"> </w:t>
      </w:r>
      <w:commentRangeStart w:id="25"/>
      <w:r w:rsidRPr="00D15107">
        <w:t>hobgoblins</w:t>
      </w:r>
      <w:r>
        <w:t xml:space="preserve"> </w:t>
      </w:r>
      <w:commentRangeEnd w:id="25"/>
      <w:r w:rsidR="00152C04">
        <w:rPr>
          <w:rStyle w:val="CommentReference"/>
          <w:rFonts w:asciiTheme="minorHAnsi" w:eastAsiaTheme="minorEastAsia" w:hAnsiTheme="minorHAnsi"/>
          <w:color w:val="auto"/>
          <w:lang w:eastAsia="en-US"/>
        </w:rPr>
        <w:commentReference w:id="25"/>
      </w:r>
      <w:r>
        <w:t xml:space="preserve">climbing the mountain. </w:t>
      </w:r>
    </w:p>
    <w:p w14:paraId="1A27C55E" w14:textId="02CB76A7" w:rsidR="00995661" w:rsidRDefault="00995661" w:rsidP="00995661">
      <w:pPr>
        <w:pStyle w:val="CoreBody"/>
      </w:pPr>
      <w:r w:rsidRPr="00995661">
        <w:rPr>
          <w:rStyle w:val="InlineSubhead"/>
        </w:rPr>
        <w:t>First Appearance Only.</w:t>
      </w:r>
      <w:r>
        <w:t xml:space="preserve"> Set a monster’s name in bold only the first time it appears in an encounter area or other subsection.</w:t>
      </w:r>
    </w:p>
    <w:p w14:paraId="103CC7A1" w14:textId="03894B08" w:rsidR="00995661" w:rsidRDefault="00995661" w:rsidP="00995661">
      <w:pPr>
        <w:pStyle w:val="InventoryItem"/>
      </w:pPr>
      <w:r>
        <w:t xml:space="preserve">In room 2, two </w:t>
      </w:r>
      <w:r>
        <w:rPr>
          <w:b/>
          <w:bCs/>
        </w:rPr>
        <w:t>hobgoblins</w:t>
      </w:r>
      <w:r>
        <w:t xml:space="preserve"> guard a chest. The hobgoblins are susceptible to bribes.</w:t>
      </w:r>
    </w:p>
    <w:p w14:paraId="432650E6" w14:textId="7271810A" w:rsidR="00C77CB8" w:rsidRDefault="001B4382" w:rsidP="00A20963">
      <w:pPr>
        <w:pStyle w:val="CoreBody"/>
      </w:pPr>
      <w:r w:rsidRPr="00C77CB8">
        <w:rPr>
          <w:rStyle w:val="InlineSubhead"/>
        </w:rPr>
        <w:t>Source.</w:t>
      </w:r>
      <w:r>
        <w:t xml:space="preserve"> </w:t>
      </w:r>
      <w:r w:rsidR="00A20963">
        <w:t>By default, a bold stat block name refers to</w:t>
      </w:r>
      <w:r w:rsidR="00034C50">
        <w:t xml:space="preserve"> a stat block in</w:t>
      </w:r>
      <w:r w:rsidR="00A20963">
        <w:t xml:space="preserve"> the </w:t>
      </w:r>
      <w:r w:rsidR="00A20963">
        <w:rPr>
          <w:i/>
        </w:rPr>
        <w:t>Monster Manual</w:t>
      </w:r>
      <w:r w:rsidR="00A20963">
        <w:t>. If you’re referring to a stat block in your manuscript,</w:t>
      </w:r>
      <w:r w:rsidR="00631F5A">
        <w:t xml:space="preserve"> instead of in the </w:t>
      </w:r>
      <w:r w:rsidR="00631F5A" w:rsidRPr="00631F5A">
        <w:rPr>
          <w:rStyle w:val="ItalicSerif"/>
        </w:rPr>
        <w:t>Monster Manual</w:t>
      </w:r>
      <w:r w:rsidR="00631F5A">
        <w:t>,</w:t>
      </w:r>
      <w:r w:rsidR="00A20963">
        <w:t xml:space="preserve"> use a parenthetical to make that </w:t>
      </w:r>
      <w:r w:rsidR="00741BEF">
        <w:t xml:space="preserve">fact </w:t>
      </w:r>
      <w:r w:rsidR="00A20963">
        <w:t xml:space="preserve">clear. </w:t>
      </w:r>
    </w:p>
    <w:p w14:paraId="573EDF99" w14:textId="23D68148" w:rsidR="00A20963" w:rsidRDefault="00C77CB8" w:rsidP="00995661">
      <w:pPr>
        <w:pStyle w:val="InventoryItem"/>
      </w:pPr>
      <w:r>
        <w:t>Correct</w:t>
      </w:r>
      <w:r w:rsidR="00A20963">
        <w:t xml:space="preserve">: “Four </w:t>
      </w:r>
      <w:r w:rsidR="00A20963" w:rsidRPr="00A20963">
        <w:rPr>
          <w:b/>
        </w:rPr>
        <w:t>air elemental myrmidons</w:t>
      </w:r>
      <w:r w:rsidR="00A20963">
        <w:t xml:space="preserve"> (see chapter 7) lurk here.”</w:t>
      </w:r>
    </w:p>
    <w:p w14:paraId="08FF6F1F" w14:textId="5CAFC8A2" w:rsidR="000C673B" w:rsidRDefault="00C77CB8" w:rsidP="00A20963">
      <w:pPr>
        <w:pStyle w:val="CoreBody"/>
      </w:pPr>
      <w:r w:rsidRPr="00C77CB8">
        <w:rPr>
          <w:rStyle w:val="InlineSubhead"/>
        </w:rPr>
        <w:t>Formatting.</w:t>
      </w:r>
      <w:r>
        <w:t xml:space="preserve"> </w:t>
      </w:r>
      <w:r w:rsidR="000C673B">
        <w:t xml:space="preserve">Make sure no text </w:t>
      </w:r>
      <w:r w:rsidR="009609C7">
        <w:t>gets</w:t>
      </w:r>
      <w:r w:rsidR="000C673B">
        <w:t xml:space="preserve"> between </w:t>
      </w:r>
      <w:r w:rsidR="00E84A54">
        <w:t>the number of monsters appearing and the name of the stat block.</w:t>
      </w:r>
      <w:r w:rsidR="00704B41">
        <w:t xml:space="preserve"> For example, write “four </w:t>
      </w:r>
      <w:r w:rsidR="00B3374E" w:rsidRPr="00B3374E">
        <w:rPr>
          <w:rStyle w:val="BoldSerif"/>
        </w:rPr>
        <w:t>goblins</w:t>
      </w:r>
      <w:r w:rsidR="00B3374E">
        <w:t xml:space="preserve">,” not “four loud </w:t>
      </w:r>
      <w:r w:rsidR="00B3374E" w:rsidRPr="00B3374E">
        <w:rPr>
          <w:rStyle w:val="BoldSerif"/>
        </w:rPr>
        <w:t>goblins</w:t>
      </w:r>
      <w:r w:rsidR="009609C7">
        <w:t>”; that</w:t>
      </w:r>
      <w:r w:rsidR="00B3374E">
        <w:t xml:space="preserve"> adjective needs to go somewhere else in the sentence.</w:t>
      </w:r>
    </w:p>
    <w:p w14:paraId="35D6DA52" w14:textId="054E8AB0" w:rsidR="008A75AE" w:rsidRDefault="008A75AE" w:rsidP="008A75AE">
      <w:pPr>
        <w:pStyle w:val="InventoryHeading"/>
      </w:pPr>
      <w:r>
        <w:t>Terms to Italicize</w:t>
      </w:r>
    </w:p>
    <w:p w14:paraId="0E823F74" w14:textId="77777777" w:rsidR="008A75AE" w:rsidRPr="0088068C" w:rsidRDefault="008A75AE" w:rsidP="008A75AE">
      <w:pPr>
        <w:pStyle w:val="InventoryItem"/>
      </w:pPr>
      <w:r>
        <w:t>Artifacts {</w:t>
      </w:r>
      <w:r w:rsidRPr="0088068C">
        <w:rPr>
          <w:i/>
        </w:rPr>
        <w:t>Axe of the Dwarvish Lords</w:t>
      </w:r>
      <w:r>
        <w:t>}</w:t>
      </w:r>
    </w:p>
    <w:p w14:paraId="35C8F971" w14:textId="77777777" w:rsidR="008A75AE" w:rsidRPr="00B37438" w:rsidRDefault="008A75AE" w:rsidP="008A75AE">
      <w:pPr>
        <w:pStyle w:val="InventoryItem"/>
      </w:pPr>
      <w:r w:rsidRPr="009A77A1">
        <w:t>Magic item</w:t>
      </w:r>
      <w:r>
        <w:t>s {</w:t>
      </w:r>
      <w:r>
        <w:rPr>
          <w:i/>
        </w:rPr>
        <w:t>flame tongue</w:t>
      </w:r>
      <w:r>
        <w:t>}</w:t>
      </w:r>
    </w:p>
    <w:p w14:paraId="7A1635A5" w14:textId="77777777" w:rsidR="008A75AE" w:rsidRDefault="008A75AE" w:rsidP="008A75AE">
      <w:pPr>
        <w:pStyle w:val="InventoryItem"/>
      </w:pPr>
      <w:r w:rsidRPr="009A77A1">
        <w:t>Spell</w:t>
      </w:r>
      <w:r>
        <w:t>s {</w:t>
      </w:r>
      <w:r>
        <w:rPr>
          <w:i/>
        </w:rPr>
        <w:t>magic missile</w:t>
      </w:r>
      <w:r>
        <w:t>}</w:t>
      </w:r>
    </w:p>
    <w:p w14:paraId="078DF087" w14:textId="68518CAA" w:rsidR="0059760D" w:rsidRDefault="0088068C" w:rsidP="0059760D">
      <w:pPr>
        <w:pStyle w:val="CoreBody"/>
      </w:pPr>
      <w:r>
        <w:t>The italicized</w:t>
      </w:r>
      <w:r w:rsidR="00F67602">
        <w:t xml:space="preserve"> terms are treated as titles, even when they don’t use title capitalization. </w:t>
      </w:r>
      <w:r w:rsidR="00C9521E">
        <w:t>Don’t</w:t>
      </w:r>
      <w:r w:rsidR="00F67602">
        <w:t xml:space="preserve"> confuse one of these titles with an effect it creates (see </w:t>
      </w:r>
      <w:r w:rsidR="00F67602">
        <w:rPr>
          <w:i/>
        </w:rPr>
        <w:t>Chicago</w:t>
      </w:r>
      <w:r w:rsidR="00F67602">
        <w:t xml:space="preserve"> </w:t>
      </w:r>
      <w:r w:rsidR="00F67602" w:rsidRPr="00EB2B81">
        <w:t>8.17</w:t>
      </w:r>
      <w:r w:rsidR="00AC5281">
        <w:t>4</w:t>
      </w:r>
      <w:r w:rsidR="00F67602">
        <w:t>).</w:t>
      </w:r>
      <w:r w:rsidR="0059760D">
        <w:t xml:space="preserve"> For example, the </w:t>
      </w:r>
      <w:r w:rsidR="0059760D">
        <w:rPr>
          <w:i/>
        </w:rPr>
        <w:t>wall of fire</w:t>
      </w:r>
      <w:r w:rsidR="0059760D">
        <w:t xml:space="preserve"> spell produces a wall of fire, not a </w:t>
      </w:r>
      <w:r w:rsidR="0059760D">
        <w:rPr>
          <w:i/>
        </w:rPr>
        <w:t>wall of fire</w:t>
      </w:r>
      <w:r w:rsidR="0059760D">
        <w:t xml:space="preserve"> (the latter would imply an infinite loop).</w:t>
      </w:r>
    </w:p>
    <w:p w14:paraId="59ADB071" w14:textId="77777777" w:rsidR="00FC6C77" w:rsidRPr="00D1743B" w:rsidRDefault="00D1743B" w:rsidP="00EB2B81">
      <w:pPr>
        <w:pStyle w:val="Heading2"/>
      </w:pPr>
      <w:r w:rsidRPr="00D1743B">
        <w:t>Numerals in Rules Text</w:t>
      </w:r>
    </w:p>
    <w:p w14:paraId="59ADB072" w14:textId="44826CF1" w:rsidR="00E0347D" w:rsidRDefault="00E0347D" w:rsidP="006A53D1">
      <w:pPr>
        <w:pStyle w:val="CoreBody"/>
      </w:pPr>
      <w:r>
        <w:t xml:space="preserve">Use </w:t>
      </w:r>
      <w:r w:rsidR="00AB5F9D">
        <w:t>numerals</w:t>
      </w:r>
      <w:r>
        <w:t xml:space="preserve"> for </w:t>
      </w:r>
      <w:r w:rsidR="00B046C3">
        <w:t>points, scores, damage expressions, and</w:t>
      </w:r>
      <w:r w:rsidR="00C11E81">
        <w:t xml:space="preserve"> any game trait</w:t>
      </w:r>
      <w:r w:rsidR="00B046C3">
        <w:t xml:space="preserve"> with a numerical value</w:t>
      </w:r>
      <w:r w:rsidR="008809FF">
        <w:t>.</w:t>
      </w:r>
    </w:p>
    <w:p w14:paraId="59ADB073" w14:textId="77777777" w:rsidR="00E0347D" w:rsidRDefault="00E0347D" w:rsidP="00C9430C">
      <w:pPr>
        <w:pStyle w:val="CoreBulleted"/>
      </w:pPr>
      <w:r>
        <w:lastRenderedPageBreak/>
        <w:t xml:space="preserve">Anyone who touches the orb regains </w:t>
      </w:r>
      <w:r w:rsidRPr="00C11E81">
        <w:t>3 hit points</w:t>
      </w:r>
      <w:r>
        <w:t>.</w:t>
      </w:r>
    </w:p>
    <w:p w14:paraId="59ADB074" w14:textId="38305557" w:rsidR="00E0347D" w:rsidRDefault="00B046C3" w:rsidP="00C9430C">
      <w:pPr>
        <w:pStyle w:val="CoreBulleted"/>
      </w:pPr>
      <w:r>
        <w:t xml:space="preserve">Someone with a speed of </w:t>
      </w:r>
      <w:r w:rsidRPr="00C11E81">
        <w:t>25</w:t>
      </w:r>
      <w:r w:rsidR="00E0347D" w:rsidRPr="00C11E81">
        <w:t xml:space="preserve"> </w:t>
      </w:r>
      <w:r w:rsidRPr="00C11E81">
        <w:t>feet</w:t>
      </w:r>
      <w:r>
        <w:t xml:space="preserve"> </w:t>
      </w:r>
      <w:r w:rsidR="00E0347D">
        <w:t>will not be able to keep up.</w:t>
      </w:r>
    </w:p>
    <w:p w14:paraId="5A9A3869" w14:textId="68940E2A" w:rsidR="00C11E81" w:rsidRDefault="00C11E81" w:rsidP="00C9430C">
      <w:pPr>
        <w:pStyle w:val="CoreBulleted"/>
      </w:pPr>
      <w:r>
        <w:t xml:space="preserve">A character must have an </w:t>
      </w:r>
      <w:r w:rsidRPr="00C11E81">
        <w:t>Intelligence of</w:t>
      </w:r>
      <w:r w:rsidR="00215FE6" w:rsidRPr="00215FE6">
        <w:t xml:space="preserve"> </w:t>
      </w:r>
      <w:r w:rsidR="00215FE6">
        <w:t>at least</w:t>
      </w:r>
      <w:r w:rsidRPr="00C11E81">
        <w:t xml:space="preserve"> 13</w:t>
      </w:r>
      <w:r w:rsidR="00215FE6" w:rsidRPr="00215FE6">
        <w:t xml:space="preserve"> </w:t>
      </w:r>
      <w:r>
        <w:t>to understand the script.</w:t>
      </w:r>
    </w:p>
    <w:p w14:paraId="2B1F3C8D" w14:textId="6862C257" w:rsidR="00C11E81" w:rsidRDefault="00C11E81" w:rsidP="00C9430C">
      <w:pPr>
        <w:pStyle w:val="CoreBulleted"/>
        <w:rPr>
          <w:ins w:id="26" w:author="Bauer, Judy" w:date="2021-03-30T10:09:00Z"/>
        </w:rPr>
      </w:pPr>
      <w:r>
        <w:t>The cursed glyph d</w:t>
      </w:r>
      <w:r w:rsidRPr="00C11E81">
        <w:t xml:space="preserve">eals 10 necrotic damage to </w:t>
      </w:r>
      <w:r>
        <w:t>anyone who touches it.</w:t>
      </w:r>
    </w:p>
    <w:p w14:paraId="364506DD" w14:textId="36D5A524" w:rsidR="001E6C8E" w:rsidRDefault="001E6C8E" w:rsidP="00633102">
      <w:pPr>
        <w:pStyle w:val="CoreBulleted"/>
      </w:pPr>
      <w:ins w:id="27" w:author="Bauer, Judy" w:date="2021-03-30T10:09:00Z">
        <w:r>
          <w:t>You gain 1 level of exhaustion.</w:t>
        </w:r>
      </w:ins>
    </w:p>
    <w:p w14:paraId="59ADB075" w14:textId="77777777" w:rsidR="00D87A08" w:rsidRDefault="00D87A08" w:rsidP="006A53D1">
      <w:pPr>
        <w:pStyle w:val="CoreBody"/>
      </w:pPr>
      <w:r>
        <w:t xml:space="preserve">Use </w:t>
      </w:r>
      <w:r w:rsidR="00AB5F9D">
        <w:t>numerals</w:t>
      </w:r>
      <w:r>
        <w:t xml:space="preserve"> for units of time that quantify the duration of a</w:t>
      </w:r>
      <w:r w:rsidR="006C5ACC">
        <w:t xml:space="preserve"> game</w:t>
      </w:r>
      <w:r>
        <w:t xml:space="preserve"> effect, a c</w:t>
      </w:r>
      <w:r w:rsidR="004E57FF">
        <w:t>ondition, or a state of affairs in a tactical situation.</w:t>
      </w:r>
    </w:p>
    <w:p w14:paraId="59ADB076" w14:textId="77777777" w:rsidR="00D87A08" w:rsidRDefault="00D87A08" w:rsidP="00C9430C">
      <w:pPr>
        <w:pStyle w:val="CoreBulleted"/>
      </w:pPr>
      <w:r>
        <w:t>The spell lasts for 1 round.</w:t>
      </w:r>
    </w:p>
    <w:p w14:paraId="59ADB077" w14:textId="65F46BC3" w:rsidR="00D87A08" w:rsidRDefault="00C9430C" w:rsidP="00C9430C">
      <w:pPr>
        <w:pStyle w:val="CoreBulleted"/>
      </w:pPr>
      <w:r>
        <w:t>N</w:t>
      </w:r>
      <w:r w:rsidR="00D87A08">
        <w:t>o one can use the door</w:t>
      </w:r>
      <w:r>
        <w:t xml:space="preserve"> for 10 minutes</w:t>
      </w:r>
      <w:r w:rsidR="00D87A08">
        <w:t>.</w:t>
      </w:r>
    </w:p>
    <w:p w14:paraId="59ADB078" w14:textId="77777777" w:rsidR="004E57FF" w:rsidRDefault="006A53D1" w:rsidP="00814714">
      <w:pPr>
        <w:pStyle w:val="CoreBody"/>
        <w:keepNext/>
      </w:pPr>
      <w:r>
        <w:t>But:</w:t>
      </w:r>
    </w:p>
    <w:p w14:paraId="59ADB079" w14:textId="77777777" w:rsidR="004E57FF" w:rsidRDefault="004E57FF" w:rsidP="00C9430C">
      <w:pPr>
        <w:pStyle w:val="CoreBulleted"/>
      </w:pPr>
      <w:r>
        <w:t>After winning the fight, the characters slept for six hours.</w:t>
      </w:r>
    </w:p>
    <w:p w14:paraId="59ADB07A" w14:textId="77777777" w:rsidR="004E57FF" w:rsidRDefault="004E57FF" w:rsidP="00C9430C">
      <w:pPr>
        <w:pStyle w:val="CoreBulleted"/>
      </w:pPr>
      <w:r>
        <w:t>For three days, they wandered aimlessly in the forest.</w:t>
      </w:r>
    </w:p>
    <w:p w14:paraId="59ADB07B" w14:textId="77777777" w:rsidR="00D1743B" w:rsidRDefault="00D87A08" w:rsidP="006A53D1">
      <w:pPr>
        <w:pStyle w:val="CoreBody"/>
      </w:pPr>
      <w:r>
        <w:t xml:space="preserve">Use </w:t>
      </w:r>
      <w:r w:rsidR="00AB5F9D">
        <w:t xml:space="preserve">numerals </w:t>
      </w:r>
      <w:r>
        <w:t>for units of distance that quantify the size or extent of game effects.</w:t>
      </w:r>
    </w:p>
    <w:p w14:paraId="59ADB07C" w14:textId="77777777" w:rsidR="00D87A08" w:rsidRDefault="00D87A08" w:rsidP="00C9430C">
      <w:pPr>
        <w:pStyle w:val="CoreBulleted"/>
      </w:pPr>
      <w:r>
        <w:t>The attack has a range of 3</w:t>
      </w:r>
      <w:r w:rsidR="0080754B">
        <w:t>0</w:t>
      </w:r>
      <w:r>
        <w:t xml:space="preserve"> </w:t>
      </w:r>
      <w:r w:rsidR="0080754B">
        <w:t>feet</w:t>
      </w:r>
      <w:r>
        <w:t>.</w:t>
      </w:r>
    </w:p>
    <w:p w14:paraId="59ADB07D" w14:textId="77777777" w:rsidR="00D87A08" w:rsidRDefault="00D87A08" w:rsidP="00C9430C">
      <w:pPr>
        <w:pStyle w:val="CoreBulleted"/>
      </w:pPr>
      <w:r>
        <w:t>The protective circle extends 5 feet beyond the doorway.</w:t>
      </w:r>
    </w:p>
    <w:p w14:paraId="59ADB07E" w14:textId="77777777" w:rsidR="00D87A08" w:rsidRDefault="006C5ACC" w:rsidP="006A53D1">
      <w:pPr>
        <w:pStyle w:val="CoreBody"/>
      </w:pPr>
      <w:r>
        <w:t xml:space="preserve">Use </w:t>
      </w:r>
      <w:r w:rsidR="00AB5F9D">
        <w:t xml:space="preserve">numerals </w:t>
      </w:r>
      <w:r>
        <w:t>for dimensions and distances in the game world on a tactical scale</w:t>
      </w:r>
      <w:r w:rsidR="00AF710D">
        <w:t>, including height and weight</w:t>
      </w:r>
      <w:r>
        <w:t>.</w:t>
      </w:r>
    </w:p>
    <w:p w14:paraId="59ADB07F" w14:textId="77777777" w:rsidR="006C5ACC" w:rsidRDefault="006C5ACC" w:rsidP="00C9430C">
      <w:pPr>
        <w:pStyle w:val="CoreBulleted"/>
      </w:pPr>
      <w:r>
        <w:t>The room is 20 feet square.</w:t>
      </w:r>
    </w:p>
    <w:p w14:paraId="59ADB081" w14:textId="77777777" w:rsidR="00AF710D" w:rsidRDefault="00AF710D" w:rsidP="00C9430C">
      <w:pPr>
        <w:pStyle w:val="CoreBulleted"/>
      </w:pPr>
      <w:r>
        <w:t>She stands 6 feet tall and weighs 150 pounds.</w:t>
      </w:r>
    </w:p>
    <w:p w14:paraId="59ADB082" w14:textId="77777777" w:rsidR="006C5ACC" w:rsidRDefault="006C5ACC" w:rsidP="006A53D1">
      <w:pPr>
        <w:pStyle w:val="CoreBody"/>
      </w:pPr>
      <w:r>
        <w:t>But:</w:t>
      </w:r>
    </w:p>
    <w:p w14:paraId="59ADB083" w14:textId="77777777" w:rsidR="006C5ACC" w:rsidRDefault="006C5ACC" w:rsidP="00C9430C">
      <w:pPr>
        <w:pStyle w:val="CoreBulleted"/>
      </w:pPr>
      <w:r>
        <w:t>The two cities are fifty miles apart.</w:t>
      </w:r>
    </w:p>
    <w:p w14:paraId="59ADB08F" w14:textId="3649D589" w:rsidR="007C2B86" w:rsidRDefault="00E0347D" w:rsidP="00C9430C">
      <w:pPr>
        <w:pStyle w:val="CoreBulleted"/>
      </w:pPr>
      <w:r>
        <w:t>The tower is nearly three hundred feet tall.</w:t>
      </w:r>
    </w:p>
    <w:p w14:paraId="0FE419CA" w14:textId="77777777" w:rsidR="00A51055" w:rsidRDefault="00A51055" w:rsidP="00A51055">
      <w:pPr>
        <w:pStyle w:val="Heading2"/>
      </w:pPr>
      <w:r w:rsidRPr="00083E37">
        <w:t>Verb Usage</w:t>
      </w:r>
    </w:p>
    <w:p w14:paraId="640F2C9B" w14:textId="77777777" w:rsidR="00A51055" w:rsidRPr="00570AE6" w:rsidRDefault="00A51055" w:rsidP="009047E1">
      <w:pPr>
        <w:pStyle w:val="InventoryItem"/>
        <w:keepNext/>
      </w:pPr>
      <w:r>
        <w:t xml:space="preserve">You </w:t>
      </w:r>
      <w:r>
        <w:rPr>
          <w:b/>
        </w:rPr>
        <w:t>cast</w:t>
      </w:r>
      <w:r>
        <w:t xml:space="preserve"> a spell.</w:t>
      </w:r>
    </w:p>
    <w:p w14:paraId="352F2C06" w14:textId="77777777" w:rsidR="00A51055" w:rsidRDefault="00A51055" w:rsidP="00A51055">
      <w:pPr>
        <w:pStyle w:val="InventoryItem"/>
      </w:pPr>
      <w:r>
        <w:t xml:space="preserve">You </w:t>
      </w:r>
      <w:r w:rsidRPr="00A51055">
        <w:rPr>
          <w:b/>
        </w:rPr>
        <w:t>deal</w:t>
      </w:r>
      <w:r>
        <w:t xml:space="preserve"> damage.</w:t>
      </w:r>
    </w:p>
    <w:p w14:paraId="6DB8A35D" w14:textId="77777777" w:rsidR="00A51055" w:rsidRDefault="00A51055" w:rsidP="00A51055">
      <w:pPr>
        <w:pStyle w:val="InventoryItem"/>
      </w:pPr>
      <w:r>
        <w:t xml:space="preserve">You </w:t>
      </w:r>
      <w:r w:rsidRPr="00A51055">
        <w:rPr>
          <w:b/>
        </w:rPr>
        <w:t>drop</w:t>
      </w:r>
      <w:r>
        <w:t xml:space="preserve"> to 0 hit points.</w:t>
      </w:r>
    </w:p>
    <w:p w14:paraId="62EDA611" w14:textId="21CFFADF" w:rsidR="00FC7DF6" w:rsidRPr="00FC7DF6" w:rsidRDefault="00FC7DF6" w:rsidP="00A51055">
      <w:pPr>
        <w:pStyle w:val="InventoryItem"/>
      </w:pPr>
      <w:r>
        <w:t xml:space="preserve">You </w:t>
      </w:r>
      <w:r>
        <w:rPr>
          <w:b/>
        </w:rPr>
        <w:t>finish</w:t>
      </w:r>
      <w:r>
        <w:t xml:space="preserve"> a short or long rest.</w:t>
      </w:r>
    </w:p>
    <w:p w14:paraId="5F602809" w14:textId="31CB798F" w:rsidR="00A51055" w:rsidRDefault="00A51055" w:rsidP="00A51055">
      <w:pPr>
        <w:pStyle w:val="InventoryItem"/>
      </w:pPr>
      <w:r>
        <w:t xml:space="preserve">You </w:t>
      </w:r>
      <w:r w:rsidRPr="00A51055">
        <w:rPr>
          <w:b/>
        </w:rPr>
        <w:t>gain</w:t>
      </w:r>
      <w:r>
        <w:t xml:space="preserve"> temporary hit points.</w:t>
      </w:r>
    </w:p>
    <w:p w14:paraId="66032183" w14:textId="359F1F92" w:rsidR="001838A5" w:rsidRDefault="001838A5" w:rsidP="00A51055">
      <w:pPr>
        <w:pStyle w:val="InventoryItem"/>
      </w:pPr>
      <w:r>
        <w:t xml:space="preserve">You </w:t>
      </w:r>
      <w:r w:rsidRPr="001838A5">
        <w:rPr>
          <w:rStyle w:val="BoldSansSerif"/>
        </w:rPr>
        <w:t>make</w:t>
      </w:r>
      <w:r>
        <w:t xml:space="preserve"> an ability check, and it </w:t>
      </w:r>
      <w:r w:rsidRPr="001838A5">
        <w:rPr>
          <w:rStyle w:val="BoldSansSerif"/>
        </w:rPr>
        <w:t>succeeds</w:t>
      </w:r>
      <w:r>
        <w:t xml:space="preserve"> or </w:t>
      </w:r>
      <w:r w:rsidRPr="001838A5">
        <w:rPr>
          <w:rStyle w:val="BoldSansSerif"/>
        </w:rPr>
        <w:t>fails</w:t>
      </w:r>
      <w:r>
        <w:t>.</w:t>
      </w:r>
    </w:p>
    <w:p w14:paraId="06ECC7DA" w14:textId="77777777" w:rsidR="00A51055" w:rsidRPr="00083E37" w:rsidRDefault="00A51055" w:rsidP="00A51055">
      <w:pPr>
        <w:pStyle w:val="InventoryItem"/>
        <w:rPr>
          <w:i/>
        </w:rPr>
      </w:pPr>
      <w:r>
        <w:t xml:space="preserve">You </w:t>
      </w:r>
      <w:r w:rsidRPr="00A51055">
        <w:rPr>
          <w:b/>
        </w:rPr>
        <w:t>make</w:t>
      </w:r>
      <w:r>
        <w:t xml:space="preserve"> a saving throw, and it </w:t>
      </w:r>
      <w:r>
        <w:rPr>
          <w:b/>
        </w:rPr>
        <w:t>succeeds</w:t>
      </w:r>
      <w:r>
        <w:t xml:space="preserve"> or </w:t>
      </w:r>
      <w:r>
        <w:rPr>
          <w:b/>
        </w:rPr>
        <w:t>fails</w:t>
      </w:r>
      <w:r>
        <w:t>.</w:t>
      </w:r>
    </w:p>
    <w:p w14:paraId="44BB9CDC" w14:textId="2ECF297C" w:rsidR="00A51055" w:rsidRPr="00570AE6" w:rsidRDefault="00A51055" w:rsidP="00A51055">
      <w:pPr>
        <w:pStyle w:val="InventoryItem"/>
      </w:pPr>
      <w:r>
        <w:t xml:space="preserve">You </w:t>
      </w:r>
      <w:r w:rsidRPr="00A51055">
        <w:rPr>
          <w:b/>
        </w:rPr>
        <w:t>make</w:t>
      </w:r>
      <w:r>
        <w:t xml:space="preserve"> an attack (or </w:t>
      </w:r>
      <w:r w:rsidR="00F025E3">
        <w:t>you</w:t>
      </w:r>
      <w:r>
        <w:t xml:space="preserve"> </w:t>
      </w:r>
      <w:r>
        <w:rPr>
          <w:b/>
        </w:rPr>
        <w:t>attack</w:t>
      </w:r>
      <w:r>
        <w:t xml:space="preserve">), and your attack </w:t>
      </w:r>
      <w:r>
        <w:rPr>
          <w:b/>
        </w:rPr>
        <w:t>hits</w:t>
      </w:r>
      <w:r>
        <w:t xml:space="preserve"> or </w:t>
      </w:r>
      <w:r>
        <w:rPr>
          <w:b/>
        </w:rPr>
        <w:t>misses</w:t>
      </w:r>
      <w:r>
        <w:t xml:space="preserve"> (it doesn’t succeed or fail).</w:t>
      </w:r>
    </w:p>
    <w:p w14:paraId="6C7D7345" w14:textId="77777777" w:rsidR="00A51055" w:rsidRDefault="00A51055" w:rsidP="00A51055">
      <w:pPr>
        <w:pStyle w:val="InventoryItem"/>
      </w:pPr>
      <w:r>
        <w:t xml:space="preserve">You </w:t>
      </w:r>
      <w:r w:rsidRPr="00A51055">
        <w:rPr>
          <w:b/>
        </w:rPr>
        <w:t>reduce</w:t>
      </w:r>
      <w:r>
        <w:t xml:space="preserve"> a target to 0 hit points.</w:t>
      </w:r>
    </w:p>
    <w:p w14:paraId="23BC059F" w14:textId="77777777" w:rsidR="00A51055" w:rsidRDefault="00A51055" w:rsidP="00A51055">
      <w:pPr>
        <w:pStyle w:val="InventoryItem"/>
      </w:pPr>
      <w:r>
        <w:t xml:space="preserve">You </w:t>
      </w:r>
      <w:r w:rsidRPr="00A51055">
        <w:rPr>
          <w:b/>
        </w:rPr>
        <w:t>regain</w:t>
      </w:r>
      <w:r>
        <w:t xml:space="preserve"> hit points.</w:t>
      </w:r>
    </w:p>
    <w:p w14:paraId="7F30596F" w14:textId="77777777" w:rsidR="00A51055" w:rsidRDefault="00A51055" w:rsidP="00A51055">
      <w:pPr>
        <w:pStyle w:val="InventoryItem"/>
      </w:pPr>
      <w:r>
        <w:t xml:space="preserve">You </w:t>
      </w:r>
      <w:r w:rsidRPr="00A51055">
        <w:rPr>
          <w:b/>
        </w:rPr>
        <w:t>restore</w:t>
      </w:r>
      <w:r>
        <w:t xml:space="preserve"> hit points to a target.</w:t>
      </w:r>
    </w:p>
    <w:p w14:paraId="7CE3EBC2" w14:textId="77777777" w:rsidR="00A51055" w:rsidRDefault="00A51055" w:rsidP="00A51055">
      <w:pPr>
        <w:pStyle w:val="InventoryItem"/>
      </w:pPr>
      <w:r>
        <w:t xml:space="preserve">You </w:t>
      </w:r>
      <w:r w:rsidRPr="00A51055">
        <w:rPr>
          <w:b/>
        </w:rPr>
        <w:t>score</w:t>
      </w:r>
      <w:r>
        <w:t xml:space="preserve"> a critical hit.</w:t>
      </w:r>
    </w:p>
    <w:p w14:paraId="4ED87C2B" w14:textId="77777777" w:rsidR="00A51055" w:rsidRDefault="00A51055" w:rsidP="00A51055">
      <w:pPr>
        <w:pStyle w:val="InventoryItem"/>
      </w:pPr>
      <w:r>
        <w:t xml:space="preserve">You </w:t>
      </w:r>
      <w:r w:rsidRPr="00A51055">
        <w:rPr>
          <w:b/>
        </w:rPr>
        <w:t>take</w:t>
      </w:r>
      <w:r>
        <w:t xml:space="preserve"> an action, or you </w:t>
      </w:r>
      <w:r>
        <w:rPr>
          <w:b/>
        </w:rPr>
        <w:t>use</w:t>
      </w:r>
      <w:r>
        <w:t xml:space="preserve"> your action to do something.</w:t>
      </w:r>
    </w:p>
    <w:p w14:paraId="62205FDA" w14:textId="77777777" w:rsidR="00A51055" w:rsidRDefault="00A51055" w:rsidP="00A51055">
      <w:pPr>
        <w:pStyle w:val="InventoryItem"/>
      </w:pPr>
      <w:r>
        <w:t xml:space="preserve">You </w:t>
      </w:r>
      <w:r w:rsidRPr="00A51055">
        <w:rPr>
          <w:b/>
        </w:rPr>
        <w:t>take</w:t>
      </w:r>
      <w:r>
        <w:t xml:space="preserve"> damage.</w:t>
      </w:r>
    </w:p>
    <w:p w14:paraId="7D71C01D" w14:textId="0F0A0D0F" w:rsidR="00A51055" w:rsidRDefault="00A51055" w:rsidP="00A51055">
      <w:pPr>
        <w:pStyle w:val="InventoryItem"/>
      </w:pPr>
      <w:r>
        <w:t xml:space="preserve">You </w:t>
      </w:r>
      <w:r w:rsidRPr="00A51055">
        <w:rPr>
          <w:b/>
        </w:rPr>
        <w:t>use</w:t>
      </w:r>
      <w:r>
        <w:t xml:space="preserve"> a feature.</w:t>
      </w:r>
    </w:p>
    <w:p w14:paraId="78653A2C" w14:textId="5E75A94A" w:rsidR="00D26322" w:rsidRDefault="00D26322" w:rsidP="00D26322">
      <w:pPr>
        <w:pStyle w:val="Heading2"/>
      </w:pPr>
      <w:r>
        <w:t>Common Pitfalls</w:t>
      </w:r>
    </w:p>
    <w:p w14:paraId="2DA9D0A1" w14:textId="3C12039A" w:rsidR="001D1F6C" w:rsidRDefault="001D1F6C" w:rsidP="00D26322">
      <w:pPr>
        <w:pStyle w:val="Heading3"/>
      </w:pPr>
      <w:r>
        <w:t>Making a Roll vs. Succeeding on One</w:t>
      </w:r>
    </w:p>
    <w:p w14:paraId="534C48E6" w14:textId="08FAF164" w:rsidR="00B71E54" w:rsidRPr="00B71E54" w:rsidRDefault="00B71E54" w:rsidP="00B71E54">
      <w:pPr>
        <w:pStyle w:val="CoreBody"/>
      </w:pPr>
      <w:r>
        <w:t>Don’t mistake making a</w:t>
      </w:r>
      <w:r w:rsidR="00F46F6F">
        <w:t>n ability</w:t>
      </w:r>
      <w:r>
        <w:t xml:space="preserve"> check</w:t>
      </w:r>
      <w:r w:rsidR="001D1F6C">
        <w:t>,</w:t>
      </w:r>
      <w:r>
        <w:t xml:space="preserve"> </w:t>
      </w:r>
      <w:r w:rsidR="00F46F6F">
        <w:t xml:space="preserve">a </w:t>
      </w:r>
      <w:r>
        <w:t>saving throw</w:t>
      </w:r>
      <w:r w:rsidR="001D1F6C">
        <w:t>, or other roll</w:t>
      </w:r>
      <w:r w:rsidR="00FC7DF6">
        <w:t xml:space="preserve"> with succeeding on it. </w:t>
      </w:r>
      <w:r w:rsidR="000852A5">
        <w:t xml:space="preserve">The following sentence gets it right: </w:t>
      </w:r>
      <w:r w:rsidR="00D80DD8">
        <w:t>“</w:t>
      </w:r>
      <w:r w:rsidR="000852A5">
        <w:t>You must succeed on a DC 15 Strength check to clamber up the wall.</w:t>
      </w:r>
      <w:r w:rsidR="00D80DD8">
        <w:t>”</w:t>
      </w:r>
      <w:r w:rsidR="000852A5">
        <w:t xml:space="preserve"> </w:t>
      </w:r>
      <w:r w:rsidR="00FC7DF6">
        <w:t>Don’t write,</w:t>
      </w:r>
      <w:r>
        <w:t xml:space="preserve"> </w:t>
      </w:r>
      <w:r w:rsidR="00D80DD8">
        <w:t>“</w:t>
      </w:r>
      <w:r>
        <w:t xml:space="preserve">You must make a DC 15 </w:t>
      </w:r>
      <w:r w:rsidR="00F025E3">
        <w:t>Strength</w:t>
      </w:r>
      <w:r>
        <w:t xml:space="preserve"> check to clamber up </w:t>
      </w:r>
      <w:r w:rsidR="000852A5">
        <w:t>the wall,</w:t>
      </w:r>
      <w:r w:rsidR="00D80DD8">
        <w:t>”</w:t>
      </w:r>
      <w:r w:rsidR="000852A5">
        <w:t xml:space="preserve"> unless that sentence is immediately followed by a description of what happens on a success or failure.</w:t>
      </w:r>
    </w:p>
    <w:p w14:paraId="4B59490E" w14:textId="77777777" w:rsidR="00075676" w:rsidRDefault="00075676" w:rsidP="00075676">
      <w:pPr>
        <w:pStyle w:val="Heading3"/>
        <w:rPr>
          <w:ins w:id="28" w:author="Bauer, Judy" w:date="2021-03-30T10:15:00Z"/>
        </w:rPr>
      </w:pPr>
      <w:ins w:id="29" w:author="Bauer, Judy" w:date="2021-03-30T10:15:00Z">
        <w:r>
          <w:t>Attack vs. Attack Roll</w:t>
        </w:r>
      </w:ins>
    </w:p>
    <w:p w14:paraId="53BEF530" w14:textId="77777777" w:rsidR="003301BC" w:rsidRDefault="00075676" w:rsidP="002F3F15">
      <w:pPr>
        <w:pStyle w:val="CoreBody"/>
        <w:rPr>
          <w:ins w:id="30" w:author="Bauer, Judy" w:date="2021-03-30T10:22:00Z"/>
        </w:rPr>
      </w:pPr>
      <w:ins w:id="31" w:author="Bauer, Judy" w:date="2021-03-30T10:15:00Z">
        <w:r>
          <w:t xml:space="preserve">When an effect is triggered by an attack roll hitting or missing, </w:t>
        </w:r>
      </w:ins>
      <w:ins w:id="32" w:author="Bauer, Judy" w:date="2021-03-30T10:17:00Z">
        <w:r w:rsidR="00113216">
          <w:t>use the term</w:t>
        </w:r>
      </w:ins>
      <w:ins w:id="33" w:author="Bauer, Judy" w:date="2021-03-30T10:15:00Z">
        <w:r>
          <w:t xml:space="preserve"> </w:t>
        </w:r>
      </w:ins>
      <w:ins w:id="34" w:author="Bauer, Judy" w:date="2021-03-30T10:17:00Z">
        <w:r w:rsidR="00113216">
          <w:t>“</w:t>
        </w:r>
      </w:ins>
      <w:ins w:id="35" w:author="Bauer, Judy" w:date="2021-03-30T10:15:00Z">
        <w:r>
          <w:t>attack roll</w:t>
        </w:r>
      </w:ins>
      <w:ins w:id="36" w:author="Bauer, Judy" w:date="2021-03-30T10:17:00Z">
        <w:r w:rsidR="00113216">
          <w:t>”</w:t>
        </w:r>
      </w:ins>
      <w:ins w:id="37" w:author="Bauer, Judy" w:date="2021-03-30T10:15:00Z">
        <w:r>
          <w:t xml:space="preserve"> in the effect’s text, not </w:t>
        </w:r>
      </w:ins>
      <w:ins w:id="38" w:author="Bauer, Judy" w:date="2021-03-30T10:17:00Z">
        <w:r w:rsidR="005F22CB">
          <w:t>just</w:t>
        </w:r>
      </w:ins>
      <w:ins w:id="39" w:author="Bauer, Judy" w:date="2021-03-30T10:15:00Z">
        <w:r>
          <w:t xml:space="preserve"> </w:t>
        </w:r>
      </w:ins>
      <w:ins w:id="40" w:author="Bauer, Judy" w:date="2021-03-30T10:17:00Z">
        <w:r w:rsidR="00113216">
          <w:t>“</w:t>
        </w:r>
      </w:ins>
      <w:ins w:id="41" w:author="Bauer, Judy" w:date="2021-03-30T10:15:00Z">
        <w:r>
          <w:t>attack.</w:t>
        </w:r>
      </w:ins>
      <w:ins w:id="42" w:author="Bauer, Judy" w:date="2021-03-30T10:17:00Z">
        <w:r w:rsidR="00113216">
          <w:t>”</w:t>
        </w:r>
      </w:ins>
      <w:ins w:id="43" w:author="Bauer, Judy" w:date="2021-03-30T10:15:00Z">
        <w:r>
          <w:t xml:space="preserve"> The word “attack” confuses many of our readers, who often read it with its English meaning instead of as a rules term. </w:t>
        </w:r>
      </w:ins>
    </w:p>
    <w:p w14:paraId="47D2C20A" w14:textId="665C45DB" w:rsidR="003301BC" w:rsidRDefault="003301BC" w:rsidP="002F3F15">
      <w:pPr>
        <w:pStyle w:val="CoreBody"/>
        <w:rPr>
          <w:ins w:id="44" w:author="Bauer, Judy" w:date="2021-03-30T10:23:00Z"/>
        </w:rPr>
      </w:pPr>
      <w:ins w:id="45" w:author="Bauer, Judy" w:date="2021-03-30T10:23:00Z">
        <w:r>
          <w:tab/>
        </w:r>
      </w:ins>
      <w:ins w:id="46" w:author="Bauer, Judy" w:date="2021-03-30T10:15:00Z">
        <w:r w:rsidR="00075676">
          <w:t xml:space="preserve">For example, there are readers who think </w:t>
        </w:r>
        <w:r w:rsidR="00075676" w:rsidRPr="00110547">
          <w:rPr>
            <w:rStyle w:val="ItalicSerif"/>
            <w:rPrChange w:id="47" w:author="Bauer, Judy" w:date="2021-03-30T10:16:00Z">
              <w:rPr/>
            </w:rPrChange>
          </w:rPr>
          <w:t>fireball</w:t>
        </w:r>
        <w:r w:rsidR="00075676">
          <w:t xml:space="preserve"> hits targets, even though we know the spell involves no attack roll and no hit</w:t>
        </w:r>
      </w:ins>
      <w:ins w:id="48" w:author="Bauer, Judy" w:date="2021-03-30T10:26:00Z">
        <w:r w:rsidR="00444B08">
          <w:t>. There’s similar confusion about grappling, which</w:t>
        </w:r>
      </w:ins>
      <w:ins w:id="49" w:author="Bauer, Judy" w:date="2021-03-30T10:22:00Z">
        <w:r w:rsidR="00A20CDB">
          <w:t xml:space="preserve"> doesn’t trigger effects based on </w:t>
        </w:r>
      </w:ins>
      <w:ins w:id="50" w:author="Bauer, Judy" w:date="2021-03-30T10:27:00Z">
        <w:r w:rsidR="00897263">
          <w:t>hitting or missing</w:t>
        </w:r>
      </w:ins>
      <w:ins w:id="51" w:author="Bauer, Judy" w:date="2021-03-30T10:22:00Z">
        <w:r w:rsidR="00A20CDB">
          <w:t xml:space="preserve"> </w:t>
        </w:r>
      </w:ins>
      <w:ins w:id="52" w:author="Bauer, Judy" w:date="2021-03-30T10:18:00Z">
        <w:r w:rsidR="00D34276">
          <w:t>be</w:t>
        </w:r>
      </w:ins>
      <w:ins w:id="53" w:author="Bauer, Judy" w:date="2021-03-30T10:19:00Z">
        <w:r w:rsidR="00D34276">
          <w:t>cause it works off an</w:t>
        </w:r>
      </w:ins>
      <w:ins w:id="54" w:author="Bauer, Judy" w:date="2021-03-30T10:23:00Z">
        <w:r w:rsidR="004D582F">
          <w:t xml:space="preserve"> ability check</w:t>
        </w:r>
      </w:ins>
      <w:ins w:id="55" w:author="Bauer, Judy" w:date="2021-03-30T10:24:00Z">
        <w:r w:rsidR="00230C35">
          <w:t xml:space="preserve"> instead</w:t>
        </w:r>
      </w:ins>
      <w:ins w:id="56" w:author="Crawford, Jeremy" w:date="2021-03-30T10:44:00Z">
        <w:r w:rsidR="002F3F15">
          <w:t xml:space="preserve"> of an attack roll</w:t>
        </w:r>
      </w:ins>
      <w:ins w:id="57" w:author="Bauer, Judy" w:date="2021-03-30T10:24:00Z">
        <w:r w:rsidR="004D582F">
          <w:t>.</w:t>
        </w:r>
      </w:ins>
      <w:ins w:id="58" w:author="Bauer, Judy" w:date="2021-03-30T10:15:00Z">
        <w:r w:rsidR="00075676">
          <w:t xml:space="preserve"> </w:t>
        </w:r>
      </w:ins>
    </w:p>
    <w:p w14:paraId="3B5488DC" w14:textId="6AC6ABB9" w:rsidR="00075676" w:rsidRDefault="003301BC">
      <w:pPr>
        <w:pStyle w:val="CoreBody"/>
        <w:rPr>
          <w:ins w:id="59" w:author="Bauer, Judy" w:date="2021-03-30T10:15:00Z"/>
        </w:rPr>
        <w:pPrChange w:id="60" w:author="Bauer, Judy" w:date="2021-03-30T10:15:00Z">
          <w:pPr>
            <w:pStyle w:val="Heading3"/>
          </w:pPr>
        </w:pPrChange>
      </w:pPr>
      <w:ins w:id="61" w:author="Bauer, Judy" w:date="2021-03-30T10:23:00Z">
        <w:r>
          <w:tab/>
          <w:t>An a</w:t>
        </w:r>
      </w:ins>
      <w:ins w:id="62" w:author="Bauer, Judy" w:date="2021-03-30T10:15:00Z">
        <w:r w:rsidR="00075676">
          <w:t>ttack roll is a concrete game operation that hits or misses, and it rarely confuses readers.</w:t>
        </w:r>
      </w:ins>
    </w:p>
    <w:p w14:paraId="3CAD2A3F" w14:textId="2B543709" w:rsidR="00075676" w:rsidRDefault="00075676">
      <w:pPr>
        <w:pStyle w:val="CoreHanging"/>
        <w:rPr>
          <w:ins w:id="63" w:author="Bauer, Judy" w:date="2021-03-30T10:15:00Z"/>
        </w:rPr>
        <w:pPrChange w:id="64" w:author="Bauer, Judy" w:date="2021-03-30T10:15:00Z">
          <w:pPr>
            <w:pStyle w:val="Heading3"/>
          </w:pPr>
        </w:pPrChange>
      </w:pPr>
      <w:ins w:id="65" w:author="Bauer, Judy" w:date="2021-03-30T10:15:00Z">
        <w:r>
          <w:t xml:space="preserve"> Write like this: “When you hit a creature with an attack roll, </w:t>
        </w:r>
      </w:ins>
      <w:ins w:id="66" w:author="Bauer, Judy" w:date="2021-07-06T11:09:00Z">
        <w:r w:rsidR="00210484">
          <w:t>. . .</w:t>
        </w:r>
      </w:ins>
      <w:ins w:id="67" w:author="Bauer, Judy" w:date="2021-03-30T10:15:00Z">
        <w:r>
          <w:t>”</w:t>
        </w:r>
      </w:ins>
    </w:p>
    <w:p w14:paraId="7112BB0F" w14:textId="12B0ACE3" w:rsidR="004F59BF" w:rsidRDefault="00075676">
      <w:pPr>
        <w:pStyle w:val="CoreHanging"/>
        <w:rPr>
          <w:ins w:id="68" w:author="Bauer, Judy" w:date="2021-03-30T10:14:00Z"/>
        </w:rPr>
        <w:pPrChange w:id="69" w:author="Bauer, Judy" w:date="2021-03-30T10:15:00Z">
          <w:pPr>
            <w:pStyle w:val="Heading3"/>
          </w:pPr>
        </w:pPrChange>
      </w:pPr>
      <w:ins w:id="70" w:author="Bauer, Judy" w:date="2021-03-30T10:15:00Z">
        <w:r>
          <w:t xml:space="preserve"> Don’t write like this: “When you hit a creature with an attack, </w:t>
        </w:r>
      </w:ins>
      <w:ins w:id="71" w:author="Bauer, Judy" w:date="2021-07-06T11:09:00Z">
        <w:r w:rsidR="00210484">
          <w:t>. . .</w:t>
        </w:r>
      </w:ins>
      <w:ins w:id="72" w:author="Bauer, Judy" w:date="2021-03-30T10:15:00Z">
        <w:r>
          <w:t>”</w:t>
        </w:r>
      </w:ins>
    </w:p>
    <w:p w14:paraId="35A19881" w14:textId="525A6648" w:rsidR="001D1F6C" w:rsidRDefault="001D1F6C" w:rsidP="001D1F6C">
      <w:pPr>
        <w:pStyle w:val="Heading3"/>
      </w:pPr>
      <w:r>
        <w:t>Saving Throws</w:t>
      </w:r>
    </w:p>
    <w:p w14:paraId="13646B47" w14:textId="27A96F66" w:rsidR="001D1F6C" w:rsidRDefault="001D1F6C" w:rsidP="001D1F6C">
      <w:pPr>
        <w:pStyle w:val="CoreBody"/>
      </w:pPr>
      <w:del w:id="73" w:author="Bauer, Judy" w:date="2021-03-30T10:25:00Z">
        <w:r>
          <w:tab/>
        </w:r>
      </w:del>
      <w:r w:rsidRPr="001D1F6C">
        <w:rPr>
          <w:rStyle w:val="InlineSubhead"/>
        </w:rPr>
        <w:t>Save.</w:t>
      </w:r>
      <w:r>
        <w:t xml:space="preserve"> </w:t>
      </w:r>
      <w:r w:rsidR="00D80DD8">
        <w:t>“</w:t>
      </w:r>
      <w:r>
        <w:t>Save</w:t>
      </w:r>
      <w:r w:rsidR="00D80DD8">
        <w:t>”</w:t>
      </w:r>
      <w:r>
        <w:t xml:space="preserve"> </w:t>
      </w:r>
      <w:r w:rsidR="004202D2">
        <w:t>can be used as</w:t>
      </w:r>
      <w:r>
        <w:t xml:space="preserve"> a synonym</w:t>
      </w:r>
      <w:r w:rsidR="004202D2">
        <w:t xml:space="preserve"> </w:t>
      </w:r>
      <w:r>
        <w:t xml:space="preserve">for </w:t>
      </w:r>
      <w:r w:rsidR="00D80DD8">
        <w:t>“</w:t>
      </w:r>
      <w:r>
        <w:t>saving throw,</w:t>
      </w:r>
      <w:r w:rsidR="00D80DD8">
        <w:t>”</w:t>
      </w:r>
      <w:r>
        <w:t xml:space="preserve"> but use it sparingly</w:t>
      </w:r>
      <w:r w:rsidR="004202D2">
        <w:t>, preferably only in a stat block or</w:t>
      </w:r>
      <w:r w:rsidR="00FC7DF6">
        <w:t xml:space="preserve"> when preceded by </w:t>
      </w:r>
      <w:r w:rsidR="00D80DD8">
        <w:t>“</w:t>
      </w:r>
      <w:r w:rsidR="00FC7DF6">
        <w:t>saving throw.</w:t>
      </w:r>
      <w:r w:rsidR="00D80DD8">
        <w:t>”</w:t>
      </w:r>
      <w:r w:rsidR="00FC7DF6">
        <w:t xml:space="preserve"> </w:t>
      </w:r>
      <w:r w:rsidR="000852A5">
        <w:t>In 4E</w:t>
      </w:r>
      <w:r w:rsidR="00FC7DF6">
        <w:t xml:space="preserve">, we used </w:t>
      </w:r>
      <w:r w:rsidR="00D80DD8">
        <w:t>“</w:t>
      </w:r>
      <w:r w:rsidR="00FC7DF6">
        <w:t>save</w:t>
      </w:r>
      <w:r w:rsidR="00D80DD8">
        <w:t>”</w:t>
      </w:r>
      <w:r w:rsidR="00FC7DF6">
        <w:t xml:space="preserve"> as a synonym for </w:t>
      </w:r>
      <w:r w:rsidR="00D80DD8">
        <w:t>“</w:t>
      </w:r>
      <w:r w:rsidR="00FC7DF6">
        <w:t>successful saving throw.</w:t>
      </w:r>
      <w:r w:rsidR="00D80DD8">
        <w:t>”</w:t>
      </w:r>
      <w:r w:rsidR="00FC7DF6">
        <w:t xml:space="preserve"> We have </w:t>
      </w:r>
      <w:r w:rsidR="000852A5">
        <w:t>abandoned</w:t>
      </w:r>
      <w:r w:rsidR="00FC7DF6">
        <w:t xml:space="preserve"> that practice.</w:t>
      </w:r>
    </w:p>
    <w:p w14:paraId="64373964" w14:textId="1F66EBAE" w:rsidR="001D1F6C" w:rsidRDefault="001D1F6C" w:rsidP="001D1F6C">
      <w:pPr>
        <w:pStyle w:val="CoreBody"/>
      </w:pPr>
      <w:r>
        <w:tab/>
      </w:r>
      <w:r w:rsidR="00D80DD8">
        <w:rPr>
          <w:rStyle w:val="InlineSubhead"/>
        </w:rPr>
        <w:t>“</w:t>
      </w:r>
      <w:r w:rsidRPr="004202D2">
        <w:rPr>
          <w:rStyle w:val="InlineSubhead"/>
        </w:rPr>
        <w:t>Must Make . . .</w:t>
      </w:r>
      <w:r w:rsidR="00D80DD8">
        <w:rPr>
          <w:rStyle w:val="InlineSubhead"/>
        </w:rPr>
        <w:t>”</w:t>
      </w:r>
      <w:r>
        <w:t xml:space="preserve"> When a creature is subjected to an effect that requires a saving throw, we prefer </w:t>
      </w:r>
      <w:r w:rsidR="00D80DD8">
        <w:t>“</w:t>
      </w:r>
      <w:r>
        <w:t xml:space="preserve">the target </w:t>
      </w:r>
      <w:r>
        <w:rPr>
          <w:b/>
        </w:rPr>
        <w:t>must</w:t>
      </w:r>
      <w:r>
        <w:t xml:space="preserve"> </w:t>
      </w:r>
      <w:r w:rsidRPr="00C1009F">
        <w:rPr>
          <w:b/>
        </w:rPr>
        <w:t>make</w:t>
      </w:r>
      <w:r>
        <w:t xml:space="preserve"> a saving throw . . .</w:t>
      </w:r>
      <w:r w:rsidR="00D80DD8">
        <w:t>”</w:t>
      </w:r>
      <w:r>
        <w:t xml:space="preserve"> over </w:t>
      </w:r>
      <w:r w:rsidR="00D80DD8">
        <w:t>“</w:t>
      </w:r>
      <w:r>
        <w:t xml:space="preserve">the target </w:t>
      </w:r>
      <w:r>
        <w:rPr>
          <w:b/>
        </w:rPr>
        <w:t>makes</w:t>
      </w:r>
      <w:r>
        <w:t xml:space="preserve"> a saving throw . . .</w:t>
      </w:r>
      <w:r w:rsidR="00D80DD8">
        <w:t>”</w:t>
      </w:r>
    </w:p>
    <w:p w14:paraId="752E7EED" w14:textId="0837F6C8" w:rsidR="0026173D" w:rsidRDefault="0026173D" w:rsidP="0026173D">
      <w:pPr>
        <w:pStyle w:val="CoreBody"/>
      </w:pPr>
      <w:r>
        <w:tab/>
      </w:r>
      <w:r w:rsidRPr="0026173D">
        <w:rPr>
          <w:rStyle w:val="InlineSubhead"/>
        </w:rPr>
        <w:t>Rolling a Saving Throw.</w:t>
      </w:r>
      <w:r>
        <w:t xml:space="preserve"> Writing </w:t>
      </w:r>
      <w:r w:rsidR="00D80DD8">
        <w:t>“</w:t>
      </w:r>
      <w:r>
        <w:t>roll a saving throw</w:t>
      </w:r>
      <w:r w:rsidR="00D80DD8">
        <w:t>”</w:t>
      </w:r>
      <w:r>
        <w:t xml:space="preserve"> is redundant, since a saving throw, by definition, involves a </w:t>
      </w:r>
      <w:r w:rsidRPr="004830BB">
        <w:t>throw</w:t>
      </w:r>
      <w:r>
        <w:t xml:space="preserve"> of a die. You make a saving throw.</w:t>
      </w:r>
    </w:p>
    <w:p w14:paraId="506F09F6" w14:textId="57E12B38" w:rsidR="00C1240C" w:rsidRDefault="00A37AD7" w:rsidP="00A601F0">
      <w:pPr>
        <w:pStyle w:val="Heading3"/>
      </w:pPr>
      <w:r w:rsidRPr="00A601F0">
        <w:t>Passive Perception</w:t>
      </w:r>
    </w:p>
    <w:p w14:paraId="66030782" w14:textId="1E9E68E0" w:rsidR="00A37AD7" w:rsidRDefault="00851601" w:rsidP="0026173D">
      <w:pPr>
        <w:pStyle w:val="CoreBody"/>
      </w:pPr>
      <w:r>
        <w:t>U</w:t>
      </w:r>
      <w:r w:rsidR="00721615">
        <w:t>se passive</w:t>
      </w:r>
      <w:r w:rsidR="00CE2E4D">
        <w:t xml:space="preserve"> Wisdom</w:t>
      </w:r>
      <w:r w:rsidR="00721615">
        <w:t xml:space="preserve"> </w:t>
      </w:r>
      <w:r w:rsidR="00CE2E4D">
        <w:t>(</w:t>
      </w:r>
      <w:r w:rsidR="00721615">
        <w:t>Perception</w:t>
      </w:r>
      <w:r w:rsidR="00CE2E4D">
        <w:t>)</w:t>
      </w:r>
      <w:r w:rsidR="00721615">
        <w:t xml:space="preserve"> when the check is made passively, </w:t>
      </w:r>
      <w:r w:rsidR="009A0E8A">
        <w:t>but</w:t>
      </w:r>
      <w:r w:rsidR="00721615">
        <w:t xml:space="preserve"> use regular Wisdom (Perception) when the check is made actively.</w:t>
      </w:r>
    </w:p>
    <w:p w14:paraId="6819A25F" w14:textId="3A0E07EC" w:rsidR="004202D2" w:rsidRDefault="004202D2" w:rsidP="004202D2">
      <w:pPr>
        <w:pStyle w:val="Heading3"/>
      </w:pPr>
      <w:r>
        <w:t>Advantage and Disadvantage</w:t>
      </w:r>
    </w:p>
    <w:p w14:paraId="1B4B53F6" w14:textId="50E814E5" w:rsidR="00B706F7" w:rsidRDefault="00B706F7" w:rsidP="004202D2">
      <w:pPr>
        <w:pStyle w:val="CoreBody"/>
      </w:pPr>
      <w:r>
        <w:t xml:space="preserve">You make a roll </w:t>
      </w:r>
      <w:r w:rsidRPr="00B706F7">
        <w:rPr>
          <w:b/>
        </w:rPr>
        <w:t>with</w:t>
      </w:r>
      <w:r>
        <w:t xml:space="preserve"> advantage or disadvantage, or you have advantage or disadvantage </w:t>
      </w:r>
      <w:r w:rsidRPr="00B706F7">
        <w:rPr>
          <w:b/>
        </w:rPr>
        <w:t>on</w:t>
      </w:r>
      <w:r>
        <w:t xml:space="preserve"> a roll.</w:t>
      </w:r>
    </w:p>
    <w:p w14:paraId="59FD5E5B" w14:textId="00DE863D" w:rsidR="004202D2" w:rsidRDefault="004202D2" w:rsidP="004202D2">
      <w:pPr>
        <w:pStyle w:val="CoreBody"/>
      </w:pPr>
      <w:r>
        <w:tab/>
      </w:r>
      <w:r w:rsidR="00B706F7">
        <w:t xml:space="preserve">Also, an </w:t>
      </w:r>
      <w:r w:rsidR="00B706F7" w:rsidRPr="00B706F7">
        <w:rPr>
          <w:b/>
        </w:rPr>
        <w:t>attack roll</w:t>
      </w:r>
      <w:r w:rsidR="00B706F7">
        <w:t>, not an attack, has advantage or disadvantage.</w:t>
      </w:r>
    </w:p>
    <w:p w14:paraId="4316E808" w14:textId="1EBF658F" w:rsidR="000852A5" w:rsidRDefault="00D80DD8" w:rsidP="000852A5">
      <w:pPr>
        <w:pStyle w:val="Heading3"/>
      </w:pPr>
      <w:r>
        <w:t>“</w:t>
      </w:r>
      <w:r w:rsidR="000852A5">
        <w:t>Result</w:t>
      </w:r>
      <w:r>
        <w:t>”</w:t>
      </w:r>
      <w:r w:rsidR="000852A5">
        <w:t xml:space="preserve"> and Die Rolls</w:t>
      </w:r>
    </w:p>
    <w:p w14:paraId="56AA1765" w14:textId="3F1F6047" w:rsidR="000852A5" w:rsidRPr="000852A5" w:rsidRDefault="000852A5" w:rsidP="000852A5">
      <w:pPr>
        <w:pStyle w:val="CoreBody"/>
      </w:pPr>
      <w:r>
        <w:t xml:space="preserve">In 3E and 4E, the word </w:t>
      </w:r>
      <w:r w:rsidR="00D80DD8">
        <w:t>“</w:t>
      </w:r>
      <w:r>
        <w:t>result</w:t>
      </w:r>
      <w:r w:rsidR="00D80DD8">
        <w:t>”</w:t>
      </w:r>
      <w:r>
        <w:t xml:space="preserve"> was </w:t>
      </w:r>
      <w:r w:rsidR="008E69D5">
        <w:t xml:space="preserve">sometimes </w:t>
      </w:r>
      <w:r>
        <w:t xml:space="preserve">used as a synonym for </w:t>
      </w:r>
      <w:r w:rsidR="00D80DD8">
        <w:t>“</w:t>
      </w:r>
      <w:r w:rsidR="00D12F2A">
        <w:t>the number rolled on a die.</w:t>
      </w:r>
      <w:r w:rsidR="00D80DD8">
        <w:t>”</w:t>
      </w:r>
      <w:r w:rsidR="00D12F2A">
        <w:t xml:space="preserve"> </w:t>
      </w:r>
      <w:r>
        <w:t>We have abandoned that</w:t>
      </w:r>
      <w:r w:rsidR="008E69D5">
        <w:t xml:space="preserve"> practice.</w:t>
      </w:r>
    </w:p>
    <w:p w14:paraId="60D0454F" w14:textId="2D70C8F1" w:rsidR="000852A5" w:rsidRDefault="000852A5" w:rsidP="000852A5">
      <w:pPr>
        <w:pStyle w:val="CoreBody"/>
      </w:pPr>
      <w:r>
        <w:lastRenderedPageBreak/>
        <w:tab/>
        <w:t xml:space="preserve">When you need to refer to the number rolled on a die, do so idiomatically. Here are examples: </w:t>
      </w:r>
      <w:r w:rsidR="00D80DD8">
        <w:t>“</w:t>
      </w:r>
      <w:r>
        <w:t>If you roll at least a 10, you succeed,</w:t>
      </w:r>
      <w:r w:rsidR="00D80DD8">
        <w:t>”</w:t>
      </w:r>
      <w:r>
        <w:t xml:space="preserve"> </w:t>
      </w:r>
      <w:r w:rsidR="00D80DD8">
        <w:t>“</w:t>
      </w:r>
      <w:r>
        <w:t>You score a critical hit if you roll a 20,</w:t>
      </w:r>
      <w:r w:rsidR="00D80DD8">
        <w:t>”</w:t>
      </w:r>
      <w:r>
        <w:t xml:space="preserve"> and </w:t>
      </w:r>
      <w:r w:rsidR="00D80DD8">
        <w:t>“</w:t>
      </w:r>
      <w:r>
        <w:t>Add the number you roll to</w:t>
      </w:r>
      <w:r w:rsidR="004B1A1C">
        <w:t xml:space="preserve"> any bonuses or penalties</w:t>
      </w:r>
      <w:r>
        <w:t>.</w:t>
      </w:r>
      <w:r w:rsidR="00D80DD8">
        <w:t>”</w:t>
      </w:r>
    </w:p>
    <w:p w14:paraId="6263A83E" w14:textId="0EF129A2" w:rsidR="00777C75" w:rsidRPr="000852A5" w:rsidRDefault="00777C75" w:rsidP="000852A5">
      <w:pPr>
        <w:pStyle w:val="CoreBody"/>
      </w:pPr>
      <w:r>
        <w:tab/>
      </w:r>
      <w:r w:rsidR="00D80DD8">
        <w:t>“</w:t>
      </w:r>
      <w:r w:rsidR="008E69D5">
        <w:t>Result</w:t>
      </w:r>
      <w:r w:rsidR="00D80DD8">
        <w:t>”</w:t>
      </w:r>
      <w:r w:rsidR="008E69D5">
        <w:t xml:space="preserve"> can </w:t>
      </w:r>
      <w:r w:rsidR="00D12F2A">
        <w:t>legitimately refer to</w:t>
      </w:r>
      <w:r>
        <w:t xml:space="preserve"> the sum of a die roll and any modifiers</w:t>
      </w:r>
      <w:r w:rsidR="00D12F2A">
        <w:t>.</w:t>
      </w:r>
      <w:r>
        <w:t xml:space="preserve"> </w:t>
      </w:r>
      <w:r w:rsidR="00D80DD8">
        <w:t>“</w:t>
      </w:r>
      <w:r>
        <w:t xml:space="preserve">Compare the </w:t>
      </w:r>
      <w:r w:rsidR="00D12F2A">
        <w:t>result</w:t>
      </w:r>
      <w:r>
        <w:t xml:space="preserve"> to the DC to determine whether you succeed,</w:t>
      </w:r>
      <w:r w:rsidR="00D80DD8">
        <w:t>”</w:t>
      </w:r>
      <w:r>
        <w:t xml:space="preserve"> for example.</w:t>
      </w:r>
      <w:r w:rsidR="00D12F2A">
        <w:t xml:space="preserve"> We often prefer the word </w:t>
      </w:r>
      <w:r w:rsidR="00D80DD8">
        <w:t>“</w:t>
      </w:r>
      <w:r w:rsidR="00D12F2A">
        <w:t>total</w:t>
      </w:r>
      <w:r w:rsidR="00D80DD8">
        <w:t>”</w:t>
      </w:r>
      <w:r w:rsidR="00D12F2A">
        <w:t xml:space="preserve"> in such a context.</w:t>
      </w:r>
    </w:p>
    <w:p w14:paraId="41EF407F" w14:textId="77777777" w:rsidR="00666F3D" w:rsidRDefault="00666F3D" w:rsidP="00666F3D">
      <w:pPr>
        <w:pStyle w:val="Heading3"/>
        <w:rPr>
          <w:ins w:id="74" w:author="Bauer, Judy" w:date="2021-03-30T10:34:00Z"/>
        </w:rPr>
      </w:pPr>
      <w:ins w:id="75" w:author="Bauer, Judy" w:date="2021-03-30T10:34:00Z">
        <w:r>
          <w:t>“Within X Feet”</w:t>
        </w:r>
      </w:ins>
    </w:p>
    <w:p w14:paraId="128A1671" w14:textId="77777777" w:rsidR="00666F3D" w:rsidRDefault="00666F3D" w:rsidP="00666F3D">
      <w:pPr>
        <w:pStyle w:val="CoreBody"/>
        <w:rPr>
          <w:ins w:id="76" w:author="Bauer, Judy" w:date="2021-03-30T10:34:00Z"/>
        </w:rPr>
      </w:pPr>
      <w:ins w:id="77" w:author="Bauer, Judy" w:date="2021-03-30T10:34:00Z">
        <w:r>
          <w:t xml:space="preserve">If you write that something happens “within X feet,” that literally means the effect reaches anything within that area, even if there’s total cover in the way. If you want to limit the reach of such an effect, require that the target be able to see or hear the effect’s source or that the target can’t be behind total cover. Alternatively, use one of our official areas of effect: cone, cube, cylinder, line, or sphere. See “Areas of Effect” in the Player’s Handbook (page 204) for all the ins and outs of the </w:t>
        </w:r>
        <w:proofErr w:type="spellStart"/>
        <w:r>
          <w:t>AoE</w:t>
        </w:r>
        <w:proofErr w:type="spellEnd"/>
        <w:r>
          <w:t xml:space="preserve"> rules.</w:t>
        </w:r>
      </w:ins>
    </w:p>
    <w:p w14:paraId="1E8F0EF4" w14:textId="36A6136B" w:rsidR="00814714" w:rsidRDefault="00D80DD8" w:rsidP="00814714">
      <w:pPr>
        <w:pStyle w:val="Heading3"/>
      </w:pPr>
      <w:r>
        <w:t>“</w:t>
      </w:r>
      <w:r w:rsidR="00814714">
        <w:t>Magic</w:t>
      </w:r>
      <w:r>
        <w:t>”</w:t>
      </w:r>
      <w:r w:rsidR="00732360">
        <w:t xml:space="preserve"> vs. </w:t>
      </w:r>
      <w:r>
        <w:t>“</w:t>
      </w:r>
      <w:r w:rsidR="00732360">
        <w:t>Magical</w:t>
      </w:r>
      <w:r>
        <w:t>”</w:t>
      </w:r>
    </w:p>
    <w:p w14:paraId="2165F53F" w14:textId="1B8915C1" w:rsidR="00732360" w:rsidRDefault="00814714" w:rsidP="0026173D">
      <w:pPr>
        <w:pStyle w:val="CoreBody"/>
      </w:pPr>
      <w:r w:rsidRPr="00732360">
        <w:t xml:space="preserve">We use </w:t>
      </w:r>
      <w:r w:rsidR="00D80DD8">
        <w:t>“</w:t>
      </w:r>
      <w:r w:rsidRPr="00732360">
        <w:t>magic</w:t>
      </w:r>
      <w:r w:rsidR="00D80DD8">
        <w:t>”</w:t>
      </w:r>
      <w:r w:rsidRPr="00732360">
        <w:t xml:space="preserve"> </w:t>
      </w:r>
      <w:r w:rsidR="00732360" w:rsidRPr="00732360">
        <w:t>as an adjective</w:t>
      </w:r>
      <w:r w:rsidRPr="00732360">
        <w:t xml:space="preserve"> to describe an object that has magical qualities (</w:t>
      </w:r>
      <w:r w:rsidR="00732360" w:rsidRPr="00732360">
        <w:t xml:space="preserve">a </w:t>
      </w:r>
      <w:r w:rsidRPr="00732360">
        <w:t xml:space="preserve">magic item, </w:t>
      </w:r>
      <w:r w:rsidR="00732360" w:rsidRPr="00732360">
        <w:t xml:space="preserve">a </w:t>
      </w:r>
      <w:r w:rsidRPr="00732360">
        <w:t xml:space="preserve">magic sword, </w:t>
      </w:r>
      <w:r w:rsidR="00732360" w:rsidRPr="00732360">
        <w:t xml:space="preserve">a </w:t>
      </w:r>
      <w:r w:rsidRPr="00732360">
        <w:t>magic trap).</w:t>
      </w:r>
    </w:p>
    <w:p w14:paraId="6DF05A52" w14:textId="1CD58BBA" w:rsidR="00814714" w:rsidRDefault="00732360" w:rsidP="0026173D">
      <w:pPr>
        <w:pStyle w:val="CoreBody"/>
      </w:pPr>
      <w:r>
        <w:tab/>
        <w:t xml:space="preserve">The adjective can be used for other things, but we use </w:t>
      </w:r>
      <w:r w:rsidR="00D80DD8">
        <w:t>“</w:t>
      </w:r>
      <w:r>
        <w:t>magical</w:t>
      </w:r>
      <w:r w:rsidR="00D80DD8">
        <w:t>”</w:t>
      </w:r>
      <w:r>
        <w:t xml:space="preserve"> more often than </w:t>
      </w:r>
      <w:r w:rsidR="00D80DD8">
        <w:t>“</w:t>
      </w:r>
      <w:r>
        <w:t>magic</w:t>
      </w:r>
      <w:r w:rsidR="00D80DD8">
        <w:t>”</w:t>
      </w:r>
      <w:r>
        <w:t xml:space="preserve"> for them. And </w:t>
      </w:r>
      <w:r w:rsidR="00D80DD8">
        <w:t>“</w:t>
      </w:r>
      <w:r>
        <w:t>magic item</w:t>
      </w:r>
      <w:r w:rsidR="00D80DD8">
        <w:t>”</w:t>
      </w:r>
      <w:r>
        <w:t xml:space="preserve"> and its variants should never be </w:t>
      </w:r>
      <w:r w:rsidR="00D80DD8">
        <w:t>“</w:t>
      </w:r>
      <w:r>
        <w:t>magical item.</w:t>
      </w:r>
      <w:r w:rsidR="00D80DD8">
        <w:t>”</w:t>
      </w:r>
    </w:p>
    <w:p w14:paraId="7AEFEE14" w14:textId="0BEE8230" w:rsidR="009D0523" w:rsidRDefault="009D0523" w:rsidP="009D0523">
      <w:pPr>
        <w:pStyle w:val="Heading3"/>
      </w:pPr>
      <w:r>
        <w:t>Points of Damage</w:t>
      </w:r>
    </w:p>
    <w:p w14:paraId="618D7C82" w14:textId="1470848F" w:rsidR="009D0523" w:rsidRDefault="009D0523" w:rsidP="009D0523">
      <w:pPr>
        <w:pStyle w:val="CoreBody"/>
      </w:pPr>
      <w:r>
        <w:t xml:space="preserve">Avoid referring to points of damage. For example, write, </w:t>
      </w:r>
      <w:r w:rsidR="00D80DD8">
        <w:t>“</w:t>
      </w:r>
      <w:r>
        <w:t>The spell deals 10 fire damage,</w:t>
      </w:r>
      <w:r w:rsidR="00D80DD8">
        <w:t>”</w:t>
      </w:r>
      <w:r>
        <w:t xml:space="preserve"> not </w:t>
      </w:r>
      <w:r w:rsidR="00D80DD8">
        <w:t>“</w:t>
      </w:r>
      <w:r>
        <w:t>The spell deals 10 points of fire damage.</w:t>
      </w:r>
      <w:r w:rsidR="00D80DD8">
        <w:t>”</w:t>
      </w:r>
    </w:p>
    <w:p w14:paraId="4F68920B" w14:textId="0403A99B" w:rsidR="00B25F78" w:rsidRDefault="00B25F78" w:rsidP="00B25F78">
      <w:pPr>
        <w:pStyle w:val="Heading3"/>
      </w:pPr>
      <w:r>
        <w:t>Extra Damage</w:t>
      </w:r>
    </w:p>
    <w:p w14:paraId="79B7A136" w14:textId="2FEB7840" w:rsidR="00B25F78" w:rsidRPr="00B25F78" w:rsidRDefault="00B25F78" w:rsidP="00B25F78">
      <w:pPr>
        <w:pStyle w:val="CoreBody"/>
      </w:pPr>
      <w:r>
        <w:t>We write “an extra 1d4 fire damage,” not “1d4 extra fire damage.” We like to keep the die expression with the damage type.</w:t>
      </w:r>
    </w:p>
    <w:p w14:paraId="72A918AA" w14:textId="77777777" w:rsidR="001D1F6C" w:rsidRDefault="001D1F6C" w:rsidP="001D1F6C">
      <w:pPr>
        <w:pStyle w:val="Heading3"/>
      </w:pPr>
      <w:r>
        <w:t>Hit Point Maximum</w:t>
      </w:r>
    </w:p>
    <w:p w14:paraId="5C2413FD" w14:textId="650DFA7D" w:rsidR="001D1F6C" w:rsidRDefault="001D1F6C" w:rsidP="001D1F6C">
      <w:pPr>
        <w:pStyle w:val="CoreBody"/>
      </w:pPr>
      <w:r>
        <w:t xml:space="preserve">When you write about a creature’s hit point maximum, avoid </w:t>
      </w:r>
      <w:r w:rsidR="00D80DD8">
        <w:t>“</w:t>
      </w:r>
      <w:r>
        <w:t>maximum hit points.</w:t>
      </w:r>
      <w:r w:rsidR="00D80DD8">
        <w:t>”</w:t>
      </w:r>
    </w:p>
    <w:p w14:paraId="366C453D" w14:textId="02FD6651" w:rsidR="001D1F6C" w:rsidRPr="009D0523" w:rsidRDefault="001D1F6C" w:rsidP="001D1F6C">
      <w:pPr>
        <w:pStyle w:val="CoreBody"/>
      </w:pPr>
      <w:r>
        <w:tab/>
        <w:t xml:space="preserve">Writing in the singular allows for natural, precise wording, such as </w:t>
      </w:r>
      <w:r w:rsidR="00D80DD8">
        <w:t>“</w:t>
      </w:r>
      <w:r w:rsidRPr="00093D0C">
        <w:t>If the target's hit po</w:t>
      </w:r>
      <w:r>
        <w:t>int maximum is 25 or more . . .</w:t>
      </w:r>
      <w:r w:rsidR="00D80DD8">
        <w:t>”</w:t>
      </w:r>
      <w:r>
        <w:t xml:space="preserve"> or </w:t>
      </w:r>
      <w:r w:rsidR="00D80DD8">
        <w:t>“</w:t>
      </w:r>
      <w:r w:rsidRPr="00093D0C">
        <w:t>If the target’s hit poin</w:t>
      </w:r>
      <w:r>
        <w:t>t maximum is less than 50 . . .</w:t>
      </w:r>
      <w:r w:rsidR="00D80DD8">
        <w:t>”</w:t>
      </w:r>
    </w:p>
    <w:p w14:paraId="550E7FC2" w14:textId="73552710" w:rsidR="0026173D" w:rsidRDefault="0026173D" w:rsidP="0026173D">
      <w:pPr>
        <w:pStyle w:val="Heading3"/>
      </w:pPr>
      <w:r>
        <w:t>Proficien</w:t>
      </w:r>
      <w:r w:rsidR="00F025E3">
        <w:t>cy</w:t>
      </w:r>
    </w:p>
    <w:p w14:paraId="28480ABF" w14:textId="3447EDEC" w:rsidR="0026173D" w:rsidRDefault="0026173D" w:rsidP="0026173D">
      <w:pPr>
        <w:pStyle w:val="CoreBody"/>
      </w:pPr>
      <w:r>
        <w:t>Here are the rules of thumb</w:t>
      </w:r>
      <w:r w:rsidR="002E4938">
        <w:t xml:space="preserve"> for using the right preposition with the word</w:t>
      </w:r>
      <w:r w:rsidR="00F025E3">
        <w:t>s</w:t>
      </w:r>
      <w:r w:rsidR="002E4938">
        <w:t xml:space="preserve"> </w:t>
      </w:r>
      <w:r w:rsidR="00D80DD8">
        <w:t>“</w:t>
      </w:r>
      <w:r w:rsidR="002E4938">
        <w:t>proficient</w:t>
      </w:r>
      <w:r w:rsidR="00D80DD8">
        <w:t>”</w:t>
      </w:r>
      <w:r w:rsidR="002E4938">
        <w:t xml:space="preserve"> and </w:t>
      </w:r>
      <w:r w:rsidR="00D80DD8">
        <w:t>“</w:t>
      </w:r>
      <w:r w:rsidR="002E4938">
        <w:t>proficiency</w:t>
      </w:r>
      <w:r w:rsidR="00D80DD8">
        <w:t>”</w:t>
      </w:r>
      <w:r>
        <w:t>:</w:t>
      </w:r>
    </w:p>
    <w:p w14:paraId="1E4659ED" w14:textId="4E8A0C30" w:rsidR="00B71E54" w:rsidRDefault="00B71E54" w:rsidP="0026173D">
      <w:pPr>
        <w:pStyle w:val="CoreBulleted"/>
      </w:pPr>
      <w:r>
        <w:t>You are proficient</w:t>
      </w:r>
      <w:r w:rsidR="00F025E3">
        <w:t>, or have proficiency,</w:t>
      </w:r>
      <w:r>
        <w:t xml:space="preserve"> </w:t>
      </w:r>
      <w:r w:rsidRPr="00B706F7">
        <w:rPr>
          <w:b/>
        </w:rPr>
        <w:t>in</w:t>
      </w:r>
      <w:r>
        <w:t xml:space="preserve"> a skill, language,</w:t>
      </w:r>
      <w:r w:rsidR="008A2C8D">
        <w:t xml:space="preserve"> or other activity that is learnable and repeatable.</w:t>
      </w:r>
    </w:p>
    <w:p w14:paraId="4D01ADB3" w14:textId="02504359" w:rsidR="0026173D" w:rsidRDefault="0026173D" w:rsidP="0026173D">
      <w:pPr>
        <w:pStyle w:val="CoreBulleted"/>
      </w:pPr>
      <w:r>
        <w:t>You are proficient</w:t>
      </w:r>
      <w:r w:rsidR="00F025E3">
        <w:t>, or have proficiency,</w:t>
      </w:r>
      <w:r>
        <w:t xml:space="preserve"> </w:t>
      </w:r>
      <w:r w:rsidRPr="00B706F7">
        <w:rPr>
          <w:b/>
        </w:rPr>
        <w:t>with</w:t>
      </w:r>
      <w:r>
        <w:t xml:space="preserve"> a tool, weapon, type of armor, or other object.</w:t>
      </w:r>
    </w:p>
    <w:p w14:paraId="078A7D83" w14:textId="3596C05B" w:rsidR="00570AE6" w:rsidRDefault="008A2C8D" w:rsidP="00A51055">
      <w:pPr>
        <w:pStyle w:val="CoreBody"/>
      </w:pPr>
      <w:r>
        <w:t xml:space="preserve">For example, you might be proficient in Elvish and Arcana, </w:t>
      </w:r>
      <w:r w:rsidR="00F025E3">
        <w:t xml:space="preserve">and you might be </w:t>
      </w:r>
      <w:r>
        <w:t>proficient with longswords and heavy armor.</w:t>
      </w:r>
    </w:p>
    <w:p w14:paraId="44770C03" w14:textId="47AC10B5" w:rsidR="00C70287" w:rsidRDefault="00D80DD8" w:rsidP="009D3191">
      <w:pPr>
        <w:pStyle w:val="Heading3"/>
      </w:pPr>
      <w:r>
        <w:t>“</w:t>
      </w:r>
      <w:r w:rsidR="009D3191">
        <w:t>At Will</w:t>
      </w:r>
      <w:r>
        <w:t>”</w:t>
      </w:r>
      <w:r w:rsidR="009D3191">
        <w:t xml:space="preserve"> vs. </w:t>
      </w:r>
      <w:r>
        <w:t>“</w:t>
      </w:r>
      <w:r w:rsidR="009D3191">
        <w:t>At-Will</w:t>
      </w:r>
      <w:r>
        <w:t>”</w:t>
      </w:r>
    </w:p>
    <w:p w14:paraId="7CCAEB18" w14:textId="3363E7A7" w:rsidR="009D3191" w:rsidRDefault="009D3191" w:rsidP="009D3191">
      <w:pPr>
        <w:pStyle w:val="CoreBody"/>
      </w:pPr>
      <w:r>
        <w:t xml:space="preserve">This compound is open. For example, </w:t>
      </w:r>
      <w:r w:rsidR="00D80DD8">
        <w:t>“</w:t>
      </w:r>
      <w:r>
        <w:t>You can cast this spell at will.</w:t>
      </w:r>
      <w:r w:rsidR="00D80DD8">
        <w:t>”</w:t>
      </w:r>
      <w:r>
        <w:t xml:space="preserve"> The compound takes a hyphen only when it appears before a word that it modifies. For example, </w:t>
      </w:r>
      <w:r w:rsidR="00D80DD8">
        <w:t>“</w:t>
      </w:r>
      <w:r>
        <w:t xml:space="preserve">That character has three at-will </w:t>
      </w:r>
      <w:r w:rsidR="007E599A">
        <w:t>spells</w:t>
      </w:r>
      <w:r>
        <w:t>.</w:t>
      </w:r>
      <w:r w:rsidR="00D80DD8">
        <w:t>”</w:t>
      </w:r>
    </w:p>
    <w:p w14:paraId="4E3B414C" w14:textId="6F0FD974" w:rsidR="009D3191" w:rsidRDefault="00D80DD8" w:rsidP="009D3191">
      <w:pPr>
        <w:pStyle w:val="Heading3"/>
      </w:pPr>
      <w:r>
        <w:t>“</w:t>
      </w:r>
      <w:r w:rsidR="009D3191">
        <w:t>Dungeon Master</w:t>
      </w:r>
      <w:r>
        <w:t>”</w:t>
      </w:r>
      <w:r w:rsidR="009D3191">
        <w:t xml:space="preserve"> Isn’t a Verb</w:t>
      </w:r>
    </w:p>
    <w:p w14:paraId="5244F246" w14:textId="02E2A431" w:rsidR="009D3191" w:rsidRDefault="009D3191" w:rsidP="009D3191">
      <w:pPr>
        <w:pStyle w:val="CoreBody"/>
      </w:pPr>
      <w:r>
        <w:t>This term is a noun, not a verb. A person is a Dungeon Master. The person doesn’t Dungeon Master. This rule can be broken in an informal context, such as in a blog or a web article that has a conversational tone.</w:t>
      </w:r>
    </w:p>
    <w:p w14:paraId="61B0FE2A" w14:textId="22126521" w:rsidR="0099330F" w:rsidRDefault="0099330F" w:rsidP="0099330F">
      <w:pPr>
        <w:pStyle w:val="Heading3"/>
      </w:pPr>
      <w:r>
        <w:t xml:space="preserve">Avoid </w:t>
      </w:r>
      <w:r w:rsidR="00D80DD8">
        <w:t>“</w:t>
      </w:r>
      <w:r>
        <w:t>Week</w:t>
      </w:r>
      <w:r w:rsidR="00D80DD8">
        <w:t>”</w:t>
      </w:r>
      <w:r>
        <w:t xml:space="preserve"> and </w:t>
      </w:r>
      <w:r w:rsidR="00D80DD8">
        <w:t>“</w:t>
      </w:r>
      <w:r>
        <w:t>Month</w:t>
      </w:r>
      <w:r w:rsidR="00D80DD8">
        <w:t>”</w:t>
      </w:r>
    </w:p>
    <w:p w14:paraId="364C30A7" w14:textId="683262C6" w:rsidR="0099330F" w:rsidRDefault="0099330F" w:rsidP="0099330F">
      <w:pPr>
        <w:pStyle w:val="CoreBody"/>
      </w:pPr>
      <w:r>
        <w:t>The lengths of weeks and months vary in different D&amp;D worlds. A week is ten days long in the Forgotten Realms, for instance, and is called a tenday.</w:t>
      </w:r>
    </w:p>
    <w:p w14:paraId="3C435D2C" w14:textId="78E28FC0" w:rsidR="00AE0B77" w:rsidRDefault="0099330F" w:rsidP="0099330F">
      <w:pPr>
        <w:pStyle w:val="CoreBody"/>
      </w:pPr>
      <w:r>
        <w:tab/>
        <w:t>Because of this fact, don’t express durations or other lengths of t</w:t>
      </w:r>
      <w:r w:rsidR="00AE0B77">
        <w:t>ime in weeks or months when you’re writing rules. For example, say a game effect lasts for 7 days, not 1 week.</w:t>
      </w:r>
    </w:p>
    <w:p w14:paraId="77554BD1" w14:textId="1E4A8810" w:rsidR="00AE0B77" w:rsidRDefault="00AE0B77" w:rsidP="0099330F">
      <w:pPr>
        <w:pStyle w:val="CoreBody"/>
      </w:pPr>
      <w:r>
        <w:tab/>
        <w:t>The length of the year varies as well, but you may use years for durations and the like.</w:t>
      </w:r>
    </w:p>
    <w:p w14:paraId="0CF8F47F" w14:textId="5D94EBD1" w:rsidR="00FE54F5" w:rsidRDefault="00FE54F5" w:rsidP="00E205DD">
      <w:pPr>
        <w:pStyle w:val="Heading3"/>
      </w:pPr>
      <w:r>
        <w:t>Misusing “Human” and “Humanoid”</w:t>
      </w:r>
    </w:p>
    <w:p w14:paraId="35279F4C" w14:textId="2A1534CE" w:rsidR="00E205DD" w:rsidRDefault="00E205DD" w:rsidP="00E205DD">
      <w:pPr>
        <w:pStyle w:val="CoreBody"/>
      </w:pPr>
      <w:r w:rsidRPr="00E205DD">
        <w:t>Beware of using “human” as a synonym for “mortal.” Many of the people in the mortal world of D&amp;D aren’t human. Similarly, be cautious when using the word “humanoid,” given the fact that it refers to a creature type. For example, a giant has humanlike features, but it isn’t a humanoid in the game.</w:t>
      </w:r>
    </w:p>
    <w:p w14:paraId="0A978620" w14:textId="2ACD875D" w:rsidR="00712D53" w:rsidRDefault="00982897" w:rsidP="00712D53">
      <w:pPr>
        <w:pStyle w:val="Heading3"/>
        <w:rPr>
          <w:ins w:id="78" w:author="Crawford, Jeremy" w:date="2019-01-08T17:44:00Z"/>
        </w:rPr>
      </w:pPr>
      <w:ins w:id="79" w:author="Crawford, Jeremy" w:date="2019-01-08T17:44:00Z">
        <w:r>
          <w:t>“Statistics” vs. “Stat Block”</w:t>
        </w:r>
      </w:ins>
    </w:p>
    <w:p w14:paraId="29CEC6B0" w14:textId="15E31AEB" w:rsidR="00982897" w:rsidRPr="00982897" w:rsidRDefault="00982897">
      <w:pPr>
        <w:pStyle w:val="CoreBody"/>
      </w:pPr>
      <w:ins w:id="80" w:author="Crawford, Jeremy" w:date="2019-01-08T17:44:00Z">
        <w:r>
          <w:t>When referring to a monster’s stat block, call it a stat block. Don’t call it the creature’s statistics.</w:t>
        </w:r>
      </w:ins>
      <w:ins w:id="81" w:author="Crawford, Jeremy" w:date="2019-01-08T17:46:00Z">
        <w:r w:rsidR="00F74DFA">
          <w:t xml:space="preserve"> Writing “game statistics” is acceptable</w:t>
        </w:r>
        <w:r w:rsidR="00654F0C">
          <w:t xml:space="preserve"> if you’re referring to the monster’s crunch, rather than its story material, but use “stat block” when you </w:t>
        </w:r>
      </w:ins>
      <w:ins w:id="82" w:author="Crawford, Jeremy" w:date="2019-01-08T17:47:00Z">
        <w:r w:rsidR="00654F0C">
          <w:t>mean that box of game information about the monster.</w:t>
        </w:r>
      </w:ins>
    </w:p>
    <w:p w14:paraId="53714E24" w14:textId="3EBB783A" w:rsidR="00567044" w:rsidRDefault="00E205DD" w:rsidP="00E205DD">
      <w:pPr>
        <w:pStyle w:val="Heading1"/>
      </w:pPr>
      <w:r>
        <w:rPr>
          <w:noProof/>
          <w:lang w:eastAsia="en-US"/>
        </w:rPr>
        <mc:AlternateContent>
          <mc:Choice Requires="wps">
            <w:drawing>
              <wp:anchor distT="0" distB="91440" distL="114300" distR="114300" simplePos="0" relativeHeight="251658242" behindDoc="0" locked="0" layoutInCell="1" allowOverlap="1" wp14:anchorId="18BA6FBE" wp14:editId="5661C9A4">
                <wp:simplePos x="0" y="0"/>
                <wp:positionH relativeFrom="column">
                  <wp:align>center</wp:align>
                </wp:positionH>
                <wp:positionV relativeFrom="margin">
                  <wp:align>bottom</wp:align>
                </wp:positionV>
                <wp:extent cx="3090672" cy="2039112"/>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90672" cy="203911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261D814" w14:textId="77777777" w:rsidR="001B4382" w:rsidRPr="007F7EC7" w:rsidRDefault="001B4382" w:rsidP="00E205DD">
                            <w:pPr>
                              <w:pStyle w:val="SidebarHeading"/>
                              <w:rPr>
                                <w:color w:val="auto"/>
                              </w:rPr>
                            </w:pPr>
                            <w:r>
                              <w:rPr>
                                <w:color w:val="auto"/>
                              </w:rPr>
                              <w:t>Adventuring Parties</w:t>
                            </w:r>
                          </w:p>
                          <w:p w14:paraId="0EAB6557" w14:textId="77777777" w:rsidR="001B4382" w:rsidRPr="00861E1A" w:rsidRDefault="001B4382" w:rsidP="00E205DD">
                            <w:pPr>
                              <w:pStyle w:val="SidebarBody"/>
                              <w:rPr>
                                <w:color w:val="auto"/>
                              </w:rPr>
                            </w:pPr>
                            <w:r w:rsidRPr="00A5153D">
                              <w:rPr>
                                <w:color w:val="auto"/>
                              </w:rPr>
                              <w:t xml:space="preserve">The word “fellowship” has strong connections with </w:t>
                            </w:r>
                            <w:r>
                              <w:rPr>
                                <w:i/>
                                <w:color w:val="auto"/>
                              </w:rPr>
                              <w:t>The L</w:t>
                            </w:r>
                            <w:r w:rsidRPr="00A5153D">
                              <w:rPr>
                                <w:i/>
                                <w:color w:val="auto"/>
                              </w:rPr>
                              <w:t>ord of the Rings</w:t>
                            </w:r>
                            <w:r w:rsidRPr="00A5153D">
                              <w:rPr>
                                <w:color w:val="auto"/>
                              </w:rPr>
                              <w:t xml:space="preserve"> and doesn’t represent the typical D&amp;D adventuring party well. “Fellowship</w:t>
                            </w:r>
                            <w:r>
                              <w:rPr>
                                <w:color w:val="auto"/>
                              </w:rPr>
                              <w:t>”</w:t>
                            </w:r>
                            <w:r w:rsidRPr="00A5153D">
                              <w:rPr>
                                <w:color w:val="auto"/>
                              </w:rPr>
                              <w:t xml:space="preserve"> might be used in-world in the name of an adventuring band (the Fellowship of the Griffon), and a group of adventurers who appeared to be good friends might be referred to as a fellowship by someone speaking of them. However, D&amp;D adventuring companies are often fractious or more mercenary than the word “fellowship” implies. In most in-world contexts and all other contexts, use “group,” “band,” “company,” or, especially, “party.” </w:t>
                            </w:r>
                          </w:p>
                          <w:p w14:paraId="605B6790" w14:textId="77777777" w:rsidR="001B4382" w:rsidRPr="00861E1A" w:rsidRDefault="001B4382" w:rsidP="00E205DD">
                            <w:pPr>
                              <w:pStyle w:val="SidebarBody"/>
                              <w:rPr>
                                <w:color w:val="auto"/>
                              </w:rPr>
                            </w:pPr>
                            <w:r w:rsidRPr="007F7EC7">
                              <w:rPr>
                                <w:color w:val="auto"/>
                              </w:rPr>
                              <w:tab/>
                            </w:r>
                          </w:p>
                          <w:p w14:paraId="2DA0D88E" w14:textId="77777777" w:rsidR="001B4382" w:rsidRPr="00861E1A" w:rsidRDefault="001B4382" w:rsidP="00E205DD">
                            <w:pPr>
                              <w:pStyle w:val="SidebarBody"/>
                              <w:rPr>
                                <w:color w:val="auto"/>
                              </w:rPr>
                            </w:pPr>
                          </w:p>
                          <w:p w14:paraId="0EA07FE1" w14:textId="77777777" w:rsidR="001B4382" w:rsidRDefault="001B4382" w:rsidP="00E20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6FBE" id="Text Box 3" o:spid="_x0000_s1028" type="#_x0000_t202" style="position:absolute;margin-left:0;margin-top:0;width:243.35pt;height:160.55pt;z-index:251658242;visibility:visible;mso-wrap-style:square;mso-width-percent:0;mso-height-percent:0;mso-wrap-distance-left:9pt;mso-wrap-distance-top:0;mso-wrap-distance-right:9pt;mso-wrap-distance-bottom:7.2pt;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" filled="f" stroked="f">
                <v:textbox>
                  <w:txbxContent>
                    <w:p w14:paraId="5261D814" w14:textId="77777777" w:rsidR="001B4382" w:rsidRPr="007F7EC7" w:rsidRDefault="001B4382" w:rsidP="00E205DD">
                      <w:pPr>
                        <w:pStyle w:val="SidebarHeading"/>
                        <w:rPr>
                          <w:color w:val="auto"/>
                        </w:rPr>
                      </w:pPr>
                      <w:r>
                        <w:rPr>
                          <w:color w:val="auto"/>
                        </w:rPr>
                        <w:t>Adventuring Parties</w:t>
                      </w:r>
                    </w:p>
                    <w:p w14:paraId="0EAB6557" w14:textId="77777777" w:rsidR="001B4382" w:rsidRPr="00861E1A" w:rsidRDefault="001B4382" w:rsidP="00E205DD">
                      <w:pPr>
                        <w:pStyle w:val="SidebarBody"/>
                        <w:rPr>
                          <w:color w:val="auto"/>
                        </w:rPr>
                      </w:pPr>
                      <w:r w:rsidRPr="00A5153D">
                        <w:rPr>
                          <w:color w:val="auto"/>
                        </w:rPr>
                        <w:t xml:space="preserve">The word “fellowship” has strong connections with </w:t>
                      </w:r>
                      <w:r>
                        <w:rPr>
                          <w:i/>
                          <w:color w:val="auto"/>
                        </w:rPr>
                        <w:t>The L</w:t>
                      </w:r>
                      <w:r w:rsidRPr="00A5153D">
                        <w:rPr>
                          <w:i/>
                          <w:color w:val="auto"/>
                        </w:rPr>
                        <w:t>ord of the Rings</w:t>
                      </w:r>
                      <w:r w:rsidRPr="00A5153D">
                        <w:rPr>
                          <w:color w:val="auto"/>
                        </w:rPr>
                        <w:t xml:space="preserve"> and doesn’t represent the typical D&amp;D adventuring party well. “Fellowship</w:t>
                      </w:r>
                      <w:r>
                        <w:rPr>
                          <w:color w:val="auto"/>
                        </w:rPr>
                        <w:t>”</w:t>
                      </w:r>
                      <w:r w:rsidRPr="00A5153D">
                        <w:rPr>
                          <w:color w:val="auto"/>
                        </w:rPr>
                        <w:t xml:space="preserve"> might be used in-world in the name of an adventuring band (the Fellowship of the Griffon), and a group of adventurers who appeared to be good friends might be referred to as a fellowship by someone speaking of them. However, D&amp;D adventuring companies are often fractious or more mercenary than the word “fellowship” implies. In most in-world contexts and all other contexts, use “group,” “band,” “company,” or, especially, “party.” </w:t>
                      </w:r>
                    </w:p>
                    <w:p w14:paraId="605B6790" w14:textId="77777777" w:rsidR="001B4382" w:rsidRPr="00861E1A" w:rsidRDefault="001B4382" w:rsidP="00E205DD">
                      <w:pPr>
                        <w:pStyle w:val="SidebarBody"/>
                        <w:rPr>
                          <w:color w:val="auto"/>
                        </w:rPr>
                      </w:pPr>
                      <w:r w:rsidRPr="007F7EC7">
                        <w:rPr>
                          <w:color w:val="auto"/>
                        </w:rPr>
                        <w:tab/>
                      </w:r>
                    </w:p>
                    <w:p w14:paraId="2DA0D88E" w14:textId="77777777" w:rsidR="001B4382" w:rsidRPr="00861E1A" w:rsidRDefault="001B4382" w:rsidP="00E205DD">
                      <w:pPr>
                        <w:pStyle w:val="SidebarBody"/>
                        <w:rPr>
                          <w:color w:val="auto"/>
                        </w:rPr>
                      </w:pPr>
                    </w:p>
                    <w:p w14:paraId="0EA07FE1" w14:textId="77777777" w:rsidR="001B4382" w:rsidRDefault="001B4382" w:rsidP="00E205DD"/>
                  </w:txbxContent>
                </v:textbox>
                <w10:wrap type="square" anchory="margin"/>
              </v:shape>
            </w:pict>
          </mc:Fallback>
        </mc:AlternateContent>
      </w:r>
      <w:r w:rsidR="009F3E7A" w:rsidRPr="009F3E7A">
        <w:t>Word List</w:t>
      </w:r>
    </w:p>
    <w:p w14:paraId="43662D9D" w14:textId="0DBFF1B1" w:rsidR="007D5291" w:rsidRPr="007D5291" w:rsidRDefault="007D5291" w:rsidP="007D5291">
      <w:pPr>
        <w:pStyle w:val="InventoryItem"/>
        <w:rPr>
          <w:color w:val="auto"/>
        </w:rPr>
      </w:pPr>
      <w:proofErr w:type="spellStart"/>
      <w:r w:rsidRPr="007D5291">
        <w:rPr>
          <w:color w:val="auto"/>
        </w:rPr>
        <w:t>aarakocra</w:t>
      </w:r>
      <w:proofErr w:type="spellEnd"/>
      <w:r w:rsidRPr="007D5291">
        <w:rPr>
          <w:color w:val="auto"/>
        </w:rPr>
        <w:t xml:space="preserve"> (singular and plural)</w:t>
      </w:r>
    </w:p>
    <w:p w14:paraId="4AA37250" w14:textId="29C4893B" w:rsidR="00F7121F" w:rsidRDefault="00F7121F" w:rsidP="00F7121F">
      <w:pPr>
        <w:pStyle w:val="InventoryItem"/>
        <w:rPr>
          <w:ins w:id="83" w:author="Bauer, Judy" w:date="2021-04-27T13:05:00Z"/>
          <w:color w:val="auto"/>
        </w:rPr>
      </w:pPr>
      <w:ins w:id="84" w:author="Bauer, Judy" w:date="2021-04-27T13:05:00Z">
        <w:r>
          <w:rPr>
            <w:color w:val="auto"/>
          </w:rPr>
          <w:t>aasimar</w:t>
        </w:r>
        <w:r w:rsidRPr="007D5291">
          <w:rPr>
            <w:color w:val="auto"/>
          </w:rPr>
          <w:t xml:space="preserve"> (singular and plural)</w:t>
        </w:r>
      </w:ins>
    </w:p>
    <w:p w14:paraId="665AB54E" w14:textId="56C12489" w:rsidR="00241B8E" w:rsidRDefault="007D5291" w:rsidP="007D5291">
      <w:pPr>
        <w:pStyle w:val="InventoryItem"/>
        <w:rPr>
          <w:color w:val="auto"/>
        </w:rPr>
      </w:pPr>
      <w:r w:rsidRPr="007D5291">
        <w:rPr>
          <w:color w:val="auto"/>
        </w:rPr>
        <w:lastRenderedPageBreak/>
        <w:t>adamantine (</w:t>
      </w:r>
      <w:r>
        <w:rPr>
          <w:color w:val="auto"/>
        </w:rPr>
        <w:t>a noun and an adjective that refers to a special material in the worlds of D&amp;D</w:t>
      </w:r>
      <w:r w:rsidRPr="007D5291">
        <w:rPr>
          <w:color w:val="auto"/>
        </w:rPr>
        <w:t>)</w:t>
      </w:r>
    </w:p>
    <w:p w14:paraId="2E4768E4" w14:textId="1CD9D55B" w:rsidR="00BE2AD7" w:rsidRPr="007D5291" w:rsidRDefault="00BE2AD7" w:rsidP="007D5291">
      <w:pPr>
        <w:pStyle w:val="InventoryItem"/>
        <w:rPr>
          <w:color w:val="auto"/>
        </w:rPr>
      </w:pPr>
      <w:r>
        <w:rPr>
          <w:color w:val="auto"/>
        </w:rPr>
        <w:t>a.m. (not AM or A.M.)</w:t>
      </w:r>
    </w:p>
    <w:p w14:paraId="60E0B62A" w14:textId="02F7698D" w:rsidR="00BE08E1" w:rsidRDefault="00BE08E1" w:rsidP="007D5291">
      <w:pPr>
        <w:pStyle w:val="InventoryItem"/>
        <w:rPr>
          <w:ins w:id="85" w:author="Bauer, Judy" w:date="2021-07-06T11:02:00Z"/>
          <w:color w:val="auto"/>
        </w:rPr>
      </w:pPr>
      <w:ins w:id="86" w:author="Bauer, Judy" w:date="2021-07-06T11:02:00Z">
        <w:r>
          <w:rPr>
            <w:color w:val="auto"/>
          </w:rPr>
          <w:t>arcanist</w:t>
        </w:r>
      </w:ins>
    </w:p>
    <w:p w14:paraId="4848F861" w14:textId="50AB90D9" w:rsidR="007D5291" w:rsidRPr="007D5291" w:rsidRDefault="007D5291" w:rsidP="007D5291">
      <w:pPr>
        <w:pStyle w:val="InventoryItem"/>
        <w:rPr>
          <w:color w:val="auto"/>
        </w:rPr>
      </w:pPr>
      <w:r w:rsidRPr="007D5291">
        <w:rPr>
          <w:color w:val="auto"/>
        </w:rPr>
        <w:t>axe (sec. var.)</w:t>
      </w:r>
    </w:p>
    <w:p w14:paraId="326D7516" w14:textId="428DCE4D" w:rsidR="007D5291" w:rsidRDefault="052D1C3E" w:rsidP="052D1C3E">
      <w:pPr>
        <w:pStyle w:val="InventoryItem"/>
        <w:rPr>
          <w:color w:val="auto"/>
        </w:rPr>
      </w:pPr>
      <w:proofErr w:type="spellStart"/>
      <w:r w:rsidRPr="052D1C3E">
        <w:rPr>
          <w:color w:val="auto"/>
        </w:rPr>
        <w:t>Bladesinger</w:t>
      </w:r>
      <w:proofErr w:type="spellEnd"/>
    </w:p>
    <w:p w14:paraId="31F5A35D" w14:textId="20B80007" w:rsidR="00333CF3" w:rsidRDefault="001D071B" w:rsidP="052D1C3E">
      <w:pPr>
        <w:pStyle w:val="InventoryItem"/>
        <w:rPr>
          <w:color w:val="auto"/>
        </w:rPr>
      </w:pPr>
      <w:r>
        <w:rPr>
          <w:color w:val="auto"/>
        </w:rPr>
        <w:t>b</w:t>
      </w:r>
      <w:r w:rsidR="00333CF3">
        <w:rPr>
          <w:color w:val="auto"/>
        </w:rPr>
        <w:t>lood red (contra Merriam-Websters</w:t>
      </w:r>
      <w:r w:rsidR="00511A6D">
        <w:rPr>
          <w:color w:val="auto"/>
        </w:rPr>
        <w:t xml:space="preserve">; </w:t>
      </w:r>
      <w:r>
        <w:rPr>
          <w:color w:val="auto"/>
        </w:rPr>
        <w:t xml:space="preserve">we’re matching </w:t>
      </w:r>
      <w:r>
        <w:t>CMOS 7.89)</w:t>
      </w:r>
    </w:p>
    <w:p w14:paraId="2F059197" w14:textId="78F389AD" w:rsidR="052D1C3E" w:rsidRDefault="052D1C3E" w:rsidP="052D1C3E">
      <w:pPr>
        <w:pStyle w:val="InventoryItem"/>
        <w:rPr>
          <w:color w:val="auto"/>
        </w:rPr>
      </w:pPr>
      <w:r w:rsidRPr="052D1C3E">
        <w:rPr>
          <w:color w:val="auto"/>
        </w:rPr>
        <w:t>bosun</w:t>
      </w:r>
    </w:p>
    <w:p w14:paraId="5DDF427B" w14:textId="59064AB0" w:rsidR="00C6270E" w:rsidRPr="007D5291" w:rsidRDefault="00C6270E" w:rsidP="007D5291">
      <w:pPr>
        <w:pStyle w:val="InventoryItem"/>
        <w:rPr>
          <w:color w:val="auto"/>
        </w:rPr>
      </w:pPr>
      <w:r>
        <w:rPr>
          <w:color w:val="auto"/>
        </w:rPr>
        <w:t>copyeditor</w:t>
      </w:r>
    </w:p>
    <w:p w14:paraId="2C318A49" w14:textId="041B67EB" w:rsidR="007D5291" w:rsidRDefault="007D5291" w:rsidP="007D5291">
      <w:pPr>
        <w:pStyle w:val="InventoryItem"/>
        <w:rPr>
          <w:ins w:id="87" w:author="Bauer, Judy" w:date="2021-06-10T17:14:00Z"/>
          <w:color w:val="auto"/>
        </w:rPr>
      </w:pPr>
      <w:r w:rsidRPr="007D5291">
        <w:rPr>
          <w:color w:val="auto"/>
        </w:rPr>
        <w:t>councilor (sec. var.)</w:t>
      </w:r>
    </w:p>
    <w:p w14:paraId="6CBE966D" w14:textId="611D5A2E" w:rsidR="001F3CBD" w:rsidRPr="007D5291" w:rsidRDefault="00316047" w:rsidP="007D5291">
      <w:pPr>
        <w:pStyle w:val="InventoryItem"/>
        <w:rPr>
          <w:color w:val="auto"/>
        </w:rPr>
      </w:pPr>
      <w:ins w:id="88" w:author="Bauer, Judy" w:date="2021-06-10T17:14:00Z">
        <w:r>
          <w:rPr>
            <w:color w:val="auto"/>
          </w:rPr>
          <w:t>cyclopes</w:t>
        </w:r>
        <w:r w:rsidR="007B496A">
          <w:rPr>
            <w:color w:val="auto"/>
          </w:rPr>
          <w:t xml:space="preserve"> (plural of cyclops)</w:t>
        </w:r>
      </w:ins>
    </w:p>
    <w:p w14:paraId="0392DC54" w14:textId="77777777" w:rsidR="007D5291" w:rsidRPr="007D5291" w:rsidRDefault="007D5291" w:rsidP="007D5291">
      <w:pPr>
        <w:pStyle w:val="InventoryItem"/>
        <w:rPr>
          <w:color w:val="auto"/>
        </w:rPr>
      </w:pPr>
      <w:proofErr w:type="spellStart"/>
      <w:r w:rsidRPr="007D5291">
        <w:rPr>
          <w:color w:val="auto"/>
        </w:rPr>
        <w:t>dao</w:t>
      </w:r>
      <w:proofErr w:type="spellEnd"/>
      <w:r w:rsidRPr="007D5291">
        <w:rPr>
          <w:color w:val="auto"/>
        </w:rPr>
        <w:t xml:space="preserve"> (singular and plural)</w:t>
      </w:r>
    </w:p>
    <w:p w14:paraId="341B32C5" w14:textId="77777777" w:rsidR="007D5291" w:rsidRDefault="007D5291" w:rsidP="007D5291">
      <w:pPr>
        <w:pStyle w:val="InventoryItem"/>
        <w:rPr>
          <w:color w:val="auto"/>
        </w:rPr>
      </w:pPr>
      <w:r w:rsidRPr="007D5291">
        <w:rPr>
          <w:color w:val="auto"/>
        </w:rPr>
        <w:t>djinni (singular; plural djinn)</w:t>
      </w:r>
    </w:p>
    <w:p w14:paraId="457CE649" w14:textId="0BA8F4DD" w:rsidR="0015649D" w:rsidRPr="007D5291" w:rsidRDefault="0015649D" w:rsidP="007D5291">
      <w:pPr>
        <w:pStyle w:val="InventoryItem"/>
        <w:rPr>
          <w:color w:val="auto"/>
        </w:rPr>
      </w:pPr>
      <w:r>
        <w:rPr>
          <w:color w:val="auto"/>
        </w:rPr>
        <w:t>doppelganger</w:t>
      </w:r>
    </w:p>
    <w:p w14:paraId="12778882" w14:textId="77777777" w:rsidR="007D5291" w:rsidRPr="007D5291" w:rsidRDefault="007D5291" w:rsidP="007D5291">
      <w:pPr>
        <w:pStyle w:val="InventoryItem"/>
        <w:rPr>
          <w:color w:val="auto"/>
        </w:rPr>
      </w:pPr>
      <w:proofErr w:type="spellStart"/>
      <w:r w:rsidRPr="007D5291">
        <w:rPr>
          <w:color w:val="auto"/>
        </w:rPr>
        <w:t>dragonfire</w:t>
      </w:r>
      <w:proofErr w:type="spellEnd"/>
      <w:r w:rsidRPr="007D5291">
        <w:rPr>
          <w:color w:val="auto"/>
        </w:rPr>
        <w:t xml:space="preserve"> (fire produced by a dragon’s breath weapon)</w:t>
      </w:r>
    </w:p>
    <w:p w14:paraId="0EBCAE02" w14:textId="47BF9B8E" w:rsidR="007D5291" w:rsidRPr="007D5291" w:rsidRDefault="007D5291" w:rsidP="007D5291">
      <w:pPr>
        <w:pStyle w:val="InventoryItem"/>
        <w:rPr>
          <w:color w:val="auto"/>
        </w:rPr>
      </w:pPr>
      <w:proofErr w:type="spellStart"/>
      <w:r w:rsidRPr="007D5291">
        <w:rPr>
          <w:color w:val="auto"/>
        </w:rPr>
        <w:t>dragonkind</w:t>
      </w:r>
      <w:proofErr w:type="spellEnd"/>
    </w:p>
    <w:p w14:paraId="776C40D7" w14:textId="30DFC599" w:rsidR="007D5291" w:rsidRPr="007D5291" w:rsidRDefault="007D5291" w:rsidP="007D5291">
      <w:pPr>
        <w:pStyle w:val="InventoryItem"/>
        <w:rPr>
          <w:color w:val="auto"/>
        </w:rPr>
      </w:pPr>
      <w:r w:rsidRPr="007D5291">
        <w:rPr>
          <w:color w:val="auto"/>
        </w:rPr>
        <w:t>drow (singular and plural)</w:t>
      </w:r>
    </w:p>
    <w:p w14:paraId="0F006834" w14:textId="03EACAD3" w:rsidR="007D5291" w:rsidRPr="007D5291" w:rsidRDefault="007D5291" w:rsidP="007D5291">
      <w:pPr>
        <w:pStyle w:val="InventoryItem"/>
        <w:rPr>
          <w:color w:val="auto"/>
        </w:rPr>
      </w:pPr>
      <w:r w:rsidRPr="007D5291">
        <w:rPr>
          <w:color w:val="auto"/>
        </w:rPr>
        <w:t>dryly (sec. var.)</w:t>
      </w:r>
    </w:p>
    <w:p w14:paraId="1DAA3C2E" w14:textId="4B9963D7" w:rsidR="007D5291" w:rsidRPr="007D5291" w:rsidRDefault="007D5291" w:rsidP="007D5291">
      <w:pPr>
        <w:pStyle w:val="InventoryItem"/>
        <w:rPr>
          <w:color w:val="auto"/>
        </w:rPr>
      </w:pPr>
      <w:r w:rsidRPr="007D5291">
        <w:rPr>
          <w:color w:val="auto"/>
        </w:rPr>
        <w:t>duergar (singular and plural)</w:t>
      </w:r>
    </w:p>
    <w:p w14:paraId="26D36769" w14:textId="34391668" w:rsidR="007D5291" w:rsidRPr="007D5291" w:rsidRDefault="007D5291" w:rsidP="007D5291">
      <w:pPr>
        <w:pStyle w:val="InventoryItem"/>
        <w:rPr>
          <w:color w:val="auto"/>
        </w:rPr>
      </w:pPr>
      <w:r w:rsidRPr="007D5291">
        <w:rPr>
          <w:color w:val="auto"/>
        </w:rPr>
        <w:t>dwarven (adjective)</w:t>
      </w:r>
    </w:p>
    <w:p w14:paraId="1732F18D" w14:textId="7CDF11BF" w:rsidR="007D5291" w:rsidRPr="007D5291" w:rsidRDefault="007D5291" w:rsidP="007D5291">
      <w:pPr>
        <w:pStyle w:val="InventoryItem"/>
        <w:rPr>
          <w:color w:val="auto"/>
        </w:rPr>
      </w:pPr>
      <w:r w:rsidRPr="007D5291">
        <w:rPr>
          <w:color w:val="auto"/>
        </w:rPr>
        <w:t>dwarves (not dwarfs)</w:t>
      </w:r>
    </w:p>
    <w:p w14:paraId="18696FDD" w14:textId="35F6BCBB" w:rsidR="007D5291" w:rsidRPr="007D5291" w:rsidRDefault="007D5291" w:rsidP="007D5291">
      <w:pPr>
        <w:pStyle w:val="InventoryItem"/>
        <w:rPr>
          <w:color w:val="auto"/>
        </w:rPr>
      </w:pPr>
      <w:r w:rsidRPr="007D5291">
        <w:rPr>
          <w:color w:val="auto"/>
        </w:rPr>
        <w:t>Dwarvish (language)</w:t>
      </w:r>
    </w:p>
    <w:p w14:paraId="1FF52942" w14:textId="7D8FBABB" w:rsidR="007D5291" w:rsidRPr="007D5291" w:rsidRDefault="007D5291" w:rsidP="007D5291">
      <w:pPr>
        <w:pStyle w:val="InventoryItem"/>
        <w:rPr>
          <w:color w:val="auto"/>
        </w:rPr>
      </w:pPr>
      <w:proofErr w:type="spellStart"/>
      <w:r w:rsidRPr="007D5291">
        <w:rPr>
          <w:color w:val="auto"/>
        </w:rPr>
        <w:t>ebook</w:t>
      </w:r>
      <w:proofErr w:type="spellEnd"/>
    </w:p>
    <w:p w14:paraId="1B3C96C1" w14:textId="7E75A119" w:rsidR="007D5291" w:rsidRPr="007D5291" w:rsidRDefault="007D5291" w:rsidP="007D5291">
      <w:pPr>
        <w:pStyle w:val="InventoryItem"/>
        <w:rPr>
          <w:color w:val="auto"/>
        </w:rPr>
      </w:pPr>
      <w:proofErr w:type="spellStart"/>
      <w:r w:rsidRPr="007D5291">
        <w:rPr>
          <w:color w:val="auto"/>
        </w:rPr>
        <w:t>efreeti</w:t>
      </w:r>
      <w:proofErr w:type="spellEnd"/>
      <w:r w:rsidRPr="007D5291">
        <w:rPr>
          <w:color w:val="auto"/>
        </w:rPr>
        <w:t xml:space="preserve"> (singular; plural efreet)</w:t>
      </w:r>
    </w:p>
    <w:p w14:paraId="7E70326A" w14:textId="368ECC1C" w:rsidR="007D5291" w:rsidRPr="007D5291" w:rsidRDefault="007D5291" w:rsidP="007D5291">
      <w:pPr>
        <w:pStyle w:val="InventoryItem"/>
        <w:rPr>
          <w:color w:val="auto"/>
        </w:rPr>
      </w:pPr>
      <w:r w:rsidRPr="007D5291">
        <w:rPr>
          <w:color w:val="auto"/>
        </w:rPr>
        <w:t>eladrin (singular and plural)</w:t>
      </w:r>
    </w:p>
    <w:p w14:paraId="314B1793" w14:textId="065209DC" w:rsidR="007D5291" w:rsidRPr="007D5291" w:rsidRDefault="007D5291" w:rsidP="007D5291">
      <w:pPr>
        <w:pStyle w:val="InventoryItem"/>
        <w:rPr>
          <w:color w:val="auto"/>
        </w:rPr>
      </w:pPr>
      <w:r w:rsidRPr="007D5291">
        <w:rPr>
          <w:color w:val="auto"/>
        </w:rPr>
        <w:t>elven (adjective)</w:t>
      </w:r>
    </w:p>
    <w:p w14:paraId="28D4410A" w14:textId="7ADB56AA" w:rsidR="007D5291" w:rsidRPr="007D5291" w:rsidRDefault="007D5291" w:rsidP="007D5291">
      <w:pPr>
        <w:pStyle w:val="InventoryItem"/>
        <w:rPr>
          <w:color w:val="auto"/>
        </w:rPr>
      </w:pPr>
      <w:r w:rsidRPr="007D5291">
        <w:rPr>
          <w:color w:val="auto"/>
        </w:rPr>
        <w:t>Elvish (language)</w:t>
      </w:r>
    </w:p>
    <w:p w14:paraId="71CFDFEA" w14:textId="05AD51A8" w:rsidR="007D5291" w:rsidRPr="007D5291" w:rsidRDefault="007D5291" w:rsidP="007D5291">
      <w:pPr>
        <w:pStyle w:val="InventoryItem"/>
        <w:rPr>
          <w:color w:val="auto"/>
        </w:rPr>
      </w:pPr>
      <w:r w:rsidRPr="007D5291">
        <w:rPr>
          <w:color w:val="auto"/>
        </w:rPr>
        <w:t>email</w:t>
      </w:r>
    </w:p>
    <w:p w14:paraId="5390E5DD" w14:textId="0A64ED23" w:rsidR="007D5291" w:rsidRPr="007D5291" w:rsidRDefault="007D5291" w:rsidP="007D5291">
      <w:pPr>
        <w:pStyle w:val="InventoryItem"/>
        <w:rPr>
          <w:color w:val="auto"/>
        </w:rPr>
      </w:pPr>
      <w:proofErr w:type="spellStart"/>
      <w:r w:rsidRPr="007D5291">
        <w:rPr>
          <w:color w:val="auto"/>
        </w:rPr>
        <w:t>erinyes</w:t>
      </w:r>
      <w:proofErr w:type="spellEnd"/>
      <w:r w:rsidRPr="007D5291">
        <w:rPr>
          <w:color w:val="auto"/>
        </w:rPr>
        <w:t xml:space="preserve"> (singular and plural)</w:t>
      </w:r>
    </w:p>
    <w:p w14:paraId="52031EEE" w14:textId="09A63F86" w:rsidR="00BE08E1" w:rsidRDefault="00BE08E1" w:rsidP="007D5291">
      <w:pPr>
        <w:pStyle w:val="InventoryItem"/>
        <w:rPr>
          <w:ins w:id="89" w:author="Bauer, Judy" w:date="2021-07-06T11:03:00Z"/>
          <w:color w:val="auto"/>
        </w:rPr>
      </w:pPr>
      <w:ins w:id="90" w:author="Bauer, Judy" w:date="2021-07-06T11:03:00Z">
        <w:r>
          <w:rPr>
            <w:color w:val="auto"/>
          </w:rPr>
          <w:t>extradimensional</w:t>
        </w:r>
        <w:r w:rsidR="00A03DA6">
          <w:rPr>
            <w:color w:val="auto"/>
          </w:rPr>
          <w:t xml:space="preserve"> (adjective)</w:t>
        </w:r>
      </w:ins>
    </w:p>
    <w:p w14:paraId="49DFBC8A" w14:textId="33585627" w:rsidR="00A03DA6" w:rsidRDefault="00A03DA6" w:rsidP="007D5291">
      <w:pPr>
        <w:pStyle w:val="InventoryItem"/>
        <w:rPr>
          <w:ins w:id="91" w:author="Bauer, Judy" w:date="2021-07-06T11:03:00Z"/>
          <w:color w:val="auto"/>
        </w:rPr>
      </w:pPr>
      <w:ins w:id="92" w:author="Bauer, Judy" w:date="2021-07-06T11:03:00Z">
        <w:r>
          <w:rPr>
            <w:color w:val="auto"/>
          </w:rPr>
          <w:t>extraplanar (adjective)</w:t>
        </w:r>
      </w:ins>
    </w:p>
    <w:p w14:paraId="56B7A265" w14:textId="43D9358D" w:rsidR="004844C3" w:rsidRDefault="004844C3" w:rsidP="007D5291">
      <w:pPr>
        <w:pStyle w:val="InventoryItem"/>
        <w:rPr>
          <w:ins w:id="93" w:author="Bauer, Judy" w:date="2021-07-06T11:03:00Z"/>
          <w:color w:val="auto"/>
        </w:rPr>
      </w:pPr>
      <w:proofErr w:type="spellStart"/>
      <w:ins w:id="94" w:author="Bauer, Judy" w:date="2021-07-06T11:03:00Z">
        <w:r>
          <w:rPr>
            <w:color w:val="auto"/>
          </w:rPr>
          <w:t>firbolg</w:t>
        </w:r>
        <w:proofErr w:type="spellEnd"/>
        <w:r>
          <w:rPr>
            <w:color w:val="auto"/>
          </w:rPr>
          <w:t xml:space="preserve"> (singular</w:t>
        </w:r>
      </w:ins>
      <w:ins w:id="95" w:author="Bauer, Judy" w:date="2021-07-06T11:04:00Z">
        <w:r>
          <w:rPr>
            <w:color w:val="auto"/>
          </w:rPr>
          <w:t xml:space="preserve">; plural </w:t>
        </w:r>
      </w:ins>
      <w:proofErr w:type="spellStart"/>
      <w:ins w:id="96" w:author="Bauer, Judy" w:date="2021-07-06T11:03:00Z">
        <w:r>
          <w:rPr>
            <w:color w:val="auto"/>
          </w:rPr>
          <w:t>firbolgs</w:t>
        </w:r>
        <w:proofErr w:type="spellEnd"/>
        <w:r>
          <w:rPr>
            <w:color w:val="auto"/>
          </w:rPr>
          <w:t>)</w:t>
        </w:r>
      </w:ins>
    </w:p>
    <w:p w14:paraId="78CF26CC" w14:textId="1EAFC916" w:rsidR="007D5291" w:rsidRDefault="007D5291" w:rsidP="007D5291">
      <w:pPr>
        <w:pStyle w:val="InventoryItem"/>
        <w:rPr>
          <w:color w:val="auto"/>
        </w:rPr>
      </w:pPr>
      <w:proofErr w:type="spellStart"/>
      <w:r w:rsidRPr="007D5291">
        <w:rPr>
          <w:color w:val="auto"/>
        </w:rPr>
        <w:t>foulspawn</w:t>
      </w:r>
      <w:proofErr w:type="spellEnd"/>
      <w:r w:rsidRPr="007D5291">
        <w:rPr>
          <w:color w:val="auto"/>
        </w:rPr>
        <w:t xml:space="preserve"> (singular and plural)</w:t>
      </w:r>
    </w:p>
    <w:p w14:paraId="26999191" w14:textId="728DB711" w:rsidR="00EB0B34" w:rsidRDefault="00EB0B34" w:rsidP="007D5291">
      <w:pPr>
        <w:pStyle w:val="InventoryItem"/>
        <w:rPr>
          <w:ins w:id="97" w:author="Bauer, Judy" w:date="2021-04-30T14:18:00Z"/>
          <w:color w:val="auto"/>
        </w:rPr>
      </w:pPr>
      <w:proofErr w:type="spellStart"/>
      <w:ins w:id="98" w:author="Bauer, Judy" w:date="2021-04-30T14:18:00Z">
        <w:r>
          <w:rPr>
            <w:color w:val="auto"/>
          </w:rPr>
          <w:t>galeb</w:t>
        </w:r>
        <w:proofErr w:type="spellEnd"/>
        <w:r>
          <w:rPr>
            <w:color w:val="auto"/>
          </w:rPr>
          <w:t xml:space="preserve"> </w:t>
        </w:r>
        <w:proofErr w:type="spellStart"/>
        <w:r>
          <w:rPr>
            <w:color w:val="auto"/>
          </w:rPr>
          <w:t>duhr</w:t>
        </w:r>
        <w:proofErr w:type="spellEnd"/>
        <w:r>
          <w:rPr>
            <w:color w:val="auto"/>
          </w:rPr>
          <w:t xml:space="preserve"> (singular and plural)</w:t>
        </w:r>
      </w:ins>
    </w:p>
    <w:p w14:paraId="0303367B" w14:textId="3BC8EF85" w:rsidR="00386C40" w:rsidRPr="007D5291" w:rsidRDefault="00386C40" w:rsidP="007D5291">
      <w:pPr>
        <w:pStyle w:val="InventoryItem"/>
        <w:rPr>
          <w:color w:val="auto"/>
        </w:rPr>
      </w:pPr>
      <w:proofErr w:type="spellStart"/>
      <w:r>
        <w:rPr>
          <w:color w:val="auto"/>
        </w:rPr>
        <w:t>genasi</w:t>
      </w:r>
      <w:proofErr w:type="spellEnd"/>
      <w:r>
        <w:rPr>
          <w:color w:val="auto"/>
        </w:rPr>
        <w:t xml:space="preserve"> (singular and plural)</w:t>
      </w:r>
    </w:p>
    <w:p w14:paraId="3E10664E" w14:textId="77777777" w:rsidR="007D5291" w:rsidRPr="007D5291" w:rsidRDefault="007D5291" w:rsidP="007D5291">
      <w:pPr>
        <w:pStyle w:val="InventoryItem"/>
        <w:rPr>
          <w:color w:val="auto"/>
        </w:rPr>
      </w:pPr>
      <w:proofErr w:type="spellStart"/>
      <w:r w:rsidRPr="007D5291">
        <w:rPr>
          <w:color w:val="auto"/>
        </w:rPr>
        <w:t>giantkind</w:t>
      </w:r>
      <w:proofErr w:type="spellEnd"/>
    </w:p>
    <w:p w14:paraId="1631A477" w14:textId="77777777" w:rsidR="007D5291" w:rsidRPr="007D5291" w:rsidRDefault="007D5291" w:rsidP="007D5291">
      <w:pPr>
        <w:pStyle w:val="InventoryItem"/>
        <w:rPr>
          <w:color w:val="auto"/>
        </w:rPr>
      </w:pPr>
      <w:r w:rsidRPr="007D5291">
        <w:rPr>
          <w:color w:val="auto"/>
        </w:rPr>
        <w:t>Gnomish (language)</w:t>
      </w:r>
    </w:p>
    <w:p w14:paraId="097F32D0" w14:textId="7E144E91" w:rsidR="007D5291" w:rsidRDefault="00241B8E" w:rsidP="007D5291">
      <w:pPr>
        <w:pStyle w:val="InventoryItem"/>
        <w:rPr>
          <w:color w:val="auto"/>
        </w:rPr>
      </w:pPr>
      <w:proofErr w:type="spellStart"/>
      <w:r>
        <w:rPr>
          <w:color w:val="auto"/>
        </w:rPr>
        <w:t>goblinkin</w:t>
      </w:r>
      <w:proofErr w:type="spellEnd"/>
    </w:p>
    <w:p w14:paraId="7D518437" w14:textId="7D47DBEF" w:rsidR="00241B8E" w:rsidRDefault="00241B8E" w:rsidP="007D5291">
      <w:pPr>
        <w:pStyle w:val="InventoryItem"/>
        <w:rPr>
          <w:ins w:id="99" w:author="Bauer, Judy" w:date="2021-05-03T17:35:00Z"/>
          <w:color w:val="auto"/>
        </w:rPr>
      </w:pPr>
      <w:r>
        <w:rPr>
          <w:color w:val="auto"/>
        </w:rPr>
        <w:t>goblinoid</w:t>
      </w:r>
    </w:p>
    <w:p w14:paraId="48CD6CD7" w14:textId="3C043D55" w:rsidR="00B969D9" w:rsidRDefault="00B969D9" w:rsidP="007D5291">
      <w:pPr>
        <w:pStyle w:val="InventoryItem"/>
        <w:rPr>
          <w:ins w:id="100" w:author="Bauer, Judy" w:date="2021-05-03T17:35:00Z"/>
          <w:color w:val="auto"/>
        </w:rPr>
      </w:pPr>
      <w:ins w:id="101" w:author="Bauer, Judy" w:date="2021-05-03T17:35:00Z">
        <w:r>
          <w:rPr>
            <w:color w:val="auto"/>
          </w:rPr>
          <w:t>gold (made of gold)</w:t>
        </w:r>
      </w:ins>
    </w:p>
    <w:p w14:paraId="09B1CC16" w14:textId="284DFEAC" w:rsidR="00B969D9" w:rsidRPr="007D5291" w:rsidRDefault="00B969D9" w:rsidP="007D5291">
      <w:pPr>
        <w:pStyle w:val="InventoryItem"/>
        <w:rPr>
          <w:color w:val="auto"/>
        </w:rPr>
      </w:pPr>
      <w:ins w:id="102" w:author="Bauer, Judy" w:date="2021-05-03T17:35:00Z">
        <w:r>
          <w:rPr>
            <w:color w:val="auto"/>
          </w:rPr>
          <w:t>golden (the color of gold)</w:t>
        </w:r>
      </w:ins>
    </w:p>
    <w:p w14:paraId="6FCD1746" w14:textId="77777777" w:rsidR="007D5291" w:rsidRPr="007D5291" w:rsidRDefault="007D5291" w:rsidP="007D5291">
      <w:pPr>
        <w:pStyle w:val="InventoryItem"/>
        <w:rPr>
          <w:color w:val="auto"/>
        </w:rPr>
      </w:pPr>
      <w:r w:rsidRPr="007D5291">
        <w:rPr>
          <w:color w:val="auto"/>
        </w:rPr>
        <w:t>hell-spawned (adjective)</w:t>
      </w:r>
    </w:p>
    <w:p w14:paraId="2A02BDBC" w14:textId="0BD54841" w:rsidR="007D5291" w:rsidRDefault="007D5291" w:rsidP="007D5291">
      <w:pPr>
        <w:pStyle w:val="InventoryItem"/>
        <w:rPr>
          <w:ins w:id="103" w:author="Bauer, Judy" w:date="2021-05-03T17:35:00Z"/>
          <w:color w:val="auto"/>
        </w:rPr>
      </w:pPr>
      <w:proofErr w:type="spellStart"/>
      <w:r w:rsidRPr="007D5291">
        <w:rPr>
          <w:color w:val="auto"/>
        </w:rPr>
        <w:t>hellspawn</w:t>
      </w:r>
      <w:proofErr w:type="spellEnd"/>
      <w:r w:rsidRPr="007D5291">
        <w:rPr>
          <w:color w:val="auto"/>
        </w:rPr>
        <w:t xml:space="preserve"> (noun)</w:t>
      </w:r>
    </w:p>
    <w:p w14:paraId="1041986B" w14:textId="2798AB74" w:rsidR="00B969D9" w:rsidRDefault="00B969D9" w:rsidP="007D5291">
      <w:pPr>
        <w:pStyle w:val="InventoryItem"/>
        <w:rPr>
          <w:color w:val="auto"/>
        </w:rPr>
      </w:pPr>
      <w:ins w:id="104" w:author="Bauer, Judy" w:date="2021-05-03T17:35:00Z">
        <w:r>
          <w:rPr>
            <w:color w:val="auto"/>
          </w:rPr>
          <w:t>insectile (not insectoid)</w:t>
        </w:r>
      </w:ins>
    </w:p>
    <w:p w14:paraId="09553DB3" w14:textId="7EC29066" w:rsidR="00DA4FC3" w:rsidRDefault="00DA4FC3" w:rsidP="007D5291">
      <w:pPr>
        <w:pStyle w:val="InventoryItem"/>
        <w:rPr>
          <w:ins w:id="105" w:author="Bauer, Judy" w:date="2021-07-06T11:04:00Z"/>
          <w:color w:val="auto"/>
        </w:rPr>
      </w:pPr>
      <w:ins w:id="106" w:author="Bauer, Judy" w:date="2021-07-06T11:04:00Z">
        <w:r>
          <w:rPr>
            <w:color w:val="auto"/>
          </w:rPr>
          <w:t>interplanar (adjective)</w:t>
        </w:r>
      </w:ins>
    </w:p>
    <w:p w14:paraId="08E862A4" w14:textId="3E241563" w:rsidR="0059657F" w:rsidRPr="007D5291" w:rsidRDefault="0059657F" w:rsidP="007D5291">
      <w:pPr>
        <w:pStyle w:val="InventoryItem"/>
        <w:rPr>
          <w:color w:val="auto"/>
        </w:rPr>
      </w:pPr>
      <w:proofErr w:type="spellStart"/>
      <w:r>
        <w:rPr>
          <w:color w:val="auto"/>
        </w:rPr>
        <w:t>kenku</w:t>
      </w:r>
      <w:proofErr w:type="spellEnd"/>
      <w:r>
        <w:rPr>
          <w:color w:val="auto"/>
        </w:rPr>
        <w:t xml:space="preserve"> (singular and plural)</w:t>
      </w:r>
      <w:r w:rsidR="00A5153D" w:rsidRPr="00A5153D">
        <w:rPr>
          <w:noProof/>
          <w:lang w:eastAsia="en-US"/>
        </w:rPr>
        <w:t xml:space="preserve"> </w:t>
      </w:r>
    </w:p>
    <w:p w14:paraId="46359EF4" w14:textId="77777777" w:rsidR="007D5291" w:rsidRPr="007D5291" w:rsidRDefault="007D5291" w:rsidP="007D5291">
      <w:pPr>
        <w:pStyle w:val="InventoryItem"/>
        <w:rPr>
          <w:color w:val="auto"/>
        </w:rPr>
      </w:pPr>
      <w:r w:rsidRPr="007D5291">
        <w:rPr>
          <w:color w:val="auto"/>
        </w:rPr>
        <w:t>larva (singular; plural larvae)</w:t>
      </w:r>
    </w:p>
    <w:p w14:paraId="121FBF53" w14:textId="77777777" w:rsidR="007D5291" w:rsidRPr="007D5291" w:rsidRDefault="007D5291" w:rsidP="007D5291">
      <w:pPr>
        <w:pStyle w:val="InventoryItem"/>
        <w:rPr>
          <w:color w:val="auto"/>
        </w:rPr>
      </w:pPr>
      <w:r w:rsidRPr="007D5291">
        <w:rPr>
          <w:color w:val="auto"/>
        </w:rPr>
        <w:t>lizardfolk (singular and plural)</w:t>
      </w:r>
    </w:p>
    <w:p w14:paraId="66FB8DF8" w14:textId="77777777" w:rsidR="007D5291" w:rsidRPr="007D5291" w:rsidRDefault="007D5291" w:rsidP="007D5291">
      <w:pPr>
        <w:pStyle w:val="InventoryItem"/>
        <w:rPr>
          <w:color w:val="auto"/>
        </w:rPr>
      </w:pPr>
      <w:r w:rsidRPr="007D5291">
        <w:rPr>
          <w:color w:val="auto"/>
        </w:rPr>
        <w:t>lock pick (noun)</w:t>
      </w:r>
    </w:p>
    <w:p w14:paraId="5B82537C" w14:textId="7E9BEC0C" w:rsidR="007D5291" w:rsidRPr="007D5291" w:rsidRDefault="007D5291" w:rsidP="007D5291">
      <w:pPr>
        <w:pStyle w:val="InventoryItem"/>
        <w:rPr>
          <w:color w:val="auto"/>
        </w:rPr>
      </w:pPr>
      <w:proofErr w:type="spellStart"/>
      <w:r w:rsidRPr="007D5291">
        <w:rPr>
          <w:color w:val="auto"/>
        </w:rPr>
        <w:t>lorekeeper</w:t>
      </w:r>
      <w:proofErr w:type="spellEnd"/>
      <w:r w:rsidRPr="007D5291">
        <w:rPr>
          <w:color w:val="auto"/>
        </w:rPr>
        <w:t xml:space="preserve"> (by extension from gamekeeper, bookkeeper, goalkeeper, etc.)</w:t>
      </w:r>
    </w:p>
    <w:p w14:paraId="31C9A792" w14:textId="77777777" w:rsidR="007D5291" w:rsidRPr="007D5291" w:rsidRDefault="007D5291" w:rsidP="007D5291">
      <w:pPr>
        <w:pStyle w:val="InventoryItem"/>
        <w:rPr>
          <w:color w:val="auto"/>
        </w:rPr>
      </w:pPr>
      <w:r w:rsidRPr="007D5291">
        <w:rPr>
          <w:color w:val="auto"/>
        </w:rPr>
        <w:t>magic-user</w:t>
      </w:r>
    </w:p>
    <w:p w14:paraId="202E589E" w14:textId="77777777" w:rsidR="007D5291" w:rsidRPr="007D5291" w:rsidRDefault="007D5291" w:rsidP="007D5291">
      <w:pPr>
        <w:pStyle w:val="InventoryItem"/>
        <w:rPr>
          <w:color w:val="auto"/>
        </w:rPr>
      </w:pPr>
      <w:r w:rsidRPr="007D5291">
        <w:rPr>
          <w:color w:val="auto"/>
        </w:rPr>
        <w:t>merfolk (singular and plural)</w:t>
      </w:r>
    </w:p>
    <w:p w14:paraId="2D0A714D" w14:textId="77777777" w:rsidR="007D5291" w:rsidRPr="007D5291" w:rsidRDefault="007D5291" w:rsidP="007D5291">
      <w:pPr>
        <w:pStyle w:val="InventoryItem"/>
        <w:rPr>
          <w:color w:val="auto"/>
        </w:rPr>
      </w:pPr>
      <w:r w:rsidRPr="007D5291">
        <w:rPr>
          <w:color w:val="auto"/>
        </w:rPr>
        <w:t>merrow (singular and plural)</w:t>
      </w:r>
    </w:p>
    <w:p w14:paraId="04A970E4" w14:textId="77777777" w:rsidR="007D5291" w:rsidRPr="007D5291" w:rsidRDefault="007D5291" w:rsidP="007D5291">
      <w:pPr>
        <w:pStyle w:val="InventoryItem"/>
        <w:rPr>
          <w:color w:val="auto"/>
        </w:rPr>
      </w:pPr>
      <w:r w:rsidRPr="007D5291">
        <w:rPr>
          <w:color w:val="auto"/>
        </w:rPr>
        <w:t>mithral (not mithril)</w:t>
      </w:r>
    </w:p>
    <w:p w14:paraId="735C8D1A" w14:textId="77777777" w:rsidR="007D5291" w:rsidRPr="007D5291" w:rsidRDefault="007D5291" w:rsidP="007D5291">
      <w:pPr>
        <w:pStyle w:val="InventoryItem"/>
        <w:rPr>
          <w:color w:val="auto"/>
        </w:rPr>
      </w:pPr>
      <w:r w:rsidRPr="007D5291">
        <w:rPr>
          <w:color w:val="auto"/>
        </w:rPr>
        <w:t>multiverse (not capped)</w:t>
      </w:r>
    </w:p>
    <w:p w14:paraId="409E1A14" w14:textId="77777777" w:rsidR="007D5291" w:rsidRPr="007D5291" w:rsidRDefault="007D5291" w:rsidP="007D5291">
      <w:pPr>
        <w:pStyle w:val="InventoryItem"/>
        <w:rPr>
          <w:color w:val="auto"/>
        </w:rPr>
      </w:pPr>
      <w:proofErr w:type="spellStart"/>
      <w:r w:rsidRPr="007D5291">
        <w:rPr>
          <w:color w:val="auto"/>
        </w:rPr>
        <w:t>oni</w:t>
      </w:r>
      <w:proofErr w:type="spellEnd"/>
      <w:r w:rsidRPr="007D5291">
        <w:rPr>
          <w:color w:val="auto"/>
        </w:rPr>
        <w:t xml:space="preserve"> (singular and plural)</w:t>
      </w:r>
    </w:p>
    <w:p w14:paraId="0C5B4005" w14:textId="77777777" w:rsidR="007D5291" w:rsidRPr="007D5291" w:rsidRDefault="007D5291" w:rsidP="007D5291">
      <w:pPr>
        <w:pStyle w:val="InventoryItem"/>
        <w:rPr>
          <w:color w:val="auto"/>
        </w:rPr>
      </w:pPr>
      <w:r w:rsidRPr="007D5291">
        <w:rPr>
          <w:color w:val="auto"/>
        </w:rPr>
        <w:t>packmate</w:t>
      </w:r>
    </w:p>
    <w:p w14:paraId="645FEE5B" w14:textId="5797AABF" w:rsidR="00517805" w:rsidRDefault="00517805" w:rsidP="007D5291">
      <w:pPr>
        <w:pStyle w:val="InventoryItem"/>
        <w:rPr>
          <w:ins w:id="107" w:author="Bauer, Judy" w:date="2021-04-29T14:18:00Z"/>
          <w:color w:val="auto"/>
        </w:rPr>
      </w:pPr>
      <w:ins w:id="108" w:author="Bauer, Judy" w:date="2021-04-29T14:18:00Z">
        <w:r>
          <w:rPr>
            <w:color w:val="auto"/>
          </w:rPr>
          <w:t xml:space="preserve">parlay </w:t>
        </w:r>
        <w:r w:rsidR="00FB4BCC">
          <w:rPr>
            <w:color w:val="auto"/>
          </w:rPr>
          <w:t>(exploit or</w:t>
        </w:r>
      </w:ins>
      <w:ins w:id="109" w:author="Bauer, Judy" w:date="2021-04-29T14:19:00Z">
        <w:r w:rsidR="00FB4BCC">
          <w:rPr>
            <w:color w:val="auto"/>
          </w:rPr>
          <w:t xml:space="preserve"> transform)</w:t>
        </w:r>
      </w:ins>
    </w:p>
    <w:p w14:paraId="14CE3EE4" w14:textId="63AFECDC" w:rsidR="00517805" w:rsidRDefault="00517805" w:rsidP="007D5291">
      <w:pPr>
        <w:pStyle w:val="InventoryItem"/>
        <w:rPr>
          <w:ins w:id="110" w:author="Bauer, Judy" w:date="2021-04-29T14:18:00Z"/>
          <w:color w:val="auto"/>
        </w:rPr>
      </w:pPr>
      <w:ins w:id="111" w:author="Bauer, Judy" w:date="2021-04-29T14:18:00Z">
        <w:r>
          <w:rPr>
            <w:color w:val="auto"/>
          </w:rPr>
          <w:t xml:space="preserve">parley </w:t>
        </w:r>
      </w:ins>
      <w:ins w:id="112" w:author="Bauer, Judy" w:date="2021-04-29T14:19:00Z">
        <w:r w:rsidR="00FB4BCC">
          <w:rPr>
            <w:color w:val="auto"/>
          </w:rPr>
          <w:t>(confer or negotiate)</w:t>
        </w:r>
      </w:ins>
    </w:p>
    <w:p w14:paraId="23B3AF9F" w14:textId="2DDD107C" w:rsidR="007D5291" w:rsidRDefault="007D5291" w:rsidP="007D5291">
      <w:pPr>
        <w:pStyle w:val="InventoryItem"/>
        <w:rPr>
          <w:color w:val="auto"/>
        </w:rPr>
      </w:pPr>
      <w:r w:rsidRPr="007D5291">
        <w:rPr>
          <w:color w:val="auto"/>
        </w:rPr>
        <w:t>pickaxe</w:t>
      </w:r>
    </w:p>
    <w:p w14:paraId="5691AAAC" w14:textId="35E14222" w:rsidR="00BE2AD7" w:rsidRPr="00F107ED" w:rsidRDefault="00BE2AD7" w:rsidP="007D5291">
      <w:pPr>
        <w:pStyle w:val="InventoryItem"/>
        <w:rPr>
          <w:i/>
          <w:color w:val="auto"/>
        </w:rPr>
      </w:pPr>
      <w:r>
        <w:rPr>
          <w:color w:val="auto"/>
        </w:rPr>
        <w:t>p.m. (not PM or P.M.)</w:t>
      </w:r>
    </w:p>
    <w:p w14:paraId="3F653C41" w14:textId="77777777" w:rsidR="007D5291" w:rsidRDefault="007D5291" w:rsidP="007D5291">
      <w:pPr>
        <w:pStyle w:val="InventoryItem"/>
        <w:rPr>
          <w:color w:val="auto"/>
        </w:rPr>
      </w:pPr>
      <w:r w:rsidRPr="007D5291">
        <w:rPr>
          <w:color w:val="auto"/>
        </w:rPr>
        <w:t>roleplay/roleplaying</w:t>
      </w:r>
    </w:p>
    <w:p w14:paraId="616C3241" w14:textId="0ED0CC2C" w:rsidR="00C6270E" w:rsidRPr="007D5291" w:rsidRDefault="00C6270E" w:rsidP="007D5291">
      <w:pPr>
        <w:pStyle w:val="InventoryItem"/>
        <w:rPr>
          <w:color w:val="auto"/>
        </w:rPr>
      </w:pPr>
      <w:r>
        <w:rPr>
          <w:color w:val="auto"/>
        </w:rPr>
        <w:t>rulebook</w:t>
      </w:r>
    </w:p>
    <w:p w14:paraId="29C56D1F" w14:textId="77777777" w:rsidR="007D5291" w:rsidRPr="007D5291" w:rsidRDefault="007D5291" w:rsidP="007D5291">
      <w:pPr>
        <w:pStyle w:val="InventoryItem"/>
        <w:rPr>
          <w:color w:val="auto"/>
        </w:rPr>
      </w:pPr>
      <w:r w:rsidRPr="007D5291">
        <w:rPr>
          <w:color w:val="auto"/>
        </w:rPr>
        <w:t>sahuagin (singular and plural)</w:t>
      </w:r>
    </w:p>
    <w:p w14:paraId="15F7FA22" w14:textId="77777777" w:rsidR="007D5291" w:rsidRPr="007D5291" w:rsidRDefault="007D5291" w:rsidP="007D5291">
      <w:pPr>
        <w:pStyle w:val="InventoryItem"/>
        <w:rPr>
          <w:color w:val="auto"/>
        </w:rPr>
      </w:pPr>
      <w:r w:rsidRPr="007D5291">
        <w:rPr>
          <w:color w:val="auto"/>
        </w:rPr>
        <w:t>scry/scries/scried/scrying/scryer (one who scries)</w:t>
      </w:r>
    </w:p>
    <w:p w14:paraId="6543A2D8" w14:textId="77777777" w:rsidR="007D5291" w:rsidRPr="007D5291" w:rsidRDefault="007D5291" w:rsidP="007D5291">
      <w:pPr>
        <w:pStyle w:val="InventoryItem"/>
        <w:rPr>
          <w:color w:val="auto"/>
        </w:rPr>
      </w:pPr>
      <w:proofErr w:type="spellStart"/>
      <w:r w:rsidRPr="007D5291">
        <w:rPr>
          <w:color w:val="auto"/>
        </w:rPr>
        <w:t>sellsword</w:t>
      </w:r>
      <w:proofErr w:type="spellEnd"/>
    </w:p>
    <w:p w14:paraId="6ECB3705" w14:textId="77777777" w:rsidR="007D5291" w:rsidRPr="007D5291" w:rsidRDefault="007D5291" w:rsidP="007D5291">
      <w:pPr>
        <w:pStyle w:val="InventoryItem"/>
        <w:rPr>
          <w:color w:val="auto"/>
        </w:rPr>
      </w:pPr>
      <w:proofErr w:type="spellStart"/>
      <w:r w:rsidRPr="007D5291">
        <w:rPr>
          <w:color w:val="auto"/>
        </w:rPr>
        <w:t>shapechange</w:t>
      </w:r>
      <w:proofErr w:type="spellEnd"/>
      <w:r w:rsidRPr="007D5291">
        <w:rPr>
          <w:color w:val="auto"/>
        </w:rPr>
        <w:t>/</w:t>
      </w:r>
      <w:proofErr w:type="spellStart"/>
      <w:r w:rsidRPr="007D5291">
        <w:rPr>
          <w:color w:val="auto"/>
        </w:rPr>
        <w:t>shapechanger</w:t>
      </w:r>
      <w:proofErr w:type="spellEnd"/>
    </w:p>
    <w:p w14:paraId="050AB301" w14:textId="6C8F8547" w:rsidR="007D5291" w:rsidRPr="007D5291" w:rsidRDefault="007D5291" w:rsidP="007D5291">
      <w:pPr>
        <w:pStyle w:val="InventoryItem"/>
        <w:rPr>
          <w:color w:val="auto"/>
        </w:rPr>
      </w:pPr>
      <w:r w:rsidRPr="007D5291">
        <w:rPr>
          <w:color w:val="auto"/>
        </w:rPr>
        <w:t xml:space="preserve">shapeshifter (avoid </w:t>
      </w:r>
      <w:r w:rsidR="00D80DD8">
        <w:rPr>
          <w:color w:val="auto"/>
        </w:rPr>
        <w:t>“</w:t>
      </w:r>
      <w:r w:rsidRPr="007D5291">
        <w:rPr>
          <w:color w:val="auto"/>
        </w:rPr>
        <w:t>shapeshift</w:t>
      </w:r>
      <w:r w:rsidR="00D80DD8">
        <w:rPr>
          <w:color w:val="auto"/>
        </w:rPr>
        <w:t>”</w:t>
      </w:r>
      <w:r w:rsidRPr="007D5291">
        <w:rPr>
          <w:color w:val="auto"/>
        </w:rPr>
        <w:t>)</w:t>
      </w:r>
    </w:p>
    <w:p w14:paraId="0681EE54" w14:textId="77777777" w:rsidR="007D5291" w:rsidRPr="007D5291" w:rsidRDefault="007D5291" w:rsidP="007D5291">
      <w:pPr>
        <w:pStyle w:val="InventoryItem"/>
        <w:rPr>
          <w:color w:val="auto"/>
        </w:rPr>
      </w:pPr>
      <w:proofErr w:type="spellStart"/>
      <w:r w:rsidRPr="007D5291">
        <w:rPr>
          <w:color w:val="auto"/>
        </w:rPr>
        <w:t>slaad</w:t>
      </w:r>
      <w:proofErr w:type="spellEnd"/>
      <w:r w:rsidRPr="007D5291">
        <w:rPr>
          <w:color w:val="auto"/>
        </w:rPr>
        <w:t xml:space="preserve"> (singular; plural </w:t>
      </w:r>
      <w:proofErr w:type="spellStart"/>
      <w:r w:rsidRPr="007D5291">
        <w:rPr>
          <w:color w:val="auto"/>
        </w:rPr>
        <w:t>slaadi</w:t>
      </w:r>
      <w:proofErr w:type="spellEnd"/>
      <w:r w:rsidRPr="007D5291">
        <w:rPr>
          <w:color w:val="auto"/>
        </w:rPr>
        <w:t>)</w:t>
      </w:r>
    </w:p>
    <w:p w14:paraId="41A0D280" w14:textId="77777777" w:rsidR="007D5291" w:rsidRPr="007D5291" w:rsidRDefault="007D5291" w:rsidP="007D5291">
      <w:pPr>
        <w:pStyle w:val="InventoryItem"/>
        <w:rPr>
          <w:color w:val="auto"/>
        </w:rPr>
      </w:pPr>
      <w:r w:rsidRPr="007D5291">
        <w:rPr>
          <w:color w:val="auto"/>
        </w:rPr>
        <w:t>spell duel</w:t>
      </w:r>
    </w:p>
    <w:p w14:paraId="51B84500" w14:textId="77777777" w:rsidR="007D5291" w:rsidRPr="007D5291" w:rsidRDefault="007D5291" w:rsidP="007D5291">
      <w:pPr>
        <w:pStyle w:val="InventoryItem"/>
        <w:rPr>
          <w:color w:val="auto"/>
        </w:rPr>
      </w:pPr>
      <w:r w:rsidRPr="007D5291">
        <w:rPr>
          <w:color w:val="auto"/>
        </w:rPr>
        <w:t>spell scroll</w:t>
      </w:r>
    </w:p>
    <w:p w14:paraId="253BFC4D" w14:textId="77777777" w:rsidR="007D5291" w:rsidRPr="007D5291" w:rsidRDefault="007D5291" w:rsidP="007D5291">
      <w:pPr>
        <w:pStyle w:val="InventoryItem"/>
        <w:rPr>
          <w:color w:val="auto"/>
        </w:rPr>
      </w:pPr>
      <w:r w:rsidRPr="007D5291">
        <w:rPr>
          <w:color w:val="auto"/>
        </w:rPr>
        <w:t>spell trap</w:t>
      </w:r>
    </w:p>
    <w:p w14:paraId="094ACDA6" w14:textId="77777777" w:rsidR="007D5291" w:rsidRPr="007D5291" w:rsidRDefault="007D5291" w:rsidP="007D5291">
      <w:pPr>
        <w:pStyle w:val="InventoryItem"/>
        <w:rPr>
          <w:color w:val="auto"/>
        </w:rPr>
      </w:pPr>
      <w:r w:rsidRPr="007D5291">
        <w:rPr>
          <w:color w:val="auto"/>
        </w:rPr>
        <w:t>spell ward</w:t>
      </w:r>
    </w:p>
    <w:p w14:paraId="15C00B36" w14:textId="77777777" w:rsidR="007D5291" w:rsidRPr="007D5291" w:rsidRDefault="007D5291" w:rsidP="007D5291">
      <w:pPr>
        <w:pStyle w:val="InventoryItem"/>
        <w:rPr>
          <w:color w:val="auto"/>
        </w:rPr>
      </w:pPr>
      <w:r w:rsidRPr="007D5291">
        <w:rPr>
          <w:color w:val="auto"/>
        </w:rPr>
        <w:t>spell-shield</w:t>
      </w:r>
    </w:p>
    <w:p w14:paraId="037AC90C" w14:textId="77777777" w:rsidR="007D5291" w:rsidRPr="007D5291" w:rsidRDefault="007D5291" w:rsidP="007D5291">
      <w:pPr>
        <w:pStyle w:val="InventoryItem"/>
        <w:rPr>
          <w:color w:val="auto"/>
        </w:rPr>
      </w:pPr>
      <w:r w:rsidRPr="007D5291">
        <w:rPr>
          <w:color w:val="auto"/>
        </w:rPr>
        <w:t>spellbook</w:t>
      </w:r>
    </w:p>
    <w:p w14:paraId="187F8E34" w14:textId="4C6A423D" w:rsidR="007D5291" w:rsidRPr="007D5291" w:rsidRDefault="007D5291" w:rsidP="007D5291">
      <w:pPr>
        <w:pStyle w:val="InventoryItem"/>
        <w:rPr>
          <w:color w:val="auto"/>
        </w:rPr>
      </w:pPr>
      <w:r w:rsidRPr="007D5291">
        <w:rPr>
          <w:color w:val="auto"/>
        </w:rPr>
        <w:t xml:space="preserve">spellcaster/spellcasting (but not </w:t>
      </w:r>
      <w:r w:rsidR="00D80DD8">
        <w:rPr>
          <w:color w:val="auto"/>
        </w:rPr>
        <w:t>“</w:t>
      </w:r>
      <w:proofErr w:type="spellStart"/>
      <w:r w:rsidRPr="007D5291">
        <w:rPr>
          <w:color w:val="auto"/>
        </w:rPr>
        <w:t>spellcast</w:t>
      </w:r>
      <w:proofErr w:type="spellEnd"/>
      <w:r w:rsidR="00D80DD8">
        <w:rPr>
          <w:color w:val="auto"/>
        </w:rPr>
        <w:t>”</w:t>
      </w:r>
      <w:r w:rsidRPr="007D5291">
        <w:rPr>
          <w:color w:val="auto"/>
        </w:rPr>
        <w:t>)</w:t>
      </w:r>
    </w:p>
    <w:p w14:paraId="707F273F" w14:textId="1A5F0489" w:rsidR="007D5291" w:rsidRDefault="007D5291" w:rsidP="007D5291">
      <w:pPr>
        <w:pStyle w:val="InventoryItem"/>
        <w:rPr>
          <w:color w:val="auto"/>
        </w:rPr>
      </w:pPr>
      <w:r w:rsidRPr="007D5291">
        <w:rPr>
          <w:color w:val="auto"/>
        </w:rPr>
        <w:t>spellcraft (noun)</w:t>
      </w:r>
    </w:p>
    <w:p w14:paraId="4A3DAC8C" w14:textId="01568D54" w:rsidR="001019E9" w:rsidRPr="007D5291" w:rsidRDefault="001019E9" w:rsidP="007D5291">
      <w:pPr>
        <w:pStyle w:val="InventoryItem"/>
        <w:rPr>
          <w:color w:val="auto"/>
        </w:rPr>
      </w:pPr>
      <w:proofErr w:type="spellStart"/>
      <w:r>
        <w:rPr>
          <w:color w:val="auto"/>
        </w:rPr>
        <w:t>spellfire</w:t>
      </w:r>
      <w:proofErr w:type="spellEnd"/>
    </w:p>
    <w:p w14:paraId="59118B3B" w14:textId="77777777" w:rsidR="007D5291" w:rsidRPr="007D5291" w:rsidRDefault="007D5291" w:rsidP="007D5291">
      <w:pPr>
        <w:pStyle w:val="InventoryItem"/>
        <w:rPr>
          <w:color w:val="auto"/>
        </w:rPr>
      </w:pPr>
      <w:r w:rsidRPr="007D5291">
        <w:rPr>
          <w:color w:val="auto"/>
        </w:rPr>
        <w:t>stablemaster</w:t>
      </w:r>
    </w:p>
    <w:p w14:paraId="11172D47" w14:textId="502BDB62" w:rsidR="007D5291" w:rsidRPr="007D5291" w:rsidRDefault="007D5291" w:rsidP="007D5291">
      <w:pPr>
        <w:pStyle w:val="InventoryItem"/>
        <w:rPr>
          <w:color w:val="auto"/>
        </w:rPr>
      </w:pPr>
      <w:r w:rsidRPr="007D5291">
        <w:rPr>
          <w:color w:val="auto"/>
        </w:rPr>
        <w:t>staffs</w:t>
      </w:r>
      <w:ins w:id="113" w:author="Bauer, Judy" w:date="2021-07-06T11:02:00Z">
        <w:r w:rsidR="00E71312">
          <w:rPr>
            <w:color w:val="auto"/>
          </w:rPr>
          <w:t xml:space="preserve"> (not staves)</w:t>
        </w:r>
      </w:ins>
    </w:p>
    <w:p w14:paraId="4130C446" w14:textId="77777777" w:rsidR="007D5291" w:rsidRPr="007D5291" w:rsidRDefault="007D5291" w:rsidP="007D5291">
      <w:pPr>
        <w:pStyle w:val="InventoryItem"/>
        <w:rPr>
          <w:color w:val="auto"/>
        </w:rPr>
      </w:pPr>
      <w:proofErr w:type="spellStart"/>
      <w:r w:rsidRPr="007D5291">
        <w:rPr>
          <w:color w:val="auto"/>
        </w:rPr>
        <w:t>sunrod</w:t>
      </w:r>
      <w:proofErr w:type="spellEnd"/>
    </w:p>
    <w:p w14:paraId="06E69636" w14:textId="6B864701" w:rsidR="007D5291" w:rsidRPr="007D5291" w:rsidRDefault="007D5291" w:rsidP="007D5291">
      <w:pPr>
        <w:pStyle w:val="InventoryItem"/>
        <w:rPr>
          <w:color w:val="auto"/>
        </w:rPr>
      </w:pPr>
      <w:r w:rsidRPr="007D5291">
        <w:rPr>
          <w:color w:val="auto"/>
        </w:rPr>
        <w:t>svirfneblin</w:t>
      </w:r>
      <w:r w:rsidR="00BD6845">
        <w:rPr>
          <w:color w:val="auto"/>
        </w:rPr>
        <w:t xml:space="preserve"> (singular and plura</w:t>
      </w:r>
      <w:r w:rsidR="00CC01F5">
        <w:rPr>
          <w:color w:val="auto"/>
        </w:rPr>
        <w:t>l</w:t>
      </w:r>
      <w:r w:rsidR="00BD6845">
        <w:rPr>
          <w:color w:val="auto"/>
        </w:rPr>
        <w:t>)</w:t>
      </w:r>
    </w:p>
    <w:p w14:paraId="571D54DB" w14:textId="77777777" w:rsidR="007D5291" w:rsidRPr="007D5291" w:rsidRDefault="007D5291" w:rsidP="007D5291">
      <w:pPr>
        <w:pStyle w:val="InventoryItem"/>
        <w:rPr>
          <w:color w:val="auto"/>
        </w:rPr>
      </w:pPr>
      <w:proofErr w:type="spellStart"/>
      <w:r w:rsidRPr="007D5291">
        <w:rPr>
          <w:color w:val="auto"/>
        </w:rPr>
        <w:t>swordmaster</w:t>
      </w:r>
      <w:proofErr w:type="spellEnd"/>
    </w:p>
    <w:p w14:paraId="1B4D3B17" w14:textId="77777777" w:rsidR="007D5291" w:rsidRPr="007D5291" w:rsidRDefault="007D5291" w:rsidP="007D5291">
      <w:pPr>
        <w:pStyle w:val="InventoryItem"/>
        <w:rPr>
          <w:color w:val="auto"/>
        </w:rPr>
      </w:pPr>
      <w:r w:rsidRPr="007D5291">
        <w:rPr>
          <w:color w:val="auto"/>
        </w:rPr>
        <w:t>swordsmith</w:t>
      </w:r>
    </w:p>
    <w:p w14:paraId="3F4CA3FF" w14:textId="53C2BB00" w:rsidR="00DA4FC3" w:rsidRDefault="00DA4FC3" w:rsidP="007D5291">
      <w:pPr>
        <w:pStyle w:val="InventoryItem"/>
        <w:rPr>
          <w:ins w:id="114" w:author="Bauer, Judy" w:date="2021-07-06T11:04:00Z"/>
          <w:color w:val="auto"/>
        </w:rPr>
      </w:pPr>
      <w:proofErr w:type="spellStart"/>
      <w:ins w:id="115" w:author="Bauer, Judy" w:date="2021-07-06T11:04:00Z">
        <w:r>
          <w:rPr>
            <w:color w:val="auto"/>
          </w:rPr>
          <w:t>tabaxi</w:t>
        </w:r>
        <w:proofErr w:type="spellEnd"/>
        <w:r>
          <w:rPr>
            <w:color w:val="auto"/>
          </w:rPr>
          <w:t xml:space="preserve"> (singular and plural)</w:t>
        </w:r>
      </w:ins>
    </w:p>
    <w:p w14:paraId="7CE0998C" w14:textId="092A8568" w:rsidR="007D5291" w:rsidRDefault="007D5291" w:rsidP="007D5291">
      <w:pPr>
        <w:pStyle w:val="InventoryItem"/>
        <w:rPr>
          <w:ins w:id="116" w:author="Bauer, Judy" w:date="2021-04-27T12:58:00Z"/>
          <w:color w:val="auto"/>
        </w:rPr>
      </w:pPr>
      <w:r w:rsidRPr="007D5291">
        <w:rPr>
          <w:color w:val="auto"/>
        </w:rPr>
        <w:t>tavernkeeper</w:t>
      </w:r>
    </w:p>
    <w:p w14:paraId="491B0D6C" w14:textId="1104E321" w:rsidR="008A696C" w:rsidRDefault="008A696C" w:rsidP="007D5291">
      <w:pPr>
        <w:pStyle w:val="InventoryItem"/>
        <w:rPr>
          <w:ins w:id="117" w:author="Bauer, Judy" w:date="2021-04-27T12:58:00Z"/>
          <w:color w:val="auto"/>
        </w:rPr>
      </w:pPr>
      <w:ins w:id="118" w:author="Bauer, Judy" w:date="2021-04-27T12:58:00Z">
        <w:r>
          <w:rPr>
            <w:color w:val="auto"/>
          </w:rPr>
          <w:t>tenant</w:t>
        </w:r>
      </w:ins>
    </w:p>
    <w:p w14:paraId="2CE2DF42" w14:textId="23C14905" w:rsidR="001734BF" w:rsidRPr="007D5291" w:rsidRDefault="001734BF" w:rsidP="007D5291">
      <w:pPr>
        <w:pStyle w:val="InventoryItem"/>
        <w:rPr>
          <w:color w:val="auto"/>
        </w:rPr>
      </w:pPr>
      <w:ins w:id="119" w:author="Bauer, Judy" w:date="2021-04-27T12:58:00Z">
        <w:r>
          <w:rPr>
            <w:color w:val="auto"/>
          </w:rPr>
          <w:t>tenet</w:t>
        </w:r>
      </w:ins>
    </w:p>
    <w:p w14:paraId="4F6F98E7" w14:textId="77777777" w:rsidR="007D5291" w:rsidRDefault="007D5291" w:rsidP="007D5291">
      <w:pPr>
        <w:pStyle w:val="InventoryItem"/>
        <w:rPr>
          <w:color w:val="auto"/>
        </w:rPr>
      </w:pPr>
      <w:proofErr w:type="spellStart"/>
      <w:r w:rsidRPr="007D5291">
        <w:rPr>
          <w:color w:val="auto"/>
        </w:rPr>
        <w:t>thri-kreen</w:t>
      </w:r>
      <w:proofErr w:type="spellEnd"/>
      <w:r w:rsidRPr="007D5291">
        <w:rPr>
          <w:color w:val="auto"/>
        </w:rPr>
        <w:t xml:space="preserve"> (singular and plural)</w:t>
      </w:r>
    </w:p>
    <w:p w14:paraId="41E29C31" w14:textId="2D8EE476" w:rsidR="00C6270E" w:rsidRPr="007D5291" w:rsidRDefault="00C6270E" w:rsidP="007D5291">
      <w:pPr>
        <w:pStyle w:val="InventoryItem"/>
        <w:rPr>
          <w:color w:val="auto"/>
        </w:rPr>
      </w:pPr>
      <w:r>
        <w:rPr>
          <w:color w:val="auto"/>
        </w:rPr>
        <w:t>timeline</w:t>
      </w:r>
    </w:p>
    <w:p w14:paraId="0749B84D" w14:textId="77777777" w:rsidR="007D5291" w:rsidRPr="007D5291" w:rsidRDefault="007D5291" w:rsidP="007D5291">
      <w:pPr>
        <w:pStyle w:val="InventoryItem"/>
        <w:rPr>
          <w:color w:val="auto"/>
        </w:rPr>
      </w:pPr>
      <w:r w:rsidRPr="007D5291">
        <w:rPr>
          <w:color w:val="auto"/>
        </w:rPr>
        <w:t>war band (not warband)</w:t>
      </w:r>
    </w:p>
    <w:p w14:paraId="32302868" w14:textId="77777777" w:rsidR="007D5291" w:rsidRPr="007D5291" w:rsidRDefault="007D5291" w:rsidP="007D5291">
      <w:pPr>
        <w:pStyle w:val="InventoryItem"/>
        <w:rPr>
          <w:color w:val="auto"/>
        </w:rPr>
      </w:pPr>
      <w:r w:rsidRPr="007D5291">
        <w:rPr>
          <w:color w:val="auto"/>
        </w:rPr>
        <w:t>weaponsmith</w:t>
      </w:r>
    </w:p>
    <w:p w14:paraId="7C8AEDBA" w14:textId="77777777" w:rsidR="007D5291" w:rsidRPr="007D5291" w:rsidRDefault="007D5291" w:rsidP="007D5291">
      <w:pPr>
        <w:pStyle w:val="InventoryItem"/>
        <w:rPr>
          <w:color w:val="auto"/>
        </w:rPr>
      </w:pPr>
      <w:r w:rsidRPr="007D5291">
        <w:rPr>
          <w:color w:val="auto"/>
        </w:rPr>
        <w:t xml:space="preserve">worshiped/worshiper/worshiping (secondary variant in </w:t>
      </w:r>
      <w:r w:rsidRPr="007D5291">
        <w:rPr>
          <w:i/>
          <w:color w:val="auto"/>
        </w:rPr>
        <w:t>Webster’s</w:t>
      </w:r>
      <w:r w:rsidRPr="007D5291">
        <w:rPr>
          <w:color w:val="auto"/>
        </w:rPr>
        <w:t>)</w:t>
      </w:r>
    </w:p>
    <w:p w14:paraId="78CEF180" w14:textId="77777777" w:rsidR="007D5291" w:rsidRPr="007D5291" w:rsidRDefault="007D5291" w:rsidP="007D5291">
      <w:pPr>
        <w:pStyle w:val="InventoryItem"/>
        <w:rPr>
          <w:color w:val="auto"/>
        </w:rPr>
      </w:pPr>
      <w:proofErr w:type="spellStart"/>
      <w:r w:rsidRPr="007D5291">
        <w:rPr>
          <w:color w:val="auto"/>
        </w:rPr>
        <w:t>xorn</w:t>
      </w:r>
      <w:proofErr w:type="spellEnd"/>
      <w:r w:rsidRPr="007D5291">
        <w:rPr>
          <w:color w:val="auto"/>
        </w:rPr>
        <w:t xml:space="preserve"> (singular and plural)</w:t>
      </w:r>
    </w:p>
    <w:p w14:paraId="3613C24C" w14:textId="77777777" w:rsidR="007D5291" w:rsidRPr="007D5291" w:rsidRDefault="007D5291" w:rsidP="007D5291">
      <w:pPr>
        <w:pStyle w:val="InventoryItem"/>
        <w:rPr>
          <w:color w:val="auto"/>
        </w:rPr>
      </w:pPr>
      <w:r w:rsidRPr="007D5291">
        <w:rPr>
          <w:color w:val="auto"/>
        </w:rPr>
        <w:t>yuan-ti (singular and plural)</w:t>
      </w:r>
    </w:p>
    <w:p w14:paraId="430414E2" w14:textId="77777777" w:rsidR="00567044" w:rsidRPr="009F3E7A" w:rsidRDefault="00567044" w:rsidP="00567044">
      <w:pPr>
        <w:pStyle w:val="InventoryHeading"/>
      </w:pPr>
      <w:r w:rsidRPr="008203E8">
        <w:t>Forgotten Realms</w:t>
      </w:r>
      <w:r>
        <w:t xml:space="preserve"> Terms</w:t>
      </w:r>
    </w:p>
    <w:p w14:paraId="0EA1EF0E" w14:textId="77777777" w:rsidR="00567044" w:rsidRDefault="00567044" w:rsidP="00567044">
      <w:pPr>
        <w:pStyle w:val="InventoryItem"/>
      </w:pPr>
      <w:r>
        <w:t>Goodman/</w:t>
      </w:r>
      <w:proofErr w:type="spellStart"/>
      <w:r>
        <w:t>Goodwoman</w:t>
      </w:r>
      <w:proofErr w:type="spellEnd"/>
      <w:r>
        <w:t xml:space="preserve"> (a title or form of address, usu. capped)</w:t>
      </w:r>
    </w:p>
    <w:p w14:paraId="755CB477" w14:textId="5C57843E" w:rsidR="00567044" w:rsidRDefault="00567044" w:rsidP="00567044">
      <w:pPr>
        <w:pStyle w:val="InventoryItem"/>
      </w:pPr>
      <w:proofErr w:type="spellStart"/>
      <w:r>
        <w:t>godsforsaken</w:t>
      </w:r>
      <w:proofErr w:type="spellEnd"/>
      <w:r>
        <w:t xml:space="preserve"> (established in the Realms, but not necessary in </w:t>
      </w:r>
      <w:r w:rsidR="00266CE8">
        <w:t>other</w:t>
      </w:r>
      <w:r>
        <w:t xml:space="preserve"> polytheistic setting</w:t>
      </w:r>
      <w:r w:rsidR="00266CE8">
        <w:t xml:space="preserve">s; </w:t>
      </w:r>
      <w:r w:rsidR="00D80DD8">
        <w:t>“</w:t>
      </w:r>
      <w:r w:rsidR="00266CE8">
        <w:t>godforsaken</w:t>
      </w:r>
      <w:r w:rsidR="00D80DD8">
        <w:t>”</w:t>
      </w:r>
      <w:r w:rsidR="00266CE8">
        <w:t xml:space="preserve"> has no necessary connection to monotheism</w:t>
      </w:r>
      <w:r>
        <w:t>)</w:t>
      </w:r>
    </w:p>
    <w:p w14:paraId="008424E8" w14:textId="77777777" w:rsidR="00567044" w:rsidRDefault="00567044" w:rsidP="00567044">
      <w:pPr>
        <w:pStyle w:val="InventoryItem"/>
      </w:pPr>
      <w:proofErr w:type="spellStart"/>
      <w:r>
        <w:t>goodsir</w:t>
      </w:r>
      <w:proofErr w:type="spellEnd"/>
      <w:r>
        <w:t xml:space="preserve"> (a form of address, not capped)</w:t>
      </w:r>
    </w:p>
    <w:p w14:paraId="68888C81" w14:textId="77777777" w:rsidR="00567044" w:rsidRDefault="00567044" w:rsidP="00567044">
      <w:pPr>
        <w:pStyle w:val="InventoryItem"/>
      </w:pPr>
      <w:proofErr w:type="spellStart"/>
      <w:r>
        <w:t>magecraft</w:t>
      </w:r>
      <w:proofErr w:type="spellEnd"/>
      <w:r>
        <w:t xml:space="preserve"> (noun)</w:t>
      </w:r>
    </w:p>
    <w:p w14:paraId="598321DB" w14:textId="77777777" w:rsidR="00567044" w:rsidRDefault="00567044" w:rsidP="00567044">
      <w:pPr>
        <w:pStyle w:val="InventoryItem"/>
      </w:pPr>
      <w:proofErr w:type="spellStart"/>
      <w:r>
        <w:t>magelight</w:t>
      </w:r>
      <w:proofErr w:type="spellEnd"/>
    </w:p>
    <w:p w14:paraId="16B6B091" w14:textId="77777777" w:rsidR="00567044" w:rsidRDefault="00567044" w:rsidP="00567044">
      <w:pPr>
        <w:pStyle w:val="InventoryItem"/>
      </w:pPr>
      <w:proofErr w:type="spellStart"/>
      <w:r>
        <w:lastRenderedPageBreak/>
        <w:t>magelord</w:t>
      </w:r>
      <w:proofErr w:type="spellEnd"/>
    </w:p>
    <w:p w14:paraId="79A074A0" w14:textId="77777777" w:rsidR="00567044" w:rsidRDefault="00567044" w:rsidP="00567044">
      <w:pPr>
        <w:pStyle w:val="InventoryItem"/>
      </w:pPr>
      <w:proofErr w:type="spellStart"/>
      <w:r>
        <w:t>magesight</w:t>
      </w:r>
      <w:proofErr w:type="spellEnd"/>
    </w:p>
    <w:p w14:paraId="7B355E51" w14:textId="3D9E19EA" w:rsidR="00C6270E" w:rsidRDefault="00C6270E" w:rsidP="00567044">
      <w:pPr>
        <w:pStyle w:val="InventoryItem"/>
      </w:pPr>
      <w:r>
        <w:t>the Realms (should be preceded by “the Forgotten Realms”)</w:t>
      </w:r>
    </w:p>
    <w:p w14:paraId="56338C48" w14:textId="69AA5B96" w:rsidR="009A73A7" w:rsidRDefault="009A73A7" w:rsidP="009A73A7">
      <w:pPr>
        <w:pStyle w:val="InventoryHeading"/>
      </w:pPr>
      <w:r>
        <w:t xml:space="preserve">Editions of the </w:t>
      </w:r>
      <w:r w:rsidR="000F5DBC">
        <w:t xml:space="preserve">Tabletop </w:t>
      </w:r>
      <w:r>
        <w:t>RPG</w:t>
      </w:r>
      <w:r w:rsidR="00016773">
        <w:t xml:space="preserve"> (AD&amp;D)</w:t>
      </w:r>
    </w:p>
    <w:p w14:paraId="12998BD6" w14:textId="55CE95F3" w:rsidR="009A73A7" w:rsidRDefault="007044F7" w:rsidP="009A73A7">
      <w:pPr>
        <w:pStyle w:val="InventoryItem"/>
      </w:pPr>
      <w:r>
        <w:t>first edition</w:t>
      </w:r>
    </w:p>
    <w:p w14:paraId="4D8FA9D0" w14:textId="5E7BE7F2" w:rsidR="009A73A7" w:rsidRDefault="007044F7" w:rsidP="009A73A7">
      <w:pPr>
        <w:pStyle w:val="InventoryItem"/>
      </w:pPr>
      <w:r>
        <w:t>second edition</w:t>
      </w:r>
    </w:p>
    <w:p w14:paraId="10CA5330" w14:textId="4A394DBB" w:rsidR="009A73A7" w:rsidRDefault="007044F7" w:rsidP="009A73A7">
      <w:pPr>
        <w:pStyle w:val="InventoryItem"/>
      </w:pPr>
      <w:r>
        <w:t>third edition</w:t>
      </w:r>
    </w:p>
    <w:p w14:paraId="5F19508D" w14:textId="798AC023" w:rsidR="009A73A7" w:rsidRDefault="007044F7" w:rsidP="009A73A7">
      <w:pPr>
        <w:pStyle w:val="InventoryItem"/>
      </w:pPr>
      <w:r>
        <w:t>third edition (v.</w:t>
      </w:r>
      <w:r w:rsidR="00ED2C30">
        <w:t>3.5)</w:t>
      </w:r>
    </w:p>
    <w:p w14:paraId="712C501B" w14:textId="55DE17EF" w:rsidR="00ED2C30" w:rsidRDefault="007044F7" w:rsidP="009A73A7">
      <w:pPr>
        <w:pStyle w:val="InventoryItem"/>
      </w:pPr>
      <w:r>
        <w:t>fourth edition</w:t>
      </w:r>
    </w:p>
    <w:p w14:paraId="4C0A02D6" w14:textId="6291BEF3" w:rsidR="00ED2C30" w:rsidRDefault="007044F7" w:rsidP="009A73A7">
      <w:pPr>
        <w:pStyle w:val="InventoryItem"/>
      </w:pPr>
      <w:r>
        <w:t>fifth edition</w:t>
      </w:r>
    </w:p>
    <w:p w14:paraId="72EE3E00" w14:textId="6369B1B1" w:rsidR="00947EFD" w:rsidRDefault="00947EFD" w:rsidP="00567044">
      <w:pPr>
        <w:pStyle w:val="InventoryHeading"/>
      </w:pPr>
      <w:r>
        <w:t>Abbreviations</w:t>
      </w:r>
    </w:p>
    <w:p w14:paraId="38CD8C33" w14:textId="312497CC" w:rsidR="00947EFD" w:rsidRPr="005A69B8" w:rsidRDefault="00947EFD" w:rsidP="00947EFD">
      <w:pPr>
        <w:pStyle w:val="TableHeader"/>
        <w:tabs>
          <w:tab w:val="left" w:pos="900"/>
        </w:tabs>
      </w:pPr>
      <w:r w:rsidRPr="005A69B8">
        <w:t>Abbrev</w:t>
      </w:r>
      <w:r>
        <w:t>.</w:t>
      </w:r>
      <w:r w:rsidRPr="005A69B8">
        <w:tab/>
      </w:r>
      <w:r w:rsidR="00DC24FE">
        <w:t>Brand or Product</w:t>
      </w:r>
    </w:p>
    <w:p w14:paraId="4088404B" w14:textId="77777777" w:rsidR="00947EFD" w:rsidRDefault="00947EFD" w:rsidP="00947EFD">
      <w:pPr>
        <w:pStyle w:val="TableBody"/>
        <w:tabs>
          <w:tab w:val="left" w:pos="900"/>
        </w:tabs>
        <w:rPr>
          <w:smallCaps/>
        </w:rPr>
      </w:pPr>
      <w:r w:rsidRPr="005A69B8">
        <w:t>D&amp;D</w:t>
      </w:r>
      <w:r w:rsidRPr="005A69B8">
        <w:tab/>
      </w:r>
      <w:r w:rsidRPr="00E4166F">
        <w:rPr>
          <w:smallCaps/>
        </w:rPr>
        <w:t>Dungeons &amp; Dragons</w:t>
      </w:r>
    </w:p>
    <w:p w14:paraId="292ADAE3" w14:textId="15D2BC59" w:rsidR="00DC24FE" w:rsidRPr="005A69B8" w:rsidRDefault="00DC24FE" w:rsidP="00DC24FE">
      <w:pPr>
        <w:pStyle w:val="TableBody"/>
        <w:tabs>
          <w:tab w:val="left" w:pos="900"/>
        </w:tabs>
        <w:rPr>
          <w:i/>
          <w:iCs/>
        </w:rPr>
      </w:pPr>
      <w:r w:rsidRPr="00947EFD">
        <w:rPr>
          <w:i/>
        </w:rPr>
        <w:t>PH</w:t>
      </w:r>
      <w:r w:rsidRPr="005A69B8">
        <w:tab/>
      </w:r>
      <w:r w:rsidRPr="005A69B8">
        <w:rPr>
          <w:i/>
          <w:iCs/>
        </w:rPr>
        <w:t>Player's Handbook</w:t>
      </w:r>
    </w:p>
    <w:p w14:paraId="6C1BFFAB" w14:textId="6C84049C" w:rsidR="00DC24FE" w:rsidRPr="005A69B8" w:rsidRDefault="00DC24FE" w:rsidP="00DC24FE">
      <w:pPr>
        <w:pStyle w:val="TableBody"/>
        <w:tabs>
          <w:tab w:val="left" w:pos="900"/>
        </w:tabs>
        <w:rPr>
          <w:i/>
          <w:iCs/>
        </w:rPr>
      </w:pPr>
      <w:r w:rsidRPr="00947EFD">
        <w:rPr>
          <w:i/>
        </w:rPr>
        <w:t>DMG</w:t>
      </w:r>
      <w:r w:rsidRPr="005A69B8">
        <w:tab/>
      </w:r>
      <w:r w:rsidRPr="005A69B8">
        <w:rPr>
          <w:i/>
          <w:iCs/>
        </w:rPr>
        <w:t>Dungeon Master's Guide</w:t>
      </w:r>
    </w:p>
    <w:p w14:paraId="092C2EB9" w14:textId="77777777" w:rsidR="00DC24FE" w:rsidRPr="005A69B8" w:rsidRDefault="00DC24FE" w:rsidP="00DC24FE">
      <w:pPr>
        <w:pStyle w:val="TableBody"/>
        <w:tabs>
          <w:tab w:val="left" w:pos="900"/>
        </w:tabs>
        <w:rPr>
          <w:i/>
          <w:iCs/>
        </w:rPr>
      </w:pPr>
      <w:r w:rsidRPr="00947EFD">
        <w:rPr>
          <w:i/>
        </w:rPr>
        <w:t>MM</w:t>
      </w:r>
      <w:r w:rsidRPr="005A69B8">
        <w:tab/>
      </w:r>
      <w:r w:rsidRPr="005A69B8">
        <w:rPr>
          <w:i/>
          <w:iCs/>
        </w:rPr>
        <w:t>Monster Manual</w:t>
      </w:r>
    </w:p>
    <w:p w14:paraId="33A70300" w14:textId="7F091C63" w:rsidR="00DC24FE" w:rsidRDefault="00DC24FE" w:rsidP="00DC24FE">
      <w:pPr>
        <w:pStyle w:val="TableBody"/>
        <w:tabs>
          <w:tab w:val="left" w:pos="900"/>
        </w:tabs>
      </w:pPr>
      <w:r w:rsidRPr="005A69B8">
        <w:t>v.3.5</w:t>
      </w:r>
      <w:r w:rsidRPr="005A69B8">
        <w:tab/>
        <w:t>version 3.5</w:t>
      </w:r>
    </w:p>
    <w:p w14:paraId="7620E5BB" w14:textId="671A285F" w:rsidR="00DC24FE" w:rsidRPr="005A69B8" w:rsidRDefault="00DC24FE" w:rsidP="00DC24FE">
      <w:pPr>
        <w:pStyle w:val="TableHeader"/>
        <w:tabs>
          <w:tab w:val="left" w:pos="900"/>
        </w:tabs>
      </w:pPr>
      <w:r>
        <w:t>Abbrev.</w:t>
      </w:r>
      <w:r>
        <w:tab/>
        <w:t>Ability Score</w:t>
      </w:r>
    </w:p>
    <w:p w14:paraId="072D68E1" w14:textId="5E40C4AB" w:rsidR="00947EFD" w:rsidRPr="005A69B8" w:rsidRDefault="00947EFD" w:rsidP="00947EFD">
      <w:pPr>
        <w:pStyle w:val="TableBody"/>
        <w:tabs>
          <w:tab w:val="left" w:pos="900"/>
        </w:tabs>
      </w:pPr>
      <w:r w:rsidRPr="005A69B8">
        <w:t>Str</w:t>
      </w:r>
      <w:r w:rsidRPr="005A69B8">
        <w:tab/>
        <w:t>Strength</w:t>
      </w:r>
    </w:p>
    <w:p w14:paraId="741D2307" w14:textId="75C5B586" w:rsidR="00947EFD" w:rsidRPr="005A69B8" w:rsidRDefault="00947EFD" w:rsidP="00947EFD">
      <w:pPr>
        <w:pStyle w:val="TableBody"/>
        <w:tabs>
          <w:tab w:val="left" w:pos="900"/>
        </w:tabs>
      </w:pPr>
      <w:r w:rsidRPr="005A69B8">
        <w:t>Dex</w:t>
      </w:r>
      <w:r w:rsidRPr="005A69B8">
        <w:tab/>
        <w:t>Dexterity</w:t>
      </w:r>
    </w:p>
    <w:p w14:paraId="1CD5B297" w14:textId="61FF9123" w:rsidR="00947EFD" w:rsidRPr="005A69B8" w:rsidRDefault="00947EFD" w:rsidP="00947EFD">
      <w:pPr>
        <w:pStyle w:val="TableBody"/>
        <w:tabs>
          <w:tab w:val="left" w:pos="900"/>
        </w:tabs>
      </w:pPr>
      <w:r w:rsidRPr="005A69B8">
        <w:t>Con</w:t>
      </w:r>
      <w:r w:rsidRPr="005A69B8">
        <w:tab/>
        <w:t>Constitution</w:t>
      </w:r>
    </w:p>
    <w:p w14:paraId="4D3105D3" w14:textId="59CA880E" w:rsidR="00947EFD" w:rsidRPr="005A69B8" w:rsidRDefault="00947EFD" w:rsidP="00947EFD">
      <w:pPr>
        <w:pStyle w:val="TableBody"/>
        <w:tabs>
          <w:tab w:val="left" w:pos="900"/>
        </w:tabs>
      </w:pPr>
      <w:r w:rsidRPr="005A69B8">
        <w:t>Int</w:t>
      </w:r>
      <w:r w:rsidRPr="005A69B8">
        <w:tab/>
        <w:t>Intelligence</w:t>
      </w:r>
    </w:p>
    <w:p w14:paraId="6CB9479E" w14:textId="49D255C1" w:rsidR="00947EFD" w:rsidRPr="005A69B8" w:rsidRDefault="00947EFD" w:rsidP="00947EFD">
      <w:pPr>
        <w:pStyle w:val="TableBody"/>
        <w:tabs>
          <w:tab w:val="left" w:pos="900"/>
        </w:tabs>
      </w:pPr>
      <w:r w:rsidRPr="005A69B8">
        <w:t>Wis</w:t>
      </w:r>
      <w:r w:rsidRPr="005A69B8">
        <w:tab/>
        <w:t>Wisdom</w:t>
      </w:r>
    </w:p>
    <w:p w14:paraId="1AFD5BAE" w14:textId="101B4EFF" w:rsidR="00947EFD" w:rsidRDefault="00947EFD" w:rsidP="00947EFD">
      <w:pPr>
        <w:pStyle w:val="TableBody"/>
        <w:tabs>
          <w:tab w:val="left" w:pos="900"/>
        </w:tabs>
      </w:pPr>
      <w:r w:rsidRPr="005A69B8">
        <w:t>Cha</w:t>
      </w:r>
      <w:r w:rsidRPr="005A69B8">
        <w:tab/>
        <w:t>Charisma</w:t>
      </w:r>
    </w:p>
    <w:p w14:paraId="7FD010E0" w14:textId="49FA2289" w:rsidR="00DC24FE" w:rsidRPr="005A69B8" w:rsidRDefault="00DC24FE" w:rsidP="00DC24FE">
      <w:pPr>
        <w:pStyle w:val="TableHeader"/>
        <w:tabs>
          <w:tab w:val="left" w:pos="900"/>
        </w:tabs>
      </w:pPr>
      <w:r>
        <w:t>Abbrev.</w:t>
      </w:r>
      <w:r>
        <w:tab/>
        <w:t>Coin</w:t>
      </w:r>
    </w:p>
    <w:p w14:paraId="5F9F25DC" w14:textId="77777777" w:rsidR="00947EFD" w:rsidRPr="005A69B8" w:rsidRDefault="00947EFD" w:rsidP="00947EFD">
      <w:pPr>
        <w:pStyle w:val="TableBody"/>
        <w:tabs>
          <w:tab w:val="left" w:pos="900"/>
        </w:tabs>
      </w:pPr>
      <w:r>
        <w:t>gp</w:t>
      </w:r>
      <w:r w:rsidRPr="005A69B8">
        <w:tab/>
        <w:t>gold piece</w:t>
      </w:r>
      <w:r>
        <w:t>(</w:t>
      </w:r>
      <w:r w:rsidRPr="005A69B8">
        <w:t>s</w:t>
      </w:r>
      <w:r>
        <w:t>)</w:t>
      </w:r>
    </w:p>
    <w:p w14:paraId="53B53663" w14:textId="38536A50" w:rsidR="00947EFD" w:rsidRPr="005A69B8" w:rsidRDefault="00947EFD" w:rsidP="00947EFD">
      <w:pPr>
        <w:pStyle w:val="TableBody"/>
        <w:tabs>
          <w:tab w:val="left" w:pos="900"/>
        </w:tabs>
      </w:pPr>
      <w:r w:rsidRPr="005A69B8">
        <w:t>ep</w:t>
      </w:r>
      <w:r w:rsidRPr="005A69B8">
        <w:tab/>
        <w:t xml:space="preserve">electrum </w:t>
      </w:r>
      <w:r>
        <w:t>piece(s)</w:t>
      </w:r>
    </w:p>
    <w:p w14:paraId="69F44F9A" w14:textId="77777777" w:rsidR="00947EFD" w:rsidRPr="005A69B8" w:rsidRDefault="00947EFD" w:rsidP="00947EFD">
      <w:pPr>
        <w:pStyle w:val="TableBody"/>
        <w:tabs>
          <w:tab w:val="left" w:pos="900"/>
        </w:tabs>
      </w:pPr>
      <w:r w:rsidRPr="005A69B8">
        <w:t>cp</w:t>
      </w:r>
      <w:r w:rsidRPr="005A69B8">
        <w:tab/>
        <w:t xml:space="preserve">copper </w:t>
      </w:r>
      <w:r>
        <w:t>piece(s)</w:t>
      </w:r>
    </w:p>
    <w:p w14:paraId="5C9EA667" w14:textId="77777777" w:rsidR="00947EFD" w:rsidRPr="005A69B8" w:rsidRDefault="00947EFD" w:rsidP="00947EFD">
      <w:pPr>
        <w:pStyle w:val="TableBody"/>
        <w:tabs>
          <w:tab w:val="left" w:pos="900"/>
        </w:tabs>
      </w:pPr>
      <w:r w:rsidRPr="005A69B8">
        <w:t>sp</w:t>
      </w:r>
      <w:r w:rsidRPr="005A69B8">
        <w:tab/>
        <w:t xml:space="preserve">silver </w:t>
      </w:r>
      <w:r>
        <w:t>piece(s)</w:t>
      </w:r>
    </w:p>
    <w:p w14:paraId="4D62A6FE" w14:textId="4FC1923E" w:rsidR="00947EFD" w:rsidRDefault="00947EFD" w:rsidP="00947EFD">
      <w:pPr>
        <w:pStyle w:val="TableBody"/>
        <w:tabs>
          <w:tab w:val="left" w:pos="900"/>
        </w:tabs>
      </w:pPr>
      <w:r w:rsidRPr="005A69B8">
        <w:t>pp</w:t>
      </w:r>
      <w:r w:rsidRPr="005A69B8">
        <w:tab/>
        <w:t xml:space="preserve">platinum </w:t>
      </w:r>
      <w:r>
        <w:t>piece(s)</w:t>
      </w:r>
    </w:p>
    <w:p w14:paraId="25A30351" w14:textId="5E8B53F4" w:rsidR="00DC24FE" w:rsidRPr="005A69B8" w:rsidRDefault="00DC24FE" w:rsidP="00DC24FE">
      <w:pPr>
        <w:pStyle w:val="TableHeader"/>
        <w:tabs>
          <w:tab w:val="left" w:pos="900"/>
        </w:tabs>
      </w:pPr>
      <w:r>
        <w:t>Abbrev.</w:t>
      </w:r>
      <w:r>
        <w:tab/>
        <w:t>Die</w:t>
      </w:r>
    </w:p>
    <w:p w14:paraId="5CAD357D" w14:textId="77777777" w:rsidR="00947EFD" w:rsidRPr="005A69B8" w:rsidRDefault="00947EFD" w:rsidP="00947EFD">
      <w:pPr>
        <w:pStyle w:val="TableBody"/>
        <w:tabs>
          <w:tab w:val="left" w:pos="900"/>
        </w:tabs>
      </w:pPr>
      <w:r w:rsidRPr="005A69B8">
        <w:t>d4</w:t>
      </w:r>
      <w:r w:rsidRPr="005A69B8">
        <w:tab/>
        <w:t>four-sided die</w:t>
      </w:r>
    </w:p>
    <w:p w14:paraId="7BE9E6BB" w14:textId="77777777" w:rsidR="00947EFD" w:rsidRPr="005A69B8" w:rsidRDefault="00947EFD" w:rsidP="00947EFD">
      <w:pPr>
        <w:pStyle w:val="TableBody"/>
        <w:tabs>
          <w:tab w:val="left" w:pos="900"/>
        </w:tabs>
      </w:pPr>
      <w:r w:rsidRPr="005A69B8">
        <w:t>d6</w:t>
      </w:r>
      <w:r w:rsidRPr="005A69B8">
        <w:tab/>
        <w:t>six-sided die</w:t>
      </w:r>
    </w:p>
    <w:p w14:paraId="57458A78" w14:textId="77777777" w:rsidR="00947EFD" w:rsidRPr="005A69B8" w:rsidRDefault="00947EFD" w:rsidP="00947EFD">
      <w:pPr>
        <w:pStyle w:val="TableBody"/>
        <w:tabs>
          <w:tab w:val="left" w:pos="900"/>
        </w:tabs>
      </w:pPr>
      <w:r w:rsidRPr="005A69B8">
        <w:t>d8</w:t>
      </w:r>
      <w:r w:rsidRPr="005A69B8">
        <w:tab/>
        <w:t>eight-sided die</w:t>
      </w:r>
    </w:p>
    <w:p w14:paraId="21DE0539" w14:textId="77777777" w:rsidR="00947EFD" w:rsidRPr="005A69B8" w:rsidRDefault="00947EFD" w:rsidP="00947EFD">
      <w:pPr>
        <w:pStyle w:val="TableBody"/>
        <w:tabs>
          <w:tab w:val="left" w:pos="900"/>
        </w:tabs>
      </w:pPr>
      <w:r w:rsidRPr="005A69B8">
        <w:t>d10</w:t>
      </w:r>
      <w:r w:rsidRPr="005A69B8">
        <w:tab/>
        <w:t>ten-sided die</w:t>
      </w:r>
    </w:p>
    <w:p w14:paraId="5D7B1733" w14:textId="77777777" w:rsidR="00947EFD" w:rsidRPr="005A69B8" w:rsidRDefault="00947EFD" w:rsidP="00947EFD">
      <w:pPr>
        <w:pStyle w:val="TableBody"/>
        <w:tabs>
          <w:tab w:val="left" w:pos="900"/>
        </w:tabs>
      </w:pPr>
      <w:r w:rsidRPr="005A69B8">
        <w:t>d12</w:t>
      </w:r>
      <w:r w:rsidRPr="005A69B8">
        <w:tab/>
        <w:t>twelve-sided die</w:t>
      </w:r>
    </w:p>
    <w:p w14:paraId="5635E1E8" w14:textId="77777777" w:rsidR="00947EFD" w:rsidRPr="005A69B8" w:rsidRDefault="00947EFD" w:rsidP="00947EFD">
      <w:pPr>
        <w:pStyle w:val="TableBody"/>
        <w:tabs>
          <w:tab w:val="left" w:pos="900"/>
        </w:tabs>
      </w:pPr>
      <w:r w:rsidRPr="005A69B8">
        <w:t>d20</w:t>
      </w:r>
      <w:r w:rsidRPr="005A69B8">
        <w:tab/>
        <w:t>twenty-sided die</w:t>
      </w:r>
    </w:p>
    <w:p w14:paraId="6C286E13" w14:textId="0DF39D90" w:rsidR="00947EFD" w:rsidRDefault="00947EFD" w:rsidP="00947EFD">
      <w:pPr>
        <w:pStyle w:val="TableBody"/>
        <w:tabs>
          <w:tab w:val="left" w:pos="900"/>
        </w:tabs>
      </w:pPr>
      <w:r>
        <w:t>d100</w:t>
      </w:r>
      <w:r>
        <w:tab/>
        <w:t>percentile dice</w:t>
      </w:r>
    </w:p>
    <w:p w14:paraId="681A1260" w14:textId="77777777" w:rsidR="00DC24FE" w:rsidRPr="005A69B8" w:rsidRDefault="00DC24FE" w:rsidP="00DC24FE">
      <w:pPr>
        <w:pStyle w:val="TableHeader"/>
        <w:tabs>
          <w:tab w:val="left" w:pos="900"/>
        </w:tabs>
      </w:pPr>
      <w:r>
        <w:t>Abbrev.</w:t>
      </w:r>
      <w:r>
        <w:tab/>
        <w:t>Other Term</w:t>
      </w:r>
    </w:p>
    <w:p w14:paraId="4B3FD912" w14:textId="77777777" w:rsidR="00DC24FE" w:rsidRPr="005A69B8" w:rsidRDefault="00DC24FE" w:rsidP="00DC24FE">
      <w:pPr>
        <w:pStyle w:val="TableBody"/>
        <w:tabs>
          <w:tab w:val="left" w:pos="900"/>
        </w:tabs>
      </w:pPr>
      <w:r w:rsidRPr="005A69B8">
        <w:t>AC</w:t>
      </w:r>
      <w:r w:rsidRPr="005A69B8">
        <w:tab/>
        <w:t>Armor Class</w:t>
      </w:r>
    </w:p>
    <w:p w14:paraId="6B776C77" w14:textId="77777777" w:rsidR="00DC24FE" w:rsidRPr="005A69B8" w:rsidRDefault="00DC24FE" w:rsidP="00DC24FE">
      <w:pPr>
        <w:pStyle w:val="TableBody"/>
        <w:tabs>
          <w:tab w:val="left" w:pos="900"/>
        </w:tabs>
      </w:pPr>
      <w:r w:rsidRPr="005A69B8">
        <w:t>DC</w:t>
      </w:r>
      <w:r w:rsidRPr="005A69B8">
        <w:tab/>
        <w:t>Difficulty Class</w:t>
      </w:r>
    </w:p>
    <w:p w14:paraId="5F8904C5" w14:textId="77777777" w:rsidR="00DC24FE" w:rsidRDefault="00DC24FE" w:rsidP="00DC24FE">
      <w:pPr>
        <w:pStyle w:val="TableBody"/>
        <w:tabs>
          <w:tab w:val="left" w:pos="900"/>
        </w:tabs>
      </w:pPr>
      <w:r w:rsidRPr="005A69B8">
        <w:t>DM</w:t>
      </w:r>
      <w:r w:rsidRPr="005A69B8">
        <w:tab/>
        <w:t>Dungeon Master</w:t>
      </w:r>
    </w:p>
    <w:p w14:paraId="2688D701" w14:textId="77777777" w:rsidR="00DC24FE" w:rsidRPr="005A69B8" w:rsidRDefault="00DC24FE" w:rsidP="00DC24FE">
      <w:pPr>
        <w:pStyle w:val="TableBody"/>
        <w:tabs>
          <w:tab w:val="left" w:pos="900"/>
        </w:tabs>
      </w:pPr>
      <w:r w:rsidRPr="005A69B8">
        <w:t>XP</w:t>
      </w:r>
      <w:r w:rsidRPr="005A69B8">
        <w:tab/>
        <w:t>experience points</w:t>
      </w:r>
    </w:p>
    <w:p w14:paraId="6AAD083E" w14:textId="68886707" w:rsidR="00DC24FE" w:rsidRPr="005A69B8" w:rsidRDefault="00F1089A" w:rsidP="00DC24FE">
      <w:pPr>
        <w:pStyle w:val="TableBody"/>
        <w:tabs>
          <w:tab w:val="left" w:pos="900"/>
        </w:tabs>
      </w:pPr>
      <w:r>
        <w:t>HD</w:t>
      </w:r>
      <w:r>
        <w:tab/>
        <w:t>H</w:t>
      </w:r>
      <w:r w:rsidR="00DC24FE" w:rsidRPr="005A69B8">
        <w:t xml:space="preserve">it </w:t>
      </w:r>
      <w:r>
        <w:t>D</w:t>
      </w:r>
      <w:r w:rsidR="00DC24FE" w:rsidRPr="005A69B8">
        <w:t>ie</w:t>
      </w:r>
      <w:r w:rsidR="00DC24FE">
        <w:t>/</w:t>
      </w:r>
      <w:r>
        <w:t>D</w:t>
      </w:r>
      <w:r w:rsidR="00DC24FE" w:rsidRPr="005A69B8">
        <w:t>ice</w:t>
      </w:r>
    </w:p>
    <w:p w14:paraId="0B222C49" w14:textId="77777777" w:rsidR="00DC24FE" w:rsidRPr="005A69B8" w:rsidRDefault="00DC24FE" w:rsidP="00DC24FE">
      <w:pPr>
        <w:pStyle w:val="TableBody"/>
        <w:tabs>
          <w:tab w:val="left" w:pos="900"/>
        </w:tabs>
      </w:pPr>
      <w:r w:rsidRPr="005A69B8">
        <w:t>hp</w:t>
      </w:r>
      <w:r w:rsidRPr="005A69B8">
        <w:tab/>
        <w:t>hit points</w:t>
      </w:r>
    </w:p>
    <w:p w14:paraId="34850518" w14:textId="72804BD1" w:rsidR="00C25FAD" w:rsidRDefault="00DC24FE" w:rsidP="00DC24FE">
      <w:pPr>
        <w:pStyle w:val="TableBody"/>
        <w:tabs>
          <w:tab w:val="left" w:pos="900"/>
        </w:tabs>
      </w:pPr>
      <w:r w:rsidRPr="005A69B8">
        <w:t>NPC</w:t>
      </w:r>
      <w:r w:rsidRPr="005A69B8">
        <w:tab/>
        <w:t>nonplayer character</w:t>
      </w:r>
    </w:p>
    <w:p w14:paraId="74045D34" w14:textId="142603CC" w:rsidR="00C25FAD" w:rsidRPr="00B03E52" w:rsidRDefault="003A223B" w:rsidP="00B03E52">
      <w:pPr>
        <w:pStyle w:val="TableTitle"/>
        <w:spacing w:before="240"/>
      </w:pPr>
      <w:r>
        <w:t>Trademarks</w:t>
      </w:r>
    </w:p>
    <w:p w14:paraId="3EE23F0D" w14:textId="07C959E8" w:rsidR="003A223B" w:rsidRDefault="003A223B" w:rsidP="00B03E52">
      <w:pPr>
        <w:pStyle w:val="TableBody"/>
        <w:spacing w:after="120"/>
        <w:rPr>
          <w:b/>
        </w:rPr>
      </w:pPr>
      <w:r>
        <w:t xml:space="preserve">The titles of most recent publications are trademarked. Refer to a product to see if it was trademarked. In addition, </w:t>
      </w:r>
      <w:r w:rsidR="004536F2">
        <w:t>refer to this list.</w:t>
      </w:r>
    </w:p>
    <w:p w14:paraId="504F5C11" w14:textId="77777777" w:rsidR="00CD0586" w:rsidRDefault="00CC6E08" w:rsidP="00B03E52">
      <w:pPr>
        <w:pStyle w:val="ListItem"/>
      </w:pPr>
      <w:r w:rsidRPr="00CC6E08">
        <w:t>AD&amp;D®</w:t>
      </w:r>
    </w:p>
    <w:p w14:paraId="0343C6C6" w14:textId="77777777" w:rsidR="00CD0586" w:rsidRDefault="00CC6E08" w:rsidP="00B03E52">
      <w:pPr>
        <w:pStyle w:val="ListItem"/>
      </w:pPr>
      <w:r w:rsidRPr="00CC6E08">
        <w:t>Advanced Dungeons &amp; Dragons™</w:t>
      </w:r>
    </w:p>
    <w:p w14:paraId="175E3C31" w14:textId="77777777" w:rsidR="00CD0586" w:rsidRDefault="00CC6E08" w:rsidP="00B03E52">
      <w:pPr>
        <w:pStyle w:val="ListItem"/>
      </w:pPr>
      <w:proofErr w:type="spellStart"/>
      <w:r w:rsidRPr="00CC6E08">
        <w:t>Alternity</w:t>
      </w:r>
      <w:proofErr w:type="spellEnd"/>
      <w:r w:rsidRPr="00CC6E08">
        <w:t>®</w:t>
      </w:r>
    </w:p>
    <w:p w14:paraId="1A89CD9F" w14:textId="77777777" w:rsidR="00CD0586" w:rsidRDefault="00CC6E08" w:rsidP="00B03E52">
      <w:pPr>
        <w:pStyle w:val="ListItem"/>
      </w:pPr>
      <w:proofErr w:type="spellStart"/>
      <w:r w:rsidRPr="00CC6E08">
        <w:t>Blackmoor</w:t>
      </w:r>
      <w:proofErr w:type="spellEnd"/>
    </w:p>
    <w:p w14:paraId="6C87CC72" w14:textId="77777777" w:rsidR="00CD0586" w:rsidRDefault="00CC6E08" w:rsidP="00B03E52">
      <w:pPr>
        <w:pStyle w:val="ListItem"/>
      </w:pPr>
      <w:r w:rsidRPr="00266CE8">
        <w:rPr>
          <w:i/>
        </w:rPr>
        <w:t>Castle Ravenloft</w:t>
      </w:r>
      <w:r w:rsidRPr="00CC6E08">
        <w:t>®</w:t>
      </w:r>
    </w:p>
    <w:p w14:paraId="163225C1" w14:textId="77777777" w:rsidR="00CD0586" w:rsidRDefault="00CC6E08" w:rsidP="00B03E52">
      <w:pPr>
        <w:pStyle w:val="ListItem"/>
      </w:pPr>
      <w:r w:rsidRPr="00266CE8">
        <w:rPr>
          <w:i/>
        </w:rPr>
        <w:t>Chainmail</w:t>
      </w:r>
      <w:r w:rsidRPr="00CC6E08">
        <w:t>®</w:t>
      </w:r>
    </w:p>
    <w:p w14:paraId="3713056E" w14:textId="77777777" w:rsidR="00CD0586" w:rsidRDefault="00CC6E08" w:rsidP="00B03E52">
      <w:pPr>
        <w:pStyle w:val="ListItem"/>
      </w:pPr>
      <w:r w:rsidRPr="00CC6E08">
        <w:t>D&amp;D®</w:t>
      </w:r>
    </w:p>
    <w:p w14:paraId="5206042C" w14:textId="77777777" w:rsidR="00CD0586" w:rsidRDefault="00CC6E08" w:rsidP="00B03E52">
      <w:pPr>
        <w:pStyle w:val="ListItem"/>
      </w:pPr>
      <w:r w:rsidRPr="00CC6E08">
        <w:t>D&amp;D Encounters™</w:t>
      </w:r>
    </w:p>
    <w:p w14:paraId="2792E29F" w14:textId="77777777" w:rsidR="00CD0586" w:rsidRDefault="00CC6E08" w:rsidP="00B03E52">
      <w:pPr>
        <w:pStyle w:val="ListItem"/>
      </w:pPr>
      <w:r w:rsidRPr="00CC6E08">
        <w:t>D&amp;D Insider™</w:t>
      </w:r>
    </w:p>
    <w:p w14:paraId="04EE6EB3" w14:textId="77777777" w:rsidR="00CD0586" w:rsidRDefault="00CC6E08" w:rsidP="00B03E52">
      <w:pPr>
        <w:pStyle w:val="ListItem"/>
      </w:pPr>
      <w:r w:rsidRPr="00CC6E08">
        <w:t>D&amp;D Miniatures®</w:t>
      </w:r>
    </w:p>
    <w:p w14:paraId="4C351048" w14:textId="77777777" w:rsidR="00CD0586" w:rsidRDefault="00CC6E08" w:rsidP="00B03E52">
      <w:pPr>
        <w:pStyle w:val="ListItem"/>
      </w:pPr>
      <w:r w:rsidRPr="00CC6E08">
        <w:t>D&amp;D Dungeon Tiles®</w:t>
      </w:r>
    </w:p>
    <w:p w14:paraId="65B4637B" w14:textId="77777777" w:rsidR="00CD0586" w:rsidRDefault="00CC6E08" w:rsidP="00B03E52">
      <w:pPr>
        <w:pStyle w:val="ListItem"/>
      </w:pPr>
      <w:r w:rsidRPr="00CC6E08">
        <w:t>d20 Modern™</w:t>
      </w:r>
    </w:p>
    <w:p w14:paraId="0330D7F4" w14:textId="77777777" w:rsidR="00CD0586" w:rsidRDefault="00CC6E08" w:rsidP="00B03E52">
      <w:pPr>
        <w:pStyle w:val="ListItem"/>
      </w:pPr>
      <w:r w:rsidRPr="00CC6E08">
        <w:t>d20 System™</w:t>
      </w:r>
    </w:p>
    <w:p w14:paraId="44DDD6AD" w14:textId="77777777" w:rsidR="00CD0586" w:rsidRDefault="00CC6E08" w:rsidP="00B03E52">
      <w:pPr>
        <w:pStyle w:val="ListItem"/>
      </w:pPr>
      <w:r w:rsidRPr="00CC6E08">
        <w:t>Dark Sun®</w:t>
      </w:r>
    </w:p>
    <w:p w14:paraId="3DC01E9B" w14:textId="77777777" w:rsidR="00CD0586" w:rsidRDefault="00CC6E08" w:rsidP="00B03E52">
      <w:pPr>
        <w:pStyle w:val="ListItem"/>
      </w:pPr>
      <w:r w:rsidRPr="00CC6E08">
        <w:t>DCI®</w:t>
      </w:r>
    </w:p>
    <w:p w14:paraId="0501028B" w14:textId="77777777" w:rsidR="00CD0586" w:rsidRDefault="00CC6E08" w:rsidP="00B03E52">
      <w:pPr>
        <w:pStyle w:val="ListItem"/>
      </w:pPr>
      <w:r w:rsidRPr="00266CE8">
        <w:rPr>
          <w:i/>
        </w:rPr>
        <w:t>Dragon</w:t>
      </w:r>
      <w:r w:rsidRPr="00CC6E08">
        <w:t>®</w:t>
      </w:r>
    </w:p>
    <w:p w14:paraId="19C029DE" w14:textId="77777777" w:rsidR="00CD0586" w:rsidRDefault="00CC6E08" w:rsidP="00B03E52">
      <w:pPr>
        <w:pStyle w:val="ListItem"/>
      </w:pPr>
      <w:r w:rsidRPr="00CC6E08">
        <w:t>Dragonlance®</w:t>
      </w:r>
    </w:p>
    <w:p w14:paraId="7A2D0CA1" w14:textId="77777777" w:rsidR="00CD0586" w:rsidRDefault="00CC6E08" w:rsidP="00B03E52">
      <w:pPr>
        <w:pStyle w:val="ListItem"/>
      </w:pPr>
      <w:r w:rsidRPr="00266CE8">
        <w:rPr>
          <w:i/>
        </w:rPr>
        <w:t>Dungeon</w:t>
      </w:r>
      <w:r w:rsidRPr="00CC6E08">
        <w:t>®</w:t>
      </w:r>
    </w:p>
    <w:p w14:paraId="1F14133D" w14:textId="77777777" w:rsidR="00CD0586" w:rsidRDefault="00CC6E08" w:rsidP="00B03E52">
      <w:pPr>
        <w:pStyle w:val="ListItem"/>
      </w:pPr>
      <w:r w:rsidRPr="00266CE8">
        <w:rPr>
          <w:smallCaps/>
        </w:rPr>
        <w:t>Dungeons &amp; Dragons</w:t>
      </w:r>
      <w:r w:rsidRPr="00CC6E08">
        <w:t>®</w:t>
      </w:r>
    </w:p>
    <w:p w14:paraId="42852A76" w14:textId="77777777" w:rsidR="00CD0586" w:rsidRDefault="00CC6E08" w:rsidP="00B03E52">
      <w:pPr>
        <w:pStyle w:val="ListItem"/>
      </w:pPr>
      <w:r w:rsidRPr="00CC6E08">
        <w:t>Eberron®</w:t>
      </w:r>
    </w:p>
    <w:p w14:paraId="5B67514C" w14:textId="77777777" w:rsidR="00CD0586" w:rsidRDefault="00CC6E08" w:rsidP="00B03E52">
      <w:pPr>
        <w:pStyle w:val="ListItem"/>
      </w:pPr>
      <w:r w:rsidRPr="00CC6E08">
        <w:t>Forgotten Realms®</w:t>
      </w:r>
    </w:p>
    <w:p w14:paraId="0A833A4D" w14:textId="77777777" w:rsidR="00CD0586" w:rsidRDefault="00CC6E08" w:rsidP="00B03E52">
      <w:pPr>
        <w:pStyle w:val="ListItem"/>
      </w:pPr>
      <w:r w:rsidRPr="00CC6E08">
        <w:t>Gamma World™</w:t>
      </w:r>
    </w:p>
    <w:p w14:paraId="73E62B2E" w14:textId="77777777" w:rsidR="00CD0586" w:rsidRDefault="00CC6E08" w:rsidP="00B03E52">
      <w:pPr>
        <w:pStyle w:val="ListItem"/>
      </w:pPr>
      <w:r w:rsidRPr="00CC6E08">
        <w:t>Greyhawk®</w:t>
      </w:r>
    </w:p>
    <w:p w14:paraId="672BA02A" w14:textId="77777777" w:rsidR="00CD0586" w:rsidRDefault="00CC6E08" w:rsidP="00B03E52">
      <w:pPr>
        <w:pStyle w:val="ListItem"/>
      </w:pPr>
      <w:r w:rsidRPr="00266CE8">
        <w:rPr>
          <w:i/>
        </w:rPr>
        <w:t>Lords of Waterdeep</w:t>
      </w:r>
      <w:r w:rsidRPr="00CC6E08">
        <w:t>®</w:t>
      </w:r>
    </w:p>
    <w:p w14:paraId="6907CCF5" w14:textId="77777777" w:rsidR="00CD0586" w:rsidRDefault="00CC6E08" w:rsidP="00B03E52">
      <w:pPr>
        <w:pStyle w:val="ListItem"/>
      </w:pPr>
      <w:r w:rsidRPr="008671BC">
        <w:t>Neverwinter</w:t>
      </w:r>
      <w:r w:rsidRPr="00CC6E08">
        <w:t>™</w:t>
      </w:r>
    </w:p>
    <w:p w14:paraId="48689CAE" w14:textId="77777777" w:rsidR="00CD0586" w:rsidRDefault="00CC6E08" w:rsidP="00B03E52">
      <w:pPr>
        <w:pStyle w:val="ListItem"/>
      </w:pPr>
      <w:proofErr w:type="spellStart"/>
      <w:r w:rsidRPr="00CC6E08">
        <w:t>Planescape</w:t>
      </w:r>
      <w:proofErr w:type="spellEnd"/>
      <w:r w:rsidRPr="00CC6E08">
        <w:t>™</w:t>
      </w:r>
    </w:p>
    <w:p w14:paraId="3631361B" w14:textId="77777777" w:rsidR="00CD0586" w:rsidRDefault="00CC6E08" w:rsidP="00B03E52">
      <w:pPr>
        <w:pStyle w:val="ListItem"/>
      </w:pPr>
      <w:r w:rsidRPr="00CC6E08">
        <w:t>Ravenloft®</w:t>
      </w:r>
    </w:p>
    <w:p w14:paraId="1CD6D3D8" w14:textId="77777777" w:rsidR="00CD0586" w:rsidRDefault="00CC6E08" w:rsidP="00B03E52">
      <w:pPr>
        <w:pStyle w:val="ListItem"/>
      </w:pPr>
      <w:r w:rsidRPr="00CC6E08">
        <w:t>RPGA®</w:t>
      </w:r>
    </w:p>
    <w:p w14:paraId="59ADB0D4" w14:textId="1AB81653" w:rsidR="00E15685" w:rsidRPr="00237CDF" w:rsidRDefault="009161B1" w:rsidP="00FB4EB7">
      <w:pPr>
        <w:pStyle w:val="InventoryHeading"/>
      </w:pPr>
      <w:r w:rsidRPr="00237CDF">
        <w:t>Armor</w:t>
      </w:r>
    </w:p>
    <w:p w14:paraId="59ADB0D7" w14:textId="77777777" w:rsidR="00E15685" w:rsidRDefault="00501710" w:rsidP="00B03E52">
      <w:pPr>
        <w:pStyle w:val="ListItem"/>
      </w:pPr>
      <w:r>
        <w:t>c</w:t>
      </w:r>
      <w:r w:rsidR="009161B1">
        <w:t>hain mail</w:t>
      </w:r>
    </w:p>
    <w:p w14:paraId="59ADB0D8" w14:textId="77777777" w:rsidR="00E15685" w:rsidRDefault="00501710" w:rsidP="00B03E52">
      <w:pPr>
        <w:pStyle w:val="ListItem"/>
      </w:pPr>
      <w:r>
        <w:t>d</w:t>
      </w:r>
      <w:r w:rsidR="009161B1">
        <w:t>ragon leather</w:t>
      </w:r>
    </w:p>
    <w:p w14:paraId="59ADB0D9" w14:textId="77777777" w:rsidR="00E15685" w:rsidRDefault="00501710" w:rsidP="00B03E52">
      <w:pPr>
        <w:pStyle w:val="ListItem"/>
      </w:pPr>
      <w:r>
        <w:t>d</w:t>
      </w:r>
      <w:r w:rsidR="009161B1">
        <w:t>ragon scale</w:t>
      </w:r>
    </w:p>
    <w:p w14:paraId="59ADB0DA" w14:textId="77777777" w:rsidR="00E15685" w:rsidRDefault="00501710" w:rsidP="00B03E52">
      <w:pPr>
        <w:pStyle w:val="ListItem"/>
      </w:pPr>
      <w:r>
        <w:t>h</w:t>
      </w:r>
      <w:r w:rsidR="009161B1">
        <w:t>ide armor</w:t>
      </w:r>
    </w:p>
    <w:p w14:paraId="59ADB0DB" w14:textId="77777777" w:rsidR="00E15685" w:rsidRDefault="00501710" w:rsidP="00B03E52">
      <w:pPr>
        <w:pStyle w:val="ListItem"/>
      </w:pPr>
      <w:r>
        <w:t>l</w:t>
      </w:r>
      <w:r w:rsidR="009161B1" w:rsidRPr="00C56009">
        <w:t>ea</w:t>
      </w:r>
      <w:r w:rsidR="009161B1">
        <w:t>ther armor</w:t>
      </w:r>
    </w:p>
    <w:p w14:paraId="59ADB0DC" w14:textId="77777777" w:rsidR="00E15685" w:rsidRDefault="00501710" w:rsidP="00B03E52">
      <w:pPr>
        <w:pStyle w:val="ListItem"/>
      </w:pPr>
      <w:r>
        <w:t>m</w:t>
      </w:r>
      <w:r w:rsidR="009161B1">
        <w:t>ithral plate</w:t>
      </w:r>
    </w:p>
    <w:p w14:paraId="59ADB0DD" w14:textId="77777777" w:rsidR="00E15685" w:rsidRDefault="00501710" w:rsidP="00B03E52">
      <w:pPr>
        <w:pStyle w:val="ListItem"/>
      </w:pPr>
      <w:r>
        <w:t>m</w:t>
      </w:r>
      <w:r w:rsidR="009161B1">
        <w:t>ithral scale</w:t>
      </w:r>
    </w:p>
    <w:p w14:paraId="59ADB0DE" w14:textId="77777777" w:rsidR="00E15685" w:rsidRDefault="00501710" w:rsidP="00B03E52">
      <w:pPr>
        <w:pStyle w:val="ListItem"/>
      </w:pPr>
      <w:r>
        <w:t>m</w:t>
      </w:r>
      <w:r w:rsidR="009161B1" w:rsidRPr="00C56009">
        <w:t xml:space="preserve">ithral </w:t>
      </w:r>
      <w:r w:rsidR="009161B1">
        <w:t>shirt</w:t>
      </w:r>
    </w:p>
    <w:p w14:paraId="59ADB0DF" w14:textId="77777777" w:rsidR="00E15685" w:rsidRDefault="00501710" w:rsidP="00B03E52">
      <w:pPr>
        <w:pStyle w:val="ListItem"/>
      </w:pPr>
      <w:r>
        <w:t>p</w:t>
      </w:r>
      <w:r w:rsidR="009161B1">
        <w:t>added armor</w:t>
      </w:r>
    </w:p>
    <w:p w14:paraId="59ADB0E0" w14:textId="77777777" w:rsidR="00E15685" w:rsidRDefault="00501710" w:rsidP="00B03E52">
      <w:pPr>
        <w:pStyle w:val="ListItem"/>
      </w:pPr>
      <w:r>
        <w:t>r</w:t>
      </w:r>
      <w:r w:rsidR="009161B1">
        <w:t>ing mail</w:t>
      </w:r>
    </w:p>
    <w:p w14:paraId="59ADB0E1" w14:textId="77777777" w:rsidR="00E15685" w:rsidRDefault="00501710" w:rsidP="00B03E52">
      <w:pPr>
        <w:pStyle w:val="ListItem"/>
      </w:pPr>
      <w:r>
        <w:t>s</w:t>
      </w:r>
      <w:r w:rsidR="009161B1">
        <w:t>cale mail</w:t>
      </w:r>
    </w:p>
    <w:p w14:paraId="59ADB0E2" w14:textId="77777777" w:rsidR="00E15685" w:rsidRDefault="00501710" w:rsidP="00B03E52">
      <w:pPr>
        <w:pStyle w:val="ListItem"/>
      </w:pPr>
      <w:r>
        <w:t>s</w:t>
      </w:r>
      <w:r w:rsidR="009161B1">
        <w:t>tudded dragon leather</w:t>
      </w:r>
    </w:p>
    <w:p w14:paraId="59ADB0E3" w14:textId="6F54231C" w:rsidR="00E15685" w:rsidRDefault="00501710" w:rsidP="00B03E52">
      <w:pPr>
        <w:pStyle w:val="ListItem"/>
      </w:pPr>
      <w:r>
        <w:t>s</w:t>
      </w:r>
      <w:r w:rsidR="009161B1">
        <w:t>tudded leather</w:t>
      </w:r>
      <w:r w:rsidR="003A3824">
        <w:t xml:space="preserve"> armor</w:t>
      </w:r>
    </w:p>
    <w:p w14:paraId="59ADB0E4" w14:textId="77777777" w:rsidR="00E15685" w:rsidRPr="00567044" w:rsidRDefault="009161B1" w:rsidP="002A7A4B">
      <w:pPr>
        <w:pStyle w:val="InventoryHeading"/>
      </w:pPr>
      <w:r w:rsidRPr="00567044">
        <w:t>Weapons</w:t>
      </w:r>
    </w:p>
    <w:p w14:paraId="4CE54820" w14:textId="77777777" w:rsidR="002859BB" w:rsidRDefault="002859BB" w:rsidP="002A7A4B">
      <w:pPr>
        <w:pStyle w:val="InventoryItem"/>
      </w:pPr>
      <w:r>
        <w:t>b</w:t>
      </w:r>
      <w:r w:rsidRPr="009F0DE3">
        <w:t>attleaxe</w:t>
      </w:r>
    </w:p>
    <w:p w14:paraId="130CD27D" w14:textId="77777777" w:rsidR="002859BB" w:rsidRDefault="002859BB" w:rsidP="002A7A4B">
      <w:pPr>
        <w:pStyle w:val="InventoryItem"/>
      </w:pPr>
      <w:r>
        <w:t>blowgun</w:t>
      </w:r>
    </w:p>
    <w:p w14:paraId="6DF3B73C" w14:textId="77777777" w:rsidR="002859BB" w:rsidRDefault="002859BB" w:rsidP="002A7A4B">
      <w:pPr>
        <w:pStyle w:val="InventoryItem"/>
      </w:pPr>
      <w:proofErr w:type="spellStart"/>
      <w:r>
        <w:t>greataxe</w:t>
      </w:r>
      <w:proofErr w:type="spellEnd"/>
    </w:p>
    <w:p w14:paraId="39C970FC" w14:textId="77777777" w:rsidR="002859BB" w:rsidRDefault="002859BB" w:rsidP="002A7A4B">
      <w:pPr>
        <w:pStyle w:val="InventoryItem"/>
      </w:pPr>
      <w:proofErr w:type="spellStart"/>
      <w:r>
        <w:t>greatclub</w:t>
      </w:r>
      <w:proofErr w:type="spellEnd"/>
    </w:p>
    <w:p w14:paraId="00003484" w14:textId="77777777" w:rsidR="002859BB" w:rsidRDefault="002859BB" w:rsidP="002A7A4B">
      <w:pPr>
        <w:pStyle w:val="InventoryItem"/>
      </w:pPr>
      <w:r>
        <w:t>greatsword</w:t>
      </w:r>
    </w:p>
    <w:p w14:paraId="22EB4B93" w14:textId="77777777" w:rsidR="002859BB" w:rsidRDefault="002859BB" w:rsidP="002A7A4B">
      <w:pPr>
        <w:pStyle w:val="InventoryItem"/>
      </w:pPr>
      <w:r>
        <w:t>hand crossbow</w:t>
      </w:r>
    </w:p>
    <w:p w14:paraId="37BF12E8" w14:textId="77777777" w:rsidR="002859BB" w:rsidRDefault="002859BB" w:rsidP="002A7A4B">
      <w:pPr>
        <w:pStyle w:val="InventoryItem"/>
      </w:pPr>
      <w:r>
        <w:t>h</w:t>
      </w:r>
      <w:r w:rsidRPr="009F0DE3">
        <w:t>andaxe</w:t>
      </w:r>
    </w:p>
    <w:p w14:paraId="38452101" w14:textId="77777777" w:rsidR="002859BB" w:rsidRDefault="002859BB" w:rsidP="002A7A4B">
      <w:pPr>
        <w:pStyle w:val="InventoryItem"/>
      </w:pPr>
      <w:r>
        <w:t>heavy crossbow</w:t>
      </w:r>
    </w:p>
    <w:p w14:paraId="4F0FEB38" w14:textId="77777777" w:rsidR="002859BB" w:rsidRDefault="002859BB" w:rsidP="002A7A4B">
      <w:pPr>
        <w:pStyle w:val="InventoryItem"/>
      </w:pPr>
      <w:r>
        <w:t>light crossbow</w:t>
      </w:r>
    </w:p>
    <w:p w14:paraId="30BFA49A" w14:textId="77777777" w:rsidR="002859BB" w:rsidRDefault="002859BB" w:rsidP="002A7A4B">
      <w:pPr>
        <w:pStyle w:val="InventoryItem"/>
      </w:pPr>
      <w:r>
        <w:t>light hammer</w:t>
      </w:r>
    </w:p>
    <w:p w14:paraId="431A78F1" w14:textId="77777777" w:rsidR="002859BB" w:rsidRDefault="002859BB" w:rsidP="002A7A4B">
      <w:pPr>
        <w:pStyle w:val="InventoryItem"/>
      </w:pPr>
      <w:r>
        <w:t>longbow</w:t>
      </w:r>
    </w:p>
    <w:p w14:paraId="699E9CF3" w14:textId="77777777" w:rsidR="002859BB" w:rsidRDefault="002859BB" w:rsidP="002A7A4B">
      <w:pPr>
        <w:pStyle w:val="InventoryItem"/>
      </w:pPr>
      <w:r>
        <w:t>longsword</w:t>
      </w:r>
    </w:p>
    <w:p w14:paraId="04F80999" w14:textId="77777777" w:rsidR="002859BB" w:rsidRDefault="002859BB" w:rsidP="002A7A4B">
      <w:pPr>
        <w:pStyle w:val="InventoryItem"/>
      </w:pPr>
      <w:r>
        <w:t>m</w:t>
      </w:r>
      <w:r w:rsidRPr="009F0DE3">
        <w:t>orningstar</w:t>
      </w:r>
    </w:p>
    <w:p w14:paraId="3A94D49A" w14:textId="77777777" w:rsidR="002859BB" w:rsidRDefault="002859BB" w:rsidP="002A7A4B">
      <w:pPr>
        <w:pStyle w:val="InventoryItem"/>
      </w:pPr>
      <w:r>
        <w:t>polearm</w:t>
      </w:r>
    </w:p>
    <w:p w14:paraId="7AACDD40" w14:textId="77777777" w:rsidR="002859BB" w:rsidRDefault="002859BB" w:rsidP="002A7A4B">
      <w:pPr>
        <w:pStyle w:val="InventoryItem"/>
      </w:pPr>
      <w:r>
        <w:t>quarterstaff (pl. quarterstaffs)</w:t>
      </w:r>
    </w:p>
    <w:p w14:paraId="54B0E120" w14:textId="77777777" w:rsidR="002859BB" w:rsidRDefault="002859BB" w:rsidP="002A7A4B">
      <w:pPr>
        <w:pStyle w:val="InventoryItem"/>
      </w:pPr>
      <w:r>
        <w:t>shortbow</w:t>
      </w:r>
    </w:p>
    <w:p w14:paraId="20B972A7" w14:textId="77777777" w:rsidR="002859BB" w:rsidRPr="009F0DE3" w:rsidRDefault="002859BB" w:rsidP="002A7A4B">
      <w:pPr>
        <w:pStyle w:val="InventoryItem"/>
      </w:pPr>
      <w:r>
        <w:t>shortsword</w:t>
      </w:r>
    </w:p>
    <w:p w14:paraId="057024F9" w14:textId="77777777" w:rsidR="002859BB" w:rsidRDefault="002859BB" w:rsidP="002A7A4B">
      <w:pPr>
        <w:pStyle w:val="InventoryItem"/>
      </w:pPr>
      <w:r>
        <w:t>u</w:t>
      </w:r>
      <w:r w:rsidRPr="009F0DE3">
        <w:t xml:space="preserve">narmed </w:t>
      </w:r>
      <w:r>
        <w:t>s</w:t>
      </w:r>
      <w:r w:rsidRPr="009F0DE3">
        <w:t>trike</w:t>
      </w:r>
    </w:p>
    <w:p w14:paraId="3A470FB1" w14:textId="77777777" w:rsidR="002859BB" w:rsidRDefault="002859BB" w:rsidP="002A7A4B">
      <w:pPr>
        <w:pStyle w:val="InventoryItem"/>
      </w:pPr>
      <w:r>
        <w:t>war pick</w:t>
      </w:r>
    </w:p>
    <w:p w14:paraId="18D06E79" w14:textId="31D99152" w:rsidR="0052255D" w:rsidRDefault="002859BB" w:rsidP="002A7A4B">
      <w:pPr>
        <w:pStyle w:val="InventoryItem"/>
      </w:pPr>
      <w:r>
        <w:t>w</w:t>
      </w:r>
      <w:r w:rsidRPr="009F0DE3">
        <w:t>arhammer</w:t>
      </w:r>
    </w:p>
    <w:sectPr w:rsidR="0052255D" w:rsidSect="007745F4">
      <w:type w:val="continuous"/>
      <w:pgSz w:w="12240" w:h="15840"/>
      <w:pgMar w:top="1152" w:right="1152" w:bottom="1296" w:left="1152" w:header="576" w:footer="576" w:gutter="0"/>
      <w:cols w:num="2" w:space="57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Bauer, Judy" w:date="2021-01-14T16:19:00Z" w:initials="BJ">
    <w:p w14:paraId="4F377E8E" w14:textId="7AC611BC" w:rsidR="001B4382" w:rsidRDefault="001B4382">
      <w:pPr>
        <w:pStyle w:val="CommentText"/>
      </w:pPr>
      <w:r>
        <w:rPr>
          <w:rStyle w:val="CommentReference"/>
        </w:rPr>
        <w:annotationRef/>
      </w:r>
      <w:r>
        <w:t>Update 1/2021</w:t>
      </w:r>
    </w:p>
  </w:comment>
  <w:comment w:id="20" w:author="Bauer, Judy" w:date="2021-02-24T11:35:00Z" w:initials="BJ">
    <w:p w14:paraId="7E06D03B" w14:textId="2ABBA97C" w:rsidR="001B4382" w:rsidRDefault="001B4382">
      <w:pPr>
        <w:pStyle w:val="CommentText"/>
      </w:pPr>
      <w:r>
        <w:rPr>
          <w:rStyle w:val="CommentReference"/>
        </w:rPr>
        <w:annotationRef/>
      </w:r>
      <w:r>
        <w:rPr>
          <w:rStyle w:val="CommentReference"/>
        </w:rPr>
        <w:t>Don’t bold the surrounding punctuation!</w:t>
      </w:r>
    </w:p>
  </w:comment>
  <w:comment w:id="21" w:author="Bauer, Judy" w:date="2021-02-24T11:36:00Z" w:initials="BJ">
    <w:p w14:paraId="0B6E3DCE" w14:textId="20AD4F53" w:rsidR="001B4382" w:rsidRDefault="001B4382">
      <w:pPr>
        <w:pStyle w:val="CommentText"/>
      </w:pPr>
      <w:r>
        <w:rPr>
          <w:rStyle w:val="CommentReference"/>
        </w:rPr>
        <w:annotationRef/>
      </w:r>
      <w:r>
        <w:t>No italics for these commas—italicize just the spell names.</w:t>
      </w:r>
    </w:p>
  </w:comment>
  <w:comment w:id="22" w:author="Bauer, Judy" w:date="2021-06-10T17:13:00Z" w:initials="BJ">
    <w:p w14:paraId="4C8E95D4" w14:textId="6A9EF0D8" w:rsidR="008446C6" w:rsidRDefault="004C3D28">
      <w:pPr>
        <w:pStyle w:val="CommentText"/>
      </w:pPr>
      <w:r>
        <w:rPr>
          <w:noProof/>
        </w:rPr>
        <w:t>Cut, since we are moving away from chapter references?</w:t>
      </w:r>
      <w:r w:rsidR="008446C6">
        <w:rPr>
          <w:rStyle w:val="CommentReference"/>
        </w:rPr>
        <w:annotationRef/>
      </w:r>
    </w:p>
  </w:comment>
  <w:comment w:id="23" w:author="Bauer, Judy" w:date="2021-01-14T16:17:00Z" w:initials="BJ">
    <w:p w14:paraId="6849AFB9" w14:textId="22F71346" w:rsidR="001B4382" w:rsidRDefault="001B4382">
      <w:pPr>
        <w:pStyle w:val="CommentText"/>
      </w:pPr>
      <w:r>
        <w:rPr>
          <w:rStyle w:val="CommentReference"/>
        </w:rPr>
        <w:annotationRef/>
      </w:r>
      <w:r>
        <w:t>New as of 1/2021</w:t>
      </w:r>
    </w:p>
  </w:comment>
  <w:comment w:id="24" w:author="Bauer, Judy" w:date="2021-02-24T12:01:00Z" w:initials="BJ">
    <w:p w14:paraId="11AA2DE8" w14:textId="23ABE128" w:rsidR="001B4382" w:rsidRDefault="001B4382" w:rsidP="00152C04">
      <w:pPr>
        <w:pStyle w:val="CommentText"/>
      </w:pPr>
      <w:r>
        <w:rPr>
          <w:rStyle w:val="CommentReference"/>
        </w:rPr>
        <w:annotationRef/>
      </w:r>
      <w:r>
        <w:t xml:space="preserve">Roman—there’s no indication they’re in the room threaten anyone, and they might or might not use the statistics in the </w:t>
      </w:r>
      <w:r w:rsidRPr="00276883">
        <w:rPr>
          <w:i/>
          <w:iCs/>
        </w:rPr>
        <w:t>Monster Manual</w:t>
      </w:r>
      <w:r>
        <w:t>.</w:t>
      </w:r>
    </w:p>
  </w:comment>
  <w:comment w:id="25" w:author="Bauer, Judy" w:date="2021-02-24T12:02:00Z" w:initials="BJ">
    <w:p w14:paraId="48AFDFF8" w14:textId="4E4994BB" w:rsidR="001B4382" w:rsidRDefault="001B4382">
      <w:pPr>
        <w:pStyle w:val="CommentText"/>
      </w:pPr>
      <w:r>
        <w:rPr>
          <w:rStyle w:val="CommentReference"/>
        </w:rPr>
        <w:annotationRef/>
      </w:r>
      <w:r>
        <w:rPr>
          <w:rStyle w:val="CommentReference"/>
        </w:rPr>
        <w:t>Only Jessan is currently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377E8E" w15:done="0"/>
  <w15:commentEx w15:paraId="7E06D03B" w15:done="0"/>
  <w15:commentEx w15:paraId="0B6E3DCE" w15:done="0"/>
  <w15:commentEx w15:paraId="4C8E95D4" w15:done="0"/>
  <w15:commentEx w15:paraId="6849AFB9" w15:done="0"/>
  <w15:commentEx w15:paraId="11AA2DE8" w15:done="0"/>
  <w15:commentEx w15:paraId="48AFD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ED87" w16cex:dateUtc="2021-01-15T00:19:00Z"/>
  <w16cex:commentExtensible w16cex:durableId="23E0B884" w16cex:dateUtc="2021-02-24T19:35:00Z"/>
  <w16cex:commentExtensible w16cex:durableId="23E0B8A4" w16cex:dateUtc="2021-02-24T19:36:00Z"/>
  <w16cex:commentExtensible w16cex:durableId="246CC6AC" w16cex:dateUtc="2021-06-11T00:13:00Z"/>
  <w16cex:commentExtensible w16cex:durableId="23AAED0B" w16cex:dateUtc="2021-01-15T00:17:00Z"/>
  <w16cex:commentExtensible w16cex:durableId="23E0BE83" w16cex:dateUtc="2021-02-24T20:01:00Z"/>
  <w16cex:commentExtensible w16cex:durableId="23E0BEC9" w16cex:dateUtc="2021-02-24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377E8E" w16cid:durableId="23AAED87"/>
  <w16cid:commentId w16cid:paraId="7E06D03B" w16cid:durableId="23E0B884"/>
  <w16cid:commentId w16cid:paraId="0B6E3DCE" w16cid:durableId="23E0B8A4"/>
  <w16cid:commentId w16cid:paraId="4C8E95D4" w16cid:durableId="246CC6AC"/>
  <w16cid:commentId w16cid:paraId="6849AFB9" w16cid:durableId="23AAED0B"/>
  <w16cid:commentId w16cid:paraId="11AA2DE8" w16cid:durableId="23E0BE83"/>
  <w16cid:commentId w16cid:paraId="48AFDFF8" w16cid:durableId="23E0B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BBD2" w14:textId="77777777" w:rsidR="00E609C6" w:rsidRDefault="00E609C6" w:rsidP="00AC57DB">
      <w:r>
        <w:separator/>
      </w:r>
    </w:p>
  </w:endnote>
  <w:endnote w:type="continuationSeparator" w:id="0">
    <w:p w14:paraId="7C38D38E" w14:textId="77777777" w:rsidR="00E609C6" w:rsidRDefault="00E609C6" w:rsidP="00AC57DB">
      <w:r>
        <w:continuationSeparator/>
      </w:r>
    </w:p>
  </w:endnote>
  <w:endnote w:type="continuationNotice" w:id="1">
    <w:p w14:paraId="75AA7745" w14:textId="77777777" w:rsidR="00E609C6" w:rsidRDefault="00E60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Times New Roman (Body CS)">
    <w:altName w:val="Times New Roman"/>
    <w:panose1 w:val="020B0604020202020204"/>
    <w:charset w:val="00"/>
    <w:family w:val="roman"/>
    <w:notTrueType/>
    <w:pitch w:val="default"/>
  </w:font>
  <w:font w:name="Lucida Grande">
    <w:altName w:val="﷽﷽﷽﷽﷽﷽﷽﷽rande"/>
    <w:panose1 w:val="020B0600040502020204"/>
    <w:charset w:val="00"/>
    <w:family w:val="swiss"/>
    <w:pitch w:val="variable"/>
    <w:sig w:usb0="E1000AEF" w:usb1="5000A1FF" w:usb2="00000000" w:usb3="00000000" w:csb0="000001BF" w:csb1="00000000"/>
  </w:font>
  <w:font w:name="FRFellType">
    <w:altName w:val="Courier"/>
    <w:panose1 w:val="020B0604020202020204"/>
    <w:charset w:val="4D"/>
    <w:family w:val="auto"/>
    <w:pitch w:val="default"/>
    <w:sig w:usb0="03000000" w:usb1="00000000" w:usb2="00000000" w:usb3="00000000" w:csb0="00000001" w:csb1="00000000"/>
  </w:font>
  <w:font w:name="Mentor Std">
    <w:altName w:val="Calibri"/>
    <w:panose1 w:val="020B0604020202020204"/>
    <w:charset w:val="00"/>
    <w:family w:val="auto"/>
    <w:pitch w:val="variable"/>
    <w:sig w:usb0="800000AF" w:usb1="5000205B" w:usb2="00000000" w:usb3="00000000" w:csb0="00000001" w:csb1="00000000"/>
  </w:font>
  <w:font w:name="Mentor Std Bold">
    <w:altName w:val="Calibri"/>
    <w:panose1 w:val="020B0604020202020204"/>
    <w:charset w:val="00"/>
    <w:family w:val="auto"/>
    <w:pitch w:val="variable"/>
    <w:sig w:usb0="800000AF" w:usb1="5000205B" w:usb2="00000000" w:usb3="00000000" w:csb0="00000001" w:csb1="00000000"/>
  </w:font>
  <w:font w:name="Palatino">
    <w:altName w:val="Palatino"/>
    <w:panose1 w:val="00000000000000000000"/>
    <w:charset w:val="4D"/>
    <w:family w:val="auto"/>
    <w:pitch w:val="variable"/>
    <w:sig w:usb0="A00002FF" w:usb1="7800205A" w:usb2="14600000" w:usb3="00000000" w:csb0="00000193" w:csb1="00000000"/>
  </w:font>
  <w:font w:name="Mentor Sans Std">
    <w:altName w:val="Calibri"/>
    <w:panose1 w:val="020B0604020202020204"/>
    <w:charset w:val="00"/>
    <w:family w:val="auto"/>
    <w:pitch w:val="variable"/>
    <w:sig w:usb0="800000AF" w:usb1="5000205B" w:usb2="00000000" w:usb3="00000000" w:csb0="00000001" w:csb1="00000000"/>
  </w:font>
  <w:font w:name="Mentor Sans Std Bold">
    <w:altName w:val="Calibri"/>
    <w:panose1 w:val="020B0604020202020204"/>
    <w:charset w:val="00"/>
    <w:family w:val="auto"/>
    <w:pitch w:val="variable"/>
    <w:sig w:usb0="800000AF" w:usb1="5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DB126" w14:textId="77777777" w:rsidR="001B4382" w:rsidRDefault="001B4382" w:rsidP="00AC57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DB127" w14:textId="77777777" w:rsidR="001B4382" w:rsidRDefault="001B4382" w:rsidP="00AC5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DB128" w14:textId="36FACCB2" w:rsidR="001B4382" w:rsidRPr="00454E60" w:rsidRDefault="001B4382" w:rsidP="00AC57DB">
    <w:pPr>
      <w:pStyle w:val="Footer"/>
      <w:framePr w:wrap="around" w:vAnchor="text" w:hAnchor="margin" w:xAlign="right" w:y="1"/>
      <w:rPr>
        <w:rStyle w:val="PageNumber"/>
        <w:sz w:val="18"/>
        <w:szCs w:val="18"/>
      </w:rPr>
    </w:pPr>
    <w:r w:rsidRPr="00454E60">
      <w:rPr>
        <w:rStyle w:val="PageNumber"/>
        <w:sz w:val="18"/>
        <w:szCs w:val="18"/>
      </w:rPr>
      <w:fldChar w:fldCharType="begin"/>
    </w:r>
    <w:r w:rsidRPr="00454E60">
      <w:rPr>
        <w:rStyle w:val="PageNumber"/>
        <w:sz w:val="18"/>
        <w:szCs w:val="18"/>
      </w:rPr>
      <w:instrText xml:space="preserve">PAGE  </w:instrText>
    </w:r>
    <w:r w:rsidRPr="00454E60">
      <w:rPr>
        <w:rStyle w:val="PageNumber"/>
        <w:sz w:val="18"/>
        <w:szCs w:val="18"/>
      </w:rPr>
      <w:fldChar w:fldCharType="separate"/>
    </w:r>
    <w:r>
      <w:rPr>
        <w:rStyle w:val="PageNumber"/>
        <w:noProof/>
        <w:sz w:val="18"/>
        <w:szCs w:val="18"/>
      </w:rPr>
      <w:t>10</w:t>
    </w:r>
    <w:r w:rsidRPr="00454E60">
      <w:rPr>
        <w:rStyle w:val="PageNumber"/>
        <w:sz w:val="18"/>
        <w:szCs w:val="18"/>
      </w:rPr>
      <w:fldChar w:fldCharType="end"/>
    </w:r>
  </w:p>
  <w:p w14:paraId="59ADB129" w14:textId="7E038B38" w:rsidR="001B4382" w:rsidRPr="00454E60" w:rsidRDefault="001B4382" w:rsidP="00831A39">
    <w:pPr>
      <w:pStyle w:val="Footer"/>
      <w:tabs>
        <w:tab w:val="clear" w:pos="4320"/>
        <w:tab w:val="clear" w:pos="8640"/>
        <w:tab w:val="center" w:pos="5040"/>
      </w:tabs>
      <w:ind w:right="360"/>
      <w:rPr>
        <w:sz w:val="18"/>
        <w:szCs w:val="18"/>
      </w:rPr>
    </w:pPr>
    <w:r>
      <w:rPr>
        <w:sz w:val="18"/>
        <w:szCs w:val="18"/>
      </w:rPr>
      <w:t>Version 1.08b</w:t>
    </w:r>
    <w:r>
      <w:rPr>
        <w:sz w:val="18"/>
        <w:szCs w:val="18"/>
      </w:rPr>
      <w:tab/>
      <w:t>©2019</w:t>
    </w:r>
    <w:r w:rsidRPr="00454E60">
      <w:rPr>
        <w:sz w:val="18"/>
        <w:szCs w:val="18"/>
      </w:rPr>
      <w:t xml:space="preserve"> Wizards of the Coast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315A0" w14:textId="77777777" w:rsidR="00E609C6" w:rsidRDefault="00E609C6" w:rsidP="00AC57DB">
      <w:r>
        <w:separator/>
      </w:r>
    </w:p>
  </w:footnote>
  <w:footnote w:type="continuationSeparator" w:id="0">
    <w:p w14:paraId="7415CCAF" w14:textId="77777777" w:rsidR="00E609C6" w:rsidRDefault="00E609C6" w:rsidP="00AC57DB">
      <w:r>
        <w:continuationSeparator/>
      </w:r>
    </w:p>
  </w:footnote>
  <w:footnote w:type="continuationNotice" w:id="1">
    <w:p w14:paraId="3C90B9EB" w14:textId="77777777" w:rsidR="00E609C6" w:rsidRDefault="00E609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8C474D9"/>
    <w:multiLevelType w:val="hybridMultilevel"/>
    <w:tmpl w:val="F3C67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0"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1"/>
  </w:num>
  <w:num w:numId="15">
    <w:abstractNumId w:val="24"/>
  </w:num>
  <w:num w:numId="16">
    <w:abstractNumId w:val="14"/>
  </w:num>
  <w:num w:numId="17">
    <w:abstractNumId w:val="25"/>
  </w:num>
  <w:num w:numId="18">
    <w:abstractNumId w:val="29"/>
  </w:num>
  <w:num w:numId="19">
    <w:abstractNumId w:val="23"/>
  </w:num>
  <w:num w:numId="20">
    <w:abstractNumId w:val="16"/>
  </w:num>
  <w:num w:numId="21">
    <w:abstractNumId w:val="19"/>
  </w:num>
  <w:num w:numId="22">
    <w:abstractNumId w:val="17"/>
  </w:num>
  <w:num w:numId="23">
    <w:abstractNumId w:val="25"/>
    <w:lvlOverride w:ilvl="0">
      <w:startOverride w:val="1"/>
    </w:lvlOverride>
  </w:num>
  <w:num w:numId="24">
    <w:abstractNumId w:val="26"/>
  </w:num>
  <w:num w:numId="25">
    <w:abstractNumId w:val="25"/>
    <w:lvlOverride w:ilvl="0">
      <w:startOverride w:val="1"/>
    </w:lvlOverride>
  </w:num>
  <w:num w:numId="26">
    <w:abstractNumId w:val="13"/>
  </w:num>
  <w:num w:numId="27">
    <w:abstractNumId w:val="15"/>
  </w:num>
  <w:num w:numId="28">
    <w:abstractNumId w:val="16"/>
    <w:lvlOverride w:ilvl="0">
      <w:startOverride w:val="1"/>
    </w:lvlOverride>
  </w:num>
  <w:num w:numId="29">
    <w:abstractNumId w:val="32"/>
  </w:num>
  <w:num w:numId="30">
    <w:abstractNumId w:val="30"/>
  </w:num>
  <w:num w:numId="31">
    <w:abstractNumId w:val="27"/>
  </w:num>
  <w:num w:numId="32">
    <w:abstractNumId w:val="31"/>
  </w:num>
  <w:num w:numId="33">
    <w:abstractNumId w:val="22"/>
  </w:num>
  <w:num w:numId="34">
    <w:abstractNumId w:val="18"/>
  </w:num>
  <w:num w:numId="35">
    <w:abstractNumId w:val="28"/>
  </w:num>
  <w:num w:numId="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uer, Judy">
    <w15:presenceInfo w15:providerId="AD" w15:userId="S::bauerj@wz.hasbro.com::e9ef3265-2348-4e2f-a9fb-0126ab4cd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9"/>
  <w:embedSystemFonts/>
  <w:proofState w:spelling="clean" w:grammar="clean"/>
  <w:linkStyles/>
  <w:trackRevisions/>
  <w:defaultTabStop w:val="720"/>
  <w:consecutiveHyphenLimit w:val="1"/>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052"/>
    <w:rsid w:val="000006AB"/>
    <w:rsid w:val="00002B9C"/>
    <w:rsid w:val="00003605"/>
    <w:rsid w:val="000055F1"/>
    <w:rsid w:val="00010BD3"/>
    <w:rsid w:val="00011052"/>
    <w:rsid w:val="00016773"/>
    <w:rsid w:val="00017113"/>
    <w:rsid w:val="00020DF1"/>
    <w:rsid w:val="00021165"/>
    <w:rsid w:val="0002139D"/>
    <w:rsid w:val="0002554B"/>
    <w:rsid w:val="00034C50"/>
    <w:rsid w:val="000374F3"/>
    <w:rsid w:val="00040A49"/>
    <w:rsid w:val="00046300"/>
    <w:rsid w:val="00054B87"/>
    <w:rsid w:val="00060FEC"/>
    <w:rsid w:val="00065169"/>
    <w:rsid w:val="0006684B"/>
    <w:rsid w:val="00073059"/>
    <w:rsid w:val="000744DE"/>
    <w:rsid w:val="00075676"/>
    <w:rsid w:val="00077779"/>
    <w:rsid w:val="00080588"/>
    <w:rsid w:val="0008174B"/>
    <w:rsid w:val="00083E37"/>
    <w:rsid w:val="000852A5"/>
    <w:rsid w:val="00090A78"/>
    <w:rsid w:val="00090DEB"/>
    <w:rsid w:val="00093B64"/>
    <w:rsid w:val="00094DED"/>
    <w:rsid w:val="000A4121"/>
    <w:rsid w:val="000A4614"/>
    <w:rsid w:val="000B1FE7"/>
    <w:rsid w:val="000B3043"/>
    <w:rsid w:val="000C673B"/>
    <w:rsid w:val="000E0B18"/>
    <w:rsid w:val="000E1711"/>
    <w:rsid w:val="000E4473"/>
    <w:rsid w:val="000F3CCE"/>
    <w:rsid w:val="000F4FE1"/>
    <w:rsid w:val="000F5DBC"/>
    <w:rsid w:val="001019E9"/>
    <w:rsid w:val="00105344"/>
    <w:rsid w:val="00105C13"/>
    <w:rsid w:val="001070A9"/>
    <w:rsid w:val="00107FBA"/>
    <w:rsid w:val="00110547"/>
    <w:rsid w:val="00111872"/>
    <w:rsid w:val="00113216"/>
    <w:rsid w:val="00117CB9"/>
    <w:rsid w:val="001205D9"/>
    <w:rsid w:val="00120643"/>
    <w:rsid w:val="0012188C"/>
    <w:rsid w:val="0012219E"/>
    <w:rsid w:val="00136A18"/>
    <w:rsid w:val="0014037B"/>
    <w:rsid w:val="00146889"/>
    <w:rsid w:val="00152C04"/>
    <w:rsid w:val="00153143"/>
    <w:rsid w:val="00154D07"/>
    <w:rsid w:val="0015649D"/>
    <w:rsid w:val="00161A94"/>
    <w:rsid w:val="001674D9"/>
    <w:rsid w:val="00167B01"/>
    <w:rsid w:val="001734BF"/>
    <w:rsid w:val="001838A5"/>
    <w:rsid w:val="00186732"/>
    <w:rsid w:val="00192CCC"/>
    <w:rsid w:val="001A3CF4"/>
    <w:rsid w:val="001A4006"/>
    <w:rsid w:val="001A60B0"/>
    <w:rsid w:val="001B2561"/>
    <w:rsid w:val="001B4382"/>
    <w:rsid w:val="001C6615"/>
    <w:rsid w:val="001D071B"/>
    <w:rsid w:val="001D0B51"/>
    <w:rsid w:val="001D1F6C"/>
    <w:rsid w:val="001D69C5"/>
    <w:rsid w:val="001E0091"/>
    <w:rsid w:val="001E4D00"/>
    <w:rsid w:val="001E54B1"/>
    <w:rsid w:val="001E6C8E"/>
    <w:rsid w:val="001F0FAA"/>
    <w:rsid w:val="001F15DD"/>
    <w:rsid w:val="001F2BF0"/>
    <w:rsid w:val="001F3CBD"/>
    <w:rsid w:val="001F74C0"/>
    <w:rsid w:val="001F76FB"/>
    <w:rsid w:val="00210484"/>
    <w:rsid w:val="00213BF4"/>
    <w:rsid w:val="00215FE6"/>
    <w:rsid w:val="00223272"/>
    <w:rsid w:val="00230C35"/>
    <w:rsid w:val="002352E6"/>
    <w:rsid w:val="00237CDF"/>
    <w:rsid w:val="00241B8E"/>
    <w:rsid w:val="002479D0"/>
    <w:rsid w:val="00256D73"/>
    <w:rsid w:val="00257C8C"/>
    <w:rsid w:val="0026111A"/>
    <w:rsid w:val="0026173D"/>
    <w:rsid w:val="00264634"/>
    <w:rsid w:val="00266CE8"/>
    <w:rsid w:val="002675D7"/>
    <w:rsid w:val="00276375"/>
    <w:rsid w:val="00276883"/>
    <w:rsid w:val="00283597"/>
    <w:rsid w:val="002859BB"/>
    <w:rsid w:val="002A68C6"/>
    <w:rsid w:val="002A7A4B"/>
    <w:rsid w:val="002B0409"/>
    <w:rsid w:val="002B5623"/>
    <w:rsid w:val="002C1AE7"/>
    <w:rsid w:val="002C365E"/>
    <w:rsid w:val="002D1161"/>
    <w:rsid w:val="002D1D6B"/>
    <w:rsid w:val="002D2ACB"/>
    <w:rsid w:val="002D7538"/>
    <w:rsid w:val="002E14B4"/>
    <w:rsid w:val="002E4938"/>
    <w:rsid w:val="002E696C"/>
    <w:rsid w:val="002E6ABE"/>
    <w:rsid w:val="002F3F15"/>
    <w:rsid w:val="00302B81"/>
    <w:rsid w:val="0030574D"/>
    <w:rsid w:val="00306706"/>
    <w:rsid w:val="00307BEC"/>
    <w:rsid w:val="00312A12"/>
    <w:rsid w:val="003131CA"/>
    <w:rsid w:val="00316047"/>
    <w:rsid w:val="00317778"/>
    <w:rsid w:val="003301BC"/>
    <w:rsid w:val="00332CD6"/>
    <w:rsid w:val="00333CF3"/>
    <w:rsid w:val="00334FF0"/>
    <w:rsid w:val="003365BF"/>
    <w:rsid w:val="00336EB1"/>
    <w:rsid w:val="0034173D"/>
    <w:rsid w:val="003421A0"/>
    <w:rsid w:val="00346924"/>
    <w:rsid w:val="00350409"/>
    <w:rsid w:val="00350A50"/>
    <w:rsid w:val="003542FA"/>
    <w:rsid w:val="00357217"/>
    <w:rsid w:val="003576F4"/>
    <w:rsid w:val="0037466B"/>
    <w:rsid w:val="00381AC2"/>
    <w:rsid w:val="00382A32"/>
    <w:rsid w:val="00383985"/>
    <w:rsid w:val="00386C40"/>
    <w:rsid w:val="0039302E"/>
    <w:rsid w:val="00393F20"/>
    <w:rsid w:val="00394C73"/>
    <w:rsid w:val="003A1D72"/>
    <w:rsid w:val="003A223B"/>
    <w:rsid w:val="003A303D"/>
    <w:rsid w:val="003A3824"/>
    <w:rsid w:val="003A49F1"/>
    <w:rsid w:val="003A5FBD"/>
    <w:rsid w:val="003B2B85"/>
    <w:rsid w:val="003B2DDB"/>
    <w:rsid w:val="003B4613"/>
    <w:rsid w:val="003B61FD"/>
    <w:rsid w:val="003C3163"/>
    <w:rsid w:val="003C3A9C"/>
    <w:rsid w:val="003D7017"/>
    <w:rsid w:val="003D72CC"/>
    <w:rsid w:val="003F1356"/>
    <w:rsid w:val="003F1F17"/>
    <w:rsid w:val="003F4A3A"/>
    <w:rsid w:val="003F7F9C"/>
    <w:rsid w:val="0040005B"/>
    <w:rsid w:val="00401A8C"/>
    <w:rsid w:val="004117EA"/>
    <w:rsid w:val="00412626"/>
    <w:rsid w:val="0041445E"/>
    <w:rsid w:val="004202D2"/>
    <w:rsid w:val="004256C2"/>
    <w:rsid w:val="00425E41"/>
    <w:rsid w:val="00436AEB"/>
    <w:rsid w:val="0043704C"/>
    <w:rsid w:val="004379C6"/>
    <w:rsid w:val="00442AE5"/>
    <w:rsid w:val="00444B08"/>
    <w:rsid w:val="004521EF"/>
    <w:rsid w:val="004536F2"/>
    <w:rsid w:val="00454492"/>
    <w:rsid w:val="00454E60"/>
    <w:rsid w:val="00464080"/>
    <w:rsid w:val="00464861"/>
    <w:rsid w:val="00472F4C"/>
    <w:rsid w:val="004745D8"/>
    <w:rsid w:val="00476E4A"/>
    <w:rsid w:val="00480506"/>
    <w:rsid w:val="004830BB"/>
    <w:rsid w:val="00483D94"/>
    <w:rsid w:val="004844C3"/>
    <w:rsid w:val="00496CB8"/>
    <w:rsid w:val="004A61D0"/>
    <w:rsid w:val="004A7C5B"/>
    <w:rsid w:val="004B1A1C"/>
    <w:rsid w:val="004B357B"/>
    <w:rsid w:val="004B6B1A"/>
    <w:rsid w:val="004C1FA9"/>
    <w:rsid w:val="004C29E5"/>
    <w:rsid w:val="004C2A0A"/>
    <w:rsid w:val="004C3D28"/>
    <w:rsid w:val="004C486E"/>
    <w:rsid w:val="004D09CB"/>
    <w:rsid w:val="004D32BE"/>
    <w:rsid w:val="004D582F"/>
    <w:rsid w:val="004D772F"/>
    <w:rsid w:val="004E0AD3"/>
    <w:rsid w:val="004E1101"/>
    <w:rsid w:val="004E1A7B"/>
    <w:rsid w:val="004E57FF"/>
    <w:rsid w:val="004F0868"/>
    <w:rsid w:val="004F55CA"/>
    <w:rsid w:val="004F59BF"/>
    <w:rsid w:val="004F6814"/>
    <w:rsid w:val="004F742C"/>
    <w:rsid w:val="004F7A88"/>
    <w:rsid w:val="00501710"/>
    <w:rsid w:val="00510B2E"/>
    <w:rsid w:val="00511A6D"/>
    <w:rsid w:val="00513464"/>
    <w:rsid w:val="00514AE8"/>
    <w:rsid w:val="00517805"/>
    <w:rsid w:val="0052255D"/>
    <w:rsid w:val="00522E11"/>
    <w:rsid w:val="005262F5"/>
    <w:rsid w:val="0053086D"/>
    <w:rsid w:val="00541DF9"/>
    <w:rsid w:val="00545EBC"/>
    <w:rsid w:val="00551315"/>
    <w:rsid w:val="005513FD"/>
    <w:rsid w:val="005550E5"/>
    <w:rsid w:val="0056459C"/>
    <w:rsid w:val="00567044"/>
    <w:rsid w:val="00567E68"/>
    <w:rsid w:val="00570AE6"/>
    <w:rsid w:val="00570B87"/>
    <w:rsid w:val="00573DAD"/>
    <w:rsid w:val="00575EC3"/>
    <w:rsid w:val="00576E37"/>
    <w:rsid w:val="0059657F"/>
    <w:rsid w:val="0059744D"/>
    <w:rsid w:val="0059760D"/>
    <w:rsid w:val="005A02DF"/>
    <w:rsid w:val="005A3802"/>
    <w:rsid w:val="005A6456"/>
    <w:rsid w:val="005A69B8"/>
    <w:rsid w:val="005B0176"/>
    <w:rsid w:val="005B4EC6"/>
    <w:rsid w:val="005B5870"/>
    <w:rsid w:val="005C474A"/>
    <w:rsid w:val="005C520C"/>
    <w:rsid w:val="005D313E"/>
    <w:rsid w:val="005D7708"/>
    <w:rsid w:val="005D7F79"/>
    <w:rsid w:val="005E39E2"/>
    <w:rsid w:val="005E48AA"/>
    <w:rsid w:val="005F1926"/>
    <w:rsid w:val="005F22CB"/>
    <w:rsid w:val="005F5041"/>
    <w:rsid w:val="005F64B9"/>
    <w:rsid w:val="00601F8E"/>
    <w:rsid w:val="00604522"/>
    <w:rsid w:val="0061430A"/>
    <w:rsid w:val="0061591C"/>
    <w:rsid w:val="00617E00"/>
    <w:rsid w:val="006215B0"/>
    <w:rsid w:val="00623B76"/>
    <w:rsid w:val="00625E83"/>
    <w:rsid w:val="00627669"/>
    <w:rsid w:val="00631F5A"/>
    <w:rsid w:val="00632FC2"/>
    <w:rsid w:val="00633102"/>
    <w:rsid w:val="006358D5"/>
    <w:rsid w:val="00640FD4"/>
    <w:rsid w:val="00653CD1"/>
    <w:rsid w:val="006545AE"/>
    <w:rsid w:val="00654F0C"/>
    <w:rsid w:val="006617C4"/>
    <w:rsid w:val="0066198A"/>
    <w:rsid w:val="0066373F"/>
    <w:rsid w:val="006643D0"/>
    <w:rsid w:val="00666F3D"/>
    <w:rsid w:val="006913F1"/>
    <w:rsid w:val="0069389F"/>
    <w:rsid w:val="006962E3"/>
    <w:rsid w:val="006A3274"/>
    <w:rsid w:val="006A437B"/>
    <w:rsid w:val="006A53D1"/>
    <w:rsid w:val="006A6A55"/>
    <w:rsid w:val="006B0B9D"/>
    <w:rsid w:val="006B1319"/>
    <w:rsid w:val="006B1BB9"/>
    <w:rsid w:val="006B2458"/>
    <w:rsid w:val="006B2665"/>
    <w:rsid w:val="006B3C42"/>
    <w:rsid w:val="006C2D8A"/>
    <w:rsid w:val="006C5ACC"/>
    <w:rsid w:val="006C7A1B"/>
    <w:rsid w:val="006D087E"/>
    <w:rsid w:val="006D12AC"/>
    <w:rsid w:val="006D5BE4"/>
    <w:rsid w:val="006D5DA0"/>
    <w:rsid w:val="006D6B57"/>
    <w:rsid w:val="006E0E96"/>
    <w:rsid w:val="006E20FF"/>
    <w:rsid w:val="006E6618"/>
    <w:rsid w:val="006E6F93"/>
    <w:rsid w:val="006F5074"/>
    <w:rsid w:val="00703894"/>
    <w:rsid w:val="007044F7"/>
    <w:rsid w:val="00704B41"/>
    <w:rsid w:val="007113BC"/>
    <w:rsid w:val="00712D53"/>
    <w:rsid w:val="00720429"/>
    <w:rsid w:val="00721615"/>
    <w:rsid w:val="007216AE"/>
    <w:rsid w:val="00724E01"/>
    <w:rsid w:val="00725026"/>
    <w:rsid w:val="007320B1"/>
    <w:rsid w:val="00732360"/>
    <w:rsid w:val="0073455F"/>
    <w:rsid w:val="0074046C"/>
    <w:rsid w:val="00740F53"/>
    <w:rsid w:val="00741004"/>
    <w:rsid w:val="00741BEF"/>
    <w:rsid w:val="00745DDC"/>
    <w:rsid w:val="00750DB9"/>
    <w:rsid w:val="007578A5"/>
    <w:rsid w:val="0077058F"/>
    <w:rsid w:val="007745F4"/>
    <w:rsid w:val="00777C75"/>
    <w:rsid w:val="00780DE7"/>
    <w:rsid w:val="00780EEF"/>
    <w:rsid w:val="0078449E"/>
    <w:rsid w:val="00785FE1"/>
    <w:rsid w:val="00787B3E"/>
    <w:rsid w:val="00790E78"/>
    <w:rsid w:val="00792064"/>
    <w:rsid w:val="00797EF2"/>
    <w:rsid w:val="007A0DB8"/>
    <w:rsid w:val="007A4767"/>
    <w:rsid w:val="007B496A"/>
    <w:rsid w:val="007C07CD"/>
    <w:rsid w:val="007C285F"/>
    <w:rsid w:val="007C2B86"/>
    <w:rsid w:val="007C651E"/>
    <w:rsid w:val="007D5291"/>
    <w:rsid w:val="007D70F0"/>
    <w:rsid w:val="007E599A"/>
    <w:rsid w:val="007E6B1F"/>
    <w:rsid w:val="007F7EC7"/>
    <w:rsid w:val="00801011"/>
    <w:rsid w:val="0080754B"/>
    <w:rsid w:val="0081237C"/>
    <w:rsid w:val="00812A0A"/>
    <w:rsid w:val="00814714"/>
    <w:rsid w:val="00814DC2"/>
    <w:rsid w:val="00816C7D"/>
    <w:rsid w:val="008203E8"/>
    <w:rsid w:val="00821992"/>
    <w:rsid w:val="0082491E"/>
    <w:rsid w:val="00824A0D"/>
    <w:rsid w:val="00825395"/>
    <w:rsid w:val="00826E22"/>
    <w:rsid w:val="00831A39"/>
    <w:rsid w:val="00841718"/>
    <w:rsid w:val="00843F1B"/>
    <w:rsid w:val="008446C6"/>
    <w:rsid w:val="008450F7"/>
    <w:rsid w:val="0085134B"/>
    <w:rsid w:val="00851369"/>
    <w:rsid w:val="00851601"/>
    <w:rsid w:val="00853299"/>
    <w:rsid w:val="008545F0"/>
    <w:rsid w:val="00855A94"/>
    <w:rsid w:val="00861E1A"/>
    <w:rsid w:val="00865A69"/>
    <w:rsid w:val="008671BC"/>
    <w:rsid w:val="00875D76"/>
    <w:rsid w:val="008768B6"/>
    <w:rsid w:val="00877E56"/>
    <w:rsid w:val="008802AB"/>
    <w:rsid w:val="0088068C"/>
    <w:rsid w:val="008809FF"/>
    <w:rsid w:val="00891215"/>
    <w:rsid w:val="00897263"/>
    <w:rsid w:val="008A2C8D"/>
    <w:rsid w:val="008A3EE6"/>
    <w:rsid w:val="008A41A7"/>
    <w:rsid w:val="008A696C"/>
    <w:rsid w:val="008A7584"/>
    <w:rsid w:val="008A75AE"/>
    <w:rsid w:val="008A7C42"/>
    <w:rsid w:val="008A7EB4"/>
    <w:rsid w:val="008B0B99"/>
    <w:rsid w:val="008B1CD3"/>
    <w:rsid w:val="008B4D3A"/>
    <w:rsid w:val="008C1C98"/>
    <w:rsid w:val="008C4F77"/>
    <w:rsid w:val="008D1AE9"/>
    <w:rsid w:val="008D2E4B"/>
    <w:rsid w:val="008E0B6C"/>
    <w:rsid w:val="008E4CD3"/>
    <w:rsid w:val="008E69D5"/>
    <w:rsid w:val="008F0939"/>
    <w:rsid w:val="008F0CEB"/>
    <w:rsid w:val="008F0FF3"/>
    <w:rsid w:val="008F349C"/>
    <w:rsid w:val="008F39FE"/>
    <w:rsid w:val="008F4C81"/>
    <w:rsid w:val="009047E1"/>
    <w:rsid w:val="00906C20"/>
    <w:rsid w:val="00915841"/>
    <w:rsid w:val="009161B1"/>
    <w:rsid w:val="00917B68"/>
    <w:rsid w:val="009233AB"/>
    <w:rsid w:val="00924DF5"/>
    <w:rsid w:val="0092644C"/>
    <w:rsid w:val="00927F5B"/>
    <w:rsid w:val="00930804"/>
    <w:rsid w:val="009315F9"/>
    <w:rsid w:val="00932BF4"/>
    <w:rsid w:val="00933DAB"/>
    <w:rsid w:val="0093550D"/>
    <w:rsid w:val="0093757B"/>
    <w:rsid w:val="0094200F"/>
    <w:rsid w:val="00943826"/>
    <w:rsid w:val="009449F0"/>
    <w:rsid w:val="00946D06"/>
    <w:rsid w:val="00947EFD"/>
    <w:rsid w:val="009542E4"/>
    <w:rsid w:val="009609C7"/>
    <w:rsid w:val="00960B03"/>
    <w:rsid w:val="00961F39"/>
    <w:rsid w:val="00965CD6"/>
    <w:rsid w:val="009703C9"/>
    <w:rsid w:val="009745D8"/>
    <w:rsid w:val="00974AC7"/>
    <w:rsid w:val="0098084E"/>
    <w:rsid w:val="00982897"/>
    <w:rsid w:val="0098497F"/>
    <w:rsid w:val="00992190"/>
    <w:rsid w:val="0099330F"/>
    <w:rsid w:val="00995661"/>
    <w:rsid w:val="009A0950"/>
    <w:rsid w:val="009A09F1"/>
    <w:rsid w:val="009A0E8A"/>
    <w:rsid w:val="009A711D"/>
    <w:rsid w:val="009A73A7"/>
    <w:rsid w:val="009A77A1"/>
    <w:rsid w:val="009B13A7"/>
    <w:rsid w:val="009C0AF4"/>
    <w:rsid w:val="009C25F5"/>
    <w:rsid w:val="009C5E5C"/>
    <w:rsid w:val="009C5F06"/>
    <w:rsid w:val="009D0523"/>
    <w:rsid w:val="009D1C45"/>
    <w:rsid w:val="009D3191"/>
    <w:rsid w:val="009D6A7B"/>
    <w:rsid w:val="009D7284"/>
    <w:rsid w:val="009E103F"/>
    <w:rsid w:val="009E1CC5"/>
    <w:rsid w:val="009E6975"/>
    <w:rsid w:val="009F3E7A"/>
    <w:rsid w:val="00A03DA6"/>
    <w:rsid w:val="00A20963"/>
    <w:rsid w:val="00A20CDB"/>
    <w:rsid w:val="00A234A2"/>
    <w:rsid w:val="00A24E59"/>
    <w:rsid w:val="00A36AB6"/>
    <w:rsid w:val="00A37AD7"/>
    <w:rsid w:val="00A41CFB"/>
    <w:rsid w:val="00A43EAF"/>
    <w:rsid w:val="00A51055"/>
    <w:rsid w:val="00A5153D"/>
    <w:rsid w:val="00A53453"/>
    <w:rsid w:val="00A540BC"/>
    <w:rsid w:val="00A5601C"/>
    <w:rsid w:val="00A57520"/>
    <w:rsid w:val="00A601F0"/>
    <w:rsid w:val="00A66BCC"/>
    <w:rsid w:val="00A807CD"/>
    <w:rsid w:val="00A832F1"/>
    <w:rsid w:val="00A833FE"/>
    <w:rsid w:val="00A8400A"/>
    <w:rsid w:val="00A9126A"/>
    <w:rsid w:val="00A91A96"/>
    <w:rsid w:val="00AA1E2C"/>
    <w:rsid w:val="00AA5331"/>
    <w:rsid w:val="00AA5C4B"/>
    <w:rsid w:val="00AA7670"/>
    <w:rsid w:val="00AB0372"/>
    <w:rsid w:val="00AB1613"/>
    <w:rsid w:val="00AB281F"/>
    <w:rsid w:val="00AB3A22"/>
    <w:rsid w:val="00AB5F9D"/>
    <w:rsid w:val="00AB648F"/>
    <w:rsid w:val="00AC3AC9"/>
    <w:rsid w:val="00AC47F6"/>
    <w:rsid w:val="00AC4B3C"/>
    <w:rsid w:val="00AC4D62"/>
    <w:rsid w:val="00AC5281"/>
    <w:rsid w:val="00AC57DB"/>
    <w:rsid w:val="00AD3281"/>
    <w:rsid w:val="00AE0B77"/>
    <w:rsid w:val="00AE0ECF"/>
    <w:rsid w:val="00AE30F9"/>
    <w:rsid w:val="00AE3819"/>
    <w:rsid w:val="00AE3AF7"/>
    <w:rsid w:val="00AE4018"/>
    <w:rsid w:val="00AE6F33"/>
    <w:rsid w:val="00AE70E5"/>
    <w:rsid w:val="00AF0227"/>
    <w:rsid w:val="00AF034D"/>
    <w:rsid w:val="00AF710D"/>
    <w:rsid w:val="00B02DC8"/>
    <w:rsid w:val="00B03E52"/>
    <w:rsid w:val="00B046C3"/>
    <w:rsid w:val="00B13ACE"/>
    <w:rsid w:val="00B144F7"/>
    <w:rsid w:val="00B14699"/>
    <w:rsid w:val="00B227AA"/>
    <w:rsid w:val="00B25F78"/>
    <w:rsid w:val="00B307D9"/>
    <w:rsid w:val="00B3374E"/>
    <w:rsid w:val="00B37438"/>
    <w:rsid w:val="00B40DAA"/>
    <w:rsid w:val="00B44098"/>
    <w:rsid w:val="00B44F9E"/>
    <w:rsid w:val="00B450CA"/>
    <w:rsid w:val="00B50F75"/>
    <w:rsid w:val="00B50F9F"/>
    <w:rsid w:val="00B52987"/>
    <w:rsid w:val="00B554BE"/>
    <w:rsid w:val="00B5686A"/>
    <w:rsid w:val="00B623ED"/>
    <w:rsid w:val="00B654C7"/>
    <w:rsid w:val="00B706F7"/>
    <w:rsid w:val="00B70B5F"/>
    <w:rsid w:val="00B7160C"/>
    <w:rsid w:val="00B71E54"/>
    <w:rsid w:val="00B84970"/>
    <w:rsid w:val="00B855CC"/>
    <w:rsid w:val="00B94154"/>
    <w:rsid w:val="00B95E17"/>
    <w:rsid w:val="00B967E7"/>
    <w:rsid w:val="00B969D9"/>
    <w:rsid w:val="00BA19DB"/>
    <w:rsid w:val="00BA57F2"/>
    <w:rsid w:val="00BB0B6A"/>
    <w:rsid w:val="00BB204F"/>
    <w:rsid w:val="00BB24B7"/>
    <w:rsid w:val="00BB4B83"/>
    <w:rsid w:val="00BC4A37"/>
    <w:rsid w:val="00BC7E4A"/>
    <w:rsid w:val="00BD4551"/>
    <w:rsid w:val="00BD67FD"/>
    <w:rsid w:val="00BD6845"/>
    <w:rsid w:val="00BE08E1"/>
    <w:rsid w:val="00BE2AD7"/>
    <w:rsid w:val="00BE5A1D"/>
    <w:rsid w:val="00BF1C3B"/>
    <w:rsid w:val="00BF6874"/>
    <w:rsid w:val="00C03491"/>
    <w:rsid w:val="00C04BB4"/>
    <w:rsid w:val="00C06415"/>
    <w:rsid w:val="00C11E81"/>
    <w:rsid w:val="00C1240C"/>
    <w:rsid w:val="00C25FAD"/>
    <w:rsid w:val="00C357E4"/>
    <w:rsid w:val="00C35A97"/>
    <w:rsid w:val="00C36DFF"/>
    <w:rsid w:val="00C4167A"/>
    <w:rsid w:val="00C503AE"/>
    <w:rsid w:val="00C56E92"/>
    <w:rsid w:val="00C6041D"/>
    <w:rsid w:val="00C6270E"/>
    <w:rsid w:val="00C65DD4"/>
    <w:rsid w:val="00C70287"/>
    <w:rsid w:val="00C725AA"/>
    <w:rsid w:val="00C76EBD"/>
    <w:rsid w:val="00C7762E"/>
    <w:rsid w:val="00C77CB8"/>
    <w:rsid w:val="00C77E6F"/>
    <w:rsid w:val="00C82AC6"/>
    <w:rsid w:val="00C82B3D"/>
    <w:rsid w:val="00C82E40"/>
    <w:rsid w:val="00C86F18"/>
    <w:rsid w:val="00C90FEE"/>
    <w:rsid w:val="00C93202"/>
    <w:rsid w:val="00C9430C"/>
    <w:rsid w:val="00C9521E"/>
    <w:rsid w:val="00C975D8"/>
    <w:rsid w:val="00CA624D"/>
    <w:rsid w:val="00CB29A7"/>
    <w:rsid w:val="00CB3B99"/>
    <w:rsid w:val="00CB4121"/>
    <w:rsid w:val="00CC01F5"/>
    <w:rsid w:val="00CC6E08"/>
    <w:rsid w:val="00CD0586"/>
    <w:rsid w:val="00CE2C81"/>
    <w:rsid w:val="00CE2E4D"/>
    <w:rsid w:val="00CE37CC"/>
    <w:rsid w:val="00CE4542"/>
    <w:rsid w:val="00CF12C0"/>
    <w:rsid w:val="00D031BE"/>
    <w:rsid w:val="00D044DB"/>
    <w:rsid w:val="00D074E5"/>
    <w:rsid w:val="00D11FF9"/>
    <w:rsid w:val="00D12F2A"/>
    <w:rsid w:val="00D1359F"/>
    <w:rsid w:val="00D15107"/>
    <w:rsid w:val="00D16F7E"/>
    <w:rsid w:val="00D1743B"/>
    <w:rsid w:val="00D20FD7"/>
    <w:rsid w:val="00D26322"/>
    <w:rsid w:val="00D34276"/>
    <w:rsid w:val="00D35C16"/>
    <w:rsid w:val="00D40BA6"/>
    <w:rsid w:val="00D416E4"/>
    <w:rsid w:val="00D45DEF"/>
    <w:rsid w:val="00D4615C"/>
    <w:rsid w:val="00D461B1"/>
    <w:rsid w:val="00D46C36"/>
    <w:rsid w:val="00D546DC"/>
    <w:rsid w:val="00D5659D"/>
    <w:rsid w:val="00D56A7B"/>
    <w:rsid w:val="00D5754C"/>
    <w:rsid w:val="00D62D77"/>
    <w:rsid w:val="00D6743C"/>
    <w:rsid w:val="00D70CBE"/>
    <w:rsid w:val="00D77445"/>
    <w:rsid w:val="00D80DD8"/>
    <w:rsid w:val="00D87A08"/>
    <w:rsid w:val="00D93382"/>
    <w:rsid w:val="00DA0249"/>
    <w:rsid w:val="00DA26AA"/>
    <w:rsid w:val="00DA47D0"/>
    <w:rsid w:val="00DA490F"/>
    <w:rsid w:val="00DA4FC3"/>
    <w:rsid w:val="00DB5140"/>
    <w:rsid w:val="00DC24FE"/>
    <w:rsid w:val="00DC4143"/>
    <w:rsid w:val="00DC4DA8"/>
    <w:rsid w:val="00DC4E1E"/>
    <w:rsid w:val="00DD3733"/>
    <w:rsid w:val="00DF0733"/>
    <w:rsid w:val="00DF1F5C"/>
    <w:rsid w:val="00DF2E25"/>
    <w:rsid w:val="00DF5EBC"/>
    <w:rsid w:val="00DF5ECD"/>
    <w:rsid w:val="00E0347D"/>
    <w:rsid w:val="00E044C2"/>
    <w:rsid w:val="00E14149"/>
    <w:rsid w:val="00E15685"/>
    <w:rsid w:val="00E1762D"/>
    <w:rsid w:val="00E17E7D"/>
    <w:rsid w:val="00E205DD"/>
    <w:rsid w:val="00E22F3F"/>
    <w:rsid w:val="00E27C93"/>
    <w:rsid w:val="00E303E6"/>
    <w:rsid w:val="00E322B7"/>
    <w:rsid w:val="00E330F9"/>
    <w:rsid w:val="00E332AC"/>
    <w:rsid w:val="00E33C95"/>
    <w:rsid w:val="00E34B6D"/>
    <w:rsid w:val="00E36D0E"/>
    <w:rsid w:val="00E4166F"/>
    <w:rsid w:val="00E41B75"/>
    <w:rsid w:val="00E42538"/>
    <w:rsid w:val="00E46A46"/>
    <w:rsid w:val="00E56D10"/>
    <w:rsid w:val="00E6037E"/>
    <w:rsid w:val="00E609C6"/>
    <w:rsid w:val="00E71312"/>
    <w:rsid w:val="00E74DD4"/>
    <w:rsid w:val="00E80C49"/>
    <w:rsid w:val="00E84A54"/>
    <w:rsid w:val="00E91E03"/>
    <w:rsid w:val="00EA0B5C"/>
    <w:rsid w:val="00EB0B34"/>
    <w:rsid w:val="00EB13CA"/>
    <w:rsid w:val="00EB2170"/>
    <w:rsid w:val="00EB2B81"/>
    <w:rsid w:val="00EB2DF1"/>
    <w:rsid w:val="00EB6A7F"/>
    <w:rsid w:val="00EC5114"/>
    <w:rsid w:val="00ED2C30"/>
    <w:rsid w:val="00ED49A6"/>
    <w:rsid w:val="00ED5D6B"/>
    <w:rsid w:val="00ED7D5D"/>
    <w:rsid w:val="00EE1698"/>
    <w:rsid w:val="00EF6CA7"/>
    <w:rsid w:val="00F025E3"/>
    <w:rsid w:val="00F07955"/>
    <w:rsid w:val="00F107ED"/>
    <w:rsid w:val="00F1089A"/>
    <w:rsid w:val="00F1097C"/>
    <w:rsid w:val="00F11180"/>
    <w:rsid w:val="00F1326B"/>
    <w:rsid w:val="00F153B6"/>
    <w:rsid w:val="00F2225E"/>
    <w:rsid w:val="00F256F7"/>
    <w:rsid w:val="00F31670"/>
    <w:rsid w:val="00F32322"/>
    <w:rsid w:val="00F32A5B"/>
    <w:rsid w:val="00F32D6D"/>
    <w:rsid w:val="00F40731"/>
    <w:rsid w:val="00F44805"/>
    <w:rsid w:val="00F4666E"/>
    <w:rsid w:val="00F46CC4"/>
    <w:rsid w:val="00F46F6F"/>
    <w:rsid w:val="00F54EB0"/>
    <w:rsid w:val="00F54EDF"/>
    <w:rsid w:val="00F564ED"/>
    <w:rsid w:val="00F60F15"/>
    <w:rsid w:val="00F67602"/>
    <w:rsid w:val="00F676A1"/>
    <w:rsid w:val="00F67BB1"/>
    <w:rsid w:val="00F67FC2"/>
    <w:rsid w:val="00F7121F"/>
    <w:rsid w:val="00F71306"/>
    <w:rsid w:val="00F71683"/>
    <w:rsid w:val="00F719CD"/>
    <w:rsid w:val="00F74DFA"/>
    <w:rsid w:val="00F75E4C"/>
    <w:rsid w:val="00F82DF7"/>
    <w:rsid w:val="00F83AE1"/>
    <w:rsid w:val="00F904B9"/>
    <w:rsid w:val="00F9355B"/>
    <w:rsid w:val="00F93838"/>
    <w:rsid w:val="00F965ED"/>
    <w:rsid w:val="00FA2A01"/>
    <w:rsid w:val="00FA2C7C"/>
    <w:rsid w:val="00FB3388"/>
    <w:rsid w:val="00FB429B"/>
    <w:rsid w:val="00FB4BCC"/>
    <w:rsid w:val="00FB4EB7"/>
    <w:rsid w:val="00FC4690"/>
    <w:rsid w:val="00FC6C77"/>
    <w:rsid w:val="00FC6ED0"/>
    <w:rsid w:val="00FC7DBD"/>
    <w:rsid w:val="00FC7DF6"/>
    <w:rsid w:val="00FD0530"/>
    <w:rsid w:val="00FD056D"/>
    <w:rsid w:val="00FD12B2"/>
    <w:rsid w:val="00FE54F5"/>
    <w:rsid w:val="00FF1AFC"/>
    <w:rsid w:val="00FF2FAB"/>
    <w:rsid w:val="00FF6BD8"/>
    <w:rsid w:val="052D1C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ADB03A"/>
  <w15:docId w15:val="{9A720663-3BF1-4D36-BA4F-9544466A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E71312"/>
    <w:pPr>
      <w:spacing w:after="0"/>
    </w:pPr>
    <w:rPr>
      <w:sz w:val="22"/>
      <w:szCs w:val="24"/>
      <w:lang w:eastAsia="en-US"/>
    </w:rPr>
  </w:style>
  <w:style w:type="paragraph" w:styleId="Heading1">
    <w:name w:val="heading 1"/>
    <w:next w:val="CoreBody"/>
    <w:link w:val="Heading1Char"/>
    <w:uiPriority w:val="9"/>
    <w:qFormat/>
    <w:rsid w:val="00E71312"/>
    <w:pPr>
      <w:keepNext/>
      <w:keepLines/>
      <w:suppressAutoHyphens/>
      <w:snapToGrid w:val="0"/>
      <w:spacing w:after="72"/>
      <w:outlineLvl w:val="0"/>
    </w:pPr>
    <w:rPr>
      <w:rFonts w:eastAsiaTheme="majorEastAsia" w:cs="Times New Roman (Headings CS)"/>
      <w:bCs/>
      <w:smallCaps/>
      <w:sz w:val="40"/>
      <w:szCs w:val="40"/>
    </w:rPr>
  </w:style>
  <w:style w:type="paragraph" w:styleId="Heading2">
    <w:name w:val="heading 2"/>
    <w:basedOn w:val="Heading1"/>
    <w:next w:val="CoreBody"/>
    <w:link w:val="Heading2Char"/>
    <w:uiPriority w:val="9"/>
    <w:unhideWhenUsed/>
    <w:qFormat/>
    <w:rsid w:val="00E71312"/>
    <w:pPr>
      <w:pBdr>
        <w:bottom w:val="single" w:sz="8" w:space="1" w:color="auto"/>
      </w:pBdr>
      <w:spacing w:after="120"/>
      <w:outlineLvl w:val="1"/>
    </w:pPr>
    <w:rPr>
      <w:bCs w:val="0"/>
      <w:sz w:val="30"/>
      <w:szCs w:val="26"/>
    </w:rPr>
  </w:style>
  <w:style w:type="paragraph" w:styleId="Heading3">
    <w:name w:val="heading 3"/>
    <w:basedOn w:val="Heading1"/>
    <w:next w:val="CoreBody"/>
    <w:link w:val="Heading3Char"/>
    <w:uiPriority w:val="9"/>
    <w:unhideWhenUsed/>
    <w:qFormat/>
    <w:rsid w:val="00E71312"/>
    <w:pPr>
      <w:outlineLvl w:val="2"/>
    </w:pPr>
    <w:rPr>
      <w:bCs w:val="0"/>
      <w:sz w:val="24"/>
    </w:rPr>
  </w:style>
  <w:style w:type="paragraph" w:styleId="Heading4">
    <w:name w:val="heading 4"/>
    <w:basedOn w:val="Normal"/>
    <w:next w:val="Normal"/>
    <w:link w:val="Heading4Char"/>
    <w:uiPriority w:val="9"/>
    <w:unhideWhenUsed/>
    <w:rsid w:val="00E713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E713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312"/>
  </w:style>
  <w:style w:type="paragraph" w:styleId="ListParagraph">
    <w:name w:val="List Paragraph"/>
    <w:basedOn w:val="Normal"/>
    <w:uiPriority w:val="34"/>
    <w:qFormat/>
    <w:rsid w:val="008F0939"/>
    <w:pPr>
      <w:ind w:left="720"/>
      <w:contextualSpacing/>
    </w:pPr>
  </w:style>
  <w:style w:type="character" w:customStyle="1" w:styleId="Heading1Char">
    <w:name w:val="Heading 1 Char"/>
    <w:basedOn w:val="DefaultParagraphFont"/>
    <w:link w:val="Heading1"/>
    <w:uiPriority w:val="9"/>
    <w:rsid w:val="00E71312"/>
    <w:rPr>
      <w:rFonts w:eastAsiaTheme="majorEastAsia" w:cs="Times New Roman (Headings CS)"/>
      <w:bCs/>
      <w:smallCaps/>
      <w:sz w:val="40"/>
      <w:szCs w:val="40"/>
    </w:rPr>
  </w:style>
  <w:style w:type="character" w:customStyle="1" w:styleId="Heading2Char">
    <w:name w:val="Heading 2 Char"/>
    <w:basedOn w:val="DefaultParagraphFont"/>
    <w:link w:val="Heading2"/>
    <w:uiPriority w:val="9"/>
    <w:rsid w:val="00E71312"/>
    <w:rPr>
      <w:rFonts w:eastAsiaTheme="majorEastAsia" w:cs="Times New Roman (Headings CS)"/>
      <w:smallCaps/>
      <w:sz w:val="30"/>
      <w:szCs w:val="26"/>
    </w:rPr>
  </w:style>
  <w:style w:type="character" w:customStyle="1" w:styleId="Heading3Char">
    <w:name w:val="Heading 3 Char"/>
    <w:basedOn w:val="DefaultParagraphFont"/>
    <w:link w:val="Heading3"/>
    <w:uiPriority w:val="9"/>
    <w:rsid w:val="00E71312"/>
    <w:rPr>
      <w:rFonts w:eastAsiaTheme="majorEastAsia" w:cs="Times New Roman (Headings CS)"/>
      <w:smallCaps/>
      <w:sz w:val="24"/>
      <w:szCs w:val="40"/>
    </w:rPr>
  </w:style>
  <w:style w:type="paragraph" w:styleId="Title">
    <w:name w:val="Title"/>
    <w:next w:val="CoreBody"/>
    <w:link w:val="TitleChar"/>
    <w:uiPriority w:val="10"/>
    <w:qFormat/>
    <w:rsid w:val="007E599A"/>
    <w:pPr>
      <w:spacing w:after="240"/>
      <w:contextualSpacing/>
    </w:pPr>
    <w:rPr>
      <w:rFonts w:eastAsiaTheme="majorEastAsia" w:cstheme="majorBidi"/>
      <w:spacing w:val="5"/>
      <w:kern w:val="28"/>
      <w:sz w:val="56"/>
      <w:szCs w:val="52"/>
    </w:rPr>
  </w:style>
  <w:style w:type="character" w:customStyle="1" w:styleId="TitleChar">
    <w:name w:val="Title Char"/>
    <w:basedOn w:val="DefaultParagraphFont"/>
    <w:link w:val="Title"/>
    <w:uiPriority w:val="10"/>
    <w:rsid w:val="007E599A"/>
    <w:rPr>
      <w:rFonts w:eastAsiaTheme="majorEastAsia" w:cstheme="majorBidi"/>
      <w:spacing w:val="5"/>
      <w:kern w:val="28"/>
      <w:sz w:val="56"/>
      <w:szCs w:val="52"/>
    </w:rPr>
  </w:style>
  <w:style w:type="paragraph" w:customStyle="1" w:styleId="CoreBody">
    <w:name w:val="Core Body"/>
    <w:link w:val="CoreBodyChar"/>
    <w:qFormat/>
    <w:rsid w:val="00E71312"/>
    <w:pPr>
      <w:tabs>
        <w:tab w:val="left" w:pos="187"/>
      </w:tabs>
      <w:contextualSpacing/>
    </w:pPr>
    <w:rPr>
      <w:rFonts w:eastAsia="ヒラギノ角ゴ Pro W3"/>
      <w:color w:val="000000"/>
      <w:sz w:val="18"/>
    </w:rPr>
  </w:style>
  <w:style w:type="paragraph" w:customStyle="1" w:styleId="TableTitle">
    <w:name w:val="Table Title"/>
    <w:next w:val="TableHeader"/>
    <w:qFormat/>
    <w:rsid w:val="00E71312"/>
    <w:pPr>
      <w:keepNext/>
      <w:keepLines/>
      <w:tabs>
        <w:tab w:val="left" w:pos="216"/>
        <w:tab w:val="left" w:pos="900"/>
      </w:tabs>
      <w:spacing w:after="0"/>
      <w:outlineLvl w:val="3"/>
    </w:pPr>
    <w:rPr>
      <w:rFonts w:asciiTheme="majorHAnsi" w:eastAsia="ヒラギノ角ゴ Pro W3" w:hAnsiTheme="majorHAnsi" w:cs="Times New Roman (Body CS)"/>
      <w:b/>
      <w:bCs/>
      <w:smallCaps/>
      <w:color w:val="000000"/>
      <w:sz w:val="22"/>
      <w:szCs w:val="22"/>
    </w:rPr>
  </w:style>
  <w:style w:type="paragraph" w:customStyle="1" w:styleId="TableHeader">
    <w:name w:val="Table Header"/>
    <w:basedOn w:val="TableBody"/>
    <w:next w:val="TableBody"/>
    <w:qFormat/>
    <w:rsid w:val="00E71312"/>
    <w:pPr>
      <w:keepNext/>
    </w:pPr>
    <w:rPr>
      <w:rFonts w:cs="Times New Roman (Body CS)"/>
      <w:b/>
    </w:rPr>
  </w:style>
  <w:style w:type="paragraph" w:customStyle="1" w:styleId="TableBody">
    <w:name w:val="Table Body"/>
    <w:qFormat/>
    <w:rsid w:val="00E71312"/>
    <w:pPr>
      <w:keepLines/>
      <w:spacing w:after="0"/>
      <w:contextualSpacing/>
    </w:pPr>
    <w:rPr>
      <w:rFonts w:asciiTheme="majorHAnsi" w:eastAsia="ヒラギノ角ゴ Pro W3" w:hAnsiTheme="majorHAnsi"/>
      <w:color w:val="000000"/>
      <w:sz w:val="17"/>
    </w:rPr>
  </w:style>
  <w:style w:type="paragraph" w:styleId="Header">
    <w:name w:val="header"/>
    <w:link w:val="HeaderChar"/>
    <w:uiPriority w:val="99"/>
    <w:unhideWhenUsed/>
    <w:rsid w:val="00E71312"/>
    <w:pPr>
      <w:tabs>
        <w:tab w:val="center" w:pos="4320"/>
        <w:tab w:val="right" w:pos="8640"/>
      </w:tabs>
      <w:spacing w:after="0"/>
      <w:jc w:val="center"/>
    </w:pPr>
    <w:rPr>
      <w:rFonts w:asciiTheme="majorHAnsi" w:hAnsiTheme="majorHAnsi"/>
      <w:szCs w:val="24"/>
      <w:lang w:eastAsia="en-US"/>
    </w:rPr>
  </w:style>
  <w:style w:type="character" w:customStyle="1" w:styleId="HeaderChar">
    <w:name w:val="Header Char"/>
    <w:basedOn w:val="DefaultParagraphFont"/>
    <w:link w:val="Header"/>
    <w:uiPriority w:val="99"/>
    <w:rsid w:val="00E71312"/>
    <w:rPr>
      <w:rFonts w:asciiTheme="majorHAnsi" w:hAnsiTheme="majorHAnsi"/>
      <w:szCs w:val="24"/>
      <w:lang w:eastAsia="en-US"/>
    </w:rPr>
  </w:style>
  <w:style w:type="paragraph" w:styleId="Footer">
    <w:name w:val="footer"/>
    <w:link w:val="FooterChar"/>
    <w:uiPriority w:val="99"/>
    <w:unhideWhenUsed/>
    <w:rsid w:val="00E71312"/>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E71312"/>
    <w:rPr>
      <w:rFonts w:asciiTheme="majorHAnsi" w:hAnsiTheme="majorHAnsi"/>
      <w:lang w:eastAsia="en-US"/>
    </w:rPr>
  </w:style>
  <w:style w:type="character" w:styleId="PageNumber">
    <w:name w:val="page number"/>
    <w:basedOn w:val="DefaultParagraphFont"/>
    <w:uiPriority w:val="99"/>
    <w:semiHidden/>
    <w:unhideWhenUsed/>
    <w:rsid w:val="00E71312"/>
  </w:style>
  <w:style w:type="paragraph" w:customStyle="1" w:styleId="SidebarHeading">
    <w:name w:val="Sidebar Heading"/>
    <w:next w:val="SidebarBody"/>
    <w:qFormat/>
    <w:rsid w:val="00E71312"/>
    <w:pPr>
      <w:keepNext/>
      <w:keepLines/>
      <w:shd w:val="clear" w:color="auto" w:fill="D9D9D9" w:themeFill="background1" w:themeFillShade="D9"/>
      <w:spacing w:after="0"/>
      <w:outlineLvl w:val="2"/>
    </w:pPr>
    <w:rPr>
      <w:rFonts w:asciiTheme="majorHAnsi" w:eastAsia="ヒラギノ角ゴ Pro W3" w:hAnsiTheme="majorHAnsi" w:cs="Times New Roman (Body CS)"/>
      <w:b/>
      <w:smallCaps/>
      <w:color w:val="000000"/>
      <w:szCs w:val="32"/>
    </w:rPr>
  </w:style>
  <w:style w:type="paragraph" w:customStyle="1" w:styleId="SidebarBody">
    <w:name w:val="Sidebar Body"/>
    <w:qFormat/>
    <w:rsid w:val="00E71312"/>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rPr>
  </w:style>
  <w:style w:type="paragraph" w:customStyle="1" w:styleId="StatBlockTitle">
    <w:name w:val="Stat Block Title"/>
    <w:next w:val="StatBlockBody"/>
    <w:qFormat/>
    <w:rsid w:val="00E71312"/>
    <w:pPr>
      <w:keepNext/>
      <w:keepLines/>
      <w:spacing w:before="72" w:after="0"/>
      <w:outlineLvl w:val="1"/>
    </w:pPr>
    <w:rPr>
      <w:rFonts w:asciiTheme="majorHAnsi" w:eastAsia="ヒラギノ角ゴ Pro W3" w:hAnsiTheme="majorHAnsi" w:cs="Times New Roman (Body CS)"/>
      <w:b/>
      <w:smallCaps/>
      <w:color w:val="000000"/>
      <w:sz w:val="34"/>
      <w:szCs w:val="28"/>
    </w:rPr>
  </w:style>
  <w:style w:type="paragraph" w:customStyle="1" w:styleId="StatBlockBody">
    <w:name w:val="Stat Block Body"/>
    <w:qFormat/>
    <w:rsid w:val="00E71312"/>
    <w:pPr>
      <w:tabs>
        <w:tab w:val="left" w:pos="187"/>
      </w:tabs>
      <w:adjustRightInd w:val="0"/>
      <w:spacing w:after="120"/>
    </w:pPr>
    <w:rPr>
      <w:rFonts w:asciiTheme="majorHAnsi" w:eastAsia="ヒラギノ角ゴ Pro W3" w:hAnsiTheme="majorHAnsi"/>
      <w:color w:val="000000"/>
      <w:sz w:val="17"/>
    </w:rPr>
  </w:style>
  <w:style w:type="paragraph" w:customStyle="1" w:styleId="StatBlockHeading">
    <w:name w:val="Stat Block Heading"/>
    <w:basedOn w:val="StatBlockBody"/>
    <w:next w:val="StatBlockBody"/>
    <w:qFormat/>
    <w:rsid w:val="00E71312"/>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E71312"/>
    <w:pPr>
      <w:numPr>
        <w:numId w:val="17"/>
      </w:numPr>
    </w:pPr>
  </w:style>
  <w:style w:type="paragraph" w:styleId="BalloonText">
    <w:name w:val="Balloon Text"/>
    <w:basedOn w:val="Normal"/>
    <w:link w:val="BalloonTextChar"/>
    <w:uiPriority w:val="99"/>
    <w:semiHidden/>
    <w:unhideWhenUsed/>
    <w:rsid w:val="00E713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312"/>
    <w:rPr>
      <w:rFonts w:ascii="Lucida Grande" w:hAnsi="Lucida Grande" w:cs="Lucida Grande"/>
      <w:sz w:val="18"/>
      <w:szCs w:val="18"/>
      <w:lang w:eastAsia="en-US"/>
    </w:rPr>
  </w:style>
  <w:style w:type="paragraph" w:customStyle="1" w:styleId="SidebarBulleted">
    <w:name w:val="Sidebar Bulleted"/>
    <w:basedOn w:val="SidebarBody"/>
    <w:qFormat/>
    <w:rsid w:val="00E71312"/>
    <w:pPr>
      <w:numPr>
        <w:numId w:val="31"/>
      </w:numPr>
    </w:pPr>
  </w:style>
  <w:style w:type="numbering" w:customStyle="1" w:styleId="BulletedList">
    <w:name w:val="Bulleted List"/>
    <w:basedOn w:val="NoList"/>
    <w:uiPriority w:val="99"/>
    <w:rsid w:val="00E71312"/>
    <w:pPr>
      <w:numPr>
        <w:numId w:val="30"/>
      </w:numPr>
    </w:pPr>
  </w:style>
  <w:style w:type="paragraph" w:customStyle="1" w:styleId="StatBlockBulleted">
    <w:name w:val="Stat Block Bulleted"/>
    <w:basedOn w:val="StatBlockBody"/>
    <w:qFormat/>
    <w:rsid w:val="00E71312"/>
    <w:pPr>
      <w:numPr>
        <w:numId w:val="33"/>
      </w:numPr>
      <w:tabs>
        <w:tab w:val="left" w:pos="216"/>
      </w:tabs>
      <w:spacing w:before="120"/>
      <w:contextualSpacing/>
    </w:pPr>
  </w:style>
  <w:style w:type="paragraph" w:customStyle="1" w:styleId="Heading3Metadata">
    <w:name w:val="Heading 3 Metadata"/>
    <w:basedOn w:val="CoreBody"/>
    <w:next w:val="CoreBody"/>
    <w:qFormat/>
    <w:rsid w:val="0066373F"/>
    <w:pPr>
      <w:keepNext/>
      <w:keepLines/>
      <w:spacing w:after="120"/>
    </w:pPr>
    <w:rPr>
      <w:i/>
    </w:rPr>
  </w:style>
  <w:style w:type="paragraph" w:customStyle="1" w:styleId="InventoryItem">
    <w:name w:val="Inventory Item"/>
    <w:qFormat/>
    <w:rsid w:val="00CC6E08"/>
    <w:pPr>
      <w:keepLines/>
      <w:spacing w:after="240"/>
      <w:ind w:left="187" w:hanging="187"/>
      <w:contextualSpacing/>
    </w:pPr>
    <w:rPr>
      <w:rFonts w:asciiTheme="majorHAnsi" w:eastAsia="ヒラギノ角ゴ Pro W3" w:hAnsiTheme="majorHAnsi"/>
      <w:color w:val="000000"/>
    </w:rPr>
  </w:style>
  <w:style w:type="paragraph" w:customStyle="1" w:styleId="InventoryHeading">
    <w:name w:val="Inventory Heading"/>
    <w:next w:val="InventoryItem"/>
    <w:qFormat/>
    <w:rsid w:val="00CC6E08"/>
    <w:pPr>
      <w:keepNext/>
      <w:keepLines/>
      <w:spacing w:after="0"/>
      <w:outlineLvl w:val="3"/>
    </w:pPr>
    <w:rPr>
      <w:rFonts w:asciiTheme="majorHAnsi" w:eastAsia="ヒラギノ角ゴ Pro W3" w:hAnsiTheme="majorHAnsi"/>
      <w:b/>
      <w:color w:val="000000"/>
      <w:sz w:val="24"/>
    </w:rPr>
  </w:style>
  <w:style w:type="paragraph" w:customStyle="1" w:styleId="BoxedText">
    <w:name w:val="Boxed Text"/>
    <w:basedOn w:val="CoreBody"/>
    <w:qFormat/>
    <w:rsid w:val="00E71312"/>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CC6E08"/>
    <w:pPr>
      <w:keepLines/>
      <w:spacing w:after="120"/>
      <w:ind w:left="187" w:hanging="187"/>
    </w:pPr>
  </w:style>
  <w:style w:type="paragraph" w:customStyle="1" w:styleId="StatBlockData">
    <w:name w:val="Stat Block Data"/>
    <w:basedOn w:val="StatBlockBody"/>
    <w:qFormat/>
    <w:rsid w:val="00E71312"/>
    <w:pPr>
      <w:keepLines/>
      <w:spacing w:after="0"/>
      <w:ind w:left="187" w:hanging="187"/>
    </w:pPr>
    <w:rPr>
      <w:color w:val="auto"/>
    </w:rPr>
  </w:style>
  <w:style w:type="character" w:styleId="CommentReference">
    <w:name w:val="annotation reference"/>
    <w:basedOn w:val="DefaultParagraphFont"/>
    <w:uiPriority w:val="99"/>
    <w:semiHidden/>
    <w:unhideWhenUsed/>
    <w:rsid w:val="006D087E"/>
    <w:rPr>
      <w:sz w:val="16"/>
      <w:szCs w:val="16"/>
    </w:rPr>
  </w:style>
  <w:style w:type="paragraph" w:styleId="CommentText">
    <w:name w:val="annotation text"/>
    <w:basedOn w:val="Normal"/>
    <w:link w:val="CommentTextChar"/>
    <w:uiPriority w:val="99"/>
    <w:semiHidden/>
    <w:unhideWhenUsed/>
    <w:rsid w:val="006D087E"/>
    <w:rPr>
      <w:sz w:val="20"/>
      <w:szCs w:val="20"/>
    </w:rPr>
  </w:style>
  <w:style w:type="character" w:customStyle="1" w:styleId="CommentTextChar">
    <w:name w:val="Comment Text Char"/>
    <w:basedOn w:val="DefaultParagraphFont"/>
    <w:link w:val="CommentText"/>
    <w:uiPriority w:val="99"/>
    <w:semiHidden/>
    <w:rsid w:val="006D087E"/>
    <w:rPr>
      <w:lang w:eastAsia="en-US"/>
    </w:rPr>
  </w:style>
  <w:style w:type="paragraph" w:styleId="CommentSubject">
    <w:name w:val="annotation subject"/>
    <w:basedOn w:val="CommentText"/>
    <w:next w:val="CommentText"/>
    <w:link w:val="CommentSubjectChar"/>
    <w:uiPriority w:val="99"/>
    <w:semiHidden/>
    <w:unhideWhenUsed/>
    <w:rsid w:val="00946D06"/>
    <w:rPr>
      <w:b/>
      <w:bCs/>
    </w:rPr>
  </w:style>
  <w:style w:type="character" w:customStyle="1" w:styleId="CommentSubjectChar">
    <w:name w:val="Comment Subject Char"/>
    <w:basedOn w:val="CommentTextChar"/>
    <w:link w:val="CommentSubject"/>
    <w:uiPriority w:val="99"/>
    <w:semiHidden/>
    <w:rsid w:val="00946D06"/>
    <w:rPr>
      <w:b/>
      <w:bCs/>
      <w:lang w:eastAsia="en-US"/>
    </w:rPr>
  </w:style>
  <w:style w:type="paragraph" w:styleId="Revision">
    <w:name w:val="Revision"/>
    <w:hidden/>
    <w:uiPriority w:val="99"/>
    <w:semiHidden/>
    <w:rsid w:val="00816C7D"/>
    <w:pPr>
      <w:spacing w:after="0"/>
    </w:pPr>
    <w:rPr>
      <w:sz w:val="22"/>
      <w:szCs w:val="24"/>
      <w:lang w:eastAsia="en-US"/>
    </w:rPr>
  </w:style>
  <w:style w:type="character" w:customStyle="1" w:styleId="Heading4Char">
    <w:name w:val="Heading 4 Char"/>
    <w:basedOn w:val="DefaultParagraphFont"/>
    <w:link w:val="Heading4"/>
    <w:uiPriority w:val="9"/>
    <w:rsid w:val="00E71312"/>
    <w:rPr>
      <w:rFonts w:asciiTheme="majorHAnsi" w:eastAsiaTheme="majorEastAsia" w:hAnsiTheme="majorHAnsi" w:cstheme="majorBidi"/>
      <w:b/>
      <w:bCs/>
      <w:i/>
      <w:iCs/>
      <w:color w:val="4F81BD" w:themeColor="accent1"/>
      <w:sz w:val="22"/>
      <w:szCs w:val="24"/>
      <w:lang w:eastAsia="en-US"/>
    </w:rPr>
  </w:style>
  <w:style w:type="paragraph" w:customStyle="1" w:styleId="CoreMetadata">
    <w:name w:val="Core Metadata"/>
    <w:basedOn w:val="CoreBody"/>
    <w:next w:val="CoreBody"/>
    <w:qFormat/>
    <w:rsid w:val="00E71312"/>
    <w:pPr>
      <w:keepNext/>
      <w:keepLines/>
      <w:spacing w:after="120"/>
    </w:pPr>
    <w:rPr>
      <w:i/>
    </w:rPr>
  </w:style>
  <w:style w:type="character" w:customStyle="1" w:styleId="InlineSubhead">
    <w:name w:val="Inline Subhead"/>
    <w:uiPriority w:val="1"/>
    <w:qFormat/>
    <w:rsid w:val="00E71312"/>
    <w:rPr>
      <w:b/>
      <w:bCs/>
      <w:i/>
      <w:iCs/>
    </w:rPr>
  </w:style>
  <w:style w:type="paragraph" w:customStyle="1" w:styleId="StatBlockMetadata">
    <w:name w:val="Stat Block Metadata"/>
    <w:basedOn w:val="StatBlockBody"/>
    <w:next w:val="StatBlockData"/>
    <w:qFormat/>
    <w:rsid w:val="00E71312"/>
    <w:pPr>
      <w:keepNext/>
      <w:spacing w:after="0"/>
      <w:contextualSpacing/>
    </w:pPr>
    <w:rPr>
      <w:i/>
      <w:sz w:val="16"/>
    </w:rPr>
  </w:style>
  <w:style w:type="paragraph" w:customStyle="1" w:styleId="StatBlockData-NewSection">
    <w:name w:val="Stat Block Data - New Section"/>
    <w:basedOn w:val="StatBlockData"/>
    <w:next w:val="StatBlockData"/>
    <w:qFormat/>
    <w:rsid w:val="00CC6E08"/>
    <w:pPr>
      <w:keepNext/>
      <w:pBdr>
        <w:top w:val="single" w:sz="4" w:space="1" w:color="auto"/>
      </w:pBdr>
    </w:pPr>
  </w:style>
  <w:style w:type="character" w:customStyle="1" w:styleId="Credittitles">
    <w:name w:val="Credit titles"/>
    <w:rsid w:val="001D1F6C"/>
    <w:rPr>
      <w:rFonts w:ascii="FRFellType" w:hAnsi="FRFellType"/>
      <w:caps/>
      <w:spacing w:val="134"/>
      <w:sz w:val="20"/>
      <w:szCs w:val="20"/>
    </w:rPr>
  </w:style>
  <w:style w:type="character" w:customStyle="1" w:styleId="Corebold">
    <w:name w:val="Core bold"/>
    <w:basedOn w:val="DefaultParagraphFont"/>
    <w:rsid w:val="00083E37"/>
    <w:rPr>
      <w:rFonts w:ascii="Mentor Std" w:hAnsi="Mentor Std" w:cs="Mentor Std Bold"/>
      <w:b/>
    </w:rPr>
  </w:style>
  <w:style w:type="paragraph" w:customStyle="1" w:styleId="H3">
    <w:name w:val="H3"/>
    <w:basedOn w:val="Normal"/>
    <w:next w:val="CoreBody"/>
    <w:link w:val="H3Char"/>
    <w:rsid w:val="00083E37"/>
    <w:pPr>
      <w:keepNext/>
      <w:suppressAutoHyphens/>
      <w:spacing w:before="200"/>
      <w:outlineLvl w:val="2"/>
    </w:pPr>
    <w:rPr>
      <w:rFonts w:ascii="Mentor Std" w:eastAsia="Times New Roman" w:hAnsi="Mentor Std" w:cs="Palatino"/>
      <w:color w:val="183C5D"/>
      <w:sz w:val="28"/>
      <w:szCs w:val="28"/>
    </w:rPr>
  </w:style>
  <w:style w:type="character" w:customStyle="1" w:styleId="Boxedbold">
    <w:name w:val="Boxed bold"/>
    <w:basedOn w:val="DefaultParagraphFont"/>
    <w:uiPriority w:val="99"/>
    <w:rsid w:val="00083E37"/>
    <w:rPr>
      <w:rFonts w:ascii="Mentor Sans Std" w:hAnsi="Mentor Sans Std" w:cs="Mentor Sans Std Bold"/>
      <w:b/>
    </w:rPr>
  </w:style>
  <w:style w:type="character" w:customStyle="1" w:styleId="CoreBodyChar">
    <w:name w:val="Core Body Char"/>
    <w:basedOn w:val="DefaultParagraphFont"/>
    <w:link w:val="CoreBody"/>
    <w:locked/>
    <w:rsid w:val="007E599A"/>
    <w:rPr>
      <w:rFonts w:eastAsia="ヒラギノ角ゴ Pro W3"/>
      <w:color w:val="000000"/>
      <w:sz w:val="18"/>
    </w:rPr>
  </w:style>
  <w:style w:type="character" w:customStyle="1" w:styleId="H3Char">
    <w:name w:val="H3 Char"/>
    <w:basedOn w:val="DefaultParagraphFont"/>
    <w:link w:val="H3"/>
    <w:rsid w:val="00083E37"/>
    <w:rPr>
      <w:rFonts w:ascii="Mentor Std" w:eastAsia="Times New Roman" w:hAnsi="Mentor Std" w:cs="Palatino"/>
      <w:color w:val="183C5D"/>
      <w:sz w:val="28"/>
      <w:szCs w:val="28"/>
      <w:lang w:eastAsia="en-US"/>
    </w:rPr>
  </w:style>
  <w:style w:type="table" w:styleId="TableGrid">
    <w:name w:val="Table Grid"/>
    <w:basedOn w:val="TableNormal"/>
    <w:uiPriority w:val="59"/>
    <w:rsid w:val="00E71312"/>
    <w:pPr>
      <w:spacing w:after="0"/>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71312"/>
    <w:pPr>
      <w:spacing w:after="0"/>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Item">
    <w:name w:val="List Item"/>
    <w:qFormat/>
    <w:rsid w:val="00E71312"/>
    <w:pPr>
      <w:keepLines/>
      <w:spacing w:after="240"/>
      <w:ind w:left="187" w:hanging="187"/>
      <w:contextualSpacing/>
    </w:pPr>
    <w:rPr>
      <w:rFonts w:asciiTheme="majorHAnsi" w:eastAsia="ヒラギノ角ゴ Pro W3" w:hAnsiTheme="majorHAnsi"/>
      <w:color w:val="000000"/>
      <w:sz w:val="17"/>
    </w:rPr>
  </w:style>
  <w:style w:type="paragraph" w:customStyle="1" w:styleId="ListHeading">
    <w:name w:val="List Heading"/>
    <w:next w:val="Normal"/>
    <w:qFormat/>
    <w:rsid w:val="00E71312"/>
    <w:pPr>
      <w:keepNext/>
      <w:keepLines/>
      <w:spacing w:after="0"/>
      <w:outlineLvl w:val="3"/>
    </w:pPr>
    <w:rPr>
      <w:rFonts w:asciiTheme="majorHAnsi" w:eastAsia="ヒラギノ角ゴ Pro W3" w:hAnsiTheme="majorHAnsi" w:cs="Times New Roman (Body CS)"/>
      <w:b/>
      <w:smallCaps/>
      <w:color w:val="000000"/>
    </w:rPr>
  </w:style>
  <w:style w:type="paragraph" w:customStyle="1" w:styleId="CoreHanging">
    <w:name w:val="Core Hanging"/>
    <w:basedOn w:val="CoreBody"/>
    <w:qFormat/>
    <w:rsid w:val="00E71312"/>
    <w:pPr>
      <w:keepLines/>
      <w:spacing w:after="120"/>
      <w:ind w:left="187" w:hanging="187"/>
    </w:pPr>
  </w:style>
  <w:style w:type="paragraph" w:customStyle="1" w:styleId="StatBlockHanging">
    <w:name w:val="Stat Block Hanging"/>
    <w:basedOn w:val="StatBlockBody"/>
    <w:qFormat/>
    <w:rsid w:val="00E71312"/>
    <w:pPr>
      <w:ind w:left="187" w:hanging="187"/>
      <w:contextualSpacing/>
    </w:pPr>
  </w:style>
  <w:style w:type="paragraph" w:customStyle="1" w:styleId="Epigraph">
    <w:name w:val="Epigraph"/>
    <w:basedOn w:val="CoreBody"/>
    <w:qFormat/>
    <w:rsid w:val="00E71312"/>
    <w:pPr>
      <w:spacing w:after="0"/>
    </w:pPr>
    <w:rPr>
      <w:i/>
      <w:sz w:val="20"/>
    </w:rPr>
  </w:style>
  <w:style w:type="paragraph" w:customStyle="1" w:styleId="ChapterTitle">
    <w:name w:val="Chapter Title"/>
    <w:basedOn w:val="Normal"/>
    <w:next w:val="CoreBody"/>
    <w:qFormat/>
    <w:rsid w:val="00E71312"/>
    <w:pPr>
      <w:spacing w:after="72"/>
      <w:contextualSpacing/>
    </w:pPr>
    <w:rPr>
      <w:rFonts w:eastAsiaTheme="majorEastAsia" w:cs="Times New Roman (Headings CS)"/>
      <w:smallCaps/>
      <w:spacing w:val="5"/>
      <w:kern w:val="28"/>
      <w:sz w:val="48"/>
      <w:szCs w:val="52"/>
      <w:lang w:eastAsia="ja-JP"/>
    </w:rPr>
  </w:style>
  <w:style w:type="table" w:styleId="ListTable1Light">
    <w:name w:val="List Table 1 Light"/>
    <w:basedOn w:val="TableNormal"/>
    <w:uiPriority w:val="46"/>
    <w:rsid w:val="00E71312"/>
    <w:pPr>
      <w:spacing w:after="0"/>
    </w:pPr>
    <w:rPr>
      <w:sz w:val="24"/>
      <w:szCs w:val="24"/>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71312"/>
    <w:pPr>
      <w:spacing w:after="0"/>
    </w:pPr>
    <w:rPr>
      <w:color w:val="000000" w:themeColor="text1"/>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E71312"/>
    <w:pPr>
      <w:spacing w:after="0"/>
    </w:pPr>
    <w:rPr>
      <w:color w:val="000000" w:themeColor="text1"/>
      <w:sz w:val="24"/>
      <w:szCs w:val="24"/>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71312"/>
    <w:pPr>
      <w:spacing w:after="0"/>
    </w:pPr>
    <w:rPr>
      <w:color w:val="365F91" w:themeColor="accent1" w:themeShade="BF"/>
      <w:sz w:val="24"/>
      <w:szCs w:val="24"/>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E71312"/>
    <w:pPr>
      <w:spacing w:after="0"/>
    </w:pPr>
    <w:rPr>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71312"/>
    <w:pPr>
      <w:spacing w:after="0"/>
    </w:pPr>
    <w:rPr>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71312"/>
    <w:pPr>
      <w:spacing w:after="0"/>
    </w:pPr>
    <w:rPr>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71312"/>
    <w:pPr>
      <w:spacing w:after="0"/>
    </w:pPr>
    <w:rPr>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E71312"/>
    <w:pPr>
      <w:spacing w:after="0"/>
    </w:pPr>
    <w:rPr>
      <w:color w:val="000000" w:themeColor="text1"/>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E71312"/>
    <w:pPr>
      <w:spacing w:after="0"/>
    </w:pPr>
    <w:rPr>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E71312"/>
    <w:pPr>
      <w:spacing w:after="0"/>
    </w:pPr>
    <w:rPr>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Normal"/>
    <w:qFormat/>
    <w:rsid w:val="00E71312"/>
    <w:pPr>
      <w:keepNext/>
      <w:keepLines/>
      <w:tabs>
        <w:tab w:val="center" w:pos="360"/>
        <w:tab w:val="center" w:pos="1120"/>
        <w:tab w:val="center" w:pos="1860"/>
        <w:tab w:val="center" w:pos="2621"/>
        <w:tab w:val="center" w:pos="3341"/>
        <w:tab w:val="center" w:pos="4075"/>
      </w:tabs>
      <w:adjustRightInd w:val="0"/>
      <w:ind w:left="187" w:hanging="187"/>
      <w:contextualSpacing/>
    </w:pPr>
    <w:rPr>
      <w:rFonts w:asciiTheme="majorHAnsi" w:eastAsia="ヒラギノ角ゴ Pro W3" w:hAnsiTheme="majorHAnsi"/>
      <w:sz w:val="17"/>
      <w:szCs w:val="20"/>
      <w:lang w:eastAsia="ja-JP"/>
    </w:rPr>
  </w:style>
  <w:style w:type="character" w:customStyle="1" w:styleId="BoldSerif">
    <w:name w:val="Bold Serif"/>
    <w:basedOn w:val="DefaultParagraphFont"/>
    <w:uiPriority w:val="1"/>
    <w:qFormat/>
    <w:rsid w:val="00E71312"/>
    <w:rPr>
      <w:b/>
    </w:rPr>
  </w:style>
  <w:style w:type="character" w:customStyle="1" w:styleId="ItalicSerif">
    <w:name w:val="Italic Serif"/>
    <w:basedOn w:val="DefaultParagraphFont"/>
    <w:uiPriority w:val="1"/>
    <w:qFormat/>
    <w:rsid w:val="00E71312"/>
    <w:rPr>
      <w:i/>
    </w:rPr>
  </w:style>
  <w:style w:type="character" w:customStyle="1" w:styleId="BoldSansSerif">
    <w:name w:val="Bold Sans Serif"/>
    <w:uiPriority w:val="1"/>
    <w:qFormat/>
    <w:rsid w:val="00E71312"/>
    <w:rPr>
      <w:b/>
    </w:rPr>
  </w:style>
  <w:style w:type="character" w:customStyle="1" w:styleId="ItalicSansSerif">
    <w:name w:val="Italic Sans Serif"/>
    <w:uiPriority w:val="1"/>
    <w:qFormat/>
    <w:rsid w:val="00E71312"/>
    <w:rPr>
      <w:i/>
    </w:rPr>
  </w:style>
  <w:style w:type="paragraph" w:customStyle="1" w:styleId="EpigraphAuthor">
    <w:name w:val="Epigraph Author"/>
    <w:basedOn w:val="Epigraph"/>
    <w:rsid w:val="00E71312"/>
    <w:pPr>
      <w:spacing w:after="270"/>
      <w:jc w:val="right"/>
    </w:pPr>
    <w:rPr>
      <w:i w:val="0"/>
    </w:rPr>
  </w:style>
  <w:style w:type="paragraph" w:customStyle="1" w:styleId="SubchapterTitle">
    <w:name w:val="Subchapter Title"/>
    <w:basedOn w:val="Heading1"/>
    <w:next w:val="CoreBody"/>
    <w:rsid w:val="00E71312"/>
    <w:rPr>
      <w:sz w:val="48"/>
    </w:rPr>
  </w:style>
  <w:style w:type="character" w:styleId="Emphasis">
    <w:name w:val="Emphasis"/>
    <w:basedOn w:val="DefaultParagraphFont"/>
    <w:uiPriority w:val="20"/>
    <w:qFormat/>
    <w:rsid w:val="00152C04"/>
    <w:rPr>
      <w:i/>
      <w:iCs/>
    </w:rPr>
  </w:style>
  <w:style w:type="character" w:styleId="Strong">
    <w:name w:val="Strong"/>
    <w:basedOn w:val="DefaultParagraphFont"/>
    <w:uiPriority w:val="22"/>
    <w:qFormat/>
    <w:rsid w:val="00152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547464">
      <w:bodyDiv w:val="1"/>
      <w:marLeft w:val="0"/>
      <w:marRight w:val="0"/>
      <w:marTop w:val="0"/>
      <w:marBottom w:val="0"/>
      <w:divBdr>
        <w:top w:val="none" w:sz="0" w:space="0" w:color="auto"/>
        <w:left w:val="none" w:sz="0" w:space="0" w:color="auto"/>
        <w:bottom w:val="none" w:sz="0" w:space="0" w:color="auto"/>
        <w:right w:val="none" w:sz="0" w:space="0" w:color="auto"/>
      </w:divBdr>
    </w:div>
    <w:div w:id="564335409">
      <w:bodyDiv w:val="1"/>
      <w:marLeft w:val="0"/>
      <w:marRight w:val="0"/>
      <w:marTop w:val="0"/>
      <w:marBottom w:val="0"/>
      <w:divBdr>
        <w:top w:val="none" w:sz="0" w:space="0" w:color="auto"/>
        <w:left w:val="none" w:sz="0" w:space="0" w:color="auto"/>
        <w:bottom w:val="none" w:sz="0" w:space="0" w:color="auto"/>
        <w:right w:val="none" w:sz="0" w:space="0" w:color="auto"/>
      </w:divBdr>
    </w:div>
    <w:div w:id="786005893">
      <w:bodyDiv w:val="1"/>
      <w:marLeft w:val="0"/>
      <w:marRight w:val="0"/>
      <w:marTop w:val="0"/>
      <w:marBottom w:val="0"/>
      <w:divBdr>
        <w:top w:val="none" w:sz="0" w:space="0" w:color="auto"/>
        <w:left w:val="none" w:sz="0" w:space="0" w:color="auto"/>
        <w:bottom w:val="none" w:sz="0" w:space="0" w:color="auto"/>
        <w:right w:val="none" w:sz="0" w:space="0" w:color="auto"/>
      </w:divBdr>
    </w:div>
    <w:div w:id="815412312">
      <w:bodyDiv w:val="1"/>
      <w:marLeft w:val="0"/>
      <w:marRight w:val="0"/>
      <w:marTop w:val="0"/>
      <w:marBottom w:val="0"/>
      <w:divBdr>
        <w:top w:val="none" w:sz="0" w:space="0" w:color="auto"/>
        <w:left w:val="none" w:sz="0" w:space="0" w:color="auto"/>
        <w:bottom w:val="none" w:sz="0" w:space="0" w:color="auto"/>
        <w:right w:val="none" w:sz="0" w:space="0" w:color="auto"/>
      </w:divBdr>
    </w:div>
    <w:div w:id="870729443">
      <w:bodyDiv w:val="1"/>
      <w:marLeft w:val="0"/>
      <w:marRight w:val="0"/>
      <w:marTop w:val="0"/>
      <w:marBottom w:val="0"/>
      <w:divBdr>
        <w:top w:val="none" w:sz="0" w:space="0" w:color="auto"/>
        <w:left w:val="none" w:sz="0" w:space="0" w:color="auto"/>
        <w:bottom w:val="none" w:sz="0" w:space="0" w:color="auto"/>
        <w:right w:val="none" w:sz="0" w:space="0" w:color="auto"/>
      </w:divBdr>
    </w:div>
    <w:div w:id="972059728">
      <w:bodyDiv w:val="1"/>
      <w:marLeft w:val="0"/>
      <w:marRight w:val="0"/>
      <w:marTop w:val="0"/>
      <w:marBottom w:val="0"/>
      <w:divBdr>
        <w:top w:val="none" w:sz="0" w:space="0" w:color="auto"/>
        <w:left w:val="none" w:sz="0" w:space="0" w:color="auto"/>
        <w:bottom w:val="none" w:sz="0" w:space="0" w:color="auto"/>
        <w:right w:val="none" w:sz="0" w:space="0" w:color="auto"/>
      </w:divBdr>
      <w:divsChild>
        <w:div w:id="839270753">
          <w:marLeft w:val="0"/>
          <w:marRight w:val="0"/>
          <w:marTop w:val="0"/>
          <w:marBottom w:val="0"/>
          <w:divBdr>
            <w:top w:val="none" w:sz="0" w:space="0" w:color="auto"/>
            <w:left w:val="none" w:sz="0" w:space="0" w:color="auto"/>
            <w:bottom w:val="none" w:sz="0" w:space="0" w:color="auto"/>
            <w:right w:val="none" w:sz="0" w:space="0" w:color="auto"/>
          </w:divBdr>
        </w:div>
      </w:divsChild>
    </w:div>
    <w:div w:id="1118135180">
      <w:bodyDiv w:val="1"/>
      <w:marLeft w:val="0"/>
      <w:marRight w:val="0"/>
      <w:marTop w:val="0"/>
      <w:marBottom w:val="0"/>
      <w:divBdr>
        <w:top w:val="none" w:sz="0" w:space="0" w:color="auto"/>
        <w:left w:val="none" w:sz="0" w:space="0" w:color="auto"/>
        <w:bottom w:val="none" w:sz="0" w:space="0" w:color="auto"/>
        <w:right w:val="none" w:sz="0" w:space="0" w:color="auto"/>
      </w:divBdr>
    </w:div>
    <w:div w:id="2048555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0145a28-47a7-4cc8-bc7b-52c3121e3864"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6" ma:contentTypeDescription="Create a new document." ma:contentTypeScope="" ma:versionID="9b2fa0badaddae2bb3f084aa6eed5dc9">
  <xsd:schema xmlns:xsd="http://www.w3.org/2001/XMLSchema" xmlns:xs="http://www.w3.org/2001/XMLSchema" xmlns:p="http://schemas.microsoft.com/office/2006/metadata/properties" xmlns:ns2="6da0d54b-b269-4fe8-94d0-bdb9ef895cdf" xmlns:ns3="ca9467b8-c3b7-4a88-86a7-7c6227f69dd4" xmlns:ns4="f25df36c-4a2b-4477-acdf-72da4a9b558b" targetNamespace="http://schemas.microsoft.com/office/2006/metadata/properties" ma:root="true" ma:fieldsID="95a2b749516df7b68348c92d7923910b" ns2:_="" ns3:_="" ns4:_="">
    <xsd:import namespace="6da0d54b-b269-4fe8-94d0-bdb9ef895cdf"/>
    <xsd:import namespace="ca9467b8-c3b7-4a88-86a7-7c6227f69dd4"/>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1af8f31-a011-4c3e-8974-317543107493}" ma:internalName="TaxCatchAll" ma:showField="CatchAllData" ma:web="ca9467b8-c3b7-4a88-86a7-7c6227f69d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da0d54b-b269-4fe8-94d0-bdb9ef895cdf">
      <Terms xmlns="http://schemas.microsoft.com/office/infopath/2007/PartnerControls"/>
    </lcf76f155ced4ddcb4097134ff3c332f>
    <TaxCatchAll xmlns="f25df36c-4a2b-4477-acdf-72da4a9b558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10F330-3B92-4537-AD75-DFA8341FBB85}">
  <ds:schemaRefs>
    <ds:schemaRef ds:uri="Microsoft.SharePoint.Taxonomy.ContentTypeSync"/>
  </ds:schemaRefs>
</ds:datastoreItem>
</file>

<file path=customXml/itemProps2.xml><?xml version="1.0" encoding="utf-8"?>
<ds:datastoreItem xmlns:ds="http://schemas.openxmlformats.org/officeDocument/2006/customXml" ds:itemID="{21219A64-BCC1-48B7-9A72-3B8404BAE66C}"/>
</file>

<file path=customXml/itemProps3.xml><?xml version="1.0" encoding="utf-8"?>
<ds:datastoreItem xmlns:ds="http://schemas.openxmlformats.org/officeDocument/2006/customXml" ds:itemID="{09E4C6AD-E5F4-DC45-A11B-44F1CD10AC86}">
  <ds:schemaRefs>
    <ds:schemaRef ds:uri="http://schemas.openxmlformats.org/officeDocument/2006/bibliography"/>
  </ds:schemaRefs>
</ds:datastoreItem>
</file>

<file path=customXml/itemProps4.xml><?xml version="1.0" encoding="utf-8"?>
<ds:datastoreItem xmlns:ds="http://schemas.openxmlformats.org/officeDocument/2006/customXml" ds:itemID="{7A605787-80BF-4AF7-84F2-3271001DCAD6}">
  <ds:schemaRefs>
    <ds:schemaRef ds:uri="http://schemas.microsoft.com/office/2006/metadata/properties"/>
    <ds:schemaRef ds:uri="http://schemas.microsoft.com/office/infopath/2007/PartnerControls"/>
    <ds:schemaRef ds:uri="8359b4c0-5ab8-49f3-9095-8346926322fa"/>
  </ds:schemaRefs>
</ds:datastoreItem>
</file>

<file path=customXml/itemProps5.xml><?xml version="1.0" encoding="utf-8"?>
<ds:datastoreItem xmlns:ds="http://schemas.openxmlformats.org/officeDocument/2006/customXml" ds:itemID="{D7315934-776D-460C-96A7-DF57A402FB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5366</Words>
  <Characters>30591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Mohan</dc:creator>
  <cp:keywords/>
  <dc:description/>
  <cp:lastModifiedBy>Bauer, Judy</cp:lastModifiedBy>
  <cp:revision>188</cp:revision>
  <cp:lastPrinted>2013-11-12T21:04:00Z</cp:lastPrinted>
  <dcterms:created xsi:type="dcterms:W3CDTF">2016-03-07T20:43:00Z</dcterms:created>
  <dcterms:modified xsi:type="dcterms:W3CDTF">2021-07-06T18:09:00Z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2a719be0-9f85-4293-a9a5-3fecd47922d2</vt:lpwstr>
  </property>
</Properties>
</file>