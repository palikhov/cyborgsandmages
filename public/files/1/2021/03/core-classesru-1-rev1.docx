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5DB85" w14:textId="77777777" w:rsidR="007A1F3E" w:rsidRDefault="0005592D" w:rsidP="007A1F3E">
      <w:pPr>
        <w:pStyle w:val="2"/>
      </w:pPr>
      <w:bookmarkStart w:id="4" w:name="classes"/>
      <w:r>
        <w:rPr>
          <w:lang w:val="ru-RU"/>
        </w:rPr>
        <w:t>Классы</w:t>
      </w:r>
      <w:bookmarkEnd w:id="4"/>
    </w:p>
    <w:p w14:paraId="01D33F2F" w14:textId="77777777" w:rsidR="007A1F3E" w:rsidRDefault="00770604" w:rsidP="007A1F3E">
      <w:r>
        <w:pict w14:anchorId="3BBC1046">
          <v:rect id="_x0000_i1025" style="width:0;height:1.5pt" o:hralign="center" o:hrstd="t" o:hr="t"/>
        </w:pict>
      </w:r>
    </w:p>
    <w:p w14:paraId="202B9497" w14:textId="77777777" w:rsidR="007A1F3E" w:rsidRPr="00BF4045" w:rsidRDefault="0005592D" w:rsidP="007A1F3E">
      <w:pPr>
        <w:pStyle w:val="3"/>
        <w:rPr>
          <w:lang w:val="ru-RU"/>
        </w:rPr>
      </w:pPr>
      <w:bookmarkStart w:id="5" w:name="barbarian"/>
      <w:r>
        <w:rPr>
          <w:lang w:val="ru-RU"/>
        </w:rPr>
        <w:t>Варвар</w:t>
      </w:r>
      <w:bookmarkEnd w:id="5"/>
    </w:p>
    <w:p w14:paraId="42F02645" w14:textId="77777777" w:rsidR="007A1F3E" w:rsidRPr="00BF4045" w:rsidRDefault="0005592D" w:rsidP="005D7E17">
      <w:pPr>
        <w:pStyle w:val="Heading4ToC"/>
        <w:rPr>
          <w:lang w:val="ru-RU"/>
        </w:rPr>
      </w:pPr>
      <w:bookmarkStart w:id="6" w:name="class-features"/>
      <w:r>
        <w:rPr>
          <w:lang w:val="ru-RU"/>
        </w:rPr>
        <w:t>Классовые Свойства</w:t>
      </w:r>
      <w:bookmarkEnd w:id="6"/>
    </w:p>
    <w:p w14:paraId="11F90581" w14:textId="77777777" w:rsidR="007A1F3E" w:rsidRPr="00BF4045" w:rsidRDefault="0005592D" w:rsidP="003D1BBA">
      <w:pPr>
        <w:pStyle w:val="BasicTextParagraph1"/>
        <w:rPr>
          <w:lang w:val="ru-RU"/>
        </w:rPr>
      </w:pPr>
      <w:r>
        <w:rPr>
          <w:lang w:val="ru-RU"/>
        </w:rPr>
        <w:t>Варвары обладают следующими классовыми свойствами.</w:t>
      </w:r>
    </w:p>
    <w:p w14:paraId="1954D093" w14:textId="22E02C89" w:rsidR="007A1F3E" w:rsidRPr="00BF4045" w:rsidRDefault="0005592D" w:rsidP="00782F8B">
      <w:pPr>
        <w:pStyle w:val="Heading5ToC"/>
        <w:rPr>
          <w:lang w:val="ru-RU"/>
        </w:rPr>
      </w:pPr>
      <w:bookmarkStart w:id="7" w:name="hit-points"/>
      <w:r>
        <w:rPr>
          <w:lang w:val="ru-RU"/>
        </w:rPr>
        <w:t>Хиты</w:t>
      </w:r>
      <w:bookmarkEnd w:id="7"/>
    </w:p>
    <w:p w14:paraId="65D25F68" w14:textId="77777777" w:rsidR="007A1F3E" w:rsidRPr="00BF4045" w:rsidRDefault="0005592D" w:rsidP="003D1BBA">
      <w:pPr>
        <w:pStyle w:val="BasicTextParagraph1"/>
        <w:rPr>
          <w:lang w:val="ru-RU"/>
        </w:rPr>
      </w:pPr>
      <w:r>
        <w:rPr>
          <w:b/>
          <w:lang w:val="ru-RU"/>
        </w:rPr>
        <w:t>Кость хитов</w:t>
      </w:r>
      <w:r>
        <w:rPr>
          <w:lang w:val="ru-RU"/>
        </w:rPr>
        <w:t xml:space="preserve"> 1к12 за каждый уровень варвара</w:t>
      </w:r>
    </w:p>
    <w:p w14:paraId="52A307F9" w14:textId="77777777" w:rsidR="007A1F3E" w:rsidRPr="00BF4045" w:rsidRDefault="0005592D" w:rsidP="003D1BBA">
      <w:pPr>
        <w:pStyle w:val="BasicTextParagraph2"/>
        <w:rPr>
          <w:lang w:val="ru-RU"/>
        </w:rPr>
      </w:pPr>
      <w:r>
        <w:rPr>
          <w:b/>
          <w:lang w:val="ru-RU"/>
        </w:rPr>
        <w:t>Хиты на 1 уровне:</w:t>
      </w:r>
      <w:r>
        <w:rPr>
          <w:lang w:val="ru-RU"/>
        </w:rPr>
        <w:t xml:space="preserve"> 12 + ваш модификатор Телосложения</w:t>
      </w:r>
    </w:p>
    <w:p w14:paraId="5375CA93" w14:textId="77777777" w:rsidR="007A1F3E" w:rsidRPr="00BF4045" w:rsidRDefault="0005592D" w:rsidP="003D1BBA">
      <w:pPr>
        <w:pStyle w:val="BasicTextParagraph2"/>
        <w:rPr>
          <w:lang w:val="ru-RU"/>
        </w:rPr>
      </w:pPr>
      <w:r>
        <w:rPr>
          <w:b/>
          <w:lang w:val="ru-RU"/>
        </w:rPr>
        <w:t>Хиты на следующих уровнях:</w:t>
      </w:r>
      <w:r>
        <w:rPr>
          <w:lang w:val="ru-RU"/>
        </w:rPr>
        <w:t xml:space="preserve"> 1к12 (или 7) + ваш модификатор Телосложения за каждый уровень варвара после первого</w:t>
      </w:r>
    </w:p>
    <w:p w14:paraId="68E9518D" w14:textId="24124E47" w:rsidR="007A1F3E" w:rsidRPr="00BF4045" w:rsidRDefault="0005592D" w:rsidP="00782F8B">
      <w:pPr>
        <w:pStyle w:val="Heading5ToC"/>
        <w:rPr>
          <w:lang w:val="ru-RU"/>
        </w:rPr>
      </w:pPr>
      <w:bookmarkStart w:id="8" w:name="proficiencies"/>
      <w:r>
        <w:rPr>
          <w:lang w:val="ru-RU"/>
        </w:rPr>
        <w:t>Владение инструментами и навыками</w:t>
      </w:r>
      <w:bookmarkEnd w:id="8"/>
    </w:p>
    <w:p w14:paraId="59EA7A7E" w14:textId="77777777" w:rsidR="007A1F3E" w:rsidRPr="00BF4045" w:rsidRDefault="0005592D" w:rsidP="003D1BBA">
      <w:pPr>
        <w:pStyle w:val="BasicTextParagraph1"/>
        <w:rPr>
          <w:lang w:val="ru-RU"/>
        </w:rPr>
      </w:pPr>
      <w:r>
        <w:rPr>
          <w:b/>
          <w:lang w:val="ru-RU"/>
        </w:rPr>
        <w:t>Владение доспехами:</w:t>
      </w:r>
      <w:r>
        <w:rPr>
          <w:lang w:val="ru-RU"/>
        </w:rPr>
        <w:t xml:space="preserve"> Легкие доспехи, средние доспехи, щиты</w:t>
      </w:r>
    </w:p>
    <w:p w14:paraId="136A1FAC" w14:textId="77777777" w:rsidR="007A1F3E" w:rsidRPr="00BF4045" w:rsidRDefault="0005592D" w:rsidP="003D1BBA">
      <w:pPr>
        <w:pStyle w:val="BasicTextParagraph2"/>
        <w:rPr>
          <w:lang w:val="ru-RU"/>
        </w:rPr>
      </w:pPr>
      <w:r>
        <w:rPr>
          <w:b/>
          <w:lang w:val="ru-RU"/>
        </w:rPr>
        <w:t>Владение оружием:</w:t>
      </w:r>
      <w:r>
        <w:rPr>
          <w:lang w:val="ru-RU"/>
        </w:rPr>
        <w:t xml:space="preserve"> Простое оружие, воинское оружие</w:t>
      </w:r>
    </w:p>
    <w:p w14:paraId="694DD28A" w14:textId="77777777" w:rsidR="007A1F3E" w:rsidRPr="00BF4045" w:rsidRDefault="0005592D" w:rsidP="003D1BBA">
      <w:pPr>
        <w:pStyle w:val="BasicTextParagraph2"/>
        <w:rPr>
          <w:lang w:val="ru-RU"/>
        </w:rPr>
      </w:pPr>
      <w:r>
        <w:rPr>
          <w:lang w:val="ru-RU"/>
        </w:rPr>
        <w:t>Владение инструментами: нет</w:t>
      </w:r>
    </w:p>
    <w:p w14:paraId="6992D5CA" w14:textId="77777777" w:rsidR="007A1F3E" w:rsidRPr="00BF4045" w:rsidRDefault="0005592D" w:rsidP="003D1BBA">
      <w:pPr>
        <w:pStyle w:val="BasicTextParagraph2"/>
        <w:rPr>
          <w:lang w:val="ru-RU"/>
        </w:rPr>
      </w:pPr>
      <w:r>
        <w:rPr>
          <w:b/>
          <w:lang w:val="ru-RU"/>
        </w:rPr>
        <w:t>Спасброски:</w:t>
      </w:r>
      <w:r>
        <w:rPr>
          <w:lang w:val="ru-RU"/>
        </w:rPr>
        <w:t xml:space="preserve"> Сила, Телосложение</w:t>
      </w:r>
    </w:p>
    <w:p w14:paraId="4120A889" w14:textId="77777777" w:rsidR="007A1F3E" w:rsidRPr="00BF4045" w:rsidRDefault="0005592D" w:rsidP="003D1BBA">
      <w:pPr>
        <w:pStyle w:val="BasicTextParagraph2"/>
        <w:rPr>
          <w:lang w:val="ru-RU"/>
        </w:rPr>
      </w:pPr>
      <w:r>
        <w:rPr>
          <w:b/>
          <w:lang w:val="ru-RU"/>
        </w:rPr>
        <w:t>Навыки:</w:t>
      </w:r>
      <w:r>
        <w:rPr>
          <w:lang w:val="ru-RU"/>
        </w:rPr>
        <w:t xml:space="preserve"> Выберите два навыка из следующих: Атлетика, Восприятие, Выживание, Запугивание, Природа, Обращение с животными</w:t>
      </w:r>
    </w:p>
    <w:p w14:paraId="1CEE56CE" w14:textId="56FB44C5" w:rsidR="007A1F3E" w:rsidRPr="00BF4045" w:rsidRDefault="0005592D" w:rsidP="00782F8B">
      <w:pPr>
        <w:pStyle w:val="Heading5ToC"/>
        <w:rPr>
          <w:lang w:val="ru-RU"/>
        </w:rPr>
      </w:pPr>
      <w:bookmarkStart w:id="9" w:name="equipment"/>
      <w:r>
        <w:rPr>
          <w:lang w:val="ru-RU"/>
        </w:rPr>
        <w:t>СНАРЯЖЕНИЕ</w:t>
      </w:r>
      <w:bookmarkEnd w:id="9"/>
    </w:p>
    <w:p w14:paraId="7E84D7CD" w14:textId="77777777" w:rsidR="007A1F3E" w:rsidRPr="00BF4045" w:rsidRDefault="0005592D" w:rsidP="003D1BBA">
      <w:pPr>
        <w:pStyle w:val="BasicTextParagraph1"/>
        <w:rPr>
          <w:lang w:val="ru-RU"/>
        </w:rPr>
      </w:pPr>
      <w:r>
        <w:rPr>
          <w:lang w:val="ru-RU"/>
        </w:rPr>
        <w:t>Вы начинаете со следующим снаряжением в дополнение к снаряжению, полученному за вашу предысторию:</w:t>
      </w:r>
    </w:p>
    <w:p w14:paraId="4957D1CD" w14:textId="77777777" w:rsidR="007A1F3E" w:rsidRPr="00BF4045" w:rsidRDefault="0005592D" w:rsidP="00BF4045">
      <w:pPr>
        <w:pStyle w:val="TableText"/>
        <w:rPr>
          <w:lang w:val="ru-RU"/>
        </w:rPr>
      </w:pPr>
      <w:r>
        <w:rPr>
          <w:lang w:val="ru-RU"/>
        </w:rPr>
        <w:t>(</w:t>
      </w:r>
      <w:r>
        <w:rPr>
          <w:i/>
          <w:lang w:val="ru-RU"/>
        </w:rPr>
        <w:t>а</w:t>
      </w:r>
      <w:r>
        <w:rPr>
          <w:lang w:val="ru-RU"/>
        </w:rPr>
        <w:t>) секира или (</w:t>
      </w:r>
      <w:r>
        <w:rPr>
          <w:i/>
          <w:lang w:val="ru-RU"/>
        </w:rPr>
        <w:t>б</w:t>
      </w:r>
      <w:r>
        <w:rPr>
          <w:lang w:val="ru-RU"/>
        </w:rPr>
        <w:t>) любое воинское оружие ближнего боя</w:t>
      </w:r>
    </w:p>
    <w:p w14:paraId="491888E7" w14:textId="77777777" w:rsidR="007A1F3E" w:rsidRPr="00BF4045" w:rsidRDefault="0005592D" w:rsidP="00BF4045">
      <w:pPr>
        <w:pStyle w:val="TableText"/>
        <w:rPr>
          <w:lang w:val="ru-RU"/>
        </w:rPr>
      </w:pPr>
      <w:r>
        <w:rPr>
          <w:lang w:val="ru-RU"/>
        </w:rPr>
        <w:t>(</w:t>
      </w:r>
      <w:r>
        <w:rPr>
          <w:i/>
          <w:lang w:val="ru-RU"/>
        </w:rPr>
        <w:t>а</w:t>
      </w:r>
      <w:r>
        <w:rPr>
          <w:lang w:val="ru-RU"/>
        </w:rPr>
        <w:t>) два ручных топора или (</w:t>
      </w:r>
      <w:r>
        <w:rPr>
          <w:i/>
          <w:lang w:val="ru-RU"/>
        </w:rPr>
        <w:t>б</w:t>
      </w:r>
      <w:r>
        <w:rPr>
          <w:lang w:val="ru-RU"/>
        </w:rPr>
        <w:t>) любое простое оружие</w:t>
      </w:r>
    </w:p>
    <w:p w14:paraId="4D48E12E" w14:textId="77777777" w:rsidR="007A1F3E" w:rsidRPr="00BF4045" w:rsidRDefault="0005592D" w:rsidP="00BF4045">
      <w:pPr>
        <w:pStyle w:val="TableText"/>
        <w:rPr>
          <w:lang w:val="ru-RU"/>
        </w:rPr>
      </w:pPr>
      <w:r>
        <w:rPr>
          <w:lang w:val="ru-RU"/>
        </w:rPr>
        <w:t>Набор путешественника и четыре метательных копья</w:t>
      </w:r>
    </w:p>
    <w:p w14:paraId="7FF384B0" w14:textId="77777777" w:rsidR="007A1F3E" w:rsidRDefault="0005592D" w:rsidP="003D1BBA">
      <w:pPr>
        <w:pStyle w:val="BasicTextParagraph1"/>
      </w:pPr>
      <w:r>
        <w:rPr>
          <w:lang w:val="ru-RU"/>
        </w:rPr>
        <w:t>Варвар (таблица)</w:t>
      </w:r>
    </w:p>
    <w:tbl>
      <w:tblPr>
        <w:tblStyle w:val="Table"/>
        <w:tblW w:w="0" w:type="pct"/>
        <w:tblLook w:val="07E0" w:firstRow="1" w:lastRow="1" w:firstColumn="1" w:lastColumn="1" w:noHBand="1" w:noVBand="1"/>
      </w:tblPr>
      <w:tblGrid>
        <w:gridCol w:w="786"/>
        <w:gridCol w:w="1300"/>
        <w:gridCol w:w="4584"/>
        <w:gridCol w:w="2255"/>
        <w:gridCol w:w="1051"/>
      </w:tblGrid>
      <w:tr w:rsidR="00382954" w14:paraId="33213BDC" w14:textId="77777777" w:rsidTr="007A1F3E">
        <w:tc>
          <w:tcPr>
            <w:tcW w:w="0" w:type="auto"/>
            <w:tcBorders>
              <w:bottom w:val="single" w:sz="0" w:space="0" w:color="auto"/>
            </w:tcBorders>
            <w:vAlign w:val="bottom"/>
          </w:tcPr>
          <w:p w14:paraId="3C36521E"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0AF91E3F"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120A0618" w14:textId="77777777" w:rsidR="007A1F3E" w:rsidRDefault="0005592D" w:rsidP="00BF4045">
            <w:pPr>
              <w:pStyle w:val="TableText"/>
            </w:pPr>
            <w:r>
              <w:rPr>
                <w:lang w:val="ru-RU"/>
              </w:rPr>
              <w:t>Особенности</w:t>
            </w:r>
          </w:p>
        </w:tc>
        <w:tc>
          <w:tcPr>
            <w:tcW w:w="0" w:type="auto"/>
            <w:tcBorders>
              <w:bottom w:val="single" w:sz="0" w:space="0" w:color="auto"/>
            </w:tcBorders>
            <w:vAlign w:val="bottom"/>
          </w:tcPr>
          <w:p w14:paraId="25988AD5" w14:textId="77777777" w:rsidR="007A1F3E" w:rsidRDefault="0005592D" w:rsidP="00BF4045">
            <w:pPr>
              <w:pStyle w:val="TableText"/>
            </w:pPr>
            <w:r>
              <w:rPr>
                <w:lang w:val="ru-RU"/>
              </w:rPr>
              <w:t>Ярости</w:t>
            </w:r>
          </w:p>
        </w:tc>
        <w:tc>
          <w:tcPr>
            <w:tcW w:w="0" w:type="auto"/>
            <w:tcBorders>
              <w:bottom w:val="single" w:sz="0" w:space="0" w:color="auto"/>
            </w:tcBorders>
            <w:vAlign w:val="bottom"/>
          </w:tcPr>
          <w:p w14:paraId="6812C520" w14:textId="77777777" w:rsidR="007A1F3E" w:rsidRDefault="0005592D" w:rsidP="00BF4045">
            <w:pPr>
              <w:pStyle w:val="TableText"/>
            </w:pPr>
            <w:r>
              <w:rPr>
                <w:lang w:val="ru-RU"/>
              </w:rPr>
              <w:t>Урон ярости</w:t>
            </w:r>
          </w:p>
        </w:tc>
      </w:tr>
      <w:tr w:rsidR="00382954" w14:paraId="63FB14FC" w14:textId="77777777" w:rsidTr="007A1F3E">
        <w:tc>
          <w:tcPr>
            <w:tcW w:w="0" w:type="auto"/>
          </w:tcPr>
          <w:p w14:paraId="1D023B98" w14:textId="77777777" w:rsidR="007A1F3E" w:rsidRDefault="0005592D" w:rsidP="00BF4045">
            <w:pPr>
              <w:pStyle w:val="TableText"/>
            </w:pPr>
            <w:r>
              <w:rPr>
                <w:lang w:val="ru-RU"/>
              </w:rPr>
              <w:t>1</w:t>
            </w:r>
          </w:p>
        </w:tc>
        <w:tc>
          <w:tcPr>
            <w:tcW w:w="0" w:type="auto"/>
          </w:tcPr>
          <w:p w14:paraId="79B4F36F" w14:textId="77777777" w:rsidR="007A1F3E" w:rsidRDefault="0005592D" w:rsidP="00BF4045">
            <w:pPr>
              <w:pStyle w:val="TableText"/>
            </w:pPr>
            <w:r>
              <w:rPr>
                <w:lang w:val="ru-RU"/>
              </w:rPr>
              <w:t>+2</w:t>
            </w:r>
          </w:p>
        </w:tc>
        <w:tc>
          <w:tcPr>
            <w:tcW w:w="0" w:type="auto"/>
          </w:tcPr>
          <w:p w14:paraId="2DEBD286" w14:textId="77777777" w:rsidR="007A1F3E" w:rsidRDefault="0005592D" w:rsidP="00BF4045">
            <w:pPr>
              <w:pStyle w:val="TableText"/>
            </w:pPr>
            <w:r>
              <w:rPr>
                <w:lang w:val="ru-RU"/>
              </w:rPr>
              <w:t>Защита без доспехов, Ярость</w:t>
            </w:r>
          </w:p>
        </w:tc>
        <w:tc>
          <w:tcPr>
            <w:tcW w:w="0" w:type="auto"/>
          </w:tcPr>
          <w:p w14:paraId="4AF8396B" w14:textId="77777777" w:rsidR="007A1F3E" w:rsidRDefault="0005592D" w:rsidP="00BF4045">
            <w:pPr>
              <w:pStyle w:val="TableText"/>
            </w:pPr>
            <w:r>
              <w:rPr>
                <w:lang w:val="ru-RU"/>
              </w:rPr>
              <w:t>2</w:t>
            </w:r>
          </w:p>
        </w:tc>
        <w:tc>
          <w:tcPr>
            <w:tcW w:w="0" w:type="auto"/>
          </w:tcPr>
          <w:p w14:paraId="2FBF9670" w14:textId="77777777" w:rsidR="007A1F3E" w:rsidRDefault="0005592D" w:rsidP="00BF4045">
            <w:pPr>
              <w:pStyle w:val="TableText"/>
            </w:pPr>
            <w:r>
              <w:rPr>
                <w:lang w:val="ru-RU"/>
              </w:rPr>
              <w:t>+2</w:t>
            </w:r>
          </w:p>
        </w:tc>
      </w:tr>
      <w:tr w:rsidR="00382954" w14:paraId="696E4DA4" w14:textId="77777777" w:rsidTr="007A1F3E">
        <w:tc>
          <w:tcPr>
            <w:tcW w:w="0" w:type="auto"/>
          </w:tcPr>
          <w:p w14:paraId="326100A2" w14:textId="77777777" w:rsidR="007A1F3E" w:rsidRDefault="0005592D" w:rsidP="00BF4045">
            <w:pPr>
              <w:pStyle w:val="TableText"/>
            </w:pPr>
            <w:r>
              <w:rPr>
                <w:lang w:val="ru-RU"/>
              </w:rPr>
              <w:t>2</w:t>
            </w:r>
          </w:p>
        </w:tc>
        <w:tc>
          <w:tcPr>
            <w:tcW w:w="0" w:type="auto"/>
          </w:tcPr>
          <w:p w14:paraId="4E620EB5" w14:textId="77777777" w:rsidR="007A1F3E" w:rsidRDefault="0005592D" w:rsidP="00BF4045">
            <w:pPr>
              <w:pStyle w:val="TableText"/>
            </w:pPr>
            <w:r>
              <w:rPr>
                <w:lang w:val="ru-RU"/>
              </w:rPr>
              <w:t>+2</w:t>
            </w:r>
          </w:p>
        </w:tc>
        <w:tc>
          <w:tcPr>
            <w:tcW w:w="0" w:type="auto"/>
          </w:tcPr>
          <w:p w14:paraId="22DB1703" w14:textId="77777777" w:rsidR="007A1F3E" w:rsidRDefault="0005592D" w:rsidP="00BF4045">
            <w:pPr>
              <w:pStyle w:val="TableText"/>
            </w:pPr>
            <w:r>
              <w:rPr>
                <w:lang w:val="ru-RU"/>
              </w:rPr>
              <w:t>Безрассудная атака, Чувство опасности</w:t>
            </w:r>
          </w:p>
        </w:tc>
        <w:tc>
          <w:tcPr>
            <w:tcW w:w="0" w:type="auto"/>
          </w:tcPr>
          <w:p w14:paraId="4A0E9F16" w14:textId="77777777" w:rsidR="007A1F3E" w:rsidRDefault="0005592D" w:rsidP="00BF4045">
            <w:pPr>
              <w:pStyle w:val="TableText"/>
            </w:pPr>
            <w:r>
              <w:rPr>
                <w:lang w:val="ru-RU"/>
              </w:rPr>
              <w:t>2</w:t>
            </w:r>
          </w:p>
        </w:tc>
        <w:tc>
          <w:tcPr>
            <w:tcW w:w="0" w:type="auto"/>
          </w:tcPr>
          <w:p w14:paraId="2DF9F665" w14:textId="77777777" w:rsidR="007A1F3E" w:rsidRDefault="0005592D" w:rsidP="00BF4045">
            <w:pPr>
              <w:pStyle w:val="TableText"/>
            </w:pPr>
            <w:r>
              <w:rPr>
                <w:lang w:val="ru-RU"/>
              </w:rPr>
              <w:t>+2</w:t>
            </w:r>
          </w:p>
        </w:tc>
      </w:tr>
      <w:tr w:rsidR="00382954" w14:paraId="57DF451C" w14:textId="77777777" w:rsidTr="007A1F3E">
        <w:tc>
          <w:tcPr>
            <w:tcW w:w="0" w:type="auto"/>
          </w:tcPr>
          <w:p w14:paraId="47A57B52" w14:textId="77777777" w:rsidR="007A1F3E" w:rsidRDefault="0005592D" w:rsidP="00BF4045">
            <w:pPr>
              <w:pStyle w:val="TableText"/>
            </w:pPr>
            <w:r>
              <w:rPr>
                <w:lang w:val="ru-RU"/>
              </w:rPr>
              <w:t>3</w:t>
            </w:r>
          </w:p>
        </w:tc>
        <w:tc>
          <w:tcPr>
            <w:tcW w:w="0" w:type="auto"/>
          </w:tcPr>
          <w:p w14:paraId="3278E476" w14:textId="77777777" w:rsidR="007A1F3E" w:rsidRDefault="0005592D" w:rsidP="00BF4045">
            <w:pPr>
              <w:pStyle w:val="TableText"/>
            </w:pPr>
            <w:r>
              <w:rPr>
                <w:lang w:val="ru-RU"/>
              </w:rPr>
              <w:t>+2</w:t>
            </w:r>
          </w:p>
        </w:tc>
        <w:tc>
          <w:tcPr>
            <w:tcW w:w="0" w:type="auto"/>
          </w:tcPr>
          <w:p w14:paraId="62E15D61" w14:textId="77777777" w:rsidR="007A1F3E" w:rsidRDefault="0005592D" w:rsidP="00BF4045">
            <w:pPr>
              <w:pStyle w:val="TableText"/>
            </w:pPr>
            <w:r>
              <w:rPr>
                <w:lang w:val="ru-RU"/>
              </w:rPr>
              <w:t>Первозданный путь</w:t>
            </w:r>
          </w:p>
        </w:tc>
        <w:tc>
          <w:tcPr>
            <w:tcW w:w="0" w:type="auto"/>
          </w:tcPr>
          <w:p w14:paraId="7AC83C42" w14:textId="77777777" w:rsidR="007A1F3E" w:rsidRDefault="0005592D" w:rsidP="00BF4045">
            <w:pPr>
              <w:pStyle w:val="TableText"/>
            </w:pPr>
            <w:r>
              <w:rPr>
                <w:lang w:val="ru-RU"/>
              </w:rPr>
              <w:t>3</w:t>
            </w:r>
          </w:p>
        </w:tc>
        <w:tc>
          <w:tcPr>
            <w:tcW w:w="0" w:type="auto"/>
          </w:tcPr>
          <w:p w14:paraId="6EBCB100" w14:textId="77777777" w:rsidR="007A1F3E" w:rsidRDefault="0005592D" w:rsidP="00BF4045">
            <w:pPr>
              <w:pStyle w:val="TableText"/>
            </w:pPr>
            <w:r>
              <w:rPr>
                <w:lang w:val="ru-RU"/>
              </w:rPr>
              <w:t>+2</w:t>
            </w:r>
          </w:p>
        </w:tc>
      </w:tr>
      <w:tr w:rsidR="00382954" w14:paraId="1705048D" w14:textId="77777777" w:rsidTr="007A1F3E">
        <w:tc>
          <w:tcPr>
            <w:tcW w:w="0" w:type="auto"/>
          </w:tcPr>
          <w:p w14:paraId="2B6B239B" w14:textId="77777777" w:rsidR="007A1F3E" w:rsidRDefault="0005592D" w:rsidP="00BF4045">
            <w:pPr>
              <w:pStyle w:val="TableText"/>
            </w:pPr>
            <w:r>
              <w:rPr>
                <w:lang w:val="ru-RU"/>
              </w:rPr>
              <w:t>4</w:t>
            </w:r>
          </w:p>
        </w:tc>
        <w:tc>
          <w:tcPr>
            <w:tcW w:w="0" w:type="auto"/>
          </w:tcPr>
          <w:p w14:paraId="4841C261" w14:textId="77777777" w:rsidR="007A1F3E" w:rsidRDefault="0005592D" w:rsidP="00BF4045">
            <w:pPr>
              <w:pStyle w:val="TableText"/>
            </w:pPr>
            <w:r>
              <w:rPr>
                <w:lang w:val="ru-RU"/>
              </w:rPr>
              <w:t>+2</w:t>
            </w:r>
          </w:p>
        </w:tc>
        <w:tc>
          <w:tcPr>
            <w:tcW w:w="0" w:type="auto"/>
          </w:tcPr>
          <w:p w14:paraId="1DCAF19C" w14:textId="77777777" w:rsidR="007A1F3E" w:rsidRDefault="0005592D" w:rsidP="00BF4045">
            <w:pPr>
              <w:pStyle w:val="TableText"/>
            </w:pPr>
            <w:r>
              <w:rPr>
                <w:lang w:val="ru-RU"/>
              </w:rPr>
              <w:t>Увеличение характеристик</w:t>
            </w:r>
          </w:p>
        </w:tc>
        <w:tc>
          <w:tcPr>
            <w:tcW w:w="0" w:type="auto"/>
          </w:tcPr>
          <w:p w14:paraId="0DA3B681" w14:textId="77777777" w:rsidR="007A1F3E" w:rsidRDefault="0005592D" w:rsidP="00BF4045">
            <w:pPr>
              <w:pStyle w:val="TableText"/>
            </w:pPr>
            <w:r>
              <w:rPr>
                <w:lang w:val="ru-RU"/>
              </w:rPr>
              <w:t>3</w:t>
            </w:r>
          </w:p>
        </w:tc>
        <w:tc>
          <w:tcPr>
            <w:tcW w:w="0" w:type="auto"/>
          </w:tcPr>
          <w:p w14:paraId="5C9D3B9E" w14:textId="77777777" w:rsidR="007A1F3E" w:rsidRDefault="0005592D" w:rsidP="00BF4045">
            <w:pPr>
              <w:pStyle w:val="TableText"/>
            </w:pPr>
            <w:r>
              <w:rPr>
                <w:lang w:val="ru-RU"/>
              </w:rPr>
              <w:t>+2</w:t>
            </w:r>
          </w:p>
        </w:tc>
      </w:tr>
      <w:tr w:rsidR="00382954" w14:paraId="5192C185" w14:textId="77777777" w:rsidTr="007A1F3E">
        <w:tc>
          <w:tcPr>
            <w:tcW w:w="0" w:type="auto"/>
          </w:tcPr>
          <w:p w14:paraId="368C5B22" w14:textId="77777777" w:rsidR="007A1F3E" w:rsidRDefault="0005592D" w:rsidP="00BF4045">
            <w:pPr>
              <w:pStyle w:val="TableText"/>
            </w:pPr>
            <w:r>
              <w:rPr>
                <w:lang w:val="ru-RU"/>
              </w:rPr>
              <w:t>5</w:t>
            </w:r>
          </w:p>
        </w:tc>
        <w:tc>
          <w:tcPr>
            <w:tcW w:w="0" w:type="auto"/>
          </w:tcPr>
          <w:p w14:paraId="4190ECE3" w14:textId="77777777" w:rsidR="007A1F3E" w:rsidRDefault="0005592D" w:rsidP="00BF4045">
            <w:pPr>
              <w:pStyle w:val="TableText"/>
            </w:pPr>
            <w:r>
              <w:rPr>
                <w:lang w:val="ru-RU"/>
              </w:rPr>
              <w:t>+3</w:t>
            </w:r>
          </w:p>
        </w:tc>
        <w:tc>
          <w:tcPr>
            <w:tcW w:w="0" w:type="auto"/>
          </w:tcPr>
          <w:p w14:paraId="6FDC8984" w14:textId="2E1CA132" w:rsidR="007A1F3E" w:rsidRDefault="0005592D" w:rsidP="00BF4045">
            <w:pPr>
              <w:pStyle w:val="TableText"/>
            </w:pPr>
            <w:r>
              <w:rPr>
                <w:lang w:val="ru-RU"/>
              </w:rPr>
              <w:t xml:space="preserve">Дополнительная </w:t>
            </w:r>
            <w:del w:id="10" w:author="Konstantin Malyutin" w:date="2021-02-01T15:36:00Z">
              <w:r w:rsidDel="007A1F3E">
                <w:rPr>
                  <w:lang w:val="ru-RU"/>
                </w:rPr>
                <w:delText>Атака,   Быстрое</w:delText>
              </w:r>
            </w:del>
            <w:ins w:id="11" w:author="Konstantin Malyutin" w:date="2021-02-01T15:36:00Z">
              <w:r w:rsidR="007A1F3E">
                <w:rPr>
                  <w:lang w:val="ru-RU"/>
                </w:rPr>
                <w:t>Атака, Быстрое</w:t>
              </w:r>
            </w:ins>
            <w:r>
              <w:rPr>
                <w:lang w:val="ru-RU"/>
              </w:rPr>
              <w:t xml:space="preserve"> передвижение </w:t>
            </w:r>
          </w:p>
        </w:tc>
        <w:tc>
          <w:tcPr>
            <w:tcW w:w="0" w:type="auto"/>
          </w:tcPr>
          <w:p w14:paraId="7A9490F9" w14:textId="77777777" w:rsidR="007A1F3E" w:rsidRDefault="0005592D" w:rsidP="00BF4045">
            <w:pPr>
              <w:pStyle w:val="TableText"/>
            </w:pPr>
            <w:r>
              <w:rPr>
                <w:lang w:val="ru-RU"/>
              </w:rPr>
              <w:t>3</w:t>
            </w:r>
          </w:p>
        </w:tc>
        <w:tc>
          <w:tcPr>
            <w:tcW w:w="0" w:type="auto"/>
          </w:tcPr>
          <w:p w14:paraId="308AA2C2" w14:textId="77777777" w:rsidR="007A1F3E" w:rsidRDefault="0005592D" w:rsidP="00BF4045">
            <w:pPr>
              <w:pStyle w:val="TableText"/>
            </w:pPr>
            <w:r>
              <w:rPr>
                <w:lang w:val="ru-RU"/>
              </w:rPr>
              <w:t>+2</w:t>
            </w:r>
          </w:p>
        </w:tc>
      </w:tr>
      <w:tr w:rsidR="00382954" w14:paraId="332F2C46" w14:textId="77777777" w:rsidTr="007A1F3E">
        <w:tc>
          <w:tcPr>
            <w:tcW w:w="0" w:type="auto"/>
          </w:tcPr>
          <w:p w14:paraId="0616EB61" w14:textId="77777777" w:rsidR="007A1F3E" w:rsidRDefault="0005592D" w:rsidP="00BF4045">
            <w:pPr>
              <w:pStyle w:val="TableText"/>
            </w:pPr>
            <w:r>
              <w:rPr>
                <w:lang w:val="ru-RU"/>
              </w:rPr>
              <w:t>6</w:t>
            </w:r>
          </w:p>
        </w:tc>
        <w:tc>
          <w:tcPr>
            <w:tcW w:w="0" w:type="auto"/>
          </w:tcPr>
          <w:p w14:paraId="38509678" w14:textId="77777777" w:rsidR="007A1F3E" w:rsidRDefault="0005592D" w:rsidP="00BF4045">
            <w:pPr>
              <w:pStyle w:val="TableText"/>
            </w:pPr>
            <w:r>
              <w:rPr>
                <w:lang w:val="ru-RU"/>
              </w:rPr>
              <w:t>+3</w:t>
            </w:r>
          </w:p>
        </w:tc>
        <w:tc>
          <w:tcPr>
            <w:tcW w:w="0" w:type="auto"/>
          </w:tcPr>
          <w:p w14:paraId="06A95635" w14:textId="77777777" w:rsidR="007A1F3E" w:rsidRDefault="0005592D" w:rsidP="00BF4045">
            <w:pPr>
              <w:pStyle w:val="TableText"/>
            </w:pPr>
            <w:r>
              <w:rPr>
                <w:lang w:val="ru-RU"/>
              </w:rPr>
              <w:t>Свойство пути</w:t>
            </w:r>
          </w:p>
        </w:tc>
        <w:tc>
          <w:tcPr>
            <w:tcW w:w="0" w:type="auto"/>
          </w:tcPr>
          <w:p w14:paraId="295CF636" w14:textId="77777777" w:rsidR="007A1F3E" w:rsidRDefault="0005592D" w:rsidP="00BF4045">
            <w:pPr>
              <w:pStyle w:val="TableText"/>
            </w:pPr>
            <w:r>
              <w:rPr>
                <w:lang w:val="ru-RU"/>
              </w:rPr>
              <w:t>4</w:t>
            </w:r>
          </w:p>
        </w:tc>
        <w:tc>
          <w:tcPr>
            <w:tcW w:w="0" w:type="auto"/>
          </w:tcPr>
          <w:p w14:paraId="6E5E4FFA" w14:textId="77777777" w:rsidR="007A1F3E" w:rsidRDefault="0005592D" w:rsidP="00BF4045">
            <w:pPr>
              <w:pStyle w:val="TableText"/>
            </w:pPr>
            <w:r>
              <w:rPr>
                <w:lang w:val="ru-RU"/>
              </w:rPr>
              <w:t>+2</w:t>
            </w:r>
          </w:p>
        </w:tc>
      </w:tr>
      <w:tr w:rsidR="00382954" w14:paraId="4F8B8A1D" w14:textId="77777777" w:rsidTr="007A1F3E">
        <w:tc>
          <w:tcPr>
            <w:tcW w:w="0" w:type="auto"/>
          </w:tcPr>
          <w:p w14:paraId="33C2360C" w14:textId="77777777" w:rsidR="007A1F3E" w:rsidRDefault="0005592D" w:rsidP="00BF4045">
            <w:pPr>
              <w:pStyle w:val="TableText"/>
            </w:pPr>
            <w:r>
              <w:rPr>
                <w:lang w:val="ru-RU"/>
              </w:rPr>
              <w:t>7</w:t>
            </w:r>
          </w:p>
        </w:tc>
        <w:tc>
          <w:tcPr>
            <w:tcW w:w="0" w:type="auto"/>
          </w:tcPr>
          <w:p w14:paraId="3CA0422D" w14:textId="77777777" w:rsidR="007A1F3E" w:rsidRDefault="0005592D" w:rsidP="00BF4045">
            <w:pPr>
              <w:pStyle w:val="TableText"/>
            </w:pPr>
            <w:r>
              <w:rPr>
                <w:lang w:val="ru-RU"/>
              </w:rPr>
              <w:t>+3</w:t>
            </w:r>
          </w:p>
        </w:tc>
        <w:tc>
          <w:tcPr>
            <w:tcW w:w="0" w:type="auto"/>
          </w:tcPr>
          <w:p w14:paraId="6B178DB0" w14:textId="77777777" w:rsidR="007A1F3E" w:rsidRDefault="0005592D" w:rsidP="00BF4045">
            <w:pPr>
              <w:pStyle w:val="TableText"/>
            </w:pPr>
            <w:r>
              <w:rPr>
                <w:lang w:val="ru-RU"/>
              </w:rPr>
              <w:t>Дикий Инстинкт</w:t>
            </w:r>
          </w:p>
        </w:tc>
        <w:tc>
          <w:tcPr>
            <w:tcW w:w="0" w:type="auto"/>
          </w:tcPr>
          <w:p w14:paraId="01A394DF" w14:textId="77777777" w:rsidR="007A1F3E" w:rsidRDefault="0005592D" w:rsidP="00BF4045">
            <w:pPr>
              <w:pStyle w:val="TableText"/>
            </w:pPr>
            <w:r>
              <w:rPr>
                <w:lang w:val="ru-RU"/>
              </w:rPr>
              <w:t>4</w:t>
            </w:r>
          </w:p>
        </w:tc>
        <w:tc>
          <w:tcPr>
            <w:tcW w:w="0" w:type="auto"/>
          </w:tcPr>
          <w:p w14:paraId="7B92F345" w14:textId="77777777" w:rsidR="007A1F3E" w:rsidRDefault="0005592D" w:rsidP="00BF4045">
            <w:pPr>
              <w:pStyle w:val="TableText"/>
            </w:pPr>
            <w:r>
              <w:rPr>
                <w:lang w:val="ru-RU"/>
              </w:rPr>
              <w:t>+2</w:t>
            </w:r>
          </w:p>
        </w:tc>
      </w:tr>
      <w:tr w:rsidR="00382954" w14:paraId="3DE34CEB" w14:textId="77777777" w:rsidTr="007A1F3E">
        <w:tc>
          <w:tcPr>
            <w:tcW w:w="0" w:type="auto"/>
          </w:tcPr>
          <w:p w14:paraId="373E5D11" w14:textId="77777777" w:rsidR="007A1F3E" w:rsidRDefault="0005592D" w:rsidP="00BF4045">
            <w:pPr>
              <w:pStyle w:val="TableText"/>
            </w:pPr>
            <w:r>
              <w:rPr>
                <w:lang w:val="ru-RU"/>
              </w:rPr>
              <w:t>8</w:t>
            </w:r>
          </w:p>
        </w:tc>
        <w:tc>
          <w:tcPr>
            <w:tcW w:w="0" w:type="auto"/>
          </w:tcPr>
          <w:p w14:paraId="6E85298B" w14:textId="77777777" w:rsidR="007A1F3E" w:rsidRDefault="0005592D" w:rsidP="00BF4045">
            <w:pPr>
              <w:pStyle w:val="TableText"/>
            </w:pPr>
            <w:r>
              <w:rPr>
                <w:lang w:val="ru-RU"/>
              </w:rPr>
              <w:t>+3</w:t>
            </w:r>
          </w:p>
        </w:tc>
        <w:tc>
          <w:tcPr>
            <w:tcW w:w="0" w:type="auto"/>
          </w:tcPr>
          <w:p w14:paraId="0597A792" w14:textId="77777777" w:rsidR="007A1F3E" w:rsidRDefault="0005592D" w:rsidP="00BF4045">
            <w:pPr>
              <w:pStyle w:val="TableText"/>
            </w:pPr>
            <w:r>
              <w:rPr>
                <w:lang w:val="ru-RU"/>
              </w:rPr>
              <w:t>Увеличение характеристик</w:t>
            </w:r>
          </w:p>
        </w:tc>
        <w:tc>
          <w:tcPr>
            <w:tcW w:w="0" w:type="auto"/>
          </w:tcPr>
          <w:p w14:paraId="26043913" w14:textId="77777777" w:rsidR="007A1F3E" w:rsidRDefault="0005592D" w:rsidP="00BF4045">
            <w:pPr>
              <w:pStyle w:val="TableText"/>
            </w:pPr>
            <w:r>
              <w:rPr>
                <w:lang w:val="ru-RU"/>
              </w:rPr>
              <w:t>4</w:t>
            </w:r>
          </w:p>
        </w:tc>
        <w:tc>
          <w:tcPr>
            <w:tcW w:w="0" w:type="auto"/>
          </w:tcPr>
          <w:p w14:paraId="0B0E47C0" w14:textId="77777777" w:rsidR="007A1F3E" w:rsidRDefault="0005592D" w:rsidP="00BF4045">
            <w:pPr>
              <w:pStyle w:val="TableText"/>
            </w:pPr>
            <w:r>
              <w:rPr>
                <w:lang w:val="ru-RU"/>
              </w:rPr>
              <w:t>+2</w:t>
            </w:r>
          </w:p>
        </w:tc>
      </w:tr>
      <w:tr w:rsidR="00382954" w14:paraId="4DFCE3D3" w14:textId="77777777" w:rsidTr="007A1F3E">
        <w:tc>
          <w:tcPr>
            <w:tcW w:w="0" w:type="auto"/>
          </w:tcPr>
          <w:p w14:paraId="540AA7BD" w14:textId="77777777" w:rsidR="007A1F3E" w:rsidRDefault="0005592D" w:rsidP="00BF4045">
            <w:pPr>
              <w:pStyle w:val="TableText"/>
            </w:pPr>
            <w:r>
              <w:rPr>
                <w:lang w:val="ru-RU"/>
              </w:rPr>
              <w:t>9</w:t>
            </w:r>
          </w:p>
        </w:tc>
        <w:tc>
          <w:tcPr>
            <w:tcW w:w="0" w:type="auto"/>
          </w:tcPr>
          <w:p w14:paraId="37D1EBBB" w14:textId="77777777" w:rsidR="007A1F3E" w:rsidRDefault="0005592D" w:rsidP="00BF4045">
            <w:pPr>
              <w:pStyle w:val="TableText"/>
            </w:pPr>
            <w:r>
              <w:rPr>
                <w:lang w:val="ru-RU"/>
              </w:rPr>
              <w:t>+4</w:t>
            </w:r>
          </w:p>
        </w:tc>
        <w:tc>
          <w:tcPr>
            <w:tcW w:w="0" w:type="auto"/>
          </w:tcPr>
          <w:p w14:paraId="0B4D3842" w14:textId="77777777" w:rsidR="007A1F3E" w:rsidRDefault="0005592D" w:rsidP="00BF4045">
            <w:pPr>
              <w:pStyle w:val="TableText"/>
            </w:pPr>
            <w:r>
              <w:rPr>
                <w:lang w:val="ru-RU"/>
              </w:rPr>
              <w:t xml:space="preserve">Жестокий критический удар (1 кость) </w:t>
            </w:r>
          </w:p>
        </w:tc>
        <w:tc>
          <w:tcPr>
            <w:tcW w:w="0" w:type="auto"/>
          </w:tcPr>
          <w:p w14:paraId="2C73EEDB" w14:textId="77777777" w:rsidR="007A1F3E" w:rsidRDefault="0005592D" w:rsidP="00BF4045">
            <w:pPr>
              <w:pStyle w:val="TableText"/>
            </w:pPr>
            <w:r>
              <w:rPr>
                <w:lang w:val="ru-RU"/>
              </w:rPr>
              <w:t>4</w:t>
            </w:r>
          </w:p>
        </w:tc>
        <w:tc>
          <w:tcPr>
            <w:tcW w:w="0" w:type="auto"/>
          </w:tcPr>
          <w:p w14:paraId="769F07D8" w14:textId="77777777" w:rsidR="007A1F3E" w:rsidRDefault="0005592D" w:rsidP="00BF4045">
            <w:pPr>
              <w:pStyle w:val="TableText"/>
            </w:pPr>
            <w:r>
              <w:rPr>
                <w:lang w:val="ru-RU"/>
              </w:rPr>
              <w:t>+3</w:t>
            </w:r>
          </w:p>
        </w:tc>
      </w:tr>
      <w:tr w:rsidR="00382954" w14:paraId="05D150E8" w14:textId="77777777" w:rsidTr="007A1F3E">
        <w:tc>
          <w:tcPr>
            <w:tcW w:w="0" w:type="auto"/>
          </w:tcPr>
          <w:p w14:paraId="79BD0751" w14:textId="77777777" w:rsidR="007A1F3E" w:rsidRDefault="0005592D" w:rsidP="00BF4045">
            <w:pPr>
              <w:pStyle w:val="TableText"/>
            </w:pPr>
            <w:r>
              <w:rPr>
                <w:lang w:val="ru-RU"/>
              </w:rPr>
              <w:t>10</w:t>
            </w:r>
          </w:p>
        </w:tc>
        <w:tc>
          <w:tcPr>
            <w:tcW w:w="0" w:type="auto"/>
          </w:tcPr>
          <w:p w14:paraId="63CE9D51" w14:textId="77777777" w:rsidR="007A1F3E" w:rsidRDefault="0005592D" w:rsidP="00BF4045">
            <w:pPr>
              <w:pStyle w:val="TableText"/>
            </w:pPr>
            <w:r>
              <w:rPr>
                <w:lang w:val="ru-RU"/>
              </w:rPr>
              <w:t>+4</w:t>
            </w:r>
          </w:p>
        </w:tc>
        <w:tc>
          <w:tcPr>
            <w:tcW w:w="0" w:type="auto"/>
          </w:tcPr>
          <w:p w14:paraId="0876260A" w14:textId="77777777" w:rsidR="007A1F3E" w:rsidRDefault="0005592D" w:rsidP="00BF4045">
            <w:pPr>
              <w:pStyle w:val="TableText"/>
            </w:pPr>
            <w:r>
              <w:rPr>
                <w:lang w:val="ru-RU"/>
              </w:rPr>
              <w:t>Свойство пути</w:t>
            </w:r>
          </w:p>
        </w:tc>
        <w:tc>
          <w:tcPr>
            <w:tcW w:w="0" w:type="auto"/>
          </w:tcPr>
          <w:p w14:paraId="379DF98B" w14:textId="77777777" w:rsidR="007A1F3E" w:rsidRDefault="0005592D" w:rsidP="00BF4045">
            <w:pPr>
              <w:pStyle w:val="TableText"/>
            </w:pPr>
            <w:r>
              <w:rPr>
                <w:lang w:val="ru-RU"/>
              </w:rPr>
              <w:t>4</w:t>
            </w:r>
          </w:p>
        </w:tc>
        <w:tc>
          <w:tcPr>
            <w:tcW w:w="0" w:type="auto"/>
          </w:tcPr>
          <w:p w14:paraId="427B0DE8" w14:textId="77777777" w:rsidR="007A1F3E" w:rsidRDefault="0005592D" w:rsidP="00BF4045">
            <w:pPr>
              <w:pStyle w:val="TableText"/>
            </w:pPr>
            <w:r>
              <w:rPr>
                <w:lang w:val="ru-RU"/>
              </w:rPr>
              <w:t>+3</w:t>
            </w:r>
          </w:p>
        </w:tc>
      </w:tr>
      <w:tr w:rsidR="00382954" w14:paraId="636E6D73" w14:textId="77777777" w:rsidTr="007A1F3E">
        <w:tc>
          <w:tcPr>
            <w:tcW w:w="0" w:type="auto"/>
          </w:tcPr>
          <w:p w14:paraId="4A197CAB" w14:textId="77777777" w:rsidR="007A1F3E" w:rsidRDefault="0005592D" w:rsidP="00BF4045">
            <w:pPr>
              <w:pStyle w:val="TableText"/>
            </w:pPr>
            <w:r>
              <w:rPr>
                <w:lang w:val="ru-RU"/>
              </w:rPr>
              <w:t>11</w:t>
            </w:r>
          </w:p>
        </w:tc>
        <w:tc>
          <w:tcPr>
            <w:tcW w:w="0" w:type="auto"/>
          </w:tcPr>
          <w:p w14:paraId="4ED0824A" w14:textId="77777777" w:rsidR="007A1F3E" w:rsidRDefault="0005592D" w:rsidP="00BF4045">
            <w:pPr>
              <w:pStyle w:val="TableText"/>
            </w:pPr>
            <w:r>
              <w:rPr>
                <w:lang w:val="ru-RU"/>
              </w:rPr>
              <w:t>+4</w:t>
            </w:r>
          </w:p>
        </w:tc>
        <w:tc>
          <w:tcPr>
            <w:tcW w:w="0" w:type="auto"/>
          </w:tcPr>
          <w:p w14:paraId="30232661" w14:textId="77777777" w:rsidR="007A1F3E" w:rsidRDefault="0005592D" w:rsidP="00BF4045">
            <w:pPr>
              <w:pStyle w:val="TableText"/>
            </w:pPr>
            <w:r>
              <w:rPr>
                <w:lang w:val="ru-RU"/>
              </w:rPr>
              <w:t>Несгибаемость</w:t>
            </w:r>
          </w:p>
        </w:tc>
        <w:tc>
          <w:tcPr>
            <w:tcW w:w="0" w:type="auto"/>
          </w:tcPr>
          <w:p w14:paraId="4F841461" w14:textId="77777777" w:rsidR="007A1F3E" w:rsidRDefault="0005592D" w:rsidP="00BF4045">
            <w:pPr>
              <w:pStyle w:val="TableText"/>
            </w:pPr>
            <w:r>
              <w:rPr>
                <w:lang w:val="ru-RU"/>
              </w:rPr>
              <w:t>4</w:t>
            </w:r>
          </w:p>
        </w:tc>
        <w:tc>
          <w:tcPr>
            <w:tcW w:w="0" w:type="auto"/>
          </w:tcPr>
          <w:p w14:paraId="190EAF79" w14:textId="77777777" w:rsidR="007A1F3E" w:rsidRDefault="0005592D" w:rsidP="00BF4045">
            <w:pPr>
              <w:pStyle w:val="TableText"/>
            </w:pPr>
            <w:r>
              <w:rPr>
                <w:lang w:val="ru-RU"/>
              </w:rPr>
              <w:t>+3</w:t>
            </w:r>
          </w:p>
        </w:tc>
      </w:tr>
      <w:tr w:rsidR="00382954" w14:paraId="028EB570" w14:textId="77777777" w:rsidTr="007A1F3E">
        <w:tc>
          <w:tcPr>
            <w:tcW w:w="0" w:type="auto"/>
          </w:tcPr>
          <w:p w14:paraId="1E69D355" w14:textId="77777777" w:rsidR="007A1F3E" w:rsidRDefault="0005592D" w:rsidP="00BF4045">
            <w:pPr>
              <w:pStyle w:val="TableText"/>
            </w:pPr>
            <w:r>
              <w:rPr>
                <w:lang w:val="ru-RU"/>
              </w:rPr>
              <w:t>12</w:t>
            </w:r>
          </w:p>
        </w:tc>
        <w:tc>
          <w:tcPr>
            <w:tcW w:w="0" w:type="auto"/>
          </w:tcPr>
          <w:p w14:paraId="5CDD35B3" w14:textId="77777777" w:rsidR="007A1F3E" w:rsidRDefault="0005592D" w:rsidP="00BF4045">
            <w:pPr>
              <w:pStyle w:val="TableText"/>
            </w:pPr>
            <w:r>
              <w:rPr>
                <w:lang w:val="ru-RU"/>
              </w:rPr>
              <w:t>+4</w:t>
            </w:r>
          </w:p>
        </w:tc>
        <w:tc>
          <w:tcPr>
            <w:tcW w:w="0" w:type="auto"/>
          </w:tcPr>
          <w:p w14:paraId="2D61FB5B" w14:textId="77777777" w:rsidR="007A1F3E" w:rsidRDefault="0005592D" w:rsidP="00BF4045">
            <w:pPr>
              <w:pStyle w:val="TableText"/>
            </w:pPr>
            <w:r>
              <w:rPr>
                <w:lang w:val="ru-RU"/>
              </w:rPr>
              <w:t>Увеличение характеристик</w:t>
            </w:r>
          </w:p>
        </w:tc>
        <w:tc>
          <w:tcPr>
            <w:tcW w:w="0" w:type="auto"/>
          </w:tcPr>
          <w:p w14:paraId="22F4980B" w14:textId="77777777" w:rsidR="007A1F3E" w:rsidRDefault="0005592D" w:rsidP="00BF4045">
            <w:pPr>
              <w:pStyle w:val="TableText"/>
            </w:pPr>
            <w:r>
              <w:rPr>
                <w:lang w:val="ru-RU"/>
              </w:rPr>
              <w:t>5</w:t>
            </w:r>
          </w:p>
        </w:tc>
        <w:tc>
          <w:tcPr>
            <w:tcW w:w="0" w:type="auto"/>
          </w:tcPr>
          <w:p w14:paraId="1C79AA80" w14:textId="77777777" w:rsidR="007A1F3E" w:rsidRDefault="0005592D" w:rsidP="00BF4045">
            <w:pPr>
              <w:pStyle w:val="TableText"/>
            </w:pPr>
            <w:r>
              <w:rPr>
                <w:lang w:val="ru-RU"/>
              </w:rPr>
              <w:t>+3</w:t>
            </w:r>
          </w:p>
        </w:tc>
      </w:tr>
      <w:tr w:rsidR="00382954" w14:paraId="34453DE6" w14:textId="77777777" w:rsidTr="007A1F3E">
        <w:tc>
          <w:tcPr>
            <w:tcW w:w="0" w:type="auto"/>
          </w:tcPr>
          <w:p w14:paraId="37D3415C" w14:textId="77777777" w:rsidR="007A1F3E" w:rsidRDefault="0005592D" w:rsidP="00BF4045">
            <w:pPr>
              <w:pStyle w:val="TableText"/>
            </w:pPr>
            <w:r>
              <w:rPr>
                <w:lang w:val="ru-RU"/>
              </w:rPr>
              <w:t>13</w:t>
            </w:r>
          </w:p>
        </w:tc>
        <w:tc>
          <w:tcPr>
            <w:tcW w:w="0" w:type="auto"/>
          </w:tcPr>
          <w:p w14:paraId="3E7F3EB1" w14:textId="77777777" w:rsidR="007A1F3E" w:rsidRDefault="0005592D" w:rsidP="00BF4045">
            <w:pPr>
              <w:pStyle w:val="TableText"/>
            </w:pPr>
            <w:r>
              <w:rPr>
                <w:lang w:val="ru-RU"/>
              </w:rPr>
              <w:t>+5</w:t>
            </w:r>
          </w:p>
        </w:tc>
        <w:tc>
          <w:tcPr>
            <w:tcW w:w="0" w:type="auto"/>
          </w:tcPr>
          <w:p w14:paraId="3294D5BB" w14:textId="77777777" w:rsidR="007A1F3E" w:rsidRDefault="0005592D" w:rsidP="00BF4045">
            <w:pPr>
              <w:pStyle w:val="TableText"/>
            </w:pPr>
            <w:r>
              <w:rPr>
                <w:lang w:val="ru-RU"/>
              </w:rPr>
              <w:t>Жестокий критический удар (2 кости)</w:t>
            </w:r>
          </w:p>
        </w:tc>
        <w:tc>
          <w:tcPr>
            <w:tcW w:w="0" w:type="auto"/>
          </w:tcPr>
          <w:p w14:paraId="12D84113" w14:textId="77777777" w:rsidR="007A1F3E" w:rsidRDefault="0005592D" w:rsidP="00BF4045">
            <w:pPr>
              <w:pStyle w:val="TableText"/>
            </w:pPr>
            <w:r>
              <w:rPr>
                <w:lang w:val="ru-RU"/>
              </w:rPr>
              <w:t>5</w:t>
            </w:r>
          </w:p>
        </w:tc>
        <w:tc>
          <w:tcPr>
            <w:tcW w:w="0" w:type="auto"/>
          </w:tcPr>
          <w:p w14:paraId="0D453D16" w14:textId="77777777" w:rsidR="007A1F3E" w:rsidRDefault="0005592D" w:rsidP="00BF4045">
            <w:pPr>
              <w:pStyle w:val="TableText"/>
            </w:pPr>
            <w:r>
              <w:rPr>
                <w:lang w:val="ru-RU"/>
              </w:rPr>
              <w:t>+3</w:t>
            </w:r>
          </w:p>
        </w:tc>
      </w:tr>
      <w:tr w:rsidR="00382954" w14:paraId="1EFC2824" w14:textId="77777777" w:rsidTr="007A1F3E">
        <w:tc>
          <w:tcPr>
            <w:tcW w:w="0" w:type="auto"/>
          </w:tcPr>
          <w:p w14:paraId="5F647047" w14:textId="77777777" w:rsidR="007A1F3E" w:rsidRDefault="0005592D" w:rsidP="00BF4045">
            <w:pPr>
              <w:pStyle w:val="TableText"/>
            </w:pPr>
            <w:r>
              <w:rPr>
                <w:lang w:val="ru-RU"/>
              </w:rPr>
              <w:t>14</w:t>
            </w:r>
          </w:p>
        </w:tc>
        <w:tc>
          <w:tcPr>
            <w:tcW w:w="0" w:type="auto"/>
          </w:tcPr>
          <w:p w14:paraId="2B3437D3" w14:textId="77777777" w:rsidR="007A1F3E" w:rsidRDefault="0005592D" w:rsidP="00BF4045">
            <w:pPr>
              <w:pStyle w:val="TableText"/>
            </w:pPr>
            <w:r>
              <w:rPr>
                <w:lang w:val="ru-RU"/>
              </w:rPr>
              <w:t>+5</w:t>
            </w:r>
          </w:p>
        </w:tc>
        <w:tc>
          <w:tcPr>
            <w:tcW w:w="0" w:type="auto"/>
          </w:tcPr>
          <w:p w14:paraId="0D4E5FF0" w14:textId="77777777" w:rsidR="007A1F3E" w:rsidRDefault="0005592D" w:rsidP="00BF4045">
            <w:pPr>
              <w:pStyle w:val="TableText"/>
            </w:pPr>
            <w:r>
              <w:rPr>
                <w:lang w:val="ru-RU"/>
              </w:rPr>
              <w:t>Свойство пути</w:t>
            </w:r>
          </w:p>
        </w:tc>
        <w:tc>
          <w:tcPr>
            <w:tcW w:w="0" w:type="auto"/>
          </w:tcPr>
          <w:p w14:paraId="12C33C34" w14:textId="77777777" w:rsidR="007A1F3E" w:rsidRDefault="0005592D" w:rsidP="00BF4045">
            <w:pPr>
              <w:pStyle w:val="TableText"/>
            </w:pPr>
            <w:r>
              <w:rPr>
                <w:lang w:val="ru-RU"/>
              </w:rPr>
              <w:t>5</w:t>
            </w:r>
          </w:p>
        </w:tc>
        <w:tc>
          <w:tcPr>
            <w:tcW w:w="0" w:type="auto"/>
          </w:tcPr>
          <w:p w14:paraId="66E94B57" w14:textId="77777777" w:rsidR="007A1F3E" w:rsidRDefault="0005592D" w:rsidP="00BF4045">
            <w:pPr>
              <w:pStyle w:val="TableText"/>
            </w:pPr>
            <w:r>
              <w:rPr>
                <w:lang w:val="ru-RU"/>
              </w:rPr>
              <w:t>+3</w:t>
            </w:r>
          </w:p>
        </w:tc>
      </w:tr>
      <w:tr w:rsidR="00382954" w14:paraId="55D2111E" w14:textId="77777777" w:rsidTr="007A1F3E">
        <w:tc>
          <w:tcPr>
            <w:tcW w:w="0" w:type="auto"/>
          </w:tcPr>
          <w:p w14:paraId="4A9CB742" w14:textId="77777777" w:rsidR="007A1F3E" w:rsidRDefault="0005592D" w:rsidP="00BF4045">
            <w:pPr>
              <w:pStyle w:val="TableText"/>
            </w:pPr>
            <w:r>
              <w:rPr>
                <w:lang w:val="ru-RU"/>
              </w:rPr>
              <w:t>15</w:t>
            </w:r>
          </w:p>
        </w:tc>
        <w:tc>
          <w:tcPr>
            <w:tcW w:w="0" w:type="auto"/>
          </w:tcPr>
          <w:p w14:paraId="792F3212" w14:textId="77777777" w:rsidR="007A1F3E" w:rsidRDefault="0005592D" w:rsidP="00BF4045">
            <w:pPr>
              <w:pStyle w:val="TableText"/>
            </w:pPr>
            <w:r>
              <w:rPr>
                <w:lang w:val="ru-RU"/>
              </w:rPr>
              <w:t>+5</w:t>
            </w:r>
          </w:p>
        </w:tc>
        <w:tc>
          <w:tcPr>
            <w:tcW w:w="0" w:type="auto"/>
          </w:tcPr>
          <w:p w14:paraId="22A0C73D" w14:textId="77777777" w:rsidR="007A1F3E" w:rsidRDefault="0005592D" w:rsidP="00BF4045">
            <w:pPr>
              <w:pStyle w:val="TableText"/>
            </w:pPr>
            <w:r>
              <w:rPr>
                <w:lang w:val="ru-RU"/>
              </w:rPr>
              <w:t>Бесконечная ярость</w:t>
            </w:r>
          </w:p>
        </w:tc>
        <w:tc>
          <w:tcPr>
            <w:tcW w:w="0" w:type="auto"/>
          </w:tcPr>
          <w:p w14:paraId="0D083BD1" w14:textId="77777777" w:rsidR="007A1F3E" w:rsidRDefault="0005592D" w:rsidP="00BF4045">
            <w:pPr>
              <w:pStyle w:val="TableText"/>
            </w:pPr>
            <w:r>
              <w:rPr>
                <w:lang w:val="ru-RU"/>
              </w:rPr>
              <w:t>5</w:t>
            </w:r>
          </w:p>
        </w:tc>
        <w:tc>
          <w:tcPr>
            <w:tcW w:w="0" w:type="auto"/>
          </w:tcPr>
          <w:p w14:paraId="0FEB6D70" w14:textId="77777777" w:rsidR="007A1F3E" w:rsidRDefault="0005592D" w:rsidP="00BF4045">
            <w:pPr>
              <w:pStyle w:val="TableText"/>
            </w:pPr>
            <w:r>
              <w:rPr>
                <w:lang w:val="ru-RU"/>
              </w:rPr>
              <w:t>+3</w:t>
            </w:r>
          </w:p>
        </w:tc>
      </w:tr>
      <w:tr w:rsidR="00382954" w14:paraId="42470149" w14:textId="77777777" w:rsidTr="007A1F3E">
        <w:tc>
          <w:tcPr>
            <w:tcW w:w="0" w:type="auto"/>
          </w:tcPr>
          <w:p w14:paraId="76E784E9" w14:textId="77777777" w:rsidR="007A1F3E" w:rsidRDefault="0005592D" w:rsidP="00BF4045">
            <w:pPr>
              <w:pStyle w:val="TableText"/>
            </w:pPr>
            <w:r>
              <w:rPr>
                <w:lang w:val="ru-RU"/>
              </w:rPr>
              <w:t>16</w:t>
            </w:r>
          </w:p>
        </w:tc>
        <w:tc>
          <w:tcPr>
            <w:tcW w:w="0" w:type="auto"/>
          </w:tcPr>
          <w:p w14:paraId="2AE2D6C2" w14:textId="77777777" w:rsidR="007A1F3E" w:rsidRDefault="0005592D" w:rsidP="00BF4045">
            <w:pPr>
              <w:pStyle w:val="TableText"/>
            </w:pPr>
            <w:r>
              <w:rPr>
                <w:lang w:val="ru-RU"/>
              </w:rPr>
              <w:t>+5</w:t>
            </w:r>
          </w:p>
        </w:tc>
        <w:tc>
          <w:tcPr>
            <w:tcW w:w="0" w:type="auto"/>
          </w:tcPr>
          <w:p w14:paraId="5B558A8B" w14:textId="77777777" w:rsidR="007A1F3E" w:rsidRDefault="0005592D" w:rsidP="00BF4045">
            <w:pPr>
              <w:pStyle w:val="TableText"/>
            </w:pPr>
            <w:r>
              <w:rPr>
                <w:lang w:val="ru-RU"/>
              </w:rPr>
              <w:t>Увеличение характеристик</w:t>
            </w:r>
          </w:p>
        </w:tc>
        <w:tc>
          <w:tcPr>
            <w:tcW w:w="0" w:type="auto"/>
          </w:tcPr>
          <w:p w14:paraId="7BB0EDEE" w14:textId="77777777" w:rsidR="007A1F3E" w:rsidRDefault="0005592D" w:rsidP="00BF4045">
            <w:pPr>
              <w:pStyle w:val="TableText"/>
            </w:pPr>
            <w:r>
              <w:rPr>
                <w:lang w:val="ru-RU"/>
              </w:rPr>
              <w:t>5</w:t>
            </w:r>
          </w:p>
        </w:tc>
        <w:tc>
          <w:tcPr>
            <w:tcW w:w="0" w:type="auto"/>
          </w:tcPr>
          <w:p w14:paraId="4DA4B1D4" w14:textId="77777777" w:rsidR="007A1F3E" w:rsidRDefault="0005592D" w:rsidP="00BF4045">
            <w:pPr>
              <w:pStyle w:val="TableText"/>
            </w:pPr>
            <w:r>
              <w:rPr>
                <w:lang w:val="ru-RU"/>
              </w:rPr>
              <w:t>+4</w:t>
            </w:r>
          </w:p>
        </w:tc>
      </w:tr>
      <w:tr w:rsidR="00382954" w14:paraId="5257ACCE" w14:textId="77777777" w:rsidTr="007A1F3E">
        <w:tc>
          <w:tcPr>
            <w:tcW w:w="0" w:type="auto"/>
          </w:tcPr>
          <w:p w14:paraId="39091D3E" w14:textId="77777777" w:rsidR="007A1F3E" w:rsidRDefault="0005592D" w:rsidP="00BF4045">
            <w:pPr>
              <w:pStyle w:val="TableText"/>
            </w:pPr>
            <w:r>
              <w:rPr>
                <w:lang w:val="ru-RU"/>
              </w:rPr>
              <w:t>17</w:t>
            </w:r>
          </w:p>
        </w:tc>
        <w:tc>
          <w:tcPr>
            <w:tcW w:w="0" w:type="auto"/>
          </w:tcPr>
          <w:p w14:paraId="2DB3B78E" w14:textId="77777777" w:rsidR="007A1F3E" w:rsidRDefault="0005592D" w:rsidP="00BF4045">
            <w:pPr>
              <w:pStyle w:val="TableText"/>
            </w:pPr>
            <w:r>
              <w:rPr>
                <w:lang w:val="ru-RU"/>
              </w:rPr>
              <w:t>+6</w:t>
            </w:r>
          </w:p>
        </w:tc>
        <w:tc>
          <w:tcPr>
            <w:tcW w:w="0" w:type="auto"/>
          </w:tcPr>
          <w:p w14:paraId="629588DE" w14:textId="77777777" w:rsidR="007A1F3E" w:rsidRDefault="0005592D" w:rsidP="00BF4045">
            <w:pPr>
              <w:pStyle w:val="TableText"/>
            </w:pPr>
            <w:r>
              <w:rPr>
                <w:lang w:val="ru-RU"/>
              </w:rPr>
              <w:t>Жестокий критический удар (3 кости)</w:t>
            </w:r>
          </w:p>
        </w:tc>
        <w:tc>
          <w:tcPr>
            <w:tcW w:w="0" w:type="auto"/>
          </w:tcPr>
          <w:p w14:paraId="1DB09507" w14:textId="77777777" w:rsidR="007A1F3E" w:rsidRDefault="0005592D" w:rsidP="00BF4045">
            <w:pPr>
              <w:pStyle w:val="TableText"/>
            </w:pPr>
            <w:r>
              <w:rPr>
                <w:lang w:val="ru-RU"/>
              </w:rPr>
              <w:t>6</w:t>
            </w:r>
          </w:p>
        </w:tc>
        <w:tc>
          <w:tcPr>
            <w:tcW w:w="0" w:type="auto"/>
          </w:tcPr>
          <w:p w14:paraId="1A51E1FF" w14:textId="77777777" w:rsidR="007A1F3E" w:rsidRDefault="0005592D" w:rsidP="00BF4045">
            <w:pPr>
              <w:pStyle w:val="TableText"/>
            </w:pPr>
            <w:r>
              <w:rPr>
                <w:lang w:val="ru-RU"/>
              </w:rPr>
              <w:t>+4</w:t>
            </w:r>
          </w:p>
        </w:tc>
      </w:tr>
      <w:tr w:rsidR="00382954" w14:paraId="666403AD" w14:textId="77777777" w:rsidTr="007A1F3E">
        <w:tc>
          <w:tcPr>
            <w:tcW w:w="0" w:type="auto"/>
          </w:tcPr>
          <w:p w14:paraId="088D4B62" w14:textId="77777777" w:rsidR="007A1F3E" w:rsidRDefault="0005592D" w:rsidP="00BF4045">
            <w:pPr>
              <w:pStyle w:val="TableText"/>
            </w:pPr>
            <w:r>
              <w:rPr>
                <w:lang w:val="ru-RU"/>
              </w:rPr>
              <w:t>18</w:t>
            </w:r>
          </w:p>
        </w:tc>
        <w:tc>
          <w:tcPr>
            <w:tcW w:w="0" w:type="auto"/>
          </w:tcPr>
          <w:p w14:paraId="2F919B56" w14:textId="77777777" w:rsidR="007A1F3E" w:rsidRDefault="0005592D" w:rsidP="00BF4045">
            <w:pPr>
              <w:pStyle w:val="TableText"/>
            </w:pPr>
            <w:r>
              <w:rPr>
                <w:lang w:val="ru-RU"/>
              </w:rPr>
              <w:t>+6</w:t>
            </w:r>
          </w:p>
        </w:tc>
        <w:tc>
          <w:tcPr>
            <w:tcW w:w="0" w:type="auto"/>
          </w:tcPr>
          <w:p w14:paraId="0000F695" w14:textId="77777777" w:rsidR="007A1F3E" w:rsidRDefault="0005592D" w:rsidP="00BF4045">
            <w:pPr>
              <w:pStyle w:val="TableText"/>
            </w:pPr>
            <w:r>
              <w:rPr>
                <w:lang w:val="ru-RU"/>
              </w:rPr>
              <w:t>Неукротимая Мощь</w:t>
            </w:r>
          </w:p>
        </w:tc>
        <w:tc>
          <w:tcPr>
            <w:tcW w:w="0" w:type="auto"/>
          </w:tcPr>
          <w:p w14:paraId="4000586B" w14:textId="77777777" w:rsidR="007A1F3E" w:rsidRDefault="0005592D" w:rsidP="00BF4045">
            <w:pPr>
              <w:pStyle w:val="TableText"/>
            </w:pPr>
            <w:r>
              <w:rPr>
                <w:lang w:val="ru-RU"/>
              </w:rPr>
              <w:t>6</w:t>
            </w:r>
          </w:p>
        </w:tc>
        <w:tc>
          <w:tcPr>
            <w:tcW w:w="0" w:type="auto"/>
          </w:tcPr>
          <w:p w14:paraId="684CD3BE" w14:textId="77777777" w:rsidR="007A1F3E" w:rsidRDefault="0005592D" w:rsidP="00BF4045">
            <w:pPr>
              <w:pStyle w:val="TableText"/>
            </w:pPr>
            <w:r>
              <w:rPr>
                <w:lang w:val="ru-RU"/>
              </w:rPr>
              <w:t>+4</w:t>
            </w:r>
          </w:p>
        </w:tc>
      </w:tr>
      <w:tr w:rsidR="00382954" w14:paraId="4E0F12CD" w14:textId="77777777" w:rsidTr="007A1F3E">
        <w:tc>
          <w:tcPr>
            <w:tcW w:w="0" w:type="auto"/>
          </w:tcPr>
          <w:p w14:paraId="25EDF404" w14:textId="77777777" w:rsidR="007A1F3E" w:rsidRDefault="0005592D" w:rsidP="00BF4045">
            <w:pPr>
              <w:pStyle w:val="TableText"/>
            </w:pPr>
            <w:r>
              <w:rPr>
                <w:lang w:val="ru-RU"/>
              </w:rPr>
              <w:t>19</w:t>
            </w:r>
          </w:p>
        </w:tc>
        <w:tc>
          <w:tcPr>
            <w:tcW w:w="0" w:type="auto"/>
          </w:tcPr>
          <w:p w14:paraId="34B71412" w14:textId="77777777" w:rsidR="007A1F3E" w:rsidRDefault="0005592D" w:rsidP="00BF4045">
            <w:pPr>
              <w:pStyle w:val="TableText"/>
            </w:pPr>
            <w:r>
              <w:rPr>
                <w:lang w:val="ru-RU"/>
              </w:rPr>
              <w:t>+6</w:t>
            </w:r>
          </w:p>
        </w:tc>
        <w:tc>
          <w:tcPr>
            <w:tcW w:w="0" w:type="auto"/>
          </w:tcPr>
          <w:p w14:paraId="6E89CF7A" w14:textId="77777777" w:rsidR="007A1F3E" w:rsidRDefault="0005592D" w:rsidP="00BF4045">
            <w:pPr>
              <w:pStyle w:val="TableText"/>
            </w:pPr>
            <w:r>
              <w:rPr>
                <w:lang w:val="ru-RU"/>
              </w:rPr>
              <w:t>Увеличение характеристик</w:t>
            </w:r>
          </w:p>
        </w:tc>
        <w:tc>
          <w:tcPr>
            <w:tcW w:w="0" w:type="auto"/>
          </w:tcPr>
          <w:p w14:paraId="37E96C76" w14:textId="77777777" w:rsidR="007A1F3E" w:rsidRDefault="0005592D" w:rsidP="00BF4045">
            <w:pPr>
              <w:pStyle w:val="TableText"/>
            </w:pPr>
            <w:r>
              <w:rPr>
                <w:lang w:val="ru-RU"/>
              </w:rPr>
              <w:t>6</w:t>
            </w:r>
          </w:p>
        </w:tc>
        <w:tc>
          <w:tcPr>
            <w:tcW w:w="0" w:type="auto"/>
          </w:tcPr>
          <w:p w14:paraId="10F2CF80" w14:textId="77777777" w:rsidR="007A1F3E" w:rsidRDefault="0005592D" w:rsidP="00BF4045">
            <w:pPr>
              <w:pStyle w:val="TableText"/>
            </w:pPr>
            <w:r>
              <w:rPr>
                <w:lang w:val="ru-RU"/>
              </w:rPr>
              <w:t>+4</w:t>
            </w:r>
          </w:p>
        </w:tc>
      </w:tr>
      <w:tr w:rsidR="00382954" w14:paraId="38DF702E" w14:textId="77777777" w:rsidTr="007A1F3E">
        <w:tc>
          <w:tcPr>
            <w:tcW w:w="0" w:type="auto"/>
          </w:tcPr>
          <w:p w14:paraId="3351303E" w14:textId="77777777" w:rsidR="007A1F3E" w:rsidRDefault="0005592D" w:rsidP="00BF4045">
            <w:pPr>
              <w:pStyle w:val="TableText"/>
            </w:pPr>
            <w:r>
              <w:rPr>
                <w:lang w:val="ru-RU"/>
              </w:rPr>
              <w:t>20</w:t>
            </w:r>
          </w:p>
        </w:tc>
        <w:tc>
          <w:tcPr>
            <w:tcW w:w="0" w:type="auto"/>
          </w:tcPr>
          <w:p w14:paraId="4CB49855" w14:textId="77777777" w:rsidR="007A1F3E" w:rsidRDefault="0005592D" w:rsidP="00BF4045">
            <w:pPr>
              <w:pStyle w:val="TableText"/>
            </w:pPr>
            <w:r>
              <w:rPr>
                <w:lang w:val="ru-RU"/>
              </w:rPr>
              <w:t>+6</w:t>
            </w:r>
          </w:p>
        </w:tc>
        <w:tc>
          <w:tcPr>
            <w:tcW w:w="0" w:type="auto"/>
          </w:tcPr>
          <w:p w14:paraId="4744DE9A" w14:textId="77777777" w:rsidR="007A1F3E" w:rsidRDefault="0005592D" w:rsidP="00BF4045">
            <w:pPr>
              <w:pStyle w:val="TableText"/>
            </w:pPr>
            <w:r>
              <w:rPr>
                <w:lang w:val="ru-RU"/>
              </w:rPr>
              <w:t>Первобытный воитель</w:t>
            </w:r>
          </w:p>
        </w:tc>
        <w:tc>
          <w:tcPr>
            <w:tcW w:w="0" w:type="auto"/>
          </w:tcPr>
          <w:p w14:paraId="381C9F19" w14:textId="31420EA8" w:rsidR="007A1F3E" w:rsidRDefault="0005592D" w:rsidP="00BF4045">
            <w:pPr>
              <w:pStyle w:val="TableText"/>
            </w:pPr>
            <w:del w:id="12" w:author="Konstantin Malyutin" w:date="2021-02-01T15:36:00Z">
              <w:r w:rsidDel="007A1F3E">
                <w:rPr>
                  <w:lang w:val="ru-RU"/>
                </w:rPr>
                <w:delText>Неограничено</w:delText>
              </w:r>
            </w:del>
            <w:ins w:id="13" w:author="Konstantin Malyutin" w:date="2021-02-01T15:36:00Z">
              <w:r w:rsidR="007A1F3E">
                <w:rPr>
                  <w:lang w:val="ru-RU"/>
                </w:rPr>
                <w:t>Неограниченно</w:t>
              </w:r>
            </w:ins>
          </w:p>
        </w:tc>
        <w:tc>
          <w:tcPr>
            <w:tcW w:w="0" w:type="auto"/>
          </w:tcPr>
          <w:p w14:paraId="3D10642A" w14:textId="77777777" w:rsidR="007A1F3E" w:rsidRDefault="0005592D" w:rsidP="00BF4045">
            <w:pPr>
              <w:pStyle w:val="TableText"/>
            </w:pPr>
            <w:r>
              <w:rPr>
                <w:lang w:val="ru-RU"/>
              </w:rPr>
              <w:t>+4</w:t>
            </w:r>
          </w:p>
        </w:tc>
      </w:tr>
    </w:tbl>
    <w:p w14:paraId="6EDF7524" w14:textId="77777777" w:rsidR="007A1F3E" w:rsidRDefault="0005592D" w:rsidP="005D7E17">
      <w:pPr>
        <w:pStyle w:val="Heading4ToC"/>
      </w:pPr>
      <w:bookmarkStart w:id="14" w:name="rage"/>
      <w:r>
        <w:rPr>
          <w:lang w:val="ru-RU"/>
        </w:rPr>
        <w:t>Ярость</w:t>
      </w:r>
      <w:bookmarkEnd w:id="14"/>
    </w:p>
    <w:p w14:paraId="0D9DDD84" w14:textId="77777777" w:rsidR="007A1F3E" w:rsidRPr="00BF4045" w:rsidRDefault="0005592D" w:rsidP="003D1BBA">
      <w:pPr>
        <w:pStyle w:val="BasicTextParagraph1"/>
        <w:rPr>
          <w:lang w:val="ru-RU"/>
        </w:rPr>
      </w:pPr>
      <w:r>
        <w:rPr>
          <w:lang w:val="ru-RU"/>
        </w:rPr>
        <w:t>В бою вы сражаетесь с первобытной свирепостью. На своем ходу вы можете бонусным действием войти в состояние ярости.</w:t>
      </w:r>
    </w:p>
    <w:p w14:paraId="7C47D91B" w14:textId="77777777" w:rsidR="007A1F3E" w:rsidRPr="00BF4045" w:rsidRDefault="0005592D" w:rsidP="003D1BBA">
      <w:pPr>
        <w:pStyle w:val="BasicTextParagraph2"/>
        <w:rPr>
          <w:lang w:val="ru-RU"/>
        </w:rPr>
      </w:pPr>
      <w:r>
        <w:rPr>
          <w:lang w:val="ru-RU"/>
        </w:rPr>
        <w:t>В состоянии ярости вы получаете следующие преимущества, если не носите тяжёлую броню:</w:t>
      </w:r>
    </w:p>
    <w:p w14:paraId="6B60DDF0" w14:textId="77777777" w:rsidR="007A1F3E" w:rsidRPr="00BF4045" w:rsidRDefault="0005592D">
      <w:pPr>
        <w:pStyle w:val="TableText"/>
        <w:numPr>
          <w:ilvl w:val="0"/>
          <w:numId w:val="18"/>
        </w:numPr>
        <w:rPr>
          <w:lang w:val="ru-RU"/>
        </w:rPr>
        <w:pPrChange w:id="15" w:author="Konstantin Malyutin" w:date="2021-02-01T15:58:00Z">
          <w:pPr>
            <w:pStyle w:val="TableText"/>
          </w:pPr>
        </w:pPrChange>
      </w:pPr>
      <w:r>
        <w:rPr>
          <w:lang w:val="ru-RU"/>
        </w:rPr>
        <w:t>Вы совершаете с преимуществом проверки и спасброски Силы.</w:t>
      </w:r>
    </w:p>
    <w:p w14:paraId="7E2F2736" w14:textId="77777777" w:rsidR="007A1F3E" w:rsidRPr="00BF4045" w:rsidRDefault="0005592D">
      <w:pPr>
        <w:pStyle w:val="TableText"/>
        <w:numPr>
          <w:ilvl w:val="0"/>
          <w:numId w:val="18"/>
        </w:numPr>
        <w:rPr>
          <w:lang w:val="ru-RU"/>
        </w:rPr>
        <w:pPrChange w:id="16" w:author="Konstantin Malyutin" w:date="2021-02-01T15:58:00Z">
          <w:pPr>
            <w:pStyle w:val="TableText"/>
          </w:pPr>
        </w:pPrChange>
      </w:pPr>
      <w:r>
        <w:rPr>
          <w:lang w:val="ru-RU"/>
        </w:rPr>
        <w:t>Если вы совершаете атаку оружием в ближнем бою, используя Силу, вы получаете бонус к броску урона, соответствующий вашему уровню варвара, как показано в колонке «урон ярости» таблицы «Варвар».</w:t>
      </w:r>
    </w:p>
    <w:p w14:paraId="72003987" w14:textId="77777777" w:rsidR="007A1F3E" w:rsidRPr="00BF4045" w:rsidRDefault="0005592D">
      <w:pPr>
        <w:pStyle w:val="TableText"/>
        <w:numPr>
          <w:ilvl w:val="0"/>
          <w:numId w:val="18"/>
        </w:numPr>
        <w:rPr>
          <w:lang w:val="ru-RU"/>
        </w:rPr>
        <w:pPrChange w:id="17" w:author="Konstantin Malyutin" w:date="2021-02-01T15:58:00Z">
          <w:pPr>
            <w:pStyle w:val="TableText"/>
          </w:pPr>
        </w:pPrChange>
      </w:pPr>
      <w:r>
        <w:rPr>
          <w:lang w:val="ru-RU"/>
        </w:rPr>
        <w:t>Вы получаете сопротивление дробящему, колющему и рубящему урону.</w:t>
      </w:r>
    </w:p>
    <w:p w14:paraId="0DABD413" w14:textId="5CE6AE90" w:rsidR="007A1F3E" w:rsidRPr="00BF4045" w:rsidRDefault="0005592D" w:rsidP="003D1BBA">
      <w:pPr>
        <w:pStyle w:val="BasicTextParagraph1"/>
        <w:rPr>
          <w:lang w:val="ru-RU"/>
        </w:rPr>
      </w:pPr>
      <w:r>
        <w:rPr>
          <w:lang w:val="ru-RU"/>
        </w:rPr>
        <w:t xml:space="preserve">Если вы были способны </w:t>
      </w:r>
      <w:del w:id="18" w:author="Konstantin Malyutin" w:date="2021-02-01T15:44:00Z">
        <w:r w:rsidDel="007A1F3E">
          <w:rPr>
            <w:lang w:val="ru-RU"/>
          </w:rPr>
          <w:delText xml:space="preserve">сотворять </w:delText>
        </w:r>
      </w:del>
      <w:ins w:id="19" w:author="Konstantin Malyutin" w:date="2021-02-01T15:44:00Z">
        <w:r w:rsidR="007A1F3E">
          <w:rPr>
            <w:lang w:val="ru-RU"/>
          </w:rPr>
          <w:t>творить</w:t>
        </w:r>
      </w:ins>
      <w:ins w:id="20" w:author="Konstantin Malyutin" w:date="2021-02-01T15:45:00Z">
        <w:r w:rsidR="007A1F3E">
          <w:rPr>
            <w:lang w:val="ru-RU"/>
          </w:rPr>
          <w:t xml:space="preserve"> </w:t>
        </w:r>
      </w:ins>
      <w:ins w:id="21" w:author="Konstantin Malyutin" w:date="2021-02-01T16:12:00Z">
        <w:r w:rsidR="002D35C3" w:rsidRPr="002D35C3">
          <w:rPr>
            <w:lang w:val="ru-RU"/>
            <w:rPrChange w:id="22" w:author="Konstantin Malyutin" w:date="2021-02-01T16:12:00Z">
              <w:rPr/>
            </w:rPrChange>
          </w:rPr>
          <w:t>[</w:t>
        </w:r>
      </w:ins>
      <w:ins w:id="23" w:author="Konstantin Malyutin" w:date="2021-02-01T15:54:00Z">
        <w:r w:rsidR="00251C9D">
          <w:rPr>
            <w:lang w:val="ru-RU"/>
          </w:rPr>
          <w:t>или</w:t>
        </w:r>
      </w:ins>
      <w:ins w:id="24" w:author="Konstantin Malyutin" w:date="2021-02-01T15:55:00Z">
        <w:r w:rsidR="00251C9D">
          <w:rPr>
            <w:lang w:val="ru-RU"/>
          </w:rPr>
          <w:t xml:space="preserve"> накладывать, или использовать</w:t>
        </w:r>
      </w:ins>
      <w:ins w:id="25" w:author="Konstantin Malyutin" w:date="2021-02-01T16:12:00Z">
        <w:r w:rsidR="002D35C3" w:rsidRPr="002D35C3">
          <w:rPr>
            <w:lang w:val="ru-RU"/>
            <w:rPrChange w:id="26" w:author="Konstantin Malyutin" w:date="2021-02-01T16:12:00Z">
              <w:rPr/>
            </w:rPrChange>
          </w:rPr>
          <w:t>]</w:t>
        </w:r>
      </w:ins>
      <w:ins w:id="27" w:author="Konstantin Malyutin" w:date="2021-02-01T15:44:00Z">
        <w:r w:rsidR="007A1F3E">
          <w:rPr>
            <w:lang w:val="ru-RU"/>
          </w:rPr>
          <w:t xml:space="preserve"> </w:t>
        </w:r>
      </w:ins>
      <w:r>
        <w:rPr>
          <w:lang w:val="ru-RU"/>
        </w:rPr>
        <w:t>заклинания, то вы не можете использовать или концентрироваться на заклинаниях, пока находитесь в состоянии ярости.</w:t>
      </w:r>
    </w:p>
    <w:p w14:paraId="13F3A343" w14:textId="77777777" w:rsidR="007A1F3E" w:rsidRPr="00BF4045" w:rsidRDefault="0005592D" w:rsidP="003D1BBA">
      <w:pPr>
        <w:pStyle w:val="BasicTextParagraph2"/>
        <w:rPr>
          <w:lang w:val="ru-RU"/>
        </w:rPr>
      </w:pPr>
      <w:r>
        <w:rPr>
          <w:lang w:val="ru-RU"/>
        </w:rPr>
        <w:t>Ваша ярость длится 1 минуту. Она прекращается раньше, если вы потеряли сознание, если вы закончили ход, не атаковав враждебное по отношению к вам существо с момента окончания прошлого хода, или если вы с момента окончания прошлого хода не получили урон. Также вы можете прекратить свою ярость бонусным действием.</w:t>
      </w:r>
    </w:p>
    <w:p w14:paraId="04CB0A53" w14:textId="77777777" w:rsidR="007A1F3E" w:rsidRPr="00BF4045" w:rsidRDefault="0005592D" w:rsidP="003D1BBA">
      <w:pPr>
        <w:pStyle w:val="BasicTextParagraph2"/>
        <w:rPr>
          <w:lang w:val="ru-RU"/>
        </w:rPr>
      </w:pPr>
      <w:r>
        <w:rPr>
          <w:lang w:val="ru-RU"/>
        </w:rPr>
        <w:t>Если вы впадали в состояние ярости максимальное для вашего уровня количество раз (смотрите колонку «ярость»), то вы должны завершить длинный отдых, прежде чем сможете использовать ярость ещё раз.</w:t>
      </w:r>
    </w:p>
    <w:p w14:paraId="7C57C27A" w14:textId="137497E5" w:rsidR="007A1F3E" w:rsidRPr="00BF4045" w:rsidRDefault="0005592D" w:rsidP="005D7E17">
      <w:pPr>
        <w:pStyle w:val="Heading4ToC"/>
        <w:rPr>
          <w:lang w:val="ru-RU"/>
        </w:rPr>
      </w:pPr>
      <w:bookmarkStart w:id="28" w:name="unarmored-defense"/>
      <w:r>
        <w:rPr>
          <w:lang w:val="ru-RU"/>
        </w:rPr>
        <w:t>Защита без доспеха</w:t>
      </w:r>
      <w:bookmarkEnd w:id="28"/>
    </w:p>
    <w:p w14:paraId="4DCCC897" w14:textId="77777777" w:rsidR="007A1F3E" w:rsidRPr="00BF4045" w:rsidRDefault="0005592D" w:rsidP="003D1BBA">
      <w:pPr>
        <w:pStyle w:val="BasicTextParagraph1"/>
        <w:rPr>
          <w:lang w:val="ru-RU"/>
        </w:rPr>
      </w:pPr>
      <w:r>
        <w:rPr>
          <w:lang w:val="ru-RU"/>
        </w:rPr>
        <w:t>Если вы не носите доспехов, ваш Уровень Защиты равен 10 + модификатор Ловкости + модификатор Телосложения. Вы можете использовать щит, не теряя этого преимущества.</w:t>
      </w:r>
    </w:p>
    <w:p w14:paraId="443835E0" w14:textId="2F147545" w:rsidR="007A1F3E" w:rsidRPr="00BF4045" w:rsidRDefault="0005592D" w:rsidP="005D7E17">
      <w:pPr>
        <w:pStyle w:val="Heading4ToC"/>
        <w:rPr>
          <w:lang w:val="ru-RU"/>
        </w:rPr>
      </w:pPr>
      <w:bookmarkStart w:id="29" w:name="reckless-attack"/>
      <w:r>
        <w:rPr>
          <w:lang w:val="ru-RU"/>
        </w:rPr>
        <w:lastRenderedPageBreak/>
        <w:t>Безрассудная атака</w:t>
      </w:r>
      <w:bookmarkEnd w:id="29"/>
    </w:p>
    <w:p w14:paraId="3B77B73B" w14:textId="77777777" w:rsidR="007A1F3E" w:rsidRPr="00BF4045" w:rsidRDefault="0005592D" w:rsidP="003D1BBA">
      <w:pPr>
        <w:pStyle w:val="BasicTextParagraph1"/>
        <w:rPr>
          <w:lang w:val="ru-RU"/>
        </w:rPr>
      </w:pPr>
      <w:r>
        <w:rPr>
          <w:lang w:val="ru-RU"/>
        </w:rPr>
        <w:t xml:space="preserve">Начиная со 2 уровня вы способны отбросить любую заботу о защите, чтобы атаковать ожесточённо и безрассудно. Когда вы совершаете первую атаку в свой ход, вы можете решить, что будете атаковать безрассудно. Решившись на это, вы в этом ходу совершаете рукопашные атаки оружием, использующие Силу, с преимуществом, но все броски атаки по вам до вашего следующего хода тоже совершаются с преимуществом.  </w:t>
      </w:r>
    </w:p>
    <w:p w14:paraId="7ABD18A3" w14:textId="431BD246" w:rsidR="007A1F3E" w:rsidRPr="00BF4045" w:rsidRDefault="0005592D" w:rsidP="005D7E17">
      <w:pPr>
        <w:pStyle w:val="Heading4ToC"/>
        <w:rPr>
          <w:lang w:val="ru-RU"/>
        </w:rPr>
      </w:pPr>
      <w:bookmarkStart w:id="30" w:name="danger-sense"/>
      <w:r>
        <w:rPr>
          <w:lang w:val="ru-RU"/>
        </w:rPr>
        <w:t>ЧУВСТВО ОПАСНОСТИ</w:t>
      </w:r>
      <w:bookmarkEnd w:id="30"/>
    </w:p>
    <w:p w14:paraId="43672CFC" w14:textId="77777777" w:rsidR="007A1F3E" w:rsidRPr="00BF4045" w:rsidRDefault="0005592D" w:rsidP="003D1BBA">
      <w:pPr>
        <w:pStyle w:val="BasicTextParagraph1"/>
        <w:rPr>
          <w:lang w:val="ru-RU"/>
        </w:rPr>
      </w:pPr>
      <w:r>
        <w:rPr>
          <w:lang w:val="ru-RU"/>
        </w:rPr>
        <w:t>На 2 уровне вы получаете обострённое ощущение происходящего вокруг, помогающее вам избегать опасности.</w:t>
      </w:r>
    </w:p>
    <w:p w14:paraId="68359E7B" w14:textId="77777777" w:rsidR="007A1F3E" w:rsidRPr="00BF4045" w:rsidRDefault="0005592D" w:rsidP="003D1BBA">
      <w:pPr>
        <w:pStyle w:val="BasicTextParagraph2"/>
        <w:rPr>
          <w:lang w:val="ru-RU"/>
        </w:rPr>
      </w:pPr>
      <w:r>
        <w:rPr>
          <w:lang w:val="ru-RU"/>
        </w:rPr>
        <w:t>Вы совершаете с преимуществом спасброски Ловкости от эффектов, которые вы можете видеть, такие как заклинания и ловушки. Для использования этого преимущества вы не должны быть ослеплены, оглушены или недееспособны.</w:t>
      </w:r>
    </w:p>
    <w:p w14:paraId="6C0DB3D7" w14:textId="0857A74A" w:rsidR="007A1F3E" w:rsidRPr="00BF4045" w:rsidRDefault="0005592D" w:rsidP="005D7E17">
      <w:pPr>
        <w:pStyle w:val="Heading4ToC"/>
        <w:rPr>
          <w:lang w:val="ru-RU"/>
        </w:rPr>
      </w:pPr>
      <w:bookmarkStart w:id="31" w:name="primal-path"/>
      <w:r>
        <w:rPr>
          <w:lang w:val="ru-RU"/>
        </w:rPr>
        <w:t>Первозданный путь</w:t>
      </w:r>
      <w:bookmarkEnd w:id="31"/>
    </w:p>
    <w:p w14:paraId="64B9332B" w14:textId="77777777" w:rsidR="007A1F3E" w:rsidRPr="00BF4045" w:rsidRDefault="0005592D" w:rsidP="003D1BBA">
      <w:pPr>
        <w:pStyle w:val="BasicTextParagraph1"/>
        <w:rPr>
          <w:lang w:val="ru-RU"/>
        </w:rPr>
      </w:pPr>
      <w:r>
        <w:rPr>
          <w:lang w:val="ru-RU"/>
        </w:rPr>
        <w:t>На 3 уровне вы выбираете путь, определяющий природу вашей ярости. Выберите путь берсерка или путь тотемного воина. Они перечислены в конце описания класса. Ваш выбор обеспечит вам умения на 3, 6, 10 и 14 уровнях.</w:t>
      </w:r>
    </w:p>
    <w:p w14:paraId="2FECE066" w14:textId="1DD28B97" w:rsidR="007A1F3E" w:rsidRPr="00BF4045" w:rsidRDefault="0005592D" w:rsidP="005D7E17">
      <w:pPr>
        <w:pStyle w:val="Heading4ToC"/>
        <w:rPr>
          <w:lang w:val="ru-RU"/>
        </w:rPr>
      </w:pPr>
      <w:bookmarkStart w:id="32" w:name="ability-score-improvement"/>
      <w:r>
        <w:rPr>
          <w:lang w:val="ru-RU"/>
        </w:rPr>
        <w:t>Увеличение характеристик</w:t>
      </w:r>
      <w:bookmarkEnd w:id="32"/>
    </w:p>
    <w:p w14:paraId="2D69727C" w14:textId="77777777" w:rsidR="007A1F3E" w:rsidRPr="00BF4045" w:rsidRDefault="0005592D" w:rsidP="003D1BBA">
      <w:pPr>
        <w:pStyle w:val="BasicTextParagraph1"/>
        <w:rPr>
          <w:lang w:val="ru-RU"/>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4159D930" w14:textId="284B7761" w:rsidR="007A1F3E" w:rsidRPr="00BF4045" w:rsidRDefault="0005592D" w:rsidP="005D7E17">
      <w:pPr>
        <w:pStyle w:val="Heading4ToC"/>
        <w:rPr>
          <w:lang w:val="ru-RU"/>
        </w:rPr>
      </w:pPr>
      <w:bookmarkStart w:id="33" w:name="extra-attack"/>
      <w:r>
        <w:rPr>
          <w:lang w:val="ru-RU"/>
        </w:rPr>
        <w:t>Дополнительная Атака</w:t>
      </w:r>
      <w:bookmarkEnd w:id="33"/>
    </w:p>
    <w:p w14:paraId="2EEDCD9F" w14:textId="77777777" w:rsidR="007A1F3E" w:rsidRPr="00BF4045" w:rsidRDefault="0005592D" w:rsidP="003D1BBA">
      <w:pPr>
        <w:pStyle w:val="BasicTextParagraph1"/>
        <w:rPr>
          <w:lang w:val="ru-RU"/>
        </w:rPr>
      </w:pPr>
      <w:r>
        <w:rPr>
          <w:lang w:val="ru-RU"/>
        </w:rPr>
        <w:t>Начиная с 5 уровня, если вы в свой ход совершаете действие Атака, вы можете совершить две атаки вместо одной.</w:t>
      </w:r>
    </w:p>
    <w:p w14:paraId="73F615AA" w14:textId="095533CD" w:rsidR="007A1F3E" w:rsidRPr="00BF4045" w:rsidRDefault="0005592D" w:rsidP="005D7E17">
      <w:pPr>
        <w:pStyle w:val="Heading4ToC"/>
        <w:rPr>
          <w:lang w:val="ru-RU"/>
        </w:rPr>
      </w:pPr>
      <w:bookmarkStart w:id="34" w:name="fast-movement"/>
      <w:r>
        <w:rPr>
          <w:lang w:val="ru-RU"/>
        </w:rPr>
        <w:t>Быстрое перемещение</w:t>
      </w:r>
      <w:bookmarkEnd w:id="34"/>
    </w:p>
    <w:p w14:paraId="42AA10D8" w14:textId="77777777" w:rsidR="007A1F3E" w:rsidRPr="00BF4045" w:rsidRDefault="0005592D" w:rsidP="003D1BBA">
      <w:pPr>
        <w:pStyle w:val="BasicTextParagraph1"/>
        <w:rPr>
          <w:lang w:val="ru-RU"/>
        </w:rPr>
      </w:pPr>
      <w:r>
        <w:rPr>
          <w:lang w:val="ru-RU"/>
        </w:rPr>
        <w:t>Начиная с 5 уровня ваша скорость увеличивается на 10 футов, если вы не носите тяжёлые доспехи.</w:t>
      </w:r>
    </w:p>
    <w:p w14:paraId="11551280" w14:textId="0D738490" w:rsidR="007A1F3E" w:rsidRPr="00BF4045" w:rsidRDefault="0005592D" w:rsidP="005D7E17">
      <w:pPr>
        <w:pStyle w:val="Heading4ToC"/>
        <w:rPr>
          <w:lang w:val="ru-RU"/>
        </w:rPr>
      </w:pPr>
      <w:bookmarkStart w:id="35" w:name="feral-instinct"/>
      <w:r>
        <w:rPr>
          <w:lang w:val="ru-RU"/>
        </w:rPr>
        <w:t>Дикий Инстинкт</w:t>
      </w:r>
      <w:bookmarkEnd w:id="35"/>
    </w:p>
    <w:p w14:paraId="07B37EC9" w14:textId="77777777" w:rsidR="007A1F3E" w:rsidRPr="00BF4045" w:rsidRDefault="0005592D" w:rsidP="003D1BBA">
      <w:pPr>
        <w:pStyle w:val="BasicTextParagraph1"/>
        <w:rPr>
          <w:lang w:val="ru-RU"/>
        </w:rPr>
      </w:pPr>
      <w:r>
        <w:rPr>
          <w:lang w:val="ru-RU"/>
        </w:rPr>
        <w:t>С 7 уровня ваши инстинкты настолько обостряются, что вы совершаете с преимуществом броски инициативы.</w:t>
      </w:r>
    </w:p>
    <w:p w14:paraId="0C13A709" w14:textId="2ED192CF" w:rsidR="007A1F3E" w:rsidRPr="00BF4045" w:rsidRDefault="0005592D" w:rsidP="003D1BBA">
      <w:pPr>
        <w:pStyle w:val="BasicTextParagraph2"/>
        <w:rPr>
          <w:lang w:val="ru-RU"/>
        </w:rPr>
      </w:pPr>
      <w:r>
        <w:rPr>
          <w:lang w:val="ru-RU"/>
        </w:rPr>
        <w:t xml:space="preserve">Кроме того, если вы были захвачены врасплох в начале боя, и вы не являетесь </w:t>
      </w:r>
      <w:del w:id="36" w:author="Konstantin Malyutin" w:date="2021-02-01T15:39:00Z">
        <w:r w:rsidDel="007A1F3E">
          <w:rPr>
            <w:lang w:val="ru-RU"/>
          </w:rPr>
          <w:delText>недееспособным,вы</w:delText>
        </w:r>
      </w:del>
      <w:ins w:id="37" w:author="Konstantin Malyutin" w:date="2021-02-01T15:39:00Z">
        <w:r w:rsidR="007A1F3E">
          <w:rPr>
            <w:lang w:val="ru-RU"/>
          </w:rPr>
          <w:t>недееспособным, вы</w:t>
        </w:r>
      </w:ins>
      <w:r>
        <w:rPr>
          <w:lang w:val="ru-RU"/>
        </w:rPr>
        <w:t xml:space="preserve"> можете в первом ходу действовать нормальным образом, но только если вы впадёте в ярость раньше всех других действий в этом ходу. </w:t>
      </w:r>
    </w:p>
    <w:p w14:paraId="68FBB8B8" w14:textId="6A0EFC50" w:rsidR="007A1F3E" w:rsidRPr="00BF4045" w:rsidRDefault="0005592D" w:rsidP="005D7E17">
      <w:pPr>
        <w:pStyle w:val="Heading4ToC"/>
        <w:rPr>
          <w:lang w:val="ru-RU"/>
        </w:rPr>
      </w:pPr>
      <w:bookmarkStart w:id="38" w:name="brutal-critical"/>
      <w:r>
        <w:rPr>
          <w:lang w:val="ru-RU"/>
        </w:rPr>
        <w:t>Жестокий критический удар</w:t>
      </w:r>
      <w:bookmarkEnd w:id="38"/>
    </w:p>
    <w:p w14:paraId="1BEA4A61" w14:textId="77777777" w:rsidR="007A1F3E" w:rsidRPr="00BF4045" w:rsidRDefault="0005592D" w:rsidP="003D1BBA">
      <w:pPr>
        <w:pStyle w:val="BasicTextParagraph1"/>
        <w:rPr>
          <w:lang w:val="ru-RU"/>
        </w:rPr>
      </w:pPr>
      <w:r>
        <w:rPr>
          <w:lang w:val="ru-RU"/>
        </w:rPr>
        <w:t>Начиная с 9 уровня вы можете бросать одну дополнительную кость урона оружия, когда определяете дополнительный урон от критического попадания атакой в ближнем бою.</w:t>
      </w:r>
    </w:p>
    <w:p w14:paraId="0634356C" w14:textId="77777777" w:rsidR="007A1F3E" w:rsidRPr="00BF4045" w:rsidRDefault="0005592D" w:rsidP="003D1BBA">
      <w:pPr>
        <w:pStyle w:val="BasicTextParagraph2"/>
        <w:rPr>
          <w:lang w:val="ru-RU"/>
        </w:rPr>
      </w:pPr>
      <w:r>
        <w:rPr>
          <w:lang w:val="ru-RU"/>
        </w:rPr>
        <w:t>Количество костей увеличивается до двух на13 уровне и трёх на 17 уровне.</w:t>
      </w:r>
    </w:p>
    <w:p w14:paraId="1BF21CF8" w14:textId="6BD18292" w:rsidR="007A1F3E" w:rsidRPr="00BF4045" w:rsidRDefault="0005592D" w:rsidP="005D7E17">
      <w:pPr>
        <w:pStyle w:val="Heading4ToC"/>
        <w:rPr>
          <w:lang w:val="ru-RU"/>
        </w:rPr>
      </w:pPr>
      <w:bookmarkStart w:id="39" w:name="relentless-rage"/>
      <w:r>
        <w:rPr>
          <w:lang w:val="ru-RU"/>
        </w:rPr>
        <w:t>Несгибаемая ярость</w:t>
      </w:r>
      <w:bookmarkEnd w:id="39"/>
    </w:p>
    <w:p w14:paraId="324E1A6E" w14:textId="66D29D47" w:rsidR="007A1F3E" w:rsidRPr="00BF4045" w:rsidRDefault="0005592D" w:rsidP="003D1BBA">
      <w:pPr>
        <w:pStyle w:val="BasicTextParagraph1"/>
        <w:rPr>
          <w:lang w:val="ru-RU"/>
        </w:rPr>
      </w:pPr>
      <w:r>
        <w:rPr>
          <w:lang w:val="ru-RU"/>
        </w:rPr>
        <w:t xml:space="preserve">Начиная с 11 уровня ваша ярость позволяет вам сражаться, несмотря на тяжелейшие раны. Если ваши хиты опустилось до 0, когда вы находились в состоянии ярости, и вы не умерли сразу, вы можете совершить спасбросок Телосложения со УС </w:t>
      </w:r>
      <w:del w:id="40" w:author="Konstantin Malyutin" w:date="2021-02-01T15:39:00Z">
        <w:r w:rsidDel="007A1F3E">
          <w:rPr>
            <w:lang w:val="ru-RU"/>
          </w:rPr>
          <w:delText>10..</w:delText>
        </w:r>
      </w:del>
      <w:ins w:id="41" w:author="Konstantin Malyutin" w:date="2021-02-01T15:39:00Z">
        <w:r w:rsidR="007A1F3E">
          <w:rPr>
            <w:lang w:val="ru-RU"/>
          </w:rPr>
          <w:t>10.</w:t>
        </w:r>
      </w:ins>
      <w:r>
        <w:rPr>
          <w:lang w:val="ru-RU"/>
        </w:rPr>
        <w:t xml:space="preserve"> В случае успеха у вас остается 1 хит.</w:t>
      </w:r>
    </w:p>
    <w:p w14:paraId="7958BA9C" w14:textId="77777777" w:rsidR="007A1F3E" w:rsidRPr="00BF4045" w:rsidRDefault="0005592D" w:rsidP="003D1BBA">
      <w:pPr>
        <w:pStyle w:val="BasicTextParagraph2"/>
        <w:rPr>
          <w:lang w:val="ru-RU"/>
        </w:rPr>
      </w:pPr>
      <w:r>
        <w:rPr>
          <w:lang w:val="ru-RU"/>
        </w:rPr>
        <w:t>Каждый раз, когда вы используете эту способность повторно, УС спасброска повышается на 5. Когда вы закончите короткий либо длинный отдых, УС снова равняется 10.</w:t>
      </w:r>
    </w:p>
    <w:p w14:paraId="5BFBEBE8" w14:textId="1406D7E9" w:rsidR="007A1F3E" w:rsidRPr="00BF4045" w:rsidRDefault="0005592D" w:rsidP="005D7E17">
      <w:pPr>
        <w:pStyle w:val="Heading4ToC"/>
        <w:rPr>
          <w:lang w:val="ru-RU"/>
        </w:rPr>
      </w:pPr>
      <w:bookmarkStart w:id="42" w:name="persistent-rage"/>
      <w:r>
        <w:rPr>
          <w:lang w:val="ru-RU"/>
        </w:rPr>
        <w:t>Бесконечная ярость</w:t>
      </w:r>
      <w:bookmarkEnd w:id="42"/>
    </w:p>
    <w:p w14:paraId="6A95F939" w14:textId="77777777" w:rsidR="007A1F3E" w:rsidRPr="00BF4045" w:rsidRDefault="0005592D" w:rsidP="003D1BBA">
      <w:pPr>
        <w:pStyle w:val="BasicTextParagraph1"/>
        <w:rPr>
          <w:lang w:val="ru-RU"/>
        </w:rPr>
      </w:pPr>
      <w:r>
        <w:rPr>
          <w:lang w:val="ru-RU"/>
        </w:rPr>
        <w:t>Начиная с 15 уровня ваша ярость становится настолько сильной, что досрочно прекращается только если вы теряете сознание или сами прекращаете её.</w:t>
      </w:r>
    </w:p>
    <w:p w14:paraId="1686E6A9" w14:textId="6BC32991" w:rsidR="007A1F3E" w:rsidRPr="00BF4045" w:rsidRDefault="0005592D" w:rsidP="005D7E17">
      <w:pPr>
        <w:pStyle w:val="Heading4ToC"/>
        <w:rPr>
          <w:lang w:val="ru-RU"/>
        </w:rPr>
      </w:pPr>
      <w:bookmarkStart w:id="43" w:name="indomitable-might"/>
      <w:r>
        <w:rPr>
          <w:lang w:val="ru-RU"/>
        </w:rPr>
        <w:t>Неукротимая Мощь</w:t>
      </w:r>
      <w:bookmarkEnd w:id="43"/>
    </w:p>
    <w:p w14:paraId="504BAAE6" w14:textId="77777777" w:rsidR="007A1F3E" w:rsidRPr="00BF4045" w:rsidRDefault="0005592D" w:rsidP="003D1BBA">
      <w:pPr>
        <w:pStyle w:val="BasicTextParagraph1"/>
        <w:rPr>
          <w:lang w:val="ru-RU"/>
        </w:rPr>
      </w:pPr>
      <w:r>
        <w:rPr>
          <w:lang w:val="ru-RU"/>
        </w:rPr>
        <w:t>Начиная с 18 уровня, если результат вашей проверки Силы оказался меньше значения вашей Силы, то вы можете использовать значение характеристики вместо результата проверки.</w:t>
      </w:r>
    </w:p>
    <w:p w14:paraId="01E81AAA" w14:textId="624899C9" w:rsidR="007A1F3E" w:rsidRPr="00BF4045" w:rsidRDefault="0005592D" w:rsidP="005D7E17">
      <w:pPr>
        <w:pStyle w:val="Heading4ToC"/>
        <w:rPr>
          <w:lang w:val="ru-RU"/>
        </w:rPr>
      </w:pPr>
      <w:bookmarkStart w:id="44" w:name="primal-champion"/>
      <w:r>
        <w:rPr>
          <w:lang w:val="ru-RU"/>
        </w:rPr>
        <w:t>Первобытный воитель</w:t>
      </w:r>
      <w:bookmarkEnd w:id="44"/>
    </w:p>
    <w:p w14:paraId="4053AED2" w14:textId="77777777" w:rsidR="007A1F3E" w:rsidRPr="00BF4045" w:rsidRDefault="0005592D" w:rsidP="003D1BBA">
      <w:pPr>
        <w:pStyle w:val="BasicTextParagraph1"/>
        <w:rPr>
          <w:lang w:val="ru-RU"/>
        </w:rPr>
      </w:pPr>
      <w:r>
        <w:rPr>
          <w:lang w:val="ru-RU"/>
        </w:rPr>
        <w:t>К 20 уровню вы становитесь воплощением силы дикой природы. Значение Силы и Телосложения увеличивается на 4. Максимальное значение для этих характеристик теперь 24.</w:t>
      </w:r>
    </w:p>
    <w:p w14:paraId="65667792" w14:textId="113C919A" w:rsidR="007A1F3E" w:rsidRPr="00BF4045" w:rsidRDefault="0005592D" w:rsidP="005D7E17">
      <w:pPr>
        <w:pStyle w:val="Heading4ToC"/>
        <w:rPr>
          <w:lang w:val="ru-RU"/>
        </w:rPr>
      </w:pPr>
      <w:bookmarkStart w:id="45" w:name="barbarian-paths"/>
      <w:r>
        <w:rPr>
          <w:lang w:val="ru-RU"/>
        </w:rPr>
        <w:t>Пути Варвара</w:t>
      </w:r>
      <w:bookmarkEnd w:id="45"/>
    </w:p>
    <w:p w14:paraId="2705FF3F" w14:textId="2F0FE63C" w:rsidR="007A1F3E" w:rsidRPr="00BF4045" w:rsidRDefault="0005592D" w:rsidP="00782F8B">
      <w:pPr>
        <w:pStyle w:val="Heading5ToC"/>
        <w:rPr>
          <w:lang w:val="ru-RU"/>
        </w:rPr>
      </w:pPr>
      <w:bookmarkStart w:id="46" w:name="path-of-the-berserker"/>
      <w:r>
        <w:rPr>
          <w:lang w:val="ru-RU"/>
        </w:rPr>
        <w:t>Путь Берсерка</w:t>
      </w:r>
      <w:bookmarkEnd w:id="46"/>
    </w:p>
    <w:p w14:paraId="2C1DDA3F" w14:textId="1058165E" w:rsidR="007A1F3E" w:rsidRPr="00BF4045" w:rsidRDefault="0005592D" w:rsidP="003D1BBA">
      <w:pPr>
        <w:pStyle w:val="BasicTextParagraph1"/>
        <w:rPr>
          <w:lang w:val="ru-RU"/>
        </w:rPr>
      </w:pPr>
      <w:r>
        <w:rPr>
          <w:lang w:val="ru-RU"/>
        </w:rPr>
        <w:t>Для некоторых варваров ярость это способ достижения цели, и этой целью является насилие. Путь Берсерка</w:t>
      </w:r>
      <w:ins w:id="47" w:author="Konstantin Malyutin" w:date="2021-02-01T15:39:00Z">
        <w:r w:rsidR="007A1F3E">
          <w:rPr>
            <w:lang w:val="ru-RU"/>
          </w:rPr>
          <w:t xml:space="preserve"> </w:t>
        </w:r>
      </w:ins>
      <w:del w:id="48" w:author="Konstantin Malyutin" w:date="2021-02-01T15:39:00Z">
        <w:r w:rsidDel="007A1F3E">
          <w:rPr>
            <w:lang w:val="ru-RU"/>
          </w:rPr>
          <w:delText>-это</w:delText>
        </w:r>
      </w:del>
      <w:ins w:id="49" w:author="Konstantin Malyutin" w:date="2021-02-01T15:39:00Z">
        <w:r w:rsidR="007A1F3E">
          <w:rPr>
            <w:lang w:val="ru-RU"/>
          </w:rPr>
          <w:t>— это</w:t>
        </w:r>
      </w:ins>
      <w:r>
        <w:rPr>
          <w:lang w:val="ru-RU"/>
        </w:rPr>
        <w:t xml:space="preserve"> путь неукротимой ярости, скользкий от крови. Путь Берсерка </w:t>
      </w:r>
      <w:del w:id="50" w:author="Konstantin Malyutin" w:date="2021-02-01T15:39:00Z">
        <w:r w:rsidDel="007A1F3E">
          <w:rPr>
            <w:lang w:val="ru-RU"/>
          </w:rPr>
          <w:delText>- это</w:delText>
        </w:r>
      </w:del>
      <w:ins w:id="51" w:author="Konstantin Malyutin" w:date="2021-02-01T15:39:00Z">
        <w:r w:rsidR="007A1F3E">
          <w:rPr>
            <w:lang w:val="ru-RU"/>
          </w:rPr>
          <w:t>— это</w:t>
        </w:r>
      </w:ins>
      <w:r>
        <w:rPr>
          <w:lang w:val="ru-RU"/>
        </w:rPr>
        <w:t xml:space="preserve"> путь бескрайней ярости, скользкой от крови.</w:t>
      </w:r>
    </w:p>
    <w:p w14:paraId="104A6BDF" w14:textId="75618BD8" w:rsidR="007A1F3E" w:rsidRPr="00BF4045" w:rsidRDefault="0005592D" w:rsidP="007A1F3E">
      <w:pPr>
        <w:pStyle w:val="6"/>
        <w:rPr>
          <w:lang w:val="ru-RU"/>
        </w:rPr>
      </w:pPr>
      <w:bookmarkStart w:id="52" w:name="frenzy"/>
      <w:r>
        <w:rPr>
          <w:lang w:val="ru-RU"/>
        </w:rPr>
        <w:t>Неистовство</w:t>
      </w:r>
      <w:bookmarkEnd w:id="52"/>
    </w:p>
    <w:p w14:paraId="1218FA58" w14:textId="77777777" w:rsidR="007A1F3E" w:rsidRPr="00BF4045" w:rsidRDefault="0005592D" w:rsidP="003D1BBA">
      <w:pPr>
        <w:pStyle w:val="BasicTextParagraph1"/>
        <w:rPr>
          <w:lang w:val="ru-RU"/>
        </w:rPr>
      </w:pPr>
      <w:r>
        <w:rPr>
          <w:lang w:val="ru-RU"/>
        </w:rPr>
        <w:t>Если вы выбрали этот путь, то начиная с 3 уровня, находясь в состоянии ярости, вы можете впасть в неистовство. В этом случае, пока ваша ярость не прекратилась, вы можете в каждый свой ход после текущего совершать бонусным действием одну рукопашную атаку оружием. После окончания ярости вы получаете один уровень усталости (как описано в приложении А).</w:t>
      </w:r>
    </w:p>
    <w:p w14:paraId="6348BB83" w14:textId="122F3E50" w:rsidR="007A1F3E" w:rsidRPr="00BF4045" w:rsidRDefault="0005592D" w:rsidP="007A1F3E">
      <w:pPr>
        <w:pStyle w:val="6"/>
        <w:rPr>
          <w:lang w:val="ru-RU"/>
        </w:rPr>
      </w:pPr>
      <w:bookmarkStart w:id="53" w:name="mindless-rage"/>
      <w:r>
        <w:rPr>
          <w:lang w:val="ru-RU"/>
        </w:rPr>
        <w:t>Слепая ярость</w:t>
      </w:r>
      <w:bookmarkEnd w:id="53"/>
    </w:p>
    <w:p w14:paraId="784E7D9B" w14:textId="77777777" w:rsidR="007A1F3E" w:rsidRPr="00BF4045" w:rsidRDefault="0005592D" w:rsidP="003D1BBA">
      <w:pPr>
        <w:pStyle w:val="BasicTextParagraph1"/>
        <w:rPr>
          <w:lang w:val="ru-RU"/>
        </w:rPr>
      </w:pPr>
      <w:r>
        <w:rPr>
          <w:lang w:val="ru-RU"/>
        </w:rPr>
        <w:t>Начиная с 6 уровня вы не можете быть испуганы или очарованы, пока находитесь в состоянии ярости. Если вы были испуганы или очарованы до того, как впали в состояние ярости, эти эффекты приостанавливаются до окончания вашей ярости.</w:t>
      </w:r>
    </w:p>
    <w:p w14:paraId="7635AE86" w14:textId="57EE0CFA" w:rsidR="007A1F3E" w:rsidRPr="00BF4045" w:rsidRDefault="0005592D" w:rsidP="007A1F3E">
      <w:pPr>
        <w:pStyle w:val="6"/>
        <w:rPr>
          <w:lang w:val="ru-RU"/>
        </w:rPr>
      </w:pPr>
      <w:bookmarkStart w:id="54" w:name="intimidating-presence"/>
      <w:r>
        <w:rPr>
          <w:lang w:val="ru-RU"/>
        </w:rPr>
        <w:lastRenderedPageBreak/>
        <w:t>Пугающее присутствие</w:t>
      </w:r>
      <w:bookmarkEnd w:id="54"/>
    </w:p>
    <w:p w14:paraId="04753768" w14:textId="734CF339" w:rsidR="007A1F3E" w:rsidRPr="00BF4045" w:rsidRDefault="0005592D" w:rsidP="003D1BBA">
      <w:pPr>
        <w:pStyle w:val="BasicTextParagraph1"/>
        <w:rPr>
          <w:lang w:val="ru-RU"/>
        </w:rPr>
      </w:pPr>
      <w:r>
        <w:rPr>
          <w:lang w:val="ru-RU"/>
        </w:rPr>
        <w:t xml:space="preserve">Начиная с 10 уровня, вы можете действием пугать других своим ужасающим </w:t>
      </w:r>
      <w:del w:id="55" w:author="Konstantin Malyutin" w:date="2021-02-01T15:59:00Z">
        <w:r w:rsidDel="00020DF5">
          <w:rPr>
            <w:lang w:val="ru-RU"/>
          </w:rPr>
          <w:delText>присутствием</w:delText>
        </w:r>
      </w:del>
      <w:ins w:id="56" w:author="Konstantin Malyutin" w:date="2021-02-01T15:59:00Z">
        <w:r w:rsidR="00020DF5">
          <w:rPr>
            <w:lang w:val="ru-RU"/>
          </w:rPr>
          <w:t>присутствием.</w:t>
        </w:r>
      </w:ins>
      <w:r>
        <w:rPr>
          <w:lang w:val="ru-RU"/>
        </w:rPr>
        <w:t xml:space="preserve"> Чтобы сделать это, выберите существо в пределах 30 футов от себя, которое вы можете видеть. Если оно может видеть или слышать вас, оно должно совершить успешный спасбросок Мудрости (УС равен 8 + ваш бонус владения + ваш модификатор Харизмы), иначе станет испуганным вами до конца вашего следующего хода. В последующие ходы вы можете действием поддерживать действие этого эффекта на испуганном </w:t>
      </w:r>
      <w:del w:id="57" w:author="Konstantin Malyutin" w:date="2021-02-01T15:59:00Z">
        <w:r w:rsidDel="00020DF5">
          <w:rPr>
            <w:lang w:val="ru-RU"/>
          </w:rPr>
          <w:delText>существе  до</w:delText>
        </w:r>
      </w:del>
      <w:ins w:id="58" w:author="Konstantin Malyutin" w:date="2021-02-01T15:59:00Z">
        <w:r w:rsidR="00020DF5">
          <w:rPr>
            <w:lang w:val="ru-RU"/>
          </w:rPr>
          <w:t>существе до</w:t>
        </w:r>
      </w:ins>
      <w:r>
        <w:rPr>
          <w:lang w:val="ru-RU"/>
        </w:rPr>
        <w:t xml:space="preserve"> конца вашего следующего хода. Эффект оканчивается, если цель оказалась вне линии обзора, или </w:t>
      </w:r>
      <w:del w:id="59" w:author="Konstantin Malyutin" w:date="2021-02-01T15:59:00Z">
        <w:r w:rsidDel="00020DF5">
          <w:rPr>
            <w:lang w:val="ru-RU"/>
          </w:rPr>
          <w:delText>далее</w:delText>
        </w:r>
      </w:del>
      <w:ins w:id="60" w:author="Konstantin Malyutin" w:date="2021-02-01T15:59:00Z">
        <w:r w:rsidR="00020DF5">
          <w:rPr>
            <w:lang w:val="ru-RU"/>
          </w:rPr>
          <w:t>далее,</w:t>
        </w:r>
      </w:ins>
      <w:r>
        <w:rPr>
          <w:lang w:val="ru-RU"/>
        </w:rPr>
        <w:t xml:space="preserve"> чем в 60 футах от вас.</w:t>
      </w:r>
    </w:p>
    <w:p w14:paraId="1FDB337A" w14:textId="77777777" w:rsidR="007A1F3E" w:rsidRPr="00BF4045" w:rsidRDefault="0005592D" w:rsidP="003D1BBA">
      <w:pPr>
        <w:pStyle w:val="BasicTextParagraph2"/>
        <w:rPr>
          <w:lang w:val="ru-RU"/>
        </w:rPr>
      </w:pPr>
      <w:r>
        <w:rPr>
          <w:lang w:val="ru-RU"/>
        </w:rPr>
        <w:t>Если существо преуспело в спасброске, вы не можете использовать на нём это умение следующие 24 часа.</w:t>
      </w:r>
    </w:p>
    <w:p w14:paraId="3752869E" w14:textId="28DBFDD1" w:rsidR="007A1F3E" w:rsidRPr="00BF4045" w:rsidRDefault="0005592D" w:rsidP="007A1F3E">
      <w:pPr>
        <w:pStyle w:val="6"/>
        <w:rPr>
          <w:lang w:val="ru-RU"/>
        </w:rPr>
      </w:pPr>
      <w:bookmarkStart w:id="61" w:name="retaliation"/>
      <w:r>
        <w:rPr>
          <w:lang w:val="ru-RU"/>
        </w:rPr>
        <w:t>Возмездие</w:t>
      </w:r>
      <w:bookmarkEnd w:id="61"/>
    </w:p>
    <w:p w14:paraId="7403372F" w14:textId="77777777" w:rsidR="007A1F3E" w:rsidRPr="00BF4045" w:rsidRDefault="0005592D" w:rsidP="003D1BBA">
      <w:pPr>
        <w:pStyle w:val="BasicTextParagraph1"/>
        <w:rPr>
          <w:lang w:val="ru-RU"/>
        </w:rPr>
      </w:pPr>
      <w:r>
        <w:rPr>
          <w:lang w:val="ru-RU"/>
        </w:rPr>
        <w:t>Начиная с 14 уровня, при получении урона от существа, находящегося в пределах 5 футов от вас, вы можете реакцией совершить по нему атаку оружием ближнего боя.</w:t>
      </w:r>
    </w:p>
    <w:p w14:paraId="3A68F378" w14:textId="72FFB731" w:rsidR="007A1F3E" w:rsidRPr="00BF4045" w:rsidRDefault="0005592D" w:rsidP="007A1F3E">
      <w:pPr>
        <w:pStyle w:val="3"/>
        <w:rPr>
          <w:lang w:val="ru-RU"/>
        </w:rPr>
      </w:pPr>
      <w:bookmarkStart w:id="62" w:name="bard"/>
      <w:r>
        <w:rPr>
          <w:lang w:val="ru-RU"/>
        </w:rPr>
        <w:t>Бард</w:t>
      </w:r>
      <w:bookmarkEnd w:id="62"/>
    </w:p>
    <w:p w14:paraId="675123EC" w14:textId="77777777" w:rsidR="007A1F3E" w:rsidRPr="00BF4045" w:rsidRDefault="0005592D" w:rsidP="005D7E17">
      <w:pPr>
        <w:pStyle w:val="Heading4ToC"/>
        <w:rPr>
          <w:lang w:val="ru-RU"/>
        </w:rPr>
      </w:pPr>
      <w:bookmarkStart w:id="63" w:name="class-features-1"/>
      <w:r>
        <w:rPr>
          <w:lang w:val="ru-RU"/>
        </w:rPr>
        <w:t>Классовые Свойства</w:t>
      </w:r>
      <w:bookmarkEnd w:id="63"/>
    </w:p>
    <w:p w14:paraId="2EDC1311" w14:textId="77777777" w:rsidR="007A1F3E" w:rsidRPr="00BF4045" w:rsidRDefault="0005592D" w:rsidP="003D1BBA">
      <w:pPr>
        <w:pStyle w:val="BasicTextParagraph1"/>
        <w:rPr>
          <w:lang w:val="ru-RU"/>
        </w:rPr>
      </w:pPr>
      <w:r>
        <w:rPr>
          <w:lang w:val="ru-RU"/>
        </w:rPr>
        <w:t>Барды обладают следующими классовыми свойствами.</w:t>
      </w:r>
    </w:p>
    <w:p w14:paraId="4BD43018" w14:textId="269C1AAB" w:rsidR="007A1F3E" w:rsidRPr="00BF4045" w:rsidRDefault="0005592D" w:rsidP="00782F8B">
      <w:pPr>
        <w:pStyle w:val="Heading5ToC"/>
        <w:rPr>
          <w:lang w:val="ru-RU"/>
        </w:rPr>
      </w:pPr>
      <w:bookmarkStart w:id="64" w:name="hit-points-1"/>
      <w:r>
        <w:rPr>
          <w:lang w:val="ru-RU"/>
        </w:rPr>
        <w:t>Хиты</w:t>
      </w:r>
      <w:bookmarkEnd w:id="64"/>
    </w:p>
    <w:p w14:paraId="2645D60C" w14:textId="77777777" w:rsidR="007A1F3E" w:rsidRPr="00BF4045" w:rsidRDefault="0005592D" w:rsidP="003D1BBA">
      <w:pPr>
        <w:pStyle w:val="BasicTextParagraph1"/>
        <w:rPr>
          <w:lang w:val="ru-RU"/>
        </w:rPr>
      </w:pPr>
      <w:r>
        <w:rPr>
          <w:b/>
          <w:lang w:val="ru-RU"/>
        </w:rPr>
        <w:t>Кость хитов</w:t>
      </w:r>
      <w:r>
        <w:rPr>
          <w:lang w:val="ru-RU"/>
        </w:rPr>
        <w:t xml:space="preserve"> 1к8 за каждый уровень барда</w:t>
      </w:r>
    </w:p>
    <w:p w14:paraId="60314F38" w14:textId="77777777" w:rsidR="007A1F3E" w:rsidRPr="00BF4045" w:rsidRDefault="0005592D" w:rsidP="003D1BBA">
      <w:pPr>
        <w:pStyle w:val="BasicTextParagraph2"/>
        <w:rPr>
          <w:lang w:val="ru-RU"/>
        </w:rPr>
      </w:pPr>
      <w:r>
        <w:rPr>
          <w:b/>
          <w:lang w:val="ru-RU"/>
        </w:rPr>
        <w:t>Хиты на 1 уровне:</w:t>
      </w:r>
      <w:r>
        <w:rPr>
          <w:lang w:val="ru-RU"/>
        </w:rPr>
        <w:t xml:space="preserve"> 8 + ваш модификатор Телосложения</w:t>
      </w:r>
    </w:p>
    <w:p w14:paraId="5EB8EE69" w14:textId="77777777" w:rsidR="007A1F3E" w:rsidRPr="00BF4045" w:rsidRDefault="0005592D" w:rsidP="003D1BBA">
      <w:pPr>
        <w:pStyle w:val="BasicTextParagraph2"/>
        <w:rPr>
          <w:lang w:val="ru-RU"/>
        </w:rPr>
      </w:pPr>
      <w:r>
        <w:rPr>
          <w:b/>
          <w:lang w:val="ru-RU"/>
        </w:rPr>
        <w:t>Хиты на следующих уровнях:</w:t>
      </w:r>
      <w:r>
        <w:rPr>
          <w:lang w:val="ru-RU"/>
        </w:rPr>
        <w:t xml:space="preserve"> 1к8 (или 5) + ваш модификатор Телосложения за каждый уровень барда после первого </w:t>
      </w:r>
    </w:p>
    <w:p w14:paraId="779F0E87" w14:textId="6B518907" w:rsidR="007A1F3E" w:rsidRPr="00BF4045" w:rsidRDefault="0005592D" w:rsidP="00782F8B">
      <w:pPr>
        <w:pStyle w:val="Heading5ToC"/>
        <w:rPr>
          <w:lang w:val="ru-RU"/>
        </w:rPr>
      </w:pPr>
      <w:bookmarkStart w:id="65" w:name="proficiencies-1"/>
      <w:r>
        <w:rPr>
          <w:lang w:val="ru-RU"/>
        </w:rPr>
        <w:t>Владение инструментами и навыками</w:t>
      </w:r>
      <w:bookmarkEnd w:id="65"/>
    </w:p>
    <w:p w14:paraId="2BFD4FD3" w14:textId="77777777" w:rsidR="007A1F3E" w:rsidRPr="00BF4045" w:rsidRDefault="0005592D" w:rsidP="003D1BBA">
      <w:pPr>
        <w:pStyle w:val="BasicTextParagraph1"/>
        <w:rPr>
          <w:lang w:val="ru-RU"/>
        </w:rPr>
      </w:pPr>
      <w:r>
        <w:rPr>
          <w:lang w:val="ru-RU"/>
        </w:rPr>
        <w:t>Владение доспехами: Лёгкие доспехи</w:t>
      </w:r>
    </w:p>
    <w:p w14:paraId="2FEC1204" w14:textId="77777777" w:rsidR="007A1F3E" w:rsidRPr="00BF4045" w:rsidRDefault="0005592D" w:rsidP="003D1BBA">
      <w:pPr>
        <w:pStyle w:val="BasicTextParagraph2"/>
        <w:rPr>
          <w:lang w:val="ru-RU"/>
        </w:rPr>
      </w:pPr>
      <w:r>
        <w:rPr>
          <w:b/>
          <w:lang w:val="ru-RU"/>
        </w:rPr>
        <w:t>Владение оружием:</w:t>
      </w:r>
      <w:r>
        <w:rPr>
          <w:lang w:val="ru-RU"/>
        </w:rPr>
        <w:t xml:space="preserve"> Простое оружие, длинные мечи, короткие мечи, рапиры, ручные арбалеты</w:t>
      </w:r>
    </w:p>
    <w:p w14:paraId="0E7BFE6B" w14:textId="77777777" w:rsidR="007A1F3E" w:rsidRPr="00BF4045" w:rsidRDefault="0005592D" w:rsidP="003D1BBA">
      <w:pPr>
        <w:pStyle w:val="BasicTextParagraph2"/>
        <w:rPr>
          <w:lang w:val="ru-RU"/>
        </w:rPr>
      </w:pPr>
      <w:r>
        <w:rPr>
          <w:b/>
          <w:lang w:val="ru-RU"/>
        </w:rPr>
        <w:t>Владение инструментами:</w:t>
      </w:r>
      <w:r>
        <w:rPr>
          <w:lang w:val="ru-RU"/>
        </w:rPr>
        <w:t xml:space="preserve"> Три музыкальных инструмента на ваш выбор</w:t>
      </w:r>
    </w:p>
    <w:p w14:paraId="45DC15FA" w14:textId="77777777" w:rsidR="007A1F3E" w:rsidRPr="00BF4045" w:rsidRDefault="0005592D" w:rsidP="003D1BBA">
      <w:pPr>
        <w:pStyle w:val="BasicTextParagraph2"/>
        <w:rPr>
          <w:lang w:val="ru-RU"/>
        </w:rPr>
      </w:pPr>
      <w:r>
        <w:rPr>
          <w:b/>
          <w:lang w:val="ru-RU"/>
        </w:rPr>
        <w:t>Спасброски:</w:t>
      </w:r>
      <w:r>
        <w:rPr>
          <w:lang w:val="ru-RU"/>
        </w:rPr>
        <w:t xml:space="preserve"> Ловкость, Харизма</w:t>
      </w:r>
    </w:p>
    <w:p w14:paraId="2744001F" w14:textId="77777777" w:rsidR="007A1F3E" w:rsidRPr="00BF4045" w:rsidRDefault="0005592D" w:rsidP="003D1BBA">
      <w:pPr>
        <w:pStyle w:val="BasicTextParagraph2"/>
        <w:rPr>
          <w:lang w:val="ru-RU"/>
        </w:rPr>
      </w:pPr>
      <w:r>
        <w:rPr>
          <w:b/>
          <w:lang w:val="ru-RU"/>
        </w:rPr>
        <w:t>Навыки:</w:t>
      </w:r>
      <w:r>
        <w:rPr>
          <w:lang w:val="ru-RU"/>
        </w:rPr>
        <w:t xml:space="preserve"> Выберите три любых</w:t>
      </w:r>
    </w:p>
    <w:p w14:paraId="76C5791A" w14:textId="3D873D85" w:rsidR="007A1F3E" w:rsidRPr="00BF4045" w:rsidRDefault="0005592D" w:rsidP="00782F8B">
      <w:pPr>
        <w:pStyle w:val="Heading5ToC"/>
        <w:rPr>
          <w:lang w:val="ru-RU"/>
        </w:rPr>
      </w:pPr>
      <w:bookmarkStart w:id="66" w:name="equipment-1"/>
      <w:r>
        <w:rPr>
          <w:lang w:val="ru-RU"/>
        </w:rPr>
        <w:t>СНАРЯЖЕНИЕ</w:t>
      </w:r>
      <w:bookmarkEnd w:id="66"/>
    </w:p>
    <w:p w14:paraId="10C3E477" w14:textId="77777777" w:rsidR="007A1F3E" w:rsidRPr="00BF4045" w:rsidRDefault="0005592D" w:rsidP="003D1BBA">
      <w:pPr>
        <w:pStyle w:val="BasicTextParagraph1"/>
        <w:rPr>
          <w:lang w:val="ru-RU"/>
        </w:rPr>
      </w:pPr>
      <w:r>
        <w:rPr>
          <w:lang w:val="ru-RU"/>
        </w:rPr>
        <w:t>Вы начинаете со следующим снаряжением в дополнение к снаряжению, полученному за вашу предысторию:</w:t>
      </w:r>
    </w:p>
    <w:p w14:paraId="4620732F" w14:textId="77777777" w:rsidR="007A1F3E" w:rsidRPr="00BF4045" w:rsidRDefault="0005592D" w:rsidP="00BF4045">
      <w:pPr>
        <w:pStyle w:val="TableText"/>
        <w:rPr>
          <w:lang w:val="ru-RU"/>
        </w:rPr>
      </w:pPr>
      <w:r>
        <w:rPr>
          <w:i/>
          <w:lang w:val="ru-RU"/>
        </w:rPr>
        <w:t>а</w:t>
      </w:r>
      <w:r>
        <w:rPr>
          <w:lang w:val="ru-RU"/>
        </w:rPr>
        <w:t xml:space="preserve">) рапира, </w:t>
      </w:r>
      <w:r>
        <w:rPr>
          <w:i/>
          <w:lang w:val="ru-RU"/>
        </w:rPr>
        <w:t>б</w:t>
      </w:r>
      <w:r>
        <w:rPr>
          <w:lang w:val="ru-RU"/>
        </w:rPr>
        <w:t xml:space="preserve">) длинный меч или </w:t>
      </w:r>
      <w:r>
        <w:rPr>
          <w:i/>
          <w:lang w:val="ru-RU"/>
        </w:rPr>
        <w:t>в</w:t>
      </w:r>
      <w:r>
        <w:rPr>
          <w:lang w:val="ru-RU"/>
        </w:rPr>
        <w:t>) любое простое оружие</w:t>
      </w:r>
    </w:p>
    <w:p w14:paraId="65EFB6A0" w14:textId="77777777" w:rsidR="007A1F3E" w:rsidRPr="00BF4045" w:rsidRDefault="0005592D" w:rsidP="00BF4045">
      <w:pPr>
        <w:pStyle w:val="TableText"/>
        <w:rPr>
          <w:lang w:val="ru-RU"/>
        </w:rPr>
      </w:pPr>
      <w:r>
        <w:rPr>
          <w:i/>
          <w:lang w:val="ru-RU"/>
        </w:rPr>
        <w:t>а</w:t>
      </w:r>
      <w:r>
        <w:rPr>
          <w:lang w:val="ru-RU"/>
        </w:rPr>
        <w:t xml:space="preserve">) набор дипломата или </w:t>
      </w:r>
      <w:r>
        <w:rPr>
          <w:i/>
          <w:lang w:val="ru-RU"/>
        </w:rPr>
        <w:t>б</w:t>
      </w:r>
      <w:r>
        <w:rPr>
          <w:lang w:val="ru-RU"/>
        </w:rPr>
        <w:t>) набор артиста</w:t>
      </w:r>
    </w:p>
    <w:p w14:paraId="383E0F30" w14:textId="77777777" w:rsidR="007A1F3E" w:rsidRPr="00BF4045" w:rsidRDefault="0005592D" w:rsidP="00BF4045">
      <w:pPr>
        <w:pStyle w:val="TableText"/>
        <w:rPr>
          <w:lang w:val="ru-RU"/>
        </w:rPr>
      </w:pPr>
      <w:r>
        <w:rPr>
          <w:i/>
          <w:lang w:val="ru-RU"/>
        </w:rPr>
        <w:t xml:space="preserve"> а</w:t>
      </w:r>
      <w:r>
        <w:rPr>
          <w:lang w:val="ru-RU"/>
        </w:rPr>
        <w:t xml:space="preserve">) лютня или </w:t>
      </w:r>
      <w:r>
        <w:rPr>
          <w:i/>
          <w:lang w:val="ru-RU"/>
        </w:rPr>
        <w:t>б</w:t>
      </w:r>
      <w:r>
        <w:rPr>
          <w:lang w:val="ru-RU"/>
        </w:rPr>
        <w:t>) любой другой музыкальный инструмент</w:t>
      </w:r>
    </w:p>
    <w:p w14:paraId="3FD96FF7" w14:textId="77777777" w:rsidR="007A1F3E" w:rsidRPr="007A1F3E" w:rsidRDefault="0005592D" w:rsidP="00BF4045">
      <w:pPr>
        <w:pStyle w:val="TableText"/>
        <w:rPr>
          <w:lang w:val="ru-RU"/>
        </w:rPr>
      </w:pPr>
      <w:r>
        <w:rPr>
          <w:lang w:val="ru-RU"/>
        </w:rPr>
        <w:t>Кожаный доспех и кинжал</w:t>
      </w:r>
    </w:p>
    <w:p w14:paraId="13A9342B" w14:textId="77777777" w:rsidR="007A1F3E" w:rsidRPr="007A1F3E" w:rsidRDefault="0005592D" w:rsidP="003D1BBA">
      <w:pPr>
        <w:pStyle w:val="BasicTextParagraph1"/>
        <w:rPr>
          <w:lang w:val="ru-RU"/>
        </w:rPr>
      </w:pPr>
      <w:r>
        <w:rPr>
          <w:lang w:val="ru-RU"/>
        </w:rPr>
        <w:t>Бард (таблица)</w:t>
      </w:r>
    </w:p>
    <w:tbl>
      <w:tblPr>
        <w:tblStyle w:val="Table"/>
        <w:tblW w:w="4999" w:type="pct"/>
        <w:tblLook w:val="07E0" w:firstRow="1" w:lastRow="1" w:firstColumn="1" w:lastColumn="1" w:noHBand="1" w:noVBand="1"/>
      </w:tblPr>
      <w:tblGrid>
        <w:gridCol w:w="786"/>
        <w:gridCol w:w="1150"/>
        <w:gridCol w:w="2953"/>
        <w:gridCol w:w="1511"/>
        <w:gridCol w:w="1382"/>
        <w:gridCol w:w="298"/>
        <w:gridCol w:w="298"/>
        <w:gridCol w:w="298"/>
        <w:gridCol w:w="298"/>
        <w:gridCol w:w="298"/>
        <w:gridCol w:w="298"/>
        <w:gridCol w:w="298"/>
        <w:gridCol w:w="298"/>
        <w:gridCol w:w="298"/>
      </w:tblGrid>
      <w:tr w:rsidR="00382954" w14:paraId="77222DC5" w14:textId="77777777" w:rsidTr="007A1F3E">
        <w:tc>
          <w:tcPr>
            <w:tcW w:w="0" w:type="auto"/>
            <w:tcBorders>
              <w:bottom w:val="single" w:sz="0" w:space="0" w:color="auto"/>
            </w:tcBorders>
            <w:vAlign w:val="bottom"/>
          </w:tcPr>
          <w:p w14:paraId="5D431C80"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72A95441"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6512482F" w14:textId="77777777" w:rsidR="007A1F3E" w:rsidRDefault="0005592D" w:rsidP="00BF4045">
            <w:pPr>
              <w:pStyle w:val="TableText"/>
            </w:pPr>
            <w:r>
              <w:rPr>
                <w:lang w:val="ru-RU"/>
              </w:rPr>
              <w:t>Особенности</w:t>
            </w:r>
          </w:p>
        </w:tc>
        <w:tc>
          <w:tcPr>
            <w:tcW w:w="0" w:type="auto"/>
            <w:tcBorders>
              <w:bottom w:val="single" w:sz="0" w:space="0" w:color="auto"/>
            </w:tcBorders>
            <w:vAlign w:val="bottom"/>
          </w:tcPr>
          <w:p w14:paraId="0968159C" w14:textId="77777777" w:rsidR="007A1F3E" w:rsidRDefault="0005592D" w:rsidP="00BF4045">
            <w:pPr>
              <w:pStyle w:val="TableText"/>
            </w:pPr>
            <w:r>
              <w:rPr>
                <w:lang w:val="ru-RU"/>
              </w:rPr>
              <w:t>Известные заклинания</w:t>
            </w:r>
          </w:p>
        </w:tc>
        <w:tc>
          <w:tcPr>
            <w:tcW w:w="0" w:type="auto"/>
            <w:tcBorders>
              <w:bottom w:val="single" w:sz="0" w:space="0" w:color="auto"/>
            </w:tcBorders>
            <w:vAlign w:val="bottom"/>
          </w:tcPr>
          <w:p w14:paraId="7911AFAD" w14:textId="77777777" w:rsidR="007A1F3E" w:rsidRDefault="0005592D" w:rsidP="00BF4045">
            <w:pPr>
              <w:pStyle w:val="TableText"/>
            </w:pPr>
            <w:r>
              <w:rPr>
                <w:lang w:val="ru-RU"/>
              </w:rPr>
              <w:t>Известные заговоры</w:t>
            </w:r>
          </w:p>
        </w:tc>
        <w:tc>
          <w:tcPr>
            <w:tcW w:w="0" w:type="auto"/>
            <w:tcBorders>
              <w:bottom w:val="single" w:sz="0" w:space="0" w:color="auto"/>
            </w:tcBorders>
            <w:vAlign w:val="bottom"/>
          </w:tcPr>
          <w:p w14:paraId="368D6DEB" w14:textId="77777777" w:rsidR="007A1F3E" w:rsidRDefault="0005592D" w:rsidP="00BF4045">
            <w:pPr>
              <w:pStyle w:val="TableText"/>
            </w:pPr>
            <w:r>
              <w:rPr>
                <w:lang w:val="ru-RU"/>
              </w:rPr>
              <w:t>1</w:t>
            </w:r>
          </w:p>
        </w:tc>
        <w:tc>
          <w:tcPr>
            <w:tcW w:w="0" w:type="auto"/>
            <w:tcBorders>
              <w:bottom w:val="single" w:sz="0" w:space="0" w:color="auto"/>
            </w:tcBorders>
            <w:vAlign w:val="bottom"/>
          </w:tcPr>
          <w:p w14:paraId="6ABEA3C4" w14:textId="77777777" w:rsidR="007A1F3E" w:rsidRDefault="0005592D" w:rsidP="00BF4045">
            <w:pPr>
              <w:pStyle w:val="TableText"/>
            </w:pPr>
            <w:r>
              <w:rPr>
                <w:lang w:val="ru-RU"/>
              </w:rPr>
              <w:t>2</w:t>
            </w:r>
          </w:p>
        </w:tc>
        <w:tc>
          <w:tcPr>
            <w:tcW w:w="0" w:type="auto"/>
            <w:tcBorders>
              <w:bottom w:val="single" w:sz="0" w:space="0" w:color="auto"/>
            </w:tcBorders>
            <w:vAlign w:val="bottom"/>
          </w:tcPr>
          <w:p w14:paraId="2E9D766A" w14:textId="77777777" w:rsidR="007A1F3E" w:rsidRDefault="0005592D" w:rsidP="00BF4045">
            <w:pPr>
              <w:pStyle w:val="TableText"/>
            </w:pPr>
            <w:r>
              <w:rPr>
                <w:lang w:val="ru-RU"/>
              </w:rPr>
              <w:t>3</w:t>
            </w:r>
          </w:p>
        </w:tc>
        <w:tc>
          <w:tcPr>
            <w:tcW w:w="0" w:type="auto"/>
            <w:tcBorders>
              <w:bottom w:val="single" w:sz="0" w:space="0" w:color="auto"/>
            </w:tcBorders>
            <w:vAlign w:val="bottom"/>
          </w:tcPr>
          <w:p w14:paraId="69D47CAC" w14:textId="77777777" w:rsidR="007A1F3E" w:rsidRDefault="0005592D" w:rsidP="00BF4045">
            <w:pPr>
              <w:pStyle w:val="TableText"/>
            </w:pPr>
            <w:r>
              <w:rPr>
                <w:lang w:val="ru-RU"/>
              </w:rPr>
              <w:t>4</w:t>
            </w:r>
          </w:p>
        </w:tc>
        <w:tc>
          <w:tcPr>
            <w:tcW w:w="0" w:type="auto"/>
            <w:tcBorders>
              <w:bottom w:val="single" w:sz="0" w:space="0" w:color="auto"/>
            </w:tcBorders>
            <w:vAlign w:val="bottom"/>
          </w:tcPr>
          <w:p w14:paraId="17BFCD38" w14:textId="77777777" w:rsidR="007A1F3E" w:rsidRDefault="0005592D" w:rsidP="00BF4045">
            <w:pPr>
              <w:pStyle w:val="TableText"/>
            </w:pPr>
            <w:r>
              <w:rPr>
                <w:lang w:val="ru-RU"/>
              </w:rPr>
              <w:t>5</w:t>
            </w:r>
          </w:p>
        </w:tc>
        <w:tc>
          <w:tcPr>
            <w:tcW w:w="0" w:type="auto"/>
            <w:tcBorders>
              <w:bottom w:val="single" w:sz="0" w:space="0" w:color="auto"/>
            </w:tcBorders>
            <w:vAlign w:val="bottom"/>
          </w:tcPr>
          <w:p w14:paraId="3430A50D" w14:textId="77777777" w:rsidR="007A1F3E" w:rsidRDefault="0005592D" w:rsidP="00BF4045">
            <w:pPr>
              <w:pStyle w:val="TableText"/>
            </w:pPr>
            <w:r>
              <w:rPr>
                <w:lang w:val="ru-RU"/>
              </w:rPr>
              <w:t>6</w:t>
            </w:r>
          </w:p>
        </w:tc>
        <w:tc>
          <w:tcPr>
            <w:tcW w:w="0" w:type="auto"/>
            <w:tcBorders>
              <w:bottom w:val="single" w:sz="0" w:space="0" w:color="auto"/>
            </w:tcBorders>
            <w:vAlign w:val="bottom"/>
          </w:tcPr>
          <w:p w14:paraId="4938B70B" w14:textId="77777777" w:rsidR="007A1F3E" w:rsidRDefault="0005592D" w:rsidP="00BF4045">
            <w:pPr>
              <w:pStyle w:val="TableText"/>
            </w:pPr>
            <w:r>
              <w:rPr>
                <w:lang w:val="ru-RU"/>
              </w:rPr>
              <w:t>7</w:t>
            </w:r>
          </w:p>
        </w:tc>
        <w:tc>
          <w:tcPr>
            <w:tcW w:w="0" w:type="auto"/>
            <w:tcBorders>
              <w:bottom w:val="single" w:sz="0" w:space="0" w:color="auto"/>
            </w:tcBorders>
            <w:vAlign w:val="bottom"/>
          </w:tcPr>
          <w:p w14:paraId="1FD2FA3D" w14:textId="77777777" w:rsidR="007A1F3E" w:rsidRDefault="0005592D" w:rsidP="00BF4045">
            <w:pPr>
              <w:pStyle w:val="TableText"/>
            </w:pPr>
            <w:r>
              <w:rPr>
                <w:lang w:val="ru-RU"/>
              </w:rPr>
              <w:t>8</w:t>
            </w:r>
          </w:p>
        </w:tc>
        <w:tc>
          <w:tcPr>
            <w:tcW w:w="0" w:type="auto"/>
            <w:tcBorders>
              <w:bottom w:val="single" w:sz="0" w:space="0" w:color="auto"/>
            </w:tcBorders>
            <w:vAlign w:val="bottom"/>
          </w:tcPr>
          <w:p w14:paraId="7BD6B672" w14:textId="77777777" w:rsidR="007A1F3E" w:rsidRDefault="0005592D" w:rsidP="00BF4045">
            <w:pPr>
              <w:pStyle w:val="TableText"/>
            </w:pPr>
            <w:r>
              <w:rPr>
                <w:lang w:val="ru-RU"/>
              </w:rPr>
              <w:t>9</w:t>
            </w:r>
          </w:p>
        </w:tc>
      </w:tr>
      <w:tr w:rsidR="00382954" w14:paraId="1FF5C551" w14:textId="77777777" w:rsidTr="007A1F3E">
        <w:tc>
          <w:tcPr>
            <w:tcW w:w="0" w:type="auto"/>
          </w:tcPr>
          <w:p w14:paraId="7542D03B" w14:textId="77777777" w:rsidR="007A1F3E" w:rsidRDefault="0005592D" w:rsidP="00BF4045">
            <w:pPr>
              <w:pStyle w:val="TableText"/>
            </w:pPr>
            <w:r>
              <w:rPr>
                <w:lang w:val="ru-RU"/>
              </w:rPr>
              <w:t>1</w:t>
            </w:r>
          </w:p>
        </w:tc>
        <w:tc>
          <w:tcPr>
            <w:tcW w:w="0" w:type="auto"/>
          </w:tcPr>
          <w:p w14:paraId="1F3B5668" w14:textId="77777777" w:rsidR="007A1F3E" w:rsidRDefault="0005592D" w:rsidP="00BF4045">
            <w:pPr>
              <w:pStyle w:val="TableText"/>
            </w:pPr>
            <w:r>
              <w:rPr>
                <w:lang w:val="ru-RU"/>
              </w:rPr>
              <w:t>+2</w:t>
            </w:r>
          </w:p>
        </w:tc>
        <w:tc>
          <w:tcPr>
            <w:tcW w:w="0" w:type="auto"/>
          </w:tcPr>
          <w:p w14:paraId="426E87B5" w14:textId="77777777" w:rsidR="007A1F3E" w:rsidRPr="00BF4045" w:rsidRDefault="0005592D" w:rsidP="00BF4045">
            <w:pPr>
              <w:pStyle w:val="TableText"/>
              <w:rPr>
                <w:lang w:val="ru-RU"/>
              </w:rPr>
            </w:pPr>
            <w:r>
              <w:rPr>
                <w:lang w:val="ru-RU"/>
              </w:rPr>
              <w:t>Сотворение заклинаний, Вдохновение барда (к6)</w:t>
            </w:r>
          </w:p>
        </w:tc>
        <w:tc>
          <w:tcPr>
            <w:tcW w:w="0" w:type="auto"/>
          </w:tcPr>
          <w:p w14:paraId="2558FFE0" w14:textId="77777777" w:rsidR="007A1F3E" w:rsidRDefault="0005592D" w:rsidP="00BF4045">
            <w:pPr>
              <w:pStyle w:val="TableText"/>
            </w:pPr>
            <w:r>
              <w:rPr>
                <w:lang w:val="ru-RU"/>
              </w:rPr>
              <w:t>2</w:t>
            </w:r>
          </w:p>
        </w:tc>
        <w:tc>
          <w:tcPr>
            <w:tcW w:w="0" w:type="auto"/>
          </w:tcPr>
          <w:p w14:paraId="625CF509" w14:textId="77777777" w:rsidR="007A1F3E" w:rsidRDefault="0005592D" w:rsidP="00BF4045">
            <w:pPr>
              <w:pStyle w:val="TableText"/>
            </w:pPr>
            <w:r>
              <w:rPr>
                <w:lang w:val="ru-RU"/>
              </w:rPr>
              <w:t>4</w:t>
            </w:r>
          </w:p>
        </w:tc>
        <w:tc>
          <w:tcPr>
            <w:tcW w:w="0" w:type="auto"/>
          </w:tcPr>
          <w:p w14:paraId="2331511C" w14:textId="77777777" w:rsidR="007A1F3E" w:rsidRDefault="0005592D" w:rsidP="00BF4045">
            <w:pPr>
              <w:pStyle w:val="TableText"/>
            </w:pPr>
            <w:r>
              <w:rPr>
                <w:lang w:val="ru-RU"/>
              </w:rPr>
              <w:t>2</w:t>
            </w:r>
          </w:p>
        </w:tc>
        <w:tc>
          <w:tcPr>
            <w:tcW w:w="0" w:type="auto"/>
          </w:tcPr>
          <w:p w14:paraId="360155CC" w14:textId="77777777" w:rsidR="007A1F3E" w:rsidRDefault="0005592D" w:rsidP="00BF4045">
            <w:pPr>
              <w:pStyle w:val="TableText"/>
            </w:pPr>
            <w:r>
              <w:rPr>
                <w:lang w:val="ru-RU"/>
              </w:rPr>
              <w:t>-</w:t>
            </w:r>
          </w:p>
        </w:tc>
        <w:tc>
          <w:tcPr>
            <w:tcW w:w="0" w:type="auto"/>
          </w:tcPr>
          <w:p w14:paraId="6C45368B" w14:textId="77777777" w:rsidR="007A1F3E" w:rsidRDefault="0005592D" w:rsidP="00BF4045">
            <w:pPr>
              <w:pStyle w:val="TableText"/>
            </w:pPr>
            <w:r>
              <w:rPr>
                <w:lang w:val="ru-RU"/>
              </w:rPr>
              <w:t>-</w:t>
            </w:r>
          </w:p>
        </w:tc>
        <w:tc>
          <w:tcPr>
            <w:tcW w:w="0" w:type="auto"/>
          </w:tcPr>
          <w:p w14:paraId="364A5E9E" w14:textId="77777777" w:rsidR="007A1F3E" w:rsidRDefault="0005592D" w:rsidP="00BF4045">
            <w:pPr>
              <w:pStyle w:val="TableText"/>
            </w:pPr>
            <w:r>
              <w:rPr>
                <w:lang w:val="ru-RU"/>
              </w:rPr>
              <w:t>-</w:t>
            </w:r>
          </w:p>
        </w:tc>
        <w:tc>
          <w:tcPr>
            <w:tcW w:w="0" w:type="auto"/>
          </w:tcPr>
          <w:p w14:paraId="5E1CB16F" w14:textId="77777777" w:rsidR="007A1F3E" w:rsidRDefault="0005592D" w:rsidP="00BF4045">
            <w:pPr>
              <w:pStyle w:val="TableText"/>
            </w:pPr>
            <w:r>
              <w:rPr>
                <w:lang w:val="ru-RU"/>
              </w:rPr>
              <w:t>-</w:t>
            </w:r>
          </w:p>
        </w:tc>
        <w:tc>
          <w:tcPr>
            <w:tcW w:w="0" w:type="auto"/>
          </w:tcPr>
          <w:p w14:paraId="0DCFC798" w14:textId="77777777" w:rsidR="007A1F3E" w:rsidRDefault="0005592D" w:rsidP="00BF4045">
            <w:pPr>
              <w:pStyle w:val="TableText"/>
            </w:pPr>
            <w:r>
              <w:rPr>
                <w:lang w:val="ru-RU"/>
              </w:rPr>
              <w:t>-</w:t>
            </w:r>
          </w:p>
        </w:tc>
        <w:tc>
          <w:tcPr>
            <w:tcW w:w="0" w:type="auto"/>
          </w:tcPr>
          <w:p w14:paraId="7728C4A4" w14:textId="77777777" w:rsidR="007A1F3E" w:rsidRDefault="0005592D" w:rsidP="00BF4045">
            <w:pPr>
              <w:pStyle w:val="TableText"/>
            </w:pPr>
            <w:r>
              <w:rPr>
                <w:lang w:val="ru-RU"/>
              </w:rPr>
              <w:t>-</w:t>
            </w:r>
          </w:p>
        </w:tc>
        <w:tc>
          <w:tcPr>
            <w:tcW w:w="0" w:type="auto"/>
          </w:tcPr>
          <w:p w14:paraId="720CD125" w14:textId="77777777" w:rsidR="007A1F3E" w:rsidRDefault="0005592D" w:rsidP="00BF4045">
            <w:pPr>
              <w:pStyle w:val="TableText"/>
            </w:pPr>
            <w:r>
              <w:rPr>
                <w:lang w:val="ru-RU"/>
              </w:rPr>
              <w:t>-</w:t>
            </w:r>
          </w:p>
        </w:tc>
        <w:tc>
          <w:tcPr>
            <w:tcW w:w="0" w:type="auto"/>
          </w:tcPr>
          <w:p w14:paraId="70C06529" w14:textId="77777777" w:rsidR="007A1F3E" w:rsidRDefault="0005592D" w:rsidP="00BF4045">
            <w:pPr>
              <w:pStyle w:val="TableText"/>
            </w:pPr>
            <w:r>
              <w:rPr>
                <w:lang w:val="ru-RU"/>
              </w:rPr>
              <w:t>-</w:t>
            </w:r>
          </w:p>
        </w:tc>
      </w:tr>
      <w:tr w:rsidR="00382954" w14:paraId="2AA8128D" w14:textId="77777777" w:rsidTr="007A1F3E">
        <w:tc>
          <w:tcPr>
            <w:tcW w:w="0" w:type="auto"/>
          </w:tcPr>
          <w:p w14:paraId="329F6BCD" w14:textId="77777777" w:rsidR="007A1F3E" w:rsidRDefault="0005592D" w:rsidP="00BF4045">
            <w:pPr>
              <w:pStyle w:val="TableText"/>
            </w:pPr>
            <w:r>
              <w:rPr>
                <w:lang w:val="ru-RU"/>
              </w:rPr>
              <w:t>2</w:t>
            </w:r>
          </w:p>
        </w:tc>
        <w:tc>
          <w:tcPr>
            <w:tcW w:w="0" w:type="auto"/>
          </w:tcPr>
          <w:p w14:paraId="28F753DE" w14:textId="77777777" w:rsidR="007A1F3E" w:rsidRDefault="0005592D" w:rsidP="00BF4045">
            <w:pPr>
              <w:pStyle w:val="TableText"/>
            </w:pPr>
            <w:r>
              <w:rPr>
                <w:lang w:val="ru-RU"/>
              </w:rPr>
              <w:t>+2</w:t>
            </w:r>
          </w:p>
        </w:tc>
        <w:tc>
          <w:tcPr>
            <w:tcW w:w="0" w:type="auto"/>
          </w:tcPr>
          <w:p w14:paraId="33592E8F" w14:textId="77777777" w:rsidR="007A1F3E" w:rsidRPr="00BF4045" w:rsidRDefault="0005592D" w:rsidP="00BF4045">
            <w:pPr>
              <w:pStyle w:val="TableText"/>
              <w:rPr>
                <w:lang w:val="ru-RU"/>
              </w:rPr>
            </w:pPr>
            <w:r>
              <w:rPr>
                <w:lang w:val="ru-RU"/>
              </w:rPr>
              <w:t>Мастер на все руки, Песнь отдыха (к6)</w:t>
            </w:r>
          </w:p>
        </w:tc>
        <w:tc>
          <w:tcPr>
            <w:tcW w:w="0" w:type="auto"/>
          </w:tcPr>
          <w:p w14:paraId="7F5C05A7" w14:textId="77777777" w:rsidR="007A1F3E" w:rsidRDefault="0005592D" w:rsidP="00BF4045">
            <w:pPr>
              <w:pStyle w:val="TableText"/>
            </w:pPr>
            <w:r>
              <w:rPr>
                <w:lang w:val="ru-RU"/>
              </w:rPr>
              <w:t>2</w:t>
            </w:r>
          </w:p>
        </w:tc>
        <w:tc>
          <w:tcPr>
            <w:tcW w:w="0" w:type="auto"/>
          </w:tcPr>
          <w:p w14:paraId="0851D27B" w14:textId="77777777" w:rsidR="007A1F3E" w:rsidRDefault="0005592D" w:rsidP="00BF4045">
            <w:pPr>
              <w:pStyle w:val="TableText"/>
            </w:pPr>
            <w:r>
              <w:rPr>
                <w:lang w:val="ru-RU"/>
              </w:rPr>
              <w:t>5</w:t>
            </w:r>
          </w:p>
        </w:tc>
        <w:tc>
          <w:tcPr>
            <w:tcW w:w="0" w:type="auto"/>
          </w:tcPr>
          <w:p w14:paraId="46046112" w14:textId="77777777" w:rsidR="007A1F3E" w:rsidRDefault="0005592D" w:rsidP="00BF4045">
            <w:pPr>
              <w:pStyle w:val="TableText"/>
            </w:pPr>
            <w:r>
              <w:rPr>
                <w:lang w:val="ru-RU"/>
              </w:rPr>
              <w:t>3</w:t>
            </w:r>
          </w:p>
        </w:tc>
        <w:tc>
          <w:tcPr>
            <w:tcW w:w="0" w:type="auto"/>
          </w:tcPr>
          <w:p w14:paraId="310CC5B5" w14:textId="77777777" w:rsidR="007A1F3E" w:rsidRDefault="0005592D" w:rsidP="00BF4045">
            <w:pPr>
              <w:pStyle w:val="TableText"/>
            </w:pPr>
            <w:r>
              <w:rPr>
                <w:lang w:val="ru-RU"/>
              </w:rPr>
              <w:t>-</w:t>
            </w:r>
          </w:p>
        </w:tc>
        <w:tc>
          <w:tcPr>
            <w:tcW w:w="0" w:type="auto"/>
          </w:tcPr>
          <w:p w14:paraId="5209863F" w14:textId="77777777" w:rsidR="007A1F3E" w:rsidRDefault="0005592D" w:rsidP="00BF4045">
            <w:pPr>
              <w:pStyle w:val="TableText"/>
            </w:pPr>
            <w:r>
              <w:rPr>
                <w:lang w:val="ru-RU"/>
              </w:rPr>
              <w:t>-</w:t>
            </w:r>
          </w:p>
        </w:tc>
        <w:tc>
          <w:tcPr>
            <w:tcW w:w="0" w:type="auto"/>
          </w:tcPr>
          <w:p w14:paraId="52700264" w14:textId="77777777" w:rsidR="007A1F3E" w:rsidRDefault="0005592D" w:rsidP="00BF4045">
            <w:pPr>
              <w:pStyle w:val="TableText"/>
            </w:pPr>
            <w:r>
              <w:rPr>
                <w:lang w:val="ru-RU"/>
              </w:rPr>
              <w:t>-</w:t>
            </w:r>
          </w:p>
        </w:tc>
        <w:tc>
          <w:tcPr>
            <w:tcW w:w="0" w:type="auto"/>
          </w:tcPr>
          <w:p w14:paraId="2E18988F" w14:textId="77777777" w:rsidR="007A1F3E" w:rsidRDefault="0005592D" w:rsidP="00BF4045">
            <w:pPr>
              <w:pStyle w:val="TableText"/>
            </w:pPr>
            <w:r>
              <w:rPr>
                <w:lang w:val="ru-RU"/>
              </w:rPr>
              <w:t>-</w:t>
            </w:r>
          </w:p>
        </w:tc>
        <w:tc>
          <w:tcPr>
            <w:tcW w:w="0" w:type="auto"/>
          </w:tcPr>
          <w:p w14:paraId="00A184D0" w14:textId="77777777" w:rsidR="007A1F3E" w:rsidRDefault="0005592D" w:rsidP="00BF4045">
            <w:pPr>
              <w:pStyle w:val="TableText"/>
            </w:pPr>
            <w:r>
              <w:rPr>
                <w:lang w:val="ru-RU"/>
              </w:rPr>
              <w:t>-</w:t>
            </w:r>
          </w:p>
        </w:tc>
        <w:tc>
          <w:tcPr>
            <w:tcW w:w="0" w:type="auto"/>
          </w:tcPr>
          <w:p w14:paraId="4F70D164" w14:textId="77777777" w:rsidR="007A1F3E" w:rsidRDefault="0005592D" w:rsidP="00BF4045">
            <w:pPr>
              <w:pStyle w:val="TableText"/>
            </w:pPr>
            <w:r>
              <w:rPr>
                <w:lang w:val="ru-RU"/>
              </w:rPr>
              <w:t>-</w:t>
            </w:r>
          </w:p>
        </w:tc>
        <w:tc>
          <w:tcPr>
            <w:tcW w:w="0" w:type="auto"/>
          </w:tcPr>
          <w:p w14:paraId="361DBB27" w14:textId="77777777" w:rsidR="007A1F3E" w:rsidRDefault="0005592D" w:rsidP="00BF4045">
            <w:pPr>
              <w:pStyle w:val="TableText"/>
            </w:pPr>
            <w:r>
              <w:rPr>
                <w:lang w:val="ru-RU"/>
              </w:rPr>
              <w:t>-</w:t>
            </w:r>
          </w:p>
        </w:tc>
        <w:tc>
          <w:tcPr>
            <w:tcW w:w="0" w:type="auto"/>
          </w:tcPr>
          <w:p w14:paraId="2DA19399" w14:textId="77777777" w:rsidR="007A1F3E" w:rsidRDefault="0005592D" w:rsidP="00BF4045">
            <w:pPr>
              <w:pStyle w:val="TableText"/>
            </w:pPr>
            <w:r>
              <w:rPr>
                <w:lang w:val="ru-RU"/>
              </w:rPr>
              <w:t>-</w:t>
            </w:r>
          </w:p>
        </w:tc>
      </w:tr>
      <w:tr w:rsidR="00382954" w14:paraId="16695861" w14:textId="77777777" w:rsidTr="007A1F3E">
        <w:tc>
          <w:tcPr>
            <w:tcW w:w="0" w:type="auto"/>
          </w:tcPr>
          <w:p w14:paraId="0CDC6705" w14:textId="77777777" w:rsidR="007A1F3E" w:rsidRDefault="0005592D" w:rsidP="00BF4045">
            <w:pPr>
              <w:pStyle w:val="TableText"/>
            </w:pPr>
            <w:r>
              <w:rPr>
                <w:lang w:val="ru-RU"/>
              </w:rPr>
              <w:t>3</w:t>
            </w:r>
          </w:p>
        </w:tc>
        <w:tc>
          <w:tcPr>
            <w:tcW w:w="0" w:type="auto"/>
          </w:tcPr>
          <w:p w14:paraId="7E68DC57" w14:textId="77777777" w:rsidR="007A1F3E" w:rsidRDefault="0005592D" w:rsidP="00BF4045">
            <w:pPr>
              <w:pStyle w:val="TableText"/>
            </w:pPr>
            <w:r>
              <w:rPr>
                <w:lang w:val="ru-RU"/>
              </w:rPr>
              <w:t>+2</w:t>
            </w:r>
          </w:p>
        </w:tc>
        <w:tc>
          <w:tcPr>
            <w:tcW w:w="0" w:type="auto"/>
          </w:tcPr>
          <w:p w14:paraId="17D9F848" w14:textId="77777777" w:rsidR="007A1F3E" w:rsidRDefault="0005592D" w:rsidP="00BF4045">
            <w:pPr>
              <w:pStyle w:val="TableText"/>
            </w:pPr>
            <w:r>
              <w:rPr>
                <w:lang w:val="ru-RU"/>
              </w:rPr>
              <w:t>Коллегия бардов, Экспертиза</w:t>
            </w:r>
          </w:p>
        </w:tc>
        <w:tc>
          <w:tcPr>
            <w:tcW w:w="0" w:type="auto"/>
          </w:tcPr>
          <w:p w14:paraId="2016B39B" w14:textId="77777777" w:rsidR="007A1F3E" w:rsidRDefault="0005592D" w:rsidP="00BF4045">
            <w:pPr>
              <w:pStyle w:val="TableText"/>
            </w:pPr>
            <w:r>
              <w:rPr>
                <w:lang w:val="ru-RU"/>
              </w:rPr>
              <w:t>2</w:t>
            </w:r>
          </w:p>
        </w:tc>
        <w:tc>
          <w:tcPr>
            <w:tcW w:w="0" w:type="auto"/>
          </w:tcPr>
          <w:p w14:paraId="21F505CC" w14:textId="77777777" w:rsidR="007A1F3E" w:rsidRDefault="0005592D" w:rsidP="00BF4045">
            <w:pPr>
              <w:pStyle w:val="TableText"/>
            </w:pPr>
            <w:r>
              <w:rPr>
                <w:lang w:val="ru-RU"/>
              </w:rPr>
              <w:t>6</w:t>
            </w:r>
          </w:p>
        </w:tc>
        <w:tc>
          <w:tcPr>
            <w:tcW w:w="0" w:type="auto"/>
          </w:tcPr>
          <w:p w14:paraId="4FEC1755" w14:textId="77777777" w:rsidR="007A1F3E" w:rsidRDefault="0005592D" w:rsidP="00BF4045">
            <w:pPr>
              <w:pStyle w:val="TableText"/>
            </w:pPr>
            <w:r>
              <w:rPr>
                <w:lang w:val="ru-RU"/>
              </w:rPr>
              <w:t>4</w:t>
            </w:r>
          </w:p>
        </w:tc>
        <w:tc>
          <w:tcPr>
            <w:tcW w:w="0" w:type="auto"/>
          </w:tcPr>
          <w:p w14:paraId="2F4808DF" w14:textId="77777777" w:rsidR="007A1F3E" w:rsidRDefault="0005592D" w:rsidP="00BF4045">
            <w:pPr>
              <w:pStyle w:val="TableText"/>
            </w:pPr>
            <w:r>
              <w:rPr>
                <w:lang w:val="ru-RU"/>
              </w:rPr>
              <w:t>2</w:t>
            </w:r>
          </w:p>
        </w:tc>
        <w:tc>
          <w:tcPr>
            <w:tcW w:w="0" w:type="auto"/>
          </w:tcPr>
          <w:p w14:paraId="7989298D" w14:textId="77777777" w:rsidR="007A1F3E" w:rsidRDefault="0005592D" w:rsidP="00BF4045">
            <w:pPr>
              <w:pStyle w:val="TableText"/>
            </w:pPr>
            <w:r>
              <w:rPr>
                <w:lang w:val="ru-RU"/>
              </w:rPr>
              <w:t>-</w:t>
            </w:r>
          </w:p>
        </w:tc>
        <w:tc>
          <w:tcPr>
            <w:tcW w:w="0" w:type="auto"/>
          </w:tcPr>
          <w:p w14:paraId="1E0BFE8F" w14:textId="77777777" w:rsidR="007A1F3E" w:rsidRDefault="0005592D" w:rsidP="00BF4045">
            <w:pPr>
              <w:pStyle w:val="TableText"/>
            </w:pPr>
            <w:r>
              <w:rPr>
                <w:lang w:val="ru-RU"/>
              </w:rPr>
              <w:t>-</w:t>
            </w:r>
          </w:p>
        </w:tc>
        <w:tc>
          <w:tcPr>
            <w:tcW w:w="0" w:type="auto"/>
          </w:tcPr>
          <w:p w14:paraId="4D318300" w14:textId="77777777" w:rsidR="007A1F3E" w:rsidRDefault="0005592D" w:rsidP="00BF4045">
            <w:pPr>
              <w:pStyle w:val="TableText"/>
            </w:pPr>
            <w:r>
              <w:rPr>
                <w:lang w:val="ru-RU"/>
              </w:rPr>
              <w:t>-</w:t>
            </w:r>
          </w:p>
        </w:tc>
        <w:tc>
          <w:tcPr>
            <w:tcW w:w="0" w:type="auto"/>
          </w:tcPr>
          <w:p w14:paraId="7F7B62AD" w14:textId="77777777" w:rsidR="007A1F3E" w:rsidRDefault="0005592D" w:rsidP="00BF4045">
            <w:pPr>
              <w:pStyle w:val="TableText"/>
            </w:pPr>
            <w:r>
              <w:rPr>
                <w:lang w:val="ru-RU"/>
              </w:rPr>
              <w:t>-</w:t>
            </w:r>
          </w:p>
        </w:tc>
        <w:tc>
          <w:tcPr>
            <w:tcW w:w="0" w:type="auto"/>
          </w:tcPr>
          <w:p w14:paraId="3B857238" w14:textId="77777777" w:rsidR="007A1F3E" w:rsidRDefault="0005592D" w:rsidP="00BF4045">
            <w:pPr>
              <w:pStyle w:val="TableText"/>
            </w:pPr>
            <w:r>
              <w:rPr>
                <w:lang w:val="ru-RU"/>
              </w:rPr>
              <w:t>-</w:t>
            </w:r>
          </w:p>
        </w:tc>
        <w:tc>
          <w:tcPr>
            <w:tcW w:w="0" w:type="auto"/>
          </w:tcPr>
          <w:p w14:paraId="097BB36D" w14:textId="77777777" w:rsidR="007A1F3E" w:rsidRDefault="0005592D" w:rsidP="00BF4045">
            <w:pPr>
              <w:pStyle w:val="TableText"/>
            </w:pPr>
            <w:r>
              <w:rPr>
                <w:lang w:val="ru-RU"/>
              </w:rPr>
              <w:t>-</w:t>
            </w:r>
          </w:p>
        </w:tc>
        <w:tc>
          <w:tcPr>
            <w:tcW w:w="0" w:type="auto"/>
          </w:tcPr>
          <w:p w14:paraId="699F1158" w14:textId="77777777" w:rsidR="007A1F3E" w:rsidRDefault="0005592D" w:rsidP="00BF4045">
            <w:pPr>
              <w:pStyle w:val="TableText"/>
            </w:pPr>
            <w:r>
              <w:rPr>
                <w:lang w:val="ru-RU"/>
              </w:rPr>
              <w:t>-</w:t>
            </w:r>
          </w:p>
        </w:tc>
      </w:tr>
      <w:tr w:rsidR="00382954" w14:paraId="5ACDD735" w14:textId="77777777" w:rsidTr="007A1F3E">
        <w:tc>
          <w:tcPr>
            <w:tcW w:w="0" w:type="auto"/>
          </w:tcPr>
          <w:p w14:paraId="62703AEE" w14:textId="77777777" w:rsidR="007A1F3E" w:rsidRDefault="0005592D" w:rsidP="00BF4045">
            <w:pPr>
              <w:pStyle w:val="TableText"/>
            </w:pPr>
            <w:r>
              <w:rPr>
                <w:lang w:val="ru-RU"/>
              </w:rPr>
              <w:t>4</w:t>
            </w:r>
          </w:p>
        </w:tc>
        <w:tc>
          <w:tcPr>
            <w:tcW w:w="0" w:type="auto"/>
          </w:tcPr>
          <w:p w14:paraId="0691B76C" w14:textId="77777777" w:rsidR="007A1F3E" w:rsidRDefault="0005592D" w:rsidP="00BF4045">
            <w:pPr>
              <w:pStyle w:val="TableText"/>
            </w:pPr>
            <w:r>
              <w:rPr>
                <w:lang w:val="ru-RU"/>
              </w:rPr>
              <w:t>+2</w:t>
            </w:r>
          </w:p>
        </w:tc>
        <w:tc>
          <w:tcPr>
            <w:tcW w:w="0" w:type="auto"/>
          </w:tcPr>
          <w:p w14:paraId="1F36607C" w14:textId="77777777" w:rsidR="007A1F3E" w:rsidRDefault="0005592D" w:rsidP="00BF4045">
            <w:pPr>
              <w:pStyle w:val="TableText"/>
            </w:pPr>
            <w:r>
              <w:rPr>
                <w:lang w:val="ru-RU"/>
              </w:rPr>
              <w:t>Увеличение характеристик</w:t>
            </w:r>
          </w:p>
        </w:tc>
        <w:tc>
          <w:tcPr>
            <w:tcW w:w="0" w:type="auto"/>
          </w:tcPr>
          <w:p w14:paraId="04203C02" w14:textId="77777777" w:rsidR="007A1F3E" w:rsidRDefault="0005592D" w:rsidP="00BF4045">
            <w:pPr>
              <w:pStyle w:val="TableText"/>
            </w:pPr>
            <w:r>
              <w:rPr>
                <w:lang w:val="ru-RU"/>
              </w:rPr>
              <w:t>3</w:t>
            </w:r>
          </w:p>
        </w:tc>
        <w:tc>
          <w:tcPr>
            <w:tcW w:w="0" w:type="auto"/>
          </w:tcPr>
          <w:p w14:paraId="63AACCBA" w14:textId="77777777" w:rsidR="007A1F3E" w:rsidRDefault="0005592D" w:rsidP="00BF4045">
            <w:pPr>
              <w:pStyle w:val="TableText"/>
            </w:pPr>
            <w:r>
              <w:rPr>
                <w:lang w:val="ru-RU"/>
              </w:rPr>
              <w:t>7</w:t>
            </w:r>
          </w:p>
        </w:tc>
        <w:tc>
          <w:tcPr>
            <w:tcW w:w="0" w:type="auto"/>
          </w:tcPr>
          <w:p w14:paraId="2A7CD7A9" w14:textId="77777777" w:rsidR="007A1F3E" w:rsidRDefault="0005592D" w:rsidP="00BF4045">
            <w:pPr>
              <w:pStyle w:val="TableText"/>
            </w:pPr>
            <w:r>
              <w:rPr>
                <w:lang w:val="ru-RU"/>
              </w:rPr>
              <w:t>4</w:t>
            </w:r>
          </w:p>
        </w:tc>
        <w:tc>
          <w:tcPr>
            <w:tcW w:w="0" w:type="auto"/>
          </w:tcPr>
          <w:p w14:paraId="126A2AF1" w14:textId="77777777" w:rsidR="007A1F3E" w:rsidRDefault="0005592D" w:rsidP="00BF4045">
            <w:pPr>
              <w:pStyle w:val="TableText"/>
            </w:pPr>
            <w:r>
              <w:rPr>
                <w:lang w:val="ru-RU"/>
              </w:rPr>
              <w:t>3</w:t>
            </w:r>
          </w:p>
        </w:tc>
        <w:tc>
          <w:tcPr>
            <w:tcW w:w="0" w:type="auto"/>
          </w:tcPr>
          <w:p w14:paraId="0DFE0A0A" w14:textId="77777777" w:rsidR="007A1F3E" w:rsidRDefault="0005592D" w:rsidP="00BF4045">
            <w:pPr>
              <w:pStyle w:val="TableText"/>
            </w:pPr>
            <w:r>
              <w:rPr>
                <w:lang w:val="ru-RU"/>
              </w:rPr>
              <w:t>-</w:t>
            </w:r>
          </w:p>
        </w:tc>
        <w:tc>
          <w:tcPr>
            <w:tcW w:w="0" w:type="auto"/>
          </w:tcPr>
          <w:p w14:paraId="65D3D4BB" w14:textId="77777777" w:rsidR="007A1F3E" w:rsidRDefault="0005592D" w:rsidP="00BF4045">
            <w:pPr>
              <w:pStyle w:val="TableText"/>
            </w:pPr>
            <w:r>
              <w:rPr>
                <w:lang w:val="ru-RU"/>
              </w:rPr>
              <w:t>-</w:t>
            </w:r>
          </w:p>
        </w:tc>
        <w:tc>
          <w:tcPr>
            <w:tcW w:w="0" w:type="auto"/>
          </w:tcPr>
          <w:p w14:paraId="0A95057E" w14:textId="77777777" w:rsidR="007A1F3E" w:rsidRDefault="0005592D" w:rsidP="00BF4045">
            <w:pPr>
              <w:pStyle w:val="TableText"/>
            </w:pPr>
            <w:r>
              <w:rPr>
                <w:lang w:val="ru-RU"/>
              </w:rPr>
              <w:t>-</w:t>
            </w:r>
          </w:p>
        </w:tc>
        <w:tc>
          <w:tcPr>
            <w:tcW w:w="0" w:type="auto"/>
          </w:tcPr>
          <w:p w14:paraId="12007A68" w14:textId="77777777" w:rsidR="007A1F3E" w:rsidRDefault="0005592D" w:rsidP="00BF4045">
            <w:pPr>
              <w:pStyle w:val="TableText"/>
            </w:pPr>
            <w:r>
              <w:rPr>
                <w:lang w:val="ru-RU"/>
              </w:rPr>
              <w:t>-</w:t>
            </w:r>
          </w:p>
        </w:tc>
        <w:tc>
          <w:tcPr>
            <w:tcW w:w="0" w:type="auto"/>
          </w:tcPr>
          <w:p w14:paraId="3764B422" w14:textId="77777777" w:rsidR="007A1F3E" w:rsidRDefault="0005592D" w:rsidP="00BF4045">
            <w:pPr>
              <w:pStyle w:val="TableText"/>
            </w:pPr>
            <w:r>
              <w:rPr>
                <w:lang w:val="ru-RU"/>
              </w:rPr>
              <w:t>-</w:t>
            </w:r>
          </w:p>
        </w:tc>
        <w:tc>
          <w:tcPr>
            <w:tcW w:w="0" w:type="auto"/>
          </w:tcPr>
          <w:p w14:paraId="2D5F59B7" w14:textId="77777777" w:rsidR="007A1F3E" w:rsidRDefault="0005592D" w:rsidP="00BF4045">
            <w:pPr>
              <w:pStyle w:val="TableText"/>
            </w:pPr>
            <w:r>
              <w:rPr>
                <w:lang w:val="ru-RU"/>
              </w:rPr>
              <w:t>-</w:t>
            </w:r>
          </w:p>
        </w:tc>
        <w:tc>
          <w:tcPr>
            <w:tcW w:w="0" w:type="auto"/>
          </w:tcPr>
          <w:p w14:paraId="3E018165" w14:textId="77777777" w:rsidR="007A1F3E" w:rsidRDefault="0005592D" w:rsidP="00BF4045">
            <w:pPr>
              <w:pStyle w:val="TableText"/>
            </w:pPr>
            <w:r>
              <w:rPr>
                <w:lang w:val="ru-RU"/>
              </w:rPr>
              <w:t>-</w:t>
            </w:r>
          </w:p>
        </w:tc>
      </w:tr>
      <w:tr w:rsidR="00382954" w14:paraId="6C624D8B" w14:textId="77777777" w:rsidTr="007A1F3E">
        <w:tc>
          <w:tcPr>
            <w:tcW w:w="0" w:type="auto"/>
          </w:tcPr>
          <w:p w14:paraId="25C5EC17" w14:textId="77777777" w:rsidR="007A1F3E" w:rsidRDefault="0005592D" w:rsidP="00BF4045">
            <w:pPr>
              <w:pStyle w:val="TableText"/>
            </w:pPr>
            <w:r>
              <w:rPr>
                <w:lang w:val="ru-RU"/>
              </w:rPr>
              <w:t>5</w:t>
            </w:r>
          </w:p>
        </w:tc>
        <w:tc>
          <w:tcPr>
            <w:tcW w:w="0" w:type="auto"/>
          </w:tcPr>
          <w:p w14:paraId="34FEEE0C" w14:textId="77777777" w:rsidR="007A1F3E" w:rsidRDefault="0005592D" w:rsidP="00BF4045">
            <w:pPr>
              <w:pStyle w:val="TableText"/>
            </w:pPr>
            <w:r>
              <w:rPr>
                <w:lang w:val="ru-RU"/>
              </w:rPr>
              <w:t>+3</w:t>
            </w:r>
          </w:p>
        </w:tc>
        <w:tc>
          <w:tcPr>
            <w:tcW w:w="0" w:type="auto"/>
          </w:tcPr>
          <w:p w14:paraId="32FF04F9" w14:textId="77777777" w:rsidR="007A1F3E" w:rsidRPr="00BF4045" w:rsidRDefault="0005592D" w:rsidP="00BF4045">
            <w:pPr>
              <w:pStyle w:val="TableText"/>
              <w:rPr>
                <w:lang w:val="ru-RU"/>
              </w:rPr>
            </w:pPr>
            <w:r>
              <w:rPr>
                <w:lang w:val="ru-RU"/>
              </w:rPr>
              <w:t>Вдохновение барда (к8), Источник вдохновения</w:t>
            </w:r>
          </w:p>
        </w:tc>
        <w:tc>
          <w:tcPr>
            <w:tcW w:w="0" w:type="auto"/>
          </w:tcPr>
          <w:p w14:paraId="7C6E8A49" w14:textId="77777777" w:rsidR="007A1F3E" w:rsidRDefault="0005592D" w:rsidP="00BF4045">
            <w:pPr>
              <w:pStyle w:val="TableText"/>
            </w:pPr>
            <w:r>
              <w:rPr>
                <w:lang w:val="ru-RU"/>
              </w:rPr>
              <w:t>3</w:t>
            </w:r>
          </w:p>
        </w:tc>
        <w:tc>
          <w:tcPr>
            <w:tcW w:w="0" w:type="auto"/>
          </w:tcPr>
          <w:p w14:paraId="37BC1DD0" w14:textId="77777777" w:rsidR="007A1F3E" w:rsidRDefault="0005592D" w:rsidP="00BF4045">
            <w:pPr>
              <w:pStyle w:val="TableText"/>
            </w:pPr>
            <w:r>
              <w:rPr>
                <w:lang w:val="ru-RU"/>
              </w:rPr>
              <w:t>8</w:t>
            </w:r>
          </w:p>
        </w:tc>
        <w:tc>
          <w:tcPr>
            <w:tcW w:w="0" w:type="auto"/>
          </w:tcPr>
          <w:p w14:paraId="46D081D0" w14:textId="77777777" w:rsidR="007A1F3E" w:rsidRDefault="0005592D" w:rsidP="00BF4045">
            <w:pPr>
              <w:pStyle w:val="TableText"/>
            </w:pPr>
            <w:r>
              <w:rPr>
                <w:lang w:val="ru-RU"/>
              </w:rPr>
              <w:t>4</w:t>
            </w:r>
          </w:p>
        </w:tc>
        <w:tc>
          <w:tcPr>
            <w:tcW w:w="0" w:type="auto"/>
          </w:tcPr>
          <w:p w14:paraId="4810ECD1" w14:textId="77777777" w:rsidR="007A1F3E" w:rsidRDefault="0005592D" w:rsidP="00BF4045">
            <w:pPr>
              <w:pStyle w:val="TableText"/>
            </w:pPr>
            <w:r>
              <w:rPr>
                <w:lang w:val="ru-RU"/>
              </w:rPr>
              <w:t>3</w:t>
            </w:r>
          </w:p>
        </w:tc>
        <w:tc>
          <w:tcPr>
            <w:tcW w:w="0" w:type="auto"/>
          </w:tcPr>
          <w:p w14:paraId="4C59E91D" w14:textId="77777777" w:rsidR="007A1F3E" w:rsidRDefault="0005592D" w:rsidP="00BF4045">
            <w:pPr>
              <w:pStyle w:val="TableText"/>
            </w:pPr>
            <w:r>
              <w:rPr>
                <w:lang w:val="ru-RU"/>
              </w:rPr>
              <w:t>2</w:t>
            </w:r>
          </w:p>
        </w:tc>
        <w:tc>
          <w:tcPr>
            <w:tcW w:w="0" w:type="auto"/>
          </w:tcPr>
          <w:p w14:paraId="3050D98C" w14:textId="77777777" w:rsidR="007A1F3E" w:rsidRDefault="0005592D" w:rsidP="00BF4045">
            <w:pPr>
              <w:pStyle w:val="TableText"/>
            </w:pPr>
            <w:r>
              <w:rPr>
                <w:lang w:val="ru-RU"/>
              </w:rPr>
              <w:t>-</w:t>
            </w:r>
          </w:p>
        </w:tc>
        <w:tc>
          <w:tcPr>
            <w:tcW w:w="0" w:type="auto"/>
          </w:tcPr>
          <w:p w14:paraId="28B6ABCC" w14:textId="77777777" w:rsidR="007A1F3E" w:rsidRDefault="0005592D" w:rsidP="00BF4045">
            <w:pPr>
              <w:pStyle w:val="TableText"/>
            </w:pPr>
            <w:r>
              <w:rPr>
                <w:lang w:val="ru-RU"/>
              </w:rPr>
              <w:t>-</w:t>
            </w:r>
          </w:p>
        </w:tc>
        <w:tc>
          <w:tcPr>
            <w:tcW w:w="0" w:type="auto"/>
          </w:tcPr>
          <w:p w14:paraId="02E98615" w14:textId="77777777" w:rsidR="007A1F3E" w:rsidRDefault="0005592D" w:rsidP="00BF4045">
            <w:pPr>
              <w:pStyle w:val="TableText"/>
            </w:pPr>
            <w:r>
              <w:rPr>
                <w:lang w:val="ru-RU"/>
              </w:rPr>
              <w:t>-</w:t>
            </w:r>
          </w:p>
        </w:tc>
        <w:tc>
          <w:tcPr>
            <w:tcW w:w="0" w:type="auto"/>
          </w:tcPr>
          <w:p w14:paraId="53C9865B" w14:textId="77777777" w:rsidR="007A1F3E" w:rsidRDefault="0005592D" w:rsidP="00BF4045">
            <w:pPr>
              <w:pStyle w:val="TableText"/>
            </w:pPr>
            <w:r>
              <w:rPr>
                <w:lang w:val="ru-RU"/>
              </w:rPr>
              <w:t>-</w:t>
            </w:r>
          </w:p>
        </w:tc>
        <w:tc>
          <w:tcPr>
            <w:tcW w:w="0" w:type="auto"/>
          </w:tcPr>
          <w:p w14:paraId="753429C6" w14:textId="77777777" w:rsidR="007A1F3E" w:rsidRDefault="0005592D" w:rsidP="00BF4045">
            <w:pPr>
              <w:pStyle w:val="TableText"/>
            </w:pPr>
            <w:r>
              <w:rPr>
                <w:lang w:val="ru-RU"/>
              </w:rPr>
              <w:t>-</w:t>
            </w:r>
          </w:p>
        </w:tc>
        <w:tc>
          <w:tcPr>
            <w:tcW w:w="0" w:type="auto"/>
          </w:tcPr>
          <w:p w14:paraId="6D33842B" w14:textId="77777777" w:rsidR="007A1F3E" w:rsidRDefault="0005592D" w:rsidP="00BF4045">
            <w:pPr>
              <w:pStyle w:val="TableText"/>
            </w:pPr>
            <w:r>
              <w:rPr>
                <w:lang w:val="ru-RU"/>
              </w:rPr>
              <w:t>-</w:t>
            </w:r>
          </w:p>
        </w:tc>
      </w:tr>
      <w:tr w:rsidR="00382954" w14:paraId="348D987B" w14:textId="77777777" w:rsidTr="007A1F3E">
        <w:tc>
          <w:tcPr>
            <w:tcW w:w="0" w:type="auto"/>
          </w:tcPr>
          <w:p w14:paraId="1245CB4E" w14:textId="77777777" w:rsidR="007A1F3E" w:rsidRDefault="0005592D" w:rsidP="00BF4045">
            <w:pPr>
              <w:pStyle w:val="TableText"/>
            </w:pPr>
            <w:r>
              <w:rPr>
                <w:lang w:val="ru-RU"/>
              </w:rPr>
              <w:t>6</w:t>
            </w:r>
          </w:p>
        </w:tc>
        <w:tc>
          <w:tcPr>
            <w:tcW w:w="0" w:type="auto"/>
          </w:tcPr>
          <w:p w14:paraId="1A9521EA" w14:textId="77777777" w:rsidR="007A1F3E" w:rsidRDefault="0005592D" w:rsidP="00BF4045">
            <w:pPr>
              <w:pStyle w:val="TableText"/>
            </w:pPr>
            <w:r>
              <w:rPr>
                <w:lang w:val="ru-RU"/>
              </w:rPr>
              <w:t>+3</w:t>
            </w:r>
          </w:p>
        </w:tc>
        <w:tc>
          <w:tcPr>
            <w:tcW w:w="0" w:type="auto"/>
          </w:tcPr>
          <w:p w14:paraId="6642D8C9" w14:textId="77777777" w:rsidR="007A1F3E" w:rsidRDefault="0005592D" w:rsidP="00BF4045">
            <w:pPr>
              <w:pStyle w:val="TableText"/>
            </w:pPr>
            <w:r>
              <w:rPr>
                <w:lang w:val="ru-RU"/>
              </w:rPr>
              <w:t>Контрочарование, Свойство коллегии бардов</w:t>
            </w:r>
          </w:p>
        </w:tc>
        <w:tc>
          <w:tcPr>
            <w:tcW w:w="0" w:type="auto"/>
          </w:tcPr>
          <w:p w14:paraId="2D837B80" w14:textId="77777777" w:rsidR="007A1F3E" w:rsidRDefault="0005592D" w:rsidP="00BF4045">
            <w:pPr>
              <w:pStyle w:val="TableText"/>
            </w:pPr>
            <w:r>
              <w:rPr>
                <w:lang w:val="ru-RU"/>
              </w:rPr>
              <w:t>3</w:t>
            </w:r>
          </w:p>
        </w:tc>
        <w:tc>
          <w:tcPr>
            <w:tcW w:w="0" w:type="auto"/>
          </w:tcPr>
          <w:p w14:paraId="2825A73B" w14:textId="77777777" w:rsidR="007A1F3E" w:rsidRDefault="0005592D" w:rsidP="00BF4045">
            <w:pPr>
              <w:pStyle w:val="TableText"/>
            </w:pPr>
            <w:r>
              <w:rPr>
                <w:lang w:val="ru-RU"/>
              </w:rPr>
              <w:t>9</w:t>
            </w:r>
          </w:p>
        </w:tc>
        <w:tc>
          <w:tcPr>
            <w:tcW w:w="0" w:type="auto"/>
          </w:tcPr>
          <w:p w14:paraId="478D5215" w14:textId="77777777" w:rsidR="007A1F3E" w:rsidRDefault="0005592D" w:rsidP="00BF4045">
            <w:pPr>
              <w:pStyle w:val="TableText"/>
            </w:pPr>
            <w:r>
              <w:rPr>
                <w:lang w:val="ru-RU"/>
              </w:rPr>
              <w:t>4</w:t>
            </w:r>
          </w:p>
        </w:tc>
        <w:tc>
          <w:tcPr>
            <w:tcW w:w="0" w:type="auto"/>
          </w:tcPr>
          <w:p w14:paraId="1392CCB1" w14:textId="77777777" w:rsidR="007A1F3E" w:rsidRDefault="0005592D" w:rsidP="00BF4045">
            <w:pPr>
              <w:pStyle w:val="TableText"/>
            </w:pPr>
            <w:r>
              <w:rPr>
                <w:lang w:val="ru-RU"/>
              </w:rPr>
              <w:t>3</w:t>
            </w:r>
          </w:p>
        </w:tc>
        <w:tc>
          <w:tcPr>
            <w:tcW w:w="0" w:type="auto"/>
          </w:tcPr>
          <w:p w14:paraId="01C36CB5" w14:textId="77777777" w:rsidR="007A1F3E" w:rsidRDefault="0005592D" w:rsidP="00BF4045">
            <w:pPr>
              <w:pStyle w:val="TableText"/>
            </w:pPr>
            <w:r>
              <w:rPr>
                <w:lang w:val="ru-RU"/>
              </w:rPr>
              <w:t>3</w:t>
            </w:r>
          </w:p>
        </w:tc>
        <w:tc>
          <w:tcPr>
            <w:tcW w:w="0" w:type="auto"/>
          </w:tcPr>
          <w:p w14:paraId="412E1D64" w14:textId="77777777" w:rsidR="007A1F3E" w:rsidRDefault="0005592D" w:rsidP="00BF4045">
            <w:pPr>
              <w:pStyle w:val="TableText"/>
            </w:pPr>
            <w:r>
              <w:rPr>
                <w:lang w:val="ru-RU"/>
              </w:rPr>
              <w:t>-</w:t>
            </w:r>
          </w:p>
        </w:tc>
        <w:tc>
          <w:tcPr>
            <w:tcW w:w="0" w:type="auto"/>
          </w:tcPr>
          <w:p w14:paraId="212A63AB" w14:textId="77777777" w:rsidR="007A1F3E" w:rsidRDefault="0005592D" w:rsidP="00BF4045">
            <w:pPr>
              <w:pStyle w:val="TableText"/>
            </w:pPr>
            <w:r>
              <w:rPr>
                <w:lang w:val="ru-RU"/>
              </w:rPr>
              <w:t>-</w:t>
            </w:r>
          </w:p>
        </w:tc>
        <w:tc>
          <w:tcPr>
            <w:tcW w:w="0" w:type="auto"/>
          </w:tcPr>
          <w:p w14:paraId="723E5589" w14:textId="77777777" w:rsidR="007A1F3E" w:rsidRDefault="0005592D" w:rsidP="00BF4045">
            <w:pPr>
              <w:pStyle w:val="TableText"/>
            </w:pPr>
            <w:r>
              <w:rPr>
                <w:lang w:val="ru-RU"/>
              </w:rPr>
              <w:t>-</w:t>
            </w:r>
          </w:p>
        </w:tc>
        <w:tc>
          <w:tcPr>
            <w:tcW w:w="0" w:type="auto"/>
          </w:tcPr>
          <w:p w14:paraId="5C644E5F" w14:textId="77777777" w:rsidR="007A1F3E" w:rsidRDefault="0005592D" w:rsidP="00BF4045">
            <w:pPr>
              <w:pStyle w:val="TableText"/>
            </w:pPr>
            <w:r>
              <w:rPr>
                <w:lang w:val="ru-RU"/>
              </w:rPr>
              <w:t>-</w:t>
            </w:r>
          </w:p>
        </w:tc>
        <w:tc>
          <w:tcPr>
            <w:tcW w:w="0" w:type="auto"/>
          </w:tcPr>
          <w:p w14:paraId="0F1F780B" w14:textId="77777777" w:rsidR="007A1F3E" w:rsidRDefault="0005592D" w:rsidP="00BF4045">
            <w:pPr>
              <w:pStyle w:val="TableText"/>
            </w:pPr>
            <w:r>
              <w:rPr>
                <w:lang w:val="ru-RU"/>
              </w:rPr>
              <w:t>-</w:t>
            </w:r>
          </w:p>
        </w:tc>
        <w:tc>
          <w:tcPr>
            <w:tcW w:w="0" w:type="auto"/>
          </w:tcPr>
          <w:p w14:paraId="454CF631" w14:textId="77777777" w:rsidR="007A1F3E" w:rsidRDefault="0005592D" w:rsidP="00BF4045">
            <w:pPr>
              <w:pStyle w:val="TableText"/>
            </w:pPr>
            <w:r>
              <w:rPr>
                <w:lang w:val="ru-RU"/>
              </w:rPr>
              <w:t>-</w:t>
            </w:r>
          </w:p>
        </w:tc>
      </w:tr>
      <w:tr w:rsidR="00382954" w14:paraId="04B9279C" w14:textId="77777777" w:rsidTr="007A1F3E">
        <w:tc>
          <w:tcPr>
            <w:tcW w:w="0" w:type="auto"/>
          </w:tcPr>
          <w:p w14:paraId="371F88FE" w14:textId="77777777" w:rsidR="007A1F3E" w:rsidRDefault="0005592D" w:rsidP="00BF4045">
            <w:pPr>
              <w:pStyle w:val="TableText"/>
            </w:pPr>
            <w:r>
              <w:rPr>
                <w:lang w:val="ru-RU"/>
              </w:rPr>
              <w:t>7</w:t>
            </w:r>
          </w:p>
        </w:tc>
        <w:tc>
          <w:tcPr>
            <w:tcW w:w="0" w:type="auto"/>
          </w:tcPr>
          <w:p w14:paraId="4FD737BD" w14:textId="77777777" w:rsidR="007A1F3E" w:rsidRDefault="0005592D" w:rsidP="00BF4045">
            <w:pPr>
              <w:pStyle w:val="TableText"/>
            </w:pPr>
            <w:r>
              <w:rPr>
                <w:lang w:val="ru-RU"/>
              </w:rPr>
              <w:t>+3</w:t>
            </w:r>
          </w:p>
        </w:tc>
        <w:tc>
          <w:tcPr>
            <w:tcW w:w="0" w:type="auto"/>
          </w:tcPr>
          <w:p w14:paraId="0E8221BC" w14:textId="77777777" w:rsidR="007A1F3E" w:rsidRDefault="0005592D" w:rsidP="00BF4045">
            <w:pPr>
              <w:pStyle w:val="TableText"/>
            </w:pPr>
            <w:r>
              <w:rPr>
                <w:lang w:val="ru-RU"/>
              </w:rPr>
              <w:t>-</w:t>
            </w:r>
          </w:p>
        </w:tc>
        <w:tc>
          <w:tcPr>
            <w:tcW w:w="0" w:type="auto"/>
          </w:tcPr>
          <w:p w14:paraId="3154D522" w14:textId="77777777" w:rsidR="007A1F3E" w:rsidRDefault="0005592D" w:rsidP="00BF4045">
            <w:pPr>
              <w:pStyle w:val="TableText"/>
            </w:pPr>
            <w:r>
              <w:rPr>
                <w:lang w:val="ru-RU"/>
              </w:rPr>
              <w:t>3</w:t>
            </w:r>
          </w:p>
        </w:tc>
        <w:tc>
          <w:tcPr>
            <w:tcW w:w="0" w:type="auto"/>
          </w:tcPr>
          <w:p w14:paraId="1E8136CC" w14:textId="77777777" w:rsidR="007A1F3E" w:rsidRDefault="0005592D" w:rsidP="00BF4045">
            <w:pPr>
              <w:pStyle w:val="TableText"/>
            </w:pPr>
            <w:r>
              <w:rPr>
                <w:lang w:val="ru-RU"/>
              </w:rPr>
              <w:t>10</w:t>
            </w:r>
          </w:p>
        </w:tc>
        <w:tc>
          <w:tcPr>
            <w:tcW w:w="0" w:type="auto"/>
          </w:tcPr>
          <w:p w14:paraId="5E1FE17C" w14:textId="77777777" w:rsidR="007A1F3E" w:rsidRDefault="0005592D" w:rsidP="00BF4045">
            <w:pPr>
              <w:pStyle w:val="TableText"/>
            </w:pPr>
            <w:r>
              <w:rPr>
                <w:lang w:val="ru-RU"/>
              </w:rPr>
              <w:t>4</w:t>
            </w:r>
          </w:p>
        </w:tc>
        <w:tc>
          <w:tcPr>
            <w:tcW w:w="0" w:type="auto"/>
          </w:tcPr>
          <w:p w14:paraId="081A46CA" w14:textId="77777777" w:rsidR="007A1F3E" w:rsidRDefault="0005592D" w:rsidP="00BF4045">
            <w:pPr>
              <w:pStyle w:val="TableText"/>
            </w:pPr>
            <w:r>
              <w:rPr>
                <w:lang w:val="ru-RU"/>
              </w:rPr>
              <w:t>3</w:t>
            </w:r>
          </w:p>
        </w:tc>
        <w:tc>
          <w:tcPr>
            <w:tcW w:w="0" w:type="auto"/>
          </w:tcPr>
          <w:p w14:paraId="731A66B5" w14:textId="77777777" w:rsidR="007A1F3E" w:rsidRDefault="0005592D" w:rsidP="00BF4045">
            <w:pPr>
              <w:pStyle w:val="TableText"/>
            </w:pPr>
            <w:r>
              <w:rPr>
                <w:lang w:val="ru-RU"/>
              </w:rPr>
              <w:t>3</w:t>
            </w:r>
          </w:p>
        </w:tc>
        <w:tc>
          <w:tcPr>
            <w:tcW w:w="0" w:type="auto"/>
          </w:tcPr>
          <w:p w14:paraId="56E317DA" w14:textId="77777777" w:rsidR="007A1F3E" w:rsidRDefault="0005592D" w:rsidP="00BF4045">
            <w:pPr>
              <w:pStyle w:val="TableText"/>
            </w:pPr>
            <w:r>
              <w:rPr>
                <w:lang w:val="ru-RU"/>
              </w:rPr>
              <w:t>1</w:t>
            </w:r>
          </w:p>
        </w:tc>
        <w:tc>
          <w:tcPr>
            <w:tcW w:w="0" w:type="auto"/>
          </w:tcPr>
          <w:p w14:paraId="6116E7D3" w14:textId="77777777" w:rsidR="007A1F3E" w:rsidRDefault="0005592D" w:rsidP="00BF4045">
            <w:pPr>
              <w:pStyle w:val="TableText"/>
            </w:pPr>
            <w:r>
              <w:rPr>
                <w:lang w:val="ru-RU"/>
              </w:rPr>
              <w:t>-</w:t>
            </w:r>
          </w:p>
        </w:tc>
        <w:tc>
          <w:tcPr>
            <w:tcW w:w="0" w:type="auto"/>
          </w:tcPr>
          <w:p w14:paraId="46C87D7E" w14:textId="77777777" w:rsidR="007A1F3E" w:rsidRDefault="0005592D" w:rsidP="00BF4045">
            <w:pPr>
              <w:pStyle w:val="TableText"/>
            </w:pPr>
            <w:r>
              <w:rPr>
                <w:lang w:val="ru-RU"/>
              </w:rPr>
              <w:t>-</w:t>
            </w:r>
          </w:p>
        </w:tc>
        <w:tc>
          <w:tcPr>
            <w:tcW w:w="0" w:type="auto"/>
          </w:tcPr>
          <w:p w14:paraId="14831D92" w14:textId="77777777" w:rsidR="007A1F3E" w:rsidRDefault="0005592D" w:rsidP="00BF4045">
            <w:pPr>
              <w:pStyle w:val="TableText"/>
            </w:pPr>
            <w:r>
              <w:rPr>
                <w:lang w:val="ru-RU"/>
              </w:rPr>
              <w:t>-</w:t>
            </w:r>
          </w:p>
        </w:tc>
        <w:tc>
          <w:tcPr>
            <w:tcW w:w="0" w:type="auto"/>
          </w:tcPr>
          <w:p w14:paraId="051238DE" w14:textId="77777777" w:rsidR="007A1F3E" w:rsidRDefault="0005592D" w:rsidP="00BF4045">
            <w:pPr>
              <w:pStyle w:val="TableText"/>
            </w:pPr>
            <w:r>
              <w:rPr>
                <w:lang w:val="ru-RU"/>
              </w:rPr>
              <w:t>-</w:t>
            </w:r>
          </w:p>
        </w:tc>
        <w:tc>
          <w:tcPr>
            <w:tcW w:w="0" w:type="auto"/>
          </w:tcPr>
          <w:p w14:paraId="271C536C" w14:textId="77777777" w:rsidR="007A1F3E" w:rsidRDefault="0005592D" w:rsidP="00BF4045">
            <w:pPr>
              <w:pStyle w:val="TableText"/>
            </w:pPr>
            <w:r>
              <w:rPr>
                <w:lang w:val="ru-RU"/>
              </w:rPr>
              <w:t>-</w:t>
            </w:r>
          </w:p>
        </w:tc>
      </w:tr>
      <w:tr w:rsidR="00382954" w14:paraId="30445A00" w14:textId="77777777" w:rsidTr="007A1F3E">
        <w:tc>
          <w:tcPr>
            <w:tcW w:w="0" w:type="auto"/>
          </w:tcPr>
          <w:p w14:paraId="4E314930" w14:textId="77777777" w:rsidR="007A1F3E" w:rsidRDefault="0005592D" w:rsidP="00BF4045">
            <w:pPr>
              <w:pStyle w:val="TableText"/>
            </w:pPr>
            <w:r>
              <w:rPr>
                <w:lang w:val="ru-RU"/>
              </w:rPr>
              <w:t>8</w:t>
            </w:r>
          </w:p>
        </w:tc>
        <w:tc>
          <w:tcPr>
            <w:tcW w:w="0" w:type="auto"/>
          </w:tcPr>
          <w:p w14:paraId="53D19525" w14:textId="77777777" w:rsidR="007A1F3E" w:rsidRDefault="0005592D" w:rsidP="00BF4045">
            <w:pPr>
              <w:pStyle w:val="TableText"/>
            </w:pPr>
            <w:r>
              <w:rPr>
                <w:lang w:val="ru-RU"/>
              </w:rPr>
              <w:t>+3</w:t>
            </w:r>
          </w:p>
        </w:tc>
        <w:tc>
          <w:tcPr>
            <w:tcW w:w="0" w:type="auto"/>
          </w:tcPr>
          <w:p w14:paraId="2A539D0F" w14:textId="77777777" w:rsidR="007A1F3E" w:rsidRDefault="0005592D" w:rsidP="00BF4045">
            <w:pPr>
              <w:pStyle w:val="TableText"/>
            </w:pPr>
            <w:r>
              <w:rPr>
                <w:lang w:val="ru-RU"/>
              </w:rPr>
              <w:t>Увеличение характеристик</w:t>
            </w:r>
          </w:p>
        </w:tc>
        <w:tc>
          <w:tcPr>
            <w:tcW w:w="0" w:type="auto"/>
          </w:tcPr>
          <w:p w14:paraId="64BD2283" w14:textId="77777777" w:rsidR="007A1F3E" w:rsidRDefault="0005592D" w:rsidP="00BF4045">
            <w:pPr>
              <w:pStyle w:val="TableText"/>
            </w:pPr>
            <w:r>
              <w:rPr>
                <w:lang w:val="ru-RU"/>
              </w:rPr>
              <w:t>3</w:t>
            </w:r>
          </w:p>
        </w:tc>
        <w:tc>
          <w:tcPr>
            <w:tcW w:w="0" w:type="auto"/>
          </w:tcPr>
          <w:p w14:paraId="46E1E22B" w14:textId="77777777" w:rsidR="007A1F3E" w:rsidRDefault="0005592D" w:rsidP="00BF4045">
            <w:pPr>
              <w:pStyle w:val="TableText"/>
            </w:pPr>
            <w:r>
              <w:rPr>
                <w:lang w:val="ru-RU"/>
              </w:rPr>
              <w:t>11</w:t>
            </w:r>
          </w:p>
        </w:tc>
        <w:tc>
          <w:tcPr>
            <w:tcW w:w="0" w:type="auto"/>
          </w:tcPr>
          <w:p w14:paraId="62AE58A5" w14:textId="77777777" w:rsidR="007A1F3E" w:rsidRDefault="0005592D" w:rsidP="00BF4045">
            <w:pPr>
              <w:pStyle w:val="TableText"/>
            </w:pPr>
            <w:r>
              <w:rPr>
                <w:lang w:val="ru-RU"/>
              </w:rPr>
              <w:t>4</w:t>
            </w:r>
          </w:p>
        </w:tc>
        <w:tc>
          <w:tcPr>
            <w:tcW w:w="0" w:type="auto"/>
          </w:tcPr>
          <w:p w14:paraId="558BA7A7" w14:textId="77777777" w:rsidR="007A1F3E" w:rsidRDefault="0005592D" w:rsidP="00BF4045">
            <w:pPr>
              <w:pStyle w:val="TableText"/>
            </w:pPr>
            <w:r>
              <w:rPr>
                <w:lang w:val="ru-RU"/>
              </w:rPr>
              <w:t>3</w:t>
            </w:r>
          </w:p>
        </w:tc>
        <w:tc>
          <w:tcPr>
            <w:tcW w:w="0" w:type="auto"/>
          </w:tcPr>
          <w:p w14:paraId="69AB9937" w14:textId="77777777" w:rsidR="007A1F3E" w:rsidRDefault="0005592D" w:rsidP="00BF4045">
            <w:pPr>
              <w:pStyle w:val="TableText"/>
            </w:pPr>
            <w:r>
              <w:rPr>
                <w:lang w:val="ru-RU"/>
              </w:rPr>
              <w:t>3</w:t>
            </w:r>
          </w:p>
        </w:tc>
        <w:tc>
          <w:tcPr>
            <w:tcW w:w="0" w:type="auto"/>
          </w:tcPr>
          <w:p w14:paraId="7721D43B" w14:textId="77777777" w:rsidR="007A1F3E" w:rsidRDefault="0005592D" w:rsidP="00BF4045">
            <w:pPr>
              <w:pStyle w:val="TableText"/>
            </w:pPr>
            <w:r>
              <w:rPr>
                <w:lang w:val="ru-RU"/>
              </w:rPr>
              <w:t>2</w:t>
            </w:r>
          </w:p>
        </w:tc>
        <w:tc>
          <w:tcPr>
            <w:tcW w:w="0" w:type="auto"/>
          </w:tcPr>
          <w:p w14:paraId="67D7C1EF" w14:textId="77777777" w:rsidR="007A1F3E" w:rsidRDefault="0005592D" w:rsidP="00BF4045">
            <w:pPr>
              <w:pStyle w:val="TableText"/>
            </w:pPr>
            <w:r>
              <w:rPr>
                <w:lang w:val="ru-RU"/>
              </w:rPr>
              <w:t>-</w:t>
            </w:r>
          </w:p>
        </w:tc>
        <w:tc>
          <w:tcPr>
            <w:tcW w:w="0" w:type="auto"/>
          </w:tcPr>
          <w:p w14:paraId="5B37DA3E" w14:textId="77777777" w:rsidR="007A1F3E" w:rsidRDefault="0005592D" w:rsidP="00BF4045">
            <w:pPr>
              <w:pStyle w:val="TableText"/>
            </w:pPr>
            <w:r>
              <w:rPr>
                <w:lang w:val="ru-RU"/>
              </w:rPr>
              <w:t>-</w:t>
            </w:r>
          </w:p>
        </w:tc>
        <w:tc>
          <w:tcPr>
            <w:tcW w:w="0" w:type="auto"/>
          </w:tcPr>
          <w:p w14:paraId="08BC765C" w14:textId="77777777" w:rsidR="007A1F3E" w:rsidRDefault="0005592D" w:rsidP="00BF4045">
            <w:pPr>
              <w:pStyle w:val="TableText"/>
            </w:pPr>
            <w:r>
              <w:rPr>
                <w:lang w:val="ru-RU"/>
              </w:rPr>
              <w:t>-</w:t>
            </w:r>
          </w:p>
        </w:tc>
        <w:tc>
          <w:tcPr>
            <w:tcW w:w="0" w:type="auto"/>
          </w:tcPr>
          <w:p w14:paraId="4115683C" w14:textId="77777777" w:rsidR="007A1F3E" w:rsidRDefault="0005592D" w:rsidP="00BF4045">
            <w:pPr>
              <w:pStyle w:val="TableText"/>
            </w:pPr>
            <w:r>
              <w:rPr>
                <w:lang w:val="ru-RU"/>
              </w:rPr>
              <w:t>-</w:t>
            </w:r>
          </w:p>
        </w:tc>
        <w:tc>
          <w:tcPr>
            <w:tcW w:w="0" w:type="auto"/>
          </w:tcPr>
          <w:p w14:paraId="6D4CA434" w14:textId="77777777" w:rsidR="007A1F3E" w:rsidRDefault="0005592D" w:rsidP="00BF4045">
            <w:pPr>
              <w:pStyle w:val="TableText"/>
            </w:pPr>
            <w:r>
              <w:rPr>
                <w:lang w:val="ru-RU"/>
              </w:rPr>
              <w:t>-</w:t>
            </w:r>
          </w:p>
        </w:tc>
      </w:tr>
      <w:tr w:rsidR="00382954" w14:paraId="6C20F202" w14:textId="77777777" w:rsidTr="007A1F3E">
        <w:tc>
          <w:tcPr>
            <w:tcW w:w="0" w:type="auto"/>
          </w:tcPr>
          <w:p w14:paraId="493D7642" w14:textId="77777777" w:rsidR="007A1F3E" w:rsidRDefault="0005592D" w:rsidP="00BF4045">
            <w:pPr>
              <w:pStyle w:val="TableText"/>
            </w:pPr>
            <w:r>
              <w:rPr>
                <w:lang w:val="ru-RU"/>
              </w:rPr>
              <w:t>9</w:t>
            </w:r>
          </w:p>
        </w:tc>
        <w:tc>
          <w:tcPr>
            <w:tcW w:w="0" w:type="auto"/>
          </w:tcPr>
          <w:p w14:paraId="55EEAE06" w14:textId="77777777" w:rsidR="007A1F3E" w:rsidRDefault="0005592D" w:rsidP="00BF4045">
            <w:pPr>
              <w:pStyle w:val="TableText"/>
            </w:pPr>
            <w:r>
              <w:rPr>
                <w:lang w:val="ru-RU"/>
              </w:rPr>
              <w:t>+4</w:t>
            </w:r>
          </w:p>
        </w:tc>
        <w:tc>
          <w:tcPr>
            <w:tcW w:w="0" w:type="auto"/>
          </w:tcPr>
          <w:p w14:paraId="4096F32C" w14:textId="77777777" w:rsidR="007A1F3E" w:rsidRDefault="0005592D" w:rsidP="00BF4045">
            <w:pPr>
              <w:pStyle w:val="TableText"/>
            </w:pPr>
            <w:r>
              <w:rPr>
                <w:lang w:val="ru-RU"/>
              </w:rPr>
              <w:t>Песнь отдыха (к8)</w:t>
            </w:r>
          </w:p>
        </w:tc>
        <w:tc>
          <w:tcPr>
            <w:tcW w:w="0" w:type="auto"/>
          </w:tcPr>
          <w:p w14:paraId="79FBB466" w14:textId="77777777" w:rsidR="007A1F3E" w:rsidRDefault="0005592D" w:rsidP="00BF4045">
            <w:pPr>
              <w:pStyle w:val="TableText"/>
            </w:pPr>
            <w:r>
              <w:rPr>
                <w:lang w:val="ru-RU"/>
              </w:rPr>
              <w:t>3</w:t>
            </w:r>
          </w:p>
        </w:tc>
        <w:tc>
          <w:tcPr>
            <w:tcW w:w="0" w:type="auto"/>
          </w:tcPr>
          <w:p w14:paraId="4844AFF4" w14:textId="77777777" w:rsidR="007A1F3E" w:rsidRDefault="0005592D" w:rsidP="00BF4045">
            <w:pPr>
              <w:pStyle w:val="TableText"/>
            </w:pPr>
            <w:r>
              <w:rPr>
                <w:lang w:val="ru-RU"/>
              </w:rPr>
              <w:t>12</w:t>
            </w:r>
          </w:p>
        </w:tc>
        <w:tc>
          <w:tcPr>
            <w:tcW w:w="0" w:type="auto"/>
          </w:tcPr>
          <w:p w14:paraId="0E1F0A12" w14:textId="77777777" w:rsidR="007A1F3E" w:rsidRDefault="0005592D" w:rsidP="00BF4045">
            <w:pPr>
              <w:pStyle w:val="TableText"/>
            </w:pPr>
            <w:r>
              <w:rPr>
                <w:lang w:val="ru-RU"/>
              </w:rPr>
              <w:t>4</w:t>
            </w:r>
          </w:p>
        </w:tc>
        <w:tc>
          <w:tcPr>
            <w:tcW w:w="0" w:type="auto"/>
          </w:tcPr>
          <w:p w14:paraId="57D213A1" w14:textId="77777777" w:rsidR="007A1F3E" w:rsidRDefault="0005592D" w:rsidP="00BF4045">
            <w:pPr>
              <w:pStyle w:val="TableText"/>
            </w:pPr>
            <w:r>
              <w:rPr>
                <w:lang w:val="ru-RU"/>
              </w:rPr>
              <w:t>3</w:t>
            </w:r>
          </w:p>
        </w:tc>
        <w:tc>
          <w:tcPr>
            <w:tcW w:w="0" w:type="auto"/>
          </w:tcPr>
          <w:p w14:paraId="3147DF15" w14:textId="77777777" w:rsidR="007A1F3E" w:rsidRDefault="0005592D" w:rsidP="00BF4045">
            <w:pPr>
              <w:pStyle w:val="TableText"/>
            </w:pPr>
            <w:r>
              <w:rPr>
                <w:lang w:val="ru-RU"/>
              </w:rPr>
              <w:t>3</w:t>
            </w:r>
          </w:p>
        </w:tc>
        <w:tc>
          <w:tcPr>
            <w:tcW w:w="0" w:type="auto"/>
          </w:tcPr>
          <w:p w14:paraId="2D45E912" w14:textId="77777777" w:rsidR="007A1F3E" w:rsidRDefault="0005592D" w:rsidP="00BF4045">
            <w:pPr>
              <w:pStyle w:val="TableText"/>
            </w:pPr>
            <w:r>
              <w:rPr>
                <w:lang w:val="ru-RU"/>
              </w:rPr>
              <w:t>3</w:t>
            </w:r>
          </w:p>
        </w:tc>
        <w:tc>
          <w:tcPr>
            <w:tcW w:w="0" w:type="auto"/>
          </w:tcPr>
          <w:p w14:paraId="6E0B131B" w14:textId="77777777" w:rsidR="007A1F3E" w:rsidRDefault="0005592D" w:rsidP="00BF4045">
            <w:pPr>
              <w:pStyle w:val="TableText"/>
            </w:pPr>
            <w:r>
              <w:rPr>
                <w:lang w:val="ru-RU"/>
              </w:rPr>
              <w:t>1</w:t>
            </w:r>
          </w:p>
        </w:tc>
        <w:tc>
          <w:tcPr>
            <w:tcW w:w="0" w:type="auto"/>
          </w:tcPr>
          <w:p w14:paraId="39E8DC29" w14:textId="77777777" w:rsidR="007A1F3E" w:rsidRDefault="0005592D" w:rsidP="00BF4045">
            <w:pPr>
              <w:pStyle w:val="TableText"/>
            </w:pPr>
            <w:r>
              <w:rPr>
                <w:lang w:val="ru-RU"/>
              </w:rPr>
              <w:t>-</w:t>
            </w:r>
          </w:p>
        </w:tc>
        <w:tc>
          <w:tcPr>
            <w:tcW w:w="0" w:type="auto"/>
          </w:tcPr>
          <w:p w14:paraId="3552D35B" w14:textId="77777777" w:rsidR="007A1F3E" w:rsidRDefault="0005592D" w:rsidP="00BF4045">
            <w:pPr>
              <w:pStyle w:val="TableText"/>
            </w:pPr>
            <w:r>
              <w:rPr>
                <w:lang w:val="ru-RU"/>
              </w:rPr>
              <w:t>-</w:t>
            </w:r>
          </w:p>
        </w:tc>
        <w:tc>
          <w:tcPr>
            <w:tcW w:w="0" w:type="auto"/>
          </w:tcPr>
          <w:p w14:paraId="45832852" w14:textId="77777777" w:rsidR="007A1F3E" w:rsidRDefault="0005592D" w:rsidP="00BF4045">
            <w:pPr>
              <w:pStyle w:val="TableText"/>
            </w:pPr>
            <w:r>
              <w:rPr>
                <w:lang w:val="ru-RU"/>
              </w:rPr>
              <w:t>-</w:t>
            </w:r>
          </w:p>
        </w:tc>
        <w:tc>
          <w:tcPr>
            <w:tcW w:w="0" w:type="auto"/>
          </w:tcPr>
          <w:p w14:paraId="53AE9898" w14:textId="77777777" w:rsidR="007A1F3E" w:rsidRDefault="0005592D" w:rsidP="00BF4045">
            <w:pPr>
              <w:pStyle w:val="TableText"/>
            </w:pPr>
            <w:r>
              <w:rPr>
                <w:lang w:val="ru-RU"/>
              </w:rPr>
              <w:t>-</w:t>
            </w:r>
          </w:p>
        </w:tc>
      </w:tr>
      <w:tr w:rsidR="00382954" w14:paraId="323B039F" w14:textId="77777777" w:rsidTr="007A1F3E">
        <w:tc>
          <w:tcPr>
            <w:tcW w:w="0" w:type="auto"/>
          </w:tcPr>
          <w:p w14:paraId="46F11B0E" w14:textId="77777777" w:rsidR="007A1F3E" w:rsidRDefault="0005592D" w:rsidP="00BF4045">
            <w:pPr>
              <w:pStyle w:val="TableText"/>
            </w:pPr>
            <w:r>
              <w:rPr>
                <w:lang w:val="ru-RU"/>
              </w:rPr>
              <w:t>10</w:t>
            </w:r>
          </w:p>
        </w:tc>
        <w:tc>
          <w:tcPr>
            <w:tcW w:w="0" w:type="auto"/>
          </w:tcPr>
          <w:p w14:paraId="2AA7CA52" w14:textId="77777777" w:rsidR="007A1F3E" w:rsidRDefault="0005592D" w:rsidP="00BF4045">
            <w:pPr>
              <w:pStyle w:val="TableText"/>
            </w:pPr>
            <w:r>
              <w:rPr>
                <w:lang w:val="ru-RU"/>
              </w:rPr>
              <w:t>+4</w:t>
            </w:r>
          </w:p>
        </w:tc>
        <w:tc>
          <w:tcPr>
            <w:tcW w:w="0" w:type="auto"/>
          </w:tcPr>
          <w:p w14:paraId="0209644A" w14:textId="77777777" w:rsidR="007A1F3E" w:rsidRPr="00BF4045" w:rsidRDefault="0005592D" w:rsidP="00BF4045">
            <w:pPr>
              <w:pStyle w:val="TableText"/>
              <w:rPr>
                <w:lang w:val="ru-RU"/>
              </w:rPr>
            </w:pPr>
            <w:r>
              <w:rPr>
                <w:lang w:val="ru-RU"/>
              </w:rPr>
              <w:t>Вдохновение барда (к10), Экспертиза, Тайны магии</w:t>
            </w:r>
          </w:p>
        </w:tc>
        <w:tc>
          <w:tcPr>
            <w:tcW w:w="0" w:type="auto"/>
          </w:tcPr>
          <w:p w14:paraId="3D591CB6" w14:textId="77777777" w:rsidR="007A1F3E" w:rsidRDefault="0005592D" w:rsidP="00BF4045">
            <w:pPr>
              <w:pStyle w:val="TableText"/>
            </w:pPr>
            <w:r>
              <w:rPr>
                <w:lang w:val="ru-RU"/>
              </w:rPr>
              <w:t>4</w:t>
            </w:r>
          </w:p>
        </w:tc>
        <w:tc>
          <w:tcPr>
            <w:tcW w:w="0" w:type="auto"/>
          </w:tcPr>
          <w:p w14:paraId="1EAF43F2" w14:textId="77777777" w:rsidR="007A1F3E" w:rsidRDefault="0005592D" w:rsidP="00BF4045">
            <w:pPr>
              <w:pStyle w:val="TableText"/>
            </w:pPr>
            <w:r>
              <w:rPr>
                <w:lang w:val="ru-RU"/>
              </w:rPr>
              <w:t>14</w:t>
            </w:r>
          </w:p>
        </w:tc>
        <w:tc>
          <w:tcPr>
            <w:tcW w:w="0" w:type="auto"/>
          </w:tcPr>
          <w:p w14:paraId="44CE4C84" w14:textId="77777777" w:rsidR="007A1F3E" w:rsidRDefault="0005592D" w:rsidP="00BF4045">
            <w:pPr>
              <w:pStyle w:val="TableText"/>
            </w:pPr>
            <w:r>
              <w:rPr>
                <w:lang w:val="ru-RU"/>
              </w:rPr>
              <w:t>4</w:t>
            </w:r>
          </w:p>
        </w:tc>
        <w:tc>
          <w:tcPr>
            <w:tcW w:w="0" w:type="auto"/>
          </w:tcPr>
          <w:p w14:paraId="395A473C" w14:textId="77777777" w:rsidR="007A1F3E" w:rsidRDefault="0005592D" w:rsidP="00BF4045">
            <w:pPr>
              <w:pStyle w:val="TableText"/>
            </w:pPr>
            <w:r>
              <w:rPr>
                <w:lang w:val="ru-RU"/>
              </w:rPr>
              <w:t>3</w:t>
            </w:r>
          </w:p>
        </w:tc>
        <w:tc>
          <w:tcPr>
            <w:tcW w:w="0" w:type="auto"/>
          </w:tcPr>
          <w:p w14:paraId="576B961F" w14:textId="77777777" w:rsidR="007A1F3E" w:rsidRDefault="0005592D" w:rsidP="00BF4045">
            <w:pPr>
              <w:pStyle w:val="TableText"/>
            </w:pPr>
            <w:r>
              <w:rPr>
                <w:lang w:val="ru-RU"/>
              </w:rPr>
              <w:t>3</w:t>
            </w:r>
          </w:p>
        </w:tc>
        <w:tc>
          <w:tcPr>
            <w:tcW w:w="0" w:type="auto"/>
          </w:tcPr>
          <w:p w14:paraId="556B0E7C" w14:textId="77777777" w:rsidR="007A1F3E" w:rsidRDefault="0005592D" w:rsidP="00BF4045">
            <w:pPr>
              <w:pStyle w:val="TableText"/>
            </w:pPr>
            <w:r>
              <w:rPr>
                <w:lang w:val="ru-RU"/>
              </w:rPr>
              <w:t>3</w:t>
            </w:r>
          </w:p>
        </w:tc>
        <w:tc>
          <w:tcPr>
            <w:tcW w:w="0" w:type="auto"/>
          </w:tcPr>
          <w:p w14:paraId="0717821E" w14:textId="77777777" w:rsidR="007A1F3E" w:rsidRDefault="0005592D" w:rsidP="00BF4045">
            <w:pPr>
              <w:pStyle w:val="TableText"/>
            </w:pPr>
            <w:r>
              <w:rPr>
                <w:lang w:val="ru-RU"/>
              </w:rPr>
              <w:t>2</w:t>
            </w:r>
          </w:p>
        </w:tc>
        <w:tc>
          <w:tcPr>
            <w:tcW w:w="0" w:type="auto"/>
          </w:tcPr>
          <w:p w14:paraId="2BE76EEC" w14:textId="77777777" w:rsidR="007A1F3E" w:rsidRDefault="0005592D" w:rsidP="00BF4045">
            <w:pPr>
              <w:pStyle w:val="TableText"/>
            </w:pPr>
            <w:r>
              <w:rPr>
                <w:lang w:val="ru-RU"/>
              </w:rPr>
              <w:t>-</w:t>
            </w:r>
          </w:p>
        </w:tc>
        <w:tc>
          <w:tcPr>
            <w:tcW w:w="0" w:type="auto"/>
          </w:tcPr>
          <w:p w14:paraId="68972C26" w14:textId="77777777" w:rsidR="007A1F3E" w:rsidRDefault="0005592D" w:rsidP="00BF4045">
            <w:pPr>
              <w:pStyle w:val="TableText"/>
            </w:pPr>
            <w:r>
              <w:rPr>
                <w:lang w:val="ru-RU"/>
              </w:rPr>
              <w:t>-</w:t>
            </w:r>
          </w:p>
        </w:tc>
        <w:tc>
          <w:tcPr>
            <w:tcW w:w="0" w:type="auto"/>
          </w:tcPr>
          <w:p w14:paraId="0A859489" w14:textId="77777777" w:rsidR="007A1F3E" w:rsidRDefault="0005592D" w:rsidP="00BF4045">
            <w:pPr>
              <w:pStyle w:val="TableText"/>
            </w:pPr>
            <w:r>
              <w:rPr>
                <w:lang w:val="ru-RU"/>
              </w:rPr>
              <w:t>-</w:t>
            </w:r>
          </w:p>
        </w:tc>
        <w:tc>
          <w:tcPr>
            <w:tcW w:w="0" w:type="auto"/>
          </w:tcPr>
          <w:p w14:paraId="41A0005F" w14:textId="77777777" w:rsidR="007A1F3E" w:rsidRDefault="0005592D" w:rsidP="00BF4045">
            <w:pPr>
              <w:pStyle w:val="TableText"/>
            </w:pPr>
            <w:r>
              <w:rPr>
                <w:lang w:val="ru-RU"/>
              </w:rPr>
              <w:t>-</w:t>
            </w:r>
          </w:p>
        </w:tc>
      </w:tr>
      <w:tr w:rsidR="00382954" w14:paraId="214DC42B" w14:textId="77777777" w:rsidTr="007A1F3E">
        <w:tc>
          <w:tcPr>
            <w:tcW w:w="0" w:type="auto"/>
          </w:tcPr>
          <w:p w14:paraId="1D06ACB3" w14:textId="77777777" w:rsidR="007A1F3E" w:rsidRDefault="0005592D" w:rsidP="00BF4045">
            <w:pPr>
              <w:pStyle w:val="TableText"/>
            </w:pPr>
            <w:r>
              <w:rPr>
                <w:lang w:val="ru-RU"/>
              </w:rPr>
              <w:t>11</w:t>
            </w:r>
          </w:p>
        </w:tc>
        <w:tc>
          <w:tcPr>
            <w:tcW w:w="0" w:type="auto"/>
          </w:tcPr>
          <w:p w14:paraId="241C22E0" w14:textId="77777777" w:rsidR="007A1F3E" w:rsidRDefault="0005592D" w:rsidP="00BF4045">
            <w:pPr>
              <w:pStyle w:val="TableText"/>
            </w:pPr>
            <w:r>
              <w:rPr>
                <w:lang w:val="ru-RU"/>
              </w:rPr>
              <w:t>+4</w:t>
            </w:r>
          </w:p>
        </w:tc>
        <w:tc>
          <w:tcPr>
            <w:tcW w:w="0" w:type="auto"/>
          </w:tcPr>
          <w:p w14:paraId="6672A8AA" w14:textId="77777777" w:rsidR="007A1F3E" w:rsidRDefault="0005592D" w:rsidP="00BF4045">
            <w:pPr>
              <w:pStyle w:val="TableText"/>
            </w:pPr>
            <w:r>
              <w:rPr>
                <w:lang w:val="ru-RU"/>
              </w:rPr>
              <w:t>-</w:t>
            </w:r>
          </w:p>
        </w:tc>
        <w:tc>
          <w:tcPr>
            <w:tcW w:w="0" w:type="auto"/>
          </w:tcPr>
          <w:p w14:paraId="57BD71ED" w14:textId="77777777" w:rsidR="007A1F3E" w:rsidRDefault="0005592D" w:rsidP="00BF4045">
            <w:pPr>
              <w:pStyle w:val="TableText"/>
            </w:pPr>
            <w:r>
              <w:rPr>
                <w:lang w:val="ru-RU"/>
              </w:rPr>
              <w:t>4</w:t>
            </w:r>
          </w:p>
        </w:tc>
        <w:tc>
          <w:tcPr>
            <w:tcW w:w="0" w:type="auto"/>
          </w:tcPr>
          <w:p w14:paraId="19C867B8" w14:textId="77777777" w:rsidR="007A1F3E" w:rsidRDefault="0005592D" w:rsidP="00BF4045">
            <w:pPr>
              <w:pStyle w:val="TableText"/>
            </w:pPr>
            <w:r>
              <w:rPr>
                <w:lang w:val="ru-RU"/>
              </w:rPr>
              <w:t>15</w:t>
            </w:r>
          </w:p>
        </w:tc>
        <w:tc>
          <w:tcPr>
            <w:tcW w:w="0" w:type="auto"/>
          </w:tcPr>
          <w:p w14:paraId="383FB06C" w14:textId="77777777" w:rsidR="007A1F3E" w:rsidRDefault="0005592D" w:rsidP="00BF4045">
            <w:pPr>
              <w:pStyle w:val="TableText"/>
            </w:pPr>
            <w:r>
              <w:rPr>
                <w:lang w:val="ru-RU"/>
              </w:rPr>
              <w:t>4</w:t>
            </w:r>
          </w:p>
        </w:tc>
        <w:tc>
          <w:tcPr>
            <w:tcW w:w="0" w:type="auto"/>
          </w:tcPr>
          <w:p w14:paraId="7E5FEA02" w14:textId="77777777" w:rsidR="007A1F3E" w:rsidRDefault="0005592D" w:rsidP="00BF4045">
            <w:pPr>
              <w:pStyle w:val="TableText"/>
            </w:pPr>
            <w:r>
              <w:rPr>
                <w:lang w:val="ru-RU"/>
              </w:rPr>
              <w:t>3</w:t>
            </w:r>
          </w:p>
        </w:tc>
        <w:tc>
          <w:tcPr>
            <w:tcW w:w="0" w:type="auto"/>
          </w:tcPr>
          <w:p w14:paraId="40A15992" w14:textId="77777777" w:rsidR="007A1F3E" w:rsidRDefault="0005592D" w:rsidP="00BF4045">
            <w:pPr>
              <w:pStyle w:val="TableText"/>
            </w:pPr>
            <w:r>
              <w:rPr>
                <w:lang w:val="ru-RU"/>
              </w:rPr>
              <w:t>3</w:t>
            </w:r>
          </w:p>
        </w:tc>
        <w:tc>
          <w:tcPr>
            <w:tcW w:w="0" w:type="auto"/>
          </w:tcPr>
          <w:p w14:paraId="08F5FFD9" w14:textId="77777777" w:rsidR="007A1F3E" w:rsidRDefault="0005592D" w:rsidP="00BF4045">
            <w:pPr>
              <w:pStyle w:val="TableText"/>
            </w:pPr>
            <w:r>
              <w:rPr>
                <w:lang w:val="ru-RU"/>
              </w:rPr>
              <w:t>3</w:t>
            </w:r>
          </w:p>
        </w:tc>
        <w:tc>
          <w:tcPr>
            <w:tcW w:w="0" w:type="auto"/>
          </w:tcPr>
          <w:p w14:paraId="6064D816" w14:textId="77777777" w:rsidR="007A1F3E" w:rsidRDefault="0005592D" w:rsidP="00BF4045">
            <w:pPr>
              <w:pStyle w:val="TableText"/>
            </w:pPr>
            <w:r>
              <w:rPr>
                <w:lang w:val="ru-RU"/>
              </w:rPr>
              <w:t>2</w:t>
            </w:r>
          </w:p>
        </w:tc>
        <w:tc>
          <w:tcPr>
            <w:tcW w:w="0" w:type="auto"/>
          </w:tcPr>
          <w:p w14:paraId="17C29CEF" w14:textId="77777777" w:rsidR="007A1F3E" w:rsidRDefault="0005592D" w:rsidP="00BF4045">
            <w:pPr>
              <w:pStyle w:val="TableText"/>
            </w:pPr>
            <w:r>
              <w:rPr>
                <w:lang w:val="ru-RU"/>
              </w:rPr>
              <w:t>1</w:t>
            </w:r>
          </w:p>
        </w:tc>
        <w:tc>
          <w:tcPr>
            <w:tcW w:w="0" w:type="auto"/>
          </w:tcPr>
          <w:p w14:paraId="200B479B" w14:textId="77777777" w:rsidR="007A1F3E" w:rsidRDefault="0005592D" w:rsidP="00BF4045">
            <w:pPr>
              <w:pStyle w:val="TableText"/>
            </w:pPr>
            <w:r>
              <w:rPr>
                <w:lang w:val="ru-RU"/>
              </w:rPr>
              <w:t>-</w:t>
            </w:r>
          </w:p>
        </w:tc>
        <w:tc>
          <w:tcPr>
            <w:tcW w:w="0" w:type="auto"/>
          </w:tcPr>
          <w:p w14:paraId="6BC6C36C" w14:textId="77777777" w:rsidR="007A1F3E" w:rsidRDefault="0005592D" w:rsidP="00BF4045">
            <w:pPr>
              <w:pStyle w:val="TableText"/>
            </w:pPr>
            <w:r>
              <w:rPr>
                <w:lang w:val="ru-RU"/>
              </w:rPr>
              <w:t>-</w:t>
            </w:r>
          </w:p>
        </w:tc>
        <w:tc>
          <w:tcPr>
            <w:tcW w:w="0" w:type="auto"/>
          </w:tcPr>
          <w:p w14:paraId="4343F654" w14:textId="77777777" w:rsidR="007A1F3E" w:rsidRDefault="0005592D" w:rsidP="00BF4045">
            <w:pPr>
              <w:pStyle w:val="TableText"/>
            </w:pPr>
            <w:r>
              <w:rPr>
                <w:lang w:val="ru-RU"/>
              </w:rPr>
              <w:t>-</w:t>
            </w:r>
          </w:p>
        </w:tc>
      </w:tr>
      <w:tr w:rsidR="00382954" w14:paraId="748695C9" w14:textId="77777777" w:rsidTr="007A1F3E">
        <w:tc>
          <w:tcPr>
            <w:tcW w:w="0" w:type="auto"/>
          </w:tcPr>
          <w:p w14:paraId="3F6B5C52" w14:textId="77777777" w:rsidR="007A1F3E" w:rsidRDefault="0005592D" w:rsidP="00BF4045">
            <w:pPr>
              <w:pStyle w:val="TableText"/>
            </w:pPr>
            <w:r>
              <w:rPr>
                <w:lang w:val="ru-RU"/>
              </w:rPr>
              <w:t>12</w:t>
            </w:r>
          </w:p>
        </w:tc>
        <w:tc>
          <w:tcPr>
            <w:tcW w:w="0" w:type="auto"/>
          </w:tcPr>
          <w:p w14:paraId="14C18032" w14:textId="77777777" w:rsidR="007A1F3E" w:rsidRDefault="0005592D" w:rsidP="00BF4045">
            <w:pPr>
              <w:pStyle w:val="TableText"/>
            </w:pPr>
            <w:r>
              <w:rPr>
                <w:lang w:val="ru-RU"/>
              </w:rPr>
              <w:t>+4</w:t>
            </w:r>
          </w:p>
        </w:tc>
        <w:tc>
          <w:tcPr>
            <w:tcW w:w="0" w:type="auto"/>
          </w:tcPr>
          <w:p w14:paraId="5E5FBFCD" w14:textId="77777777" w:rsidR="007A1F3E" w:rsidRDefault="0005592D" w:rsidP="00BF4045">
            <w:pPr>
              <w:pStyle w:val="TableText"/>
            </w:pPr>
            <w:r>
              <w:rPr>
                <w:lang w:val="ru-RU"/>
              </w:rPr>
              <w:t>Увеличение характеристик</w:t>
            </w:r>
          </w:p>
        </w:tc>
        <w:tc>
          <w:tcPr>
            <w:tcW w:w="0" w:type="auto"/>
          </w:tcPr>
          <w:p w14:paraId="1A4DF9CF" w14:textId="77777777" w:rsidR="007A1F3E" w:rsidRDefault="0005592D" w:rsidP="00BF4045">
            <w:pPr>
              <w:pStyle w:val="TableText"/>
            </w:pPr>
            <w:r>
              <w:rPr>
                <w:lang w:val="ru-RU"/>
              </w:rPr>
              <w:t>4</w:t>
            </w:r>
          </w:p>
        </w:tc>
        <w:tc>
          <w:tcPr>
            <w:tcW w:w="0" w:type="auto"/>
          </w:tcPr>
          <w:p w14:paraId="3C7547FA" w14:textId="77777777" w:rsidR="007A1F3E" w:rsidRDefault="0005592D" w:rsidP="00BF4045">
            <w:pPr>
              <w:pStyle w:val="TableText"/>
            </w:pPr>
            <w:r>
              <w:rPr>
                <w:lang w:val="ru-RU"/>
              </w:rPr>
              <w:t>15</w:t>
            </w:r>
          </w:p>
        </w:tc>
        <w:tc>
          <w:tcPr>
            <w:tcW w:w="0" w:type="auto"/>
          </w:tcPr>
          <w:p w14:paraId="7A570A1F" w14:textId="77777777" w:rsidR="007A1F3E" w:rsidRDefault="0005592D" w:rsidP="00BF4045">
            <w:pPr>
              <w:pStyle w:val="TableText"/>
            </w:pPr>
            <w:r>
              <w:rPr>
                <w:lang w:val="ru-RU"/>
              </w:rPr>
              <w:t>4</w:t>
            </w:r>
          </w:p>
        </w:tc>
        <w:tc>
          <w:tcPr>
            <w:tcW w:w="0" w:type="auto"/>
          </w:tcPr>
          <w:p w14:paraId="782C5253" w14:textId="77777777" w:rsidR="007A1F3E" w:rsidRDefault="0005592D" w:rsidP="00BF4045">
            <w:pPr>
              <w:pStyle w:val="TableText"/>
            </w:pPr>
            <w:r>
              <w:rPr>
                <w:lang w:val="ru-RU"/>
              </w:rPr>
              <w:t>3</w:t>
            </w:r>
          </w:p>
        </w:tc>
        <w:tc>
          <w:tcPr>
            <w:tcW w:w="0" w:type="auto"/>
          </w:tcPr>
          <w:p w14:paraId="575F3F26" w14:textId="77777777" w:rsidR="007A1F3E" w:rsidRDefault="0005592D" w:rsidP="00BF4045">
            <w:pPr>
              <w:pStyle w:val="TableText"/>
            </w:pPr>
            <w:r>
              <w:rPr>
                <w:lang w:val="ru-RU"/>
              </w:rPr>
              <w:t>3</w:t>
            </w:r>
          </w:p>
        </w:tc>
        <w:tc>
          <w:tcPr>
            <w:tcW w:w="0" w:type="auto"/>
          </w:tcPr>
          <w:p w14:paraId="7C067E86" w14:textId="77777777" w:rsidR="007A1F3E" w:rsidRDefault="0005592D" w:rsidP="00BF4045">
            <w:pPr>
              <w:pStyle w:val="TableText"/>
            </w:pPr>
            <w:r>
              <w:rPr>
                <w:lang w:val="ru-RU"/>
              </w:rPr>
              <w:t>3</w:t>
            </w:r>
          </w:p>
        </w:tc>
        <w:tc>
          <w:tcPr>
            <w:tcW w:w="0" w:type="auto"/>
          </w:tcPr>
          <w:p w14:paraId="2030E633" w14:textId="77777777" w:rsidR="007A1F3E" w:rsidRDefault="0005592D" w:rsidP="00BF4045">
            <w:pPr>
              <w:pStyle w:val="TableText"/>
            </w:pPr>
            <w:r>
              <w:rPr>
                <w:lang w:val="ru-RU"/>
              </w:rPr>
              <w:t>2</w:t>
            </w:r>
          </w:p>
        </w:tc>
        <w:tc>
          <w:tcPr>
            <w:tcW w:w="0" w:type="auto"/>
          </w:tcPr>
          <w:p w14:paraId="0EFBEE66" w14:textId="77777777" w:rsidR="007A1F3E" w:rsidRDefault="0005592D" w:rsidP="00BF4045">
            <w:pPr>
              <w:pStyle w:val="TableText"/>
            </w:pPr>
            <w:r>
              <w:rPr>
                <w:lang w:val="ru-RU"/>
              </w:rPr>
              <w:t>1</w:t>
            </w:r>
          </w:p>
        </w:tc>
        <w:tc>
          <w:tcPr>
            <w:tcW w:w="0" w:type="auto"/>
          </w:tcPr>
          <w:p w14:paraId="71F5778C" w14:textId="77777777" w:rsidR="007A1F3E" w:rsidRDefault="0005592D" w:rsidP="00BF4045">
            <w:pPr>
              <w:pStyle w:val="TableText"/>
            </w:pPr>
            <w:r>
              <w:rPr>
                <w:lang w:val="ru-RU"/>
              </w:rPr>
              <w:t>-</w:t>
            </w:r>
          </w:p>
        </w:tc>
        <w:tc>
          <w:tcPr>
            <w:tcW w:w="0" w:type="auto"/>
          </w:tcPr>
          <w:p w14:paraId="70F83469" w14:textId="77777777" w:rsidR="007A1F3E" w:rsidRDefault="0005592D" w:rsidP="00BF4045">
            <w:pPr>
              <w:pStyle w:val="TableText"/>
            </w:pPr>
            <w:r>
              <w:rPr>
                <w:lang w:val="ru-RU"/>
              </w:rPr>
              <w:t>-</w:t>
            </w:r>
          </w:p>
        </w:tc>
        <w:tc>
          <w:tcPr>
            <w:tcW w:w="0" w:type="auto"/>
          </w:tcPr>
          <w:p w14:paraId="7CFF9867" w14:textId="77777777" w:rsidR="007A1F3E" w:rsidRDefault="0005592D" w:rsidP="00BF4045">
            <w:pPr>
              <w:pStyle w:val="TableText"/>
            </w:pPr>
            <w:r>
              <w:rPr>
                <w:lang w:val="ru-RU"/>
              </w:rPr>
              <w:t>-</w:t>
            </w:r>
          </w:p>
        </w:tc>
      </w:tr>
      <w:tr w:rsidR="00382954" w14:paraId="0454A13A" w14:textId="77777777" w:rsidTr="007A1F3E">
        <w:tc>
          <w:tcPr>
            <w:tcW w:w="0" w:type="auto"/>
          </w:tcPr>
          <w:p w14:paraId="6A2D2F49" w14:textId="77777777" w:rsidR="007A1F3E" w:rsidRDefault="0005592D" w:rsidP="00BF4045">
            <w:pPr>
              <w:pStyle w:val="TableText"/>
            </w:pPr>
            <w:r>
              <w:rPr>
                <w:lang w:val="ru-RU"/>
              </w:rPr>
              <w:t>13</w:t>
            </w:r>
          </w:p>
        </w:tc>
        <w:tc>
          <w:tcPr>
            <w:tcW w:w="0" w:type="auto"/>
          </w:tcPr>
          <w:p w14:paraId="627BF9AE" w14:textId="77777777" w:rsidR="007A1F3E" w:rsidRDefault="0005592D" w:rsidP="00BF4045">
            <w:pPr>
              <w:pStyle w:val="TableText"/>
            </w:pPr>
            <w:r>
              <w:rPr>
                <w:lang w:val="ru-RU"/>
              </w:rPr>
              <w:t>+5</w:t>
            </w:r>
          </w:p>
        </w:tc>
        <w:tc>
          <w:tcPr>
            <w:tcW w:w="0" w:type="auto"/>
          </w:tcPr>
          <w:p w14:paraId="49267335" w14:textId="77777777" w:rsidR="007A1F3E" w:rsidRDefault="0005592D" w:rsidP="00BF4045">
            <w:pPr>
              <w:pStyle w:val="TableText"/>
            </w:pPr>
            <w:r>
              <w:rPr>
                <w:lang w:val="ru-RU"/>
              </w:rPr>
              <w:t>Песнь отдыха (к10)</w:t>
            </w:r>
          </w:p>
        </w:tc>
        <w:tc>
          <w:tcPr>
            <w:tcW w:w="0" w:type="auto"/>
          </w:tcPr>
          <w:p w14:paraId="631EA0C7" w14:textId="77777777" w:rsidR="007A1F3E" w:rsidRDefault="0005592D" w:rsidP="00BF4045">
            <w:pPr>
              <w:pStyle w:val="TableText"/>
            </w:pPr>
            <w:r>
              <w:rPr>
                <w:lang w:val="ru-RU"/>
              </w:rPr>
              <w:t>4</w:t>
            </w:r>
          </w:p>
        </w:tc>
        <w:tc>
          <w:tcPr>
            <w:tcW w:w="0" w:type="auto"/>
          </w:tcPr>
          <w:p w14:paraId="290ADB0B" w14:textId="77777777" w:rsidR="007A1F3E" w:rsidRDefault="0005592D" w:rsidP="00BF4045">
            <w:pPr>
              <w:pStyle w:val="TableText"/>
            </w:pPr>
            <w:r>
              <w:rPr>
                <w:lang w:val="ru-RU"/>
              </w:rPr>
              <w:t>16</w:t>
            </w:r>
          </w:p>
        </w:tc>
        <w:tc>
          <w:tcPr>
            <w:tcW w:w="0" w:type="auto"/>
          </w:tcPr>
          <w:p w14:paraId="20820C4A" w14:textId="77777777" w:rsidR="007A1F3E" w:rsidRDefault="0005592D" w:rsidP="00BF4045">
            <w:pPr>
              <w:pStyle w:val="TableText"/>
            </w:pPr>
            <w:r>
              <w:rPr>
                <w:lang w:val="ru-RU"/>
              </w:rPr>
              <w:t>4</w:t>
            </w:r>
          </w:p>
        </w:tc>
        <w:tc>
          <w:tcPr>
            <w:tcW w:w="0" w:type="auto"/>
          </w:tcPr>
          <w:p w14:paraId="381E3DD0" w14:textId="77777777" w:rsidR="007A1F3E" w:rsidRDefault="0005592D" w:rsidP="00BF4045">
            <w:pPr>
              <w:pStyle w:val="TableText"/>
            </w:pPr>
            <w:r>
              <w:rPr>
                <w:lang w:val="ru-RU"/>
              </w:rPr>
              <w:t>3</w:t>
            </w:r>
          </w:p>
        </w:tc>
        <w:tc>
          <w:tcPr>
            <w:tcW w:w="0" w:type="auto"/>
          </w:tcPr>
          <w:p w14:paraId="7B36209D" w14:textId="77777777" w:rsidR="007A1F3E" w:rsidRDefault="0005592D" w:rsidP="00BF4045">
            <w:pPr>
              <w:pStyle w:val="TableText"/>
            </w:pPr>
            <w:r>
              <w:rPr>
                <w:lang w:val="ru-RU"/>
              </w:rPr>
              <w:t>3</w:t>
            </w:r>
          </w:p>
        </w:tc>
        <w:tc>
          <w:tcPr>
            <w:tcW w:w="0" w:type="auto"/>
          </w:tcPr>
          <w:p w14:paraId="668E0EE2" w14:textId="77777777" w:rsidR="007A1F3E" w:rsidRDefault="0005592D" w:rsidP="00BF4045">
            <w:pPr>
              <w:pStyle w:val="TableText"/>
            </w:pPr>
            <w:r>
              <w:rPr>
                <w:lang w:val="ru-RU"/>
              </w:rPr>
              <w:t>3</w:t>
            </w:r>
          </w:p>
        </w:tc>
        <w:tc>
          <w:tcPr>
            <w:tcW w:w="0" w:type="auto"/>
          </w:tcPr>
          <w:p w14:paraId="72DDEB03" w14:textId="77777777" w:rsidR="007A1F3E" w:rsidRDefault="0005592D" w:rsidP="00BF4045">
            <w:pPr>
              <w:pStyle w:val="TableText"/>
            </w:pPr>
            <w:r>
              <w:rPr>
                <w:lang w:val="ru-RU"/>
              </w:rPr>
              <w:t>2</w:t>
            </w:r>
          </w:p>
        </w:tc>
        <w:tc>
          <w:tcPr>
            <w:tcW w:w="0" w:type="auto"/>
          </w:tcPr>
          <w:p w14:paraId="468DB60B" w14:textId="77777777" w:rsidR="007A1F3E" w:rsidRDefault="0005592D" w:rsidP="00BF4045">
            <w:pPr>
              <w:pStyle w:val="TableText"/>
            </w:pPr>
            <w:r>
              <w:rPr>
                <w:lang w:val="ru-RU"/>
              </w:rPr>
              <w:t>1</w:t>
            </w:r>
          </w:p>
        </w:tc>
        <w:tc>
          <w:tcPr>
            <w:tcW w:w="0" w:type="auto"/>
          </w:tcPr>
          <w:p w14:paraId="458DA9D3" w14:textId="77777777" w:rsidR="007A1F3E" w:rsidRDefault="0005592D" w:rsidP="00BF4045">
            <w:pPr>
              <w:pStyle w:val="TableText"/>
            </w:pPr>
            <w:r>
              <w:rPr>
                <w:lang w:val="ru-RU"/>
              </w:rPr>
              <w:t>1</w:t>
            </w:r>
          </w:p>
        </w:tc>
        <w:tc>
          <w:tcPr>
            <w:tcW w:w="0" w:type="auto"/>
          </w:tcPr>
          <w:p w14:paraId="66B8D7B8" w14:textId="77777777" w:rsidR="007A1F3E" w:rsidRDefault="0005592D" w:rsidP="00BF4045">
            <w:pPr>
              <w:pStyle w:val="TableText"/>
            </w:pPr>
            <w:r>
              <w:rPr>
                <w:lang w:val="ru-RU"/>
              </w:rPr>
              <w:t>-</w:t>
            </w:r>
          </w:p>
        </w:tc>
        <w:tc>
          <w:tcPr>
            <w:tcW w:w="0" w:type="auto"/>
          </w:tcPr>
          <w:p w14:paraId="5C38A667" w14:textId="77777777" w:rsidR="007A1F3E" w:rsidRDefault="0005592D" w:rsidP="00BF4045">
            <w:pPr>
              <w:pStyle w:val="TableText"/>
            </w:pPr>
            <w:r>
              <w:rPr>
                <w:lang w:val="ru-RU"/>
              </w:rPr>
              <w:t>-</w:t>
            </w:r>
          </w:p>
        </w:tc>
      </w:tr>
      <w:tr w:rsidR="00382954" w14:paraId="2AA2AC4B" w14:textId="77777777" w:rsidTr="007A1F3E">
        <w:tc>
          <w:tcPr>
            <w:tcW w:w="0" w:type="auto"/>
          </w:tcPr>
          <w:p w14:paraId="3DB9DF73" w14:textId="77777777" w:rsidR="007A1F3E" w:rsidRDefault="0005592D" w:rsidP="00BF4045">
            <w:pPr>
              <w:pStyle w:val="TableText"/>
            </w:pPr>
            <w:r>
              <w:rPr>
                <w:lang w:val="ru-RU"/>
              </w:rPr>
              <w:t>14</w:t>
            </w:r>
          </w:p>
        </w:tc>
        <w:tc>
          <w:tcPr>
            <w:tcW w:w="0" w:type="auto"/>
          </w:tcPr>
          <w:p w14:paraId="1EBE0D28" w14:textId="77777777" w:rsidR="007A1F3E" w:rsidRDefault="0005592D" w:rsidP="00BF4045">
            <w:pPr>
              <w:pStyle w:val="TableText"/>
            </w:pPr>
            <w:r>
              <w:rPr>
                <w:lang w:val="ru-RU"/>
              </w:rPr>
              <w:t>+5</w:t>
            </w:r>
          </w:p>
        </w:tc>
        <w:tc>
          <w:tcPr>
            <w:tcW w:w="0" w:type="auto"/>
          </w:tcPr>
          <w:p w14:paraId="7C0B6ADB" w14:textId="77777777" w:rsidR="007A1F3E" w:rsidRPr="00BF4045" w:rsidRDefault="0005592D" w:rsidP="00BF4045">
            <w:pPr>
              <w:pStyle w:val="TableText"/>
              <w:rPr>
                <w:lang w:val="ru-RU"/>
              </w:rPr>
            </w:pPr>
            <w:r>
              <w:rPr>
                <w:lang w:val="ru-RU"/>
              </w:rPr>
              <w:t>Тайны магии, Свойство коллегии бардов</w:t>
            </w:r>
          </w:p>
        </w:tc>
        <w:tc>
          <w:tcPr>
            <w:tcW w:w="0" w:type="auto"/>
          </w:tcPr>
          <w:p w14:paraId="5D0F3DA8" w14:textId="77777777" w:rsidR="007A1F3E" w:rsidRDefault="0005592D" w:rsidP="00BF4045">
            <w:pPr>
              <w:pStyle w:val="TableText"/>
            </w:pPr>
            <w:r>
              <w:rPr>
                <w:lang w:val="ru-RU"/>
              </w:rPr>
              <w:t>4</w:t>
            </w:r>
          </w:p>
        </w:tc>
        <w:tc>
          <w:tcPr>
            <w:tcW w:w="0" w:type="auto"/>
          </w:tcPr>
          <w:p w14:paraId="2CBD37AA" w14:textId="77777777" w:rsidR="007A1F3E" w:rsidRDefault="0005592D" w:rsidP="00BF4045">
            <w:pPr>
              <w:pStyle w:val="TableText"/>
            </w:pPr>
            <w:r>
              <w:rPr>
                <w:lang w:val="ru-RU"/>
              </w:rPr>
              <w:t>18</w:t>
            </w:r>
          </w:p>
        </w:tc>
        <w:tc>
          <w:tcPr>
            <w:tcW w:w="0" w:type="auto"/>
          </w:tcPr>
          <w:p w14:paraId="720D423B" w14:textId="77777777" w:rsidR="007A1F3E" w:rsidRDefault="0005592D" w:rsidP="00BF4045">
            <w:pPr>
              <w:pStyle w:val="TableText"/>
            </w:pPr>
            <w:r>
              <w:rPr>
                <w:lang w:val="ru-RU"/>
              </w:rPr>
              <w:t>4</w:t>
            </w:r>
          </w:p>
        </w:tc>
        <w:tc>
          <w:tcPr>
            <w:tcW w:w="0" w:type="auto"/>
          </w:tcPr>
          <w:p w14:paraId="01B2CA99" w14:textId="77777777" w:rsidR="007A1F3E" w:rsidRDefault="0005592D" w:rsidP="00BF4045">
            <w:pPr>
              <w:pStyle w:val="TableText"/>
            </w:pPr>
            <w:r>
              <w:rPr>
                <w:lang w:val="ru-RU"/>
              </w:rPr>
              <w:t>3</w:t>
            </w:r>
          </w:p>
        </w:tc>
        <w:tc>
          <w:tcPr>
            <w:tcW w:w="0" w:type="auto"/>
          </w:tcPr>
          <w:p w14:paraId="4312F81E" w14:textId="77777777" w:rsidR="007A1F3E" w:rsidRDefault="0005592D" w:rsidP="00BF4045">
            <w:pPr>
              <w:pStyle w:val="TableText"/>
            </w:pPr>
            <w:r>
              <w:rPr>
                <w:lang w:val="ru-RU"/>
              </w:rPr>
              <w:t>3</w:t>
            </w:r>
          </w:p>
        </w:tc>
        <w:tc>
          <w:tcPr>
            <w:tcW w:w="0" w:type="auto"/>
          </w:tcPr>
          <w:p w14:paraId="49C57B01" w14:textId="77777777" w:rsidR="007A1F3E" w:rsidRDefault="0005592D" w:rsidP="00BF4045">
            <w:pPr>
              <w:pStyle w:val="TableText"/>
            </w:pPr>
            <w:r>
              <w:rPr>
                <w:lang w:val="ru-RU"/>
              </w:rPr>
              <w:t>3</w:t>
            </w:r>
          </w:p>
        </w:tc>
        <w:tc>
          <w:tcPr>
            <w:tcW w:w="0" w:type="auto"/>
          </w:tcPr>
          <w:p w14:paraId="380CB99E" w14:textId="77777777" w:rsidR="007A1F3E" w:rsidRDefault="0005592D" w:rsidP="00BF4045">
            <w:pPr>
              <w:pStyle w:val="TableText"/>
            </w:pPr>
            <w:r>
              <w:rPr>
                <w:lang w:val="ru-RU"/>
              </w:rPr>
              <w:t>2</w:t>
            </w:r>
          </w:p>
        </w:tc>
        <w:tc>
          <w:tcPr>
            <w:tcW w:w="0" w:type="auto"/>
          </w:tcPr>
          <w:p w14:paraId="5B39BD96" w14:textId="77777777" w:rsidR="007A1F3E" w:rsidRDefault="0005592D" w:rsidP="00BF4045">
            <w:pPr>
              <w:pStyle w:val="TableText"/>
            </w:pPr>
            <w:r>
              <w:rPr>
                <w:lang w:val="ru-RU"/>
              </w:rPr>
              <w:t>1</w:t>
            </w:r>
          </w:p>
        </w:tc>
        <w:tc>
          <w:tcPr>
            <w:tcW w:w="0" w:type="auto"/>
          </w:tcPr>
          <w:p w14:paraId="512AFF81" w14:textId="77777777" w:rsidR="007A1F3E" w:rsidRDefault="0005592D" w:rsidP="00BF4045">
            <w:pPr>
              <w:pStyle w:val="TableText"/>
            </w:pPr>
            <w:r>
              <w:rPr>
                <w:lang w:val="ru-RU"/>
              </w:rPr>
              <w:t>1</w:t>
            </w:r>
          </w:p>
        </w:tc>
        <w:tc>
          <w:tcPr>
            <w:tcW w:w="0" w:type="auto"/>
          </w:tcPr>
          <w:p w14:paraId="7998D3CC" w14:textId="77777777" w:rsidR="007A1F3E" w:rsidRDefault="0005592D" w:rsidP="00BF4045">
            <w:pPr>
              <w:pStyle w:val="TableText"/>
            </w:pPr>
            <w:r>
              <w:rPr>
                <w:lang w:val="ru-RU"/>
              </w:rPr>
              <w:t>-</w:t>
            </w:r>
          </w:p>
        </w:tc>
        <w:tc>
          <w:tcPr>
            <w:tcW w:w="0" w:type="auto"/>
          </w:tcPr>
          <w:p w14:paraId="77023470" w14:textId="77777777" w:rsidR="007A1F3E" w:rsidRDefault="0005592D" w:rsidP="00BF4045">
            <w:pPr>
              <w:pStyle w:val="TableText"/>
            </w:pPr>
            <w:r>
              <w:rPr>
                <w:lang w:val="ru-RU"/>
              </w:rPr>
              <w:t>-</w:t>
            </w:r>
          </w:p>
        </w:tc>
      </w:tr>
      <w:tr w:rsidR="00382954" w14:paraId="3720B16A" w14:textId="77777777" w:rsidTr="007A1F3E">
        <w:tc>
          <w:tcPr>
            <w:tcW w:w="0" w:type="auto"/>
          </w:tcPr>
          <w:p w14:paraId="3DB8799C" w14:textId="77777777" w:rsidR="007A1F3E" w:rsidRDefault="0005592D" w:rsidP="00BF4045">
            <w:pPr>
              <w:pStyle w:val="TableText"/>
            </w:pPr>
            <w:r>
              <w:rPr>
                <w:lang w:val="ru-RU"/>
              </w:rPr>
              <w:t>15</w:t>
            </w:r>
          </w:p>
        </w:tc>
        <w:tc>
          <w:tcPr>
            <w:tcW w:w="0" w:type="auto"/>
          </w:tcPr>
          <w:p w14:paraId="691E30A2" w14:textId="77777777" w:rsidR="007A1F3E" w:rsidRDefault="0005592D" w:rsidP="00BF4045">
            <w:pPr>
              <w:pStyle w:val="TableText"/>
            </w:pPr>
            <w:r>
              <w:rPr>
                <w:lang w:val="ru-RU"/>
              </w:rPr>
              <w:t>+5</w:t>
            </w:r>
          </w:p>
        </w:tc>
        <w:tc>
          <w:tcPr>
            <w:tcW w:w="0" w:type="auto"/>
          </w:tcPr>
          <w:p w14:paraId="463CA452" w14:textId="77777777" w:rsidR="007A1F3E" w:rsidRDefault="0005592D" w:rsidP="00BF4045">
            <w:pPr>
              <w:pStyle w:val="TableText"/>
            </w:pPr>
            <w:r>
              <w:rPr>
                <w:lang w:val="ru-RU"/>
              </w:rPr>
              <w:t>Вдохновение барда (к12)</w:t>
            </w:r>
          </w:p>
        </w:tc>
        <w:tc>
          <w:tcPr>
            <w:tcW w:w="0" w:type="auto"/>
          </w:tcPr>
          <w:p w14:paraId="1F78C617" w14:textId="77777777" w:rsidR="007A1F3E" w:rsidRDefault="0005592D" w:rsidP="00BF4045">
            <w:pPr>
              <w:pStyle w:val="TableText"/>
            </w:pPr>
            <w:r>
              <w:rPr>
                <w:lang w:val="ru-RU"/>
              </w:rPr>
              <w:t>4</w:t>
            </w:r>
          </w:p>
        </w:tc>
        <w:tc>
          <w:tcPr>
            <w:tcW w:w="0" w:type="auto"/>
          </w:tcPr>
          <w:p w14:paraId="77543432" w14:textId="77777777" w:rsidR="007A1F3E" w:rsidRDefault="0005592D" w:rsidP="00BF4045">
            <w:pPr>
              <w:pStyle w:val="TableText"/>
            </w:pPr>
            <w:r>
              <w:rPr>
                <w:lang w:val="ru-RU"/>
              </w:rPr>
              <w:t>19</w:t>
            </w:r>
          </w:p>
        </w:tc>
        <w:tc>
          <w:tcPr>
            <w:tcW w:w="0" w:type="auto"/>
          </w:tcPr>
          <w:p w14:paraId="74636C2E" w14:textId="77777777" w:rsidR="007A1F3E" w:rsidRDefault="0005592D" w:rsidP="00BF4045">
            <w:pPr>
              <w:pStyle w:val="TableText"/>
            </w:pPr>
            <w:r>
              <w:rPr>
                <w:lang w:val="ru-RU"/>
              </w:rPr>
              <w:t>4</w:t>
            </w:r>
          </w:p>
        </w:tc>
        <w:tc>
          <w:tcPr>
            <w:tcW w:w="0" w:type="auto"/>
          </w:tcPr>
          <w:p w14:paraId="253A1108" w14:textId="77777777" w:rsidR="007A1F3E" w:rsidRDefault="0005592D" w:rsidP="00BF4045">
            <w:pPr>
              <w:pStyle w:val="TableText"/>
            </w:pPr>
            <w:r>
              <w:rPr>
                <w:lang w:val="ru-RU"/>
              </w:rPr>
              <w:t>3</w:t>
            </w:r>
          </w:p>
        </w:tc>
        <w:tc>
          <w:tcPr>
            <w:tcW w:w="0" w:type="auto"/>
          </w:tcPr>
          <w:p w14:paraId="3FAC1E2C" w14:textId="77777777" w:rsidR="007A1F3E" w:rsidRDefault="0005592D" w:rsidP="00BF4045">
            <w:pPr>
              <w:pStyle w:val="TableText"/>
            </w:pPr>
            <w:r>
              <w:rPr>
                <w:lang w:val="ru-RU"/>
              </w:rPr>
              <w:t>3</w:t>
            </w:r>
          </w:p>
        </w:tc>
        <w:tc>
          <w:tcPr>
            <w:tcW w:w="0" w:type="auto"/>
          </w:tcPr>
          <w:p w14:paraId="490E55A6" w14:textId="77777777" w:rsidR="007A1F3E" w:rsidRDefault="0005592D" w:rsidP="00BF4045">
            <w:pPr>
              <w:pStyle w:val="TableText"/>
            </w:pPr>
            <w:r>
              <w:rPr>
                <w:lang w:val="ru-RU"/>
              </w:rPr>
              <w:t>3</w:t>
            </w:r>
          </w:p>
        </w:tc>
        <w:tc>
          <w:tcPr>
            <w:tcW w:w="0" w:type="auto"/>
          </w:tcPr>
          <w:p w14:paraId="45F8AF13" w14:textId="77777777" w:rsidR="007A1F3E" w:rsidRDefault="0005592D" w:rsidP="00BF4045">
            <w:pPr>
              <w:pStyle w:val="TableText"/>
            </w:pPr>
            <w:r>
              <w:rPr>
                <w:lang w:val="ru-RU"/>
              </w:rPr>
              <w:t>2</w:t>
            </w:r>
          </w:p>
        </w:tc>
        <w:tc>
          <w:tcPr>
            <w:tcW w:w="0" w:type="auto"/>
          </w:tcPr>
          <w:p w14:paraId="706149B6" w14:textId="77777777" w:rsidR="007A1F3E" w:rsidRDefault="0005592D" w:rsidP="00BF4045">
            <w:pPr>
              <w:pStyle w:val="TableText"/>
            </w:pPr>
            <w:r>
              <w:rPr>
                <w:lang w:val="ru-RU"/>
              </w:rPr>
              <w:t>1</w:t>
            </w:r>
          </w:p>
        </w:tc>
        <w:tc>
          <w:tcPr>
            <w:tcW w:w="0" w:type="auto"/>
          </w:tcPr>
          <w:p w14:paraId="5F55B4D7" w14:textId="77777777" w:rsidR="007A1F3E" w:rsidRDefault="0005592D" w:rsidP="00BF4045">
            <w:pPr>
              <w:pStyle w:val="TableText"/>
            </w:pPr>
            <w:r>
              <w:rPr>
                <w:lang w:val="ru-RU"/>
              </w:rPr>
              <w:t>1</w:t>
            </w:r>
          </w:p>
        </w:tc>
        <w:tc>
          <w:tcPr>
            <w:tcW w:w="0" w:type="auto"/>
          </w:tcPr>
          <w:p w14:paraId="76078155" w14:textId="77777777" w:rsidR="007A1F3E" w:rsidRDefault="0005592D" w:rsidP="00BF4045">
            <w:pPr>
              <w:pStyle w:val="TableText"/>
            </w:pPr>
            <w:r>
              <w:rPr>
                <w:lang w:val="ru-RU"/>
              </w:rPr>
              <w:t>1</w:t>
            </w:r>
          </w:p>
        </w:tc>
        <w:tc>
          <w:tcPr>
            <w:tcW w:w="0" w:type="auto"/>
          </w:tcPr>
          <w:p w14:paraId="18F982EE" w14:textId="77777777" w:rsidR="007A1F3E" w:rsidRDefault="0005592D" w:rsidP="00BF4045">
            <w:pPr>
              <w:pStyle w:val="TableText"/>
            </w:pPr>
            <w:r>
              <w:rPr>
                <w:lang w:val="ru-RU"/>
              </w:rPr>
              <w:t>-</w:t>
            </w:r>
          </w:p>
        </w:tc>
      </w:tr>
      <w:tr w:rsidR="00382954" w14:paraId="2F41CD46" w14:textId="77777777" w:rsidTr="007A1F3E">
        <w:tc>
          <w:tcPr>
            <w:tcW w:w="0" w:type="auto"/>
          </w:tcPr>
          <w:p w14:paraId="7C42F7E3" w14:textId="77777777" w:rsidR="007A1F3E" w:rsidRDefault="0005592D" w:rsidP="00BF4045">
            <w:pPr>
              <w:pStyle w:val="TableText"/>
            </w:pPr>
            <w:r>
              <w:rPr>
                <w:lang w:val="ru-RU"/>
              </w:rPr>
              <w:t>16</w:t>
            </w:r>
          </w:p>
        </w:tc>
        <w:tc>
          <w:tcPr>
            <w:tcW w:w="0" w:type="auto"/>
          </w:tcPr>
          <w:p w14:paraId="302CAB23" w14:textId="77777777" w:rsidR="007A1F3E" w:rsidRDefault="0005592D" w:rsidP="00BF4045">
            <w:pPr>
              <w:pStyle w:val="TableText"/>
            </w:pPr>
            <w:r>
              <w:rPr>
                <w:lang w:val="ru-RU"/>
              </w:rPr>
              <w:t>+5</w:t>
            </w:r>
          </w:p>
        </w:tc>
        <w:tc>
          <w:tcPr>
            <w:tcW w:w="0" w:type="auto"/>
          </w:tcPr>
          <w:p w14:paraId="3CAE384E" w14:textId="77777777" w:rsidR="007A1F3E" w:rsidRDefault="0005592D" w:rsidP="00BF4045">
            <w:pPr>
              <w:pStyle w:val="TableText"/>
            </w:pPr>
            <w:r>
              <w:rPr>
                <w:lang w:val="ru-RU"/>
              </w:rPr>
              <w:t>Увеличение характеристик</w:t>
            </w:r>
          </w:p>
        </w:tc>
        <w:tc>
          <w:tcPr>
            <w:tcW w:w="0" w:type="auto"/>
          </w:tcPr>
          <w:p w14:paraId="02B2D2F8" w14:textId="77777777" w:rsidR="007A1F3E" w:rsidRDefault="0005592D" w:rsidP="00BF4045">
            <w:pPr>
              <w:pStyle w:val="TableText"/>
            </w:pPr>
            <w:r>
              <w:rPr>
                <w:lang w:val="ru-RU"/>
              </w:rPr>
              <w:t>4</w:t>
            </w:r>
          </w:p>
        </w:tc>
        <w:tc>
          <w:tcPr>
            <w:tcW w:w="0" w:type="auto"/>
          </w:tcPr>
          <w:p w14:paraId="21542446" w14:textId="77777777" w:rsidR="007A1F3E" w:rsidRDefault="0005592D" w:rsidP="00BF4045">
            <w:pPr>
              <w:pStyle w:val="TableText"/>
            </w:pPr>
            <w:r>
              <w:rPr>
                <w:lang w:val="ru-RU"/>
              </w:rPr>
              <w:t>19</w:t>
            </w:r>
          </w:p>
        </w:tc>
        <w:tc>
          <w:tcPr>
            <w:tcW w:w="0" w:type="auto"/>
          </w:tcPr>
          <w:p w14:paraId="34006368" w14:textId="77777777" w:rsidR="007A1F3E" w:rsidRDefault="0005592D" w:rsidP="00BF4045">
            <w:pPr>
              <w:pStyle w:val="TableText"/>
            </w:pPr>
            <w:r>
              <w:rPr>
                <w:lang w:val="ru-RU"/>
              </w:rPr>
              <w:t>4</w:t>
            </w:r>
          </w:p>
        </w:tc>
        <w:tc>
          <w:tcPr>
            <w:tcW w:w="0" w:type="auto"/>
          </w:tcPr>
          <w:p w14:paraId="0DF24C53" w14:textId="77777777" w:rsidR="007A1F3E" w:rsidRDefault="0005592D" w:rsidP="00BF4045">
            <w:pPr>
              <w:pStyle w:val="TableText"/>
            </w:pPr>
            <w:r>
              <w:rPr>
                <w:lang w:val="ru-RU"/>
              </w:rPr>
              <w:t>3</w:t>
            </w:r>
          </w:p>
        </w:tc>
        <w:tc>
          <w:tcPr>
            <w:tcW w:w="0" w:type="auto"/>
          </w:tcPr>
          <w:p w14:paraId="2366C0D4" w14:textId="77777777" w:rsidR="007A1F3E" w:rsidRDefault="0005592D" w:rsidP="00BF4045">
            <w:pPr>
              <w:pStyle w:val="TableText"/>
            </w:pPr>
            <w:r>
              <w:rPr>
                <w:lang w:val="ru-RU"/>
              </w:rPr>
              <w:t>3</w:t>
            </w:r>
          </w:p>
        </w:tc>
        <w:tc>
          <w:tcPr>
            <w:tcW w:w="0" w:type="auto"/>
          </w:tcPr>
          <w:p w14:paraId="38005317" w14:textId="77777777" w:rsidR="007A1F3E" w:rsidRDefault="0005592D" w:rsidP="00BF4045">
            <w:pPr>
              <w:pStyle w:val="TableText"/>
            </w:pPr>
            <w:r>
              <w:rPr>
                <w:lang w:val="ru-RU"/>
              </w:rPr>
              <w:t>3</w:t>
            </w:r>
          </w:p>
        </w:tc>
        <w:tc>
          <w:tcPr>
            <w:tcW w:w="0" w:type="auto"/>
          </w:tcPr>
          <w:p w14:paraId="7F807D88" w14:textId="77777777" w:rsidR="007A1F3E" w:rsidRDefault="0005592D" w:rsidP="00BF4045">
            <w:pPr>
              <w:pStyle w:val="TableText"/>
            </w:pPr>
            <w:r>
              <w:rPr>
                <w:lang w:val="ru-RU"/>
              </w:rPr>
              <w:t>2</w:t>
            </w:r>
          </w:p>
        </w:tc>
        <w:tc>
          <w:tcPr>
            <w:tcW w:w="0" w:type="auto"/>
          </w:tcPr>
          <w:p w14:paraId="7F5CC4FC" w14:textId="77777777" w:rsidR="007A1F3E" w:rsidRDefault="0005592D" w:rsidP="00BF4045">
            <w:pPr>
              <w:pStyle w:val="TableText"/>
            </w:pPr>
            <w:r>
              <w:rPr>
                <w:lang w:val="ru-RU"/>
              </w:rPr>
              <w:t>1</w:t>
            </w:r>
          </w:p>
        </w:tc>
        <w:tc>
          <w:tcPr>
            <w:tcW w:w="0" w:type="auto"/>
          </w:tcPr>
          <w:p w14:paraId="24FDFE0C" w14:textId="77777777" w:rsidR="007A1F3E" w:rsidRDefault="0005592D" w:rsidP="00BF4045">
            <w:pPr>
              <w:pStyle w:val="TableText"/>
            </w:pPr>
            <w:r>
              <w:rPr>
                <w:lang w:val="ru-RU"/>
              </w:rPr>
              <w:t>1</w:t>
            </w:r>
          </w:p>
        </w:tc>
        <w:tc>
          <w:tcPr>
            <w:tcW w:w="0" w:type="auto"/>
          </w:tcPr>
          <w:p w14:paraId="3F07C7A2" w14:textId="77777777" w:rsidR="007A1F3E" w:rsidRDefault="0005592D" w:rsidP="00BF4045">
            <w:pPr>
              <w:pStyle w:val="TableText"/>
            </w:pPr>
            <w:r>
              <w:rPr>
                <w:lang w:val="ru-RU"/>
              </w:rPr>
              <w:t>1</w:t>
            </w:r>
          </w:p>
        </w:tc>
        <w:tc>
          <w:tcPr>
            <w:tcW w:w="0" w:type="auto"/>
          </w:tcPr>
          <w:p w14:paraId="28827150" w14:textId="77777777" w:rsidR="007A1F3E" w:rsidRDefault="0005592D" w:rsidP="00BF4045">
            <w:pPr>
              <w:pStyle w:val="TableText"/>
            </w:pPr>
            <w:r>
              <w:rPr>
                <w:lang w:val="ru-RU"/>
              </w:rPr>
              <w:t>-</w:t>
            </w:r>
          </w:p>
        </w:tc>
      </w:tr>
      <w:tr w:rsidR="00382954" w14:paraId="021C3A4B" w14:textId="77777777" w:rsidTr="007A1F3E">
        <w:tc>
          <w:tcPr>
            <w:tcW w:w="0" w:type="auto"/>
          </w:tcPr>
          <w:p w14:paraId="0A6CCDA6" w14:textId="77777777" w:rsidR="007A1F3E" w:rsidRDefault="0005592D" w:rsidP="00BF4045">
            <w:pPr>
              <w:pStyle w:val="TableText"/>
            </w:pPr>
            <w:r>
              <w:rPr>
                <w:lang w:val="ru-RU"/>
              </w:rPr>
              <w:t>17</w:t>
            </w:r>
          </w:p>
        </w:tc>
        <w:tc>
          <w:tcPr>
            <w:tcW w:w="0" w:type="auto"/>
          </w:tcPr>
          <w:p w14:paraId="0B1A1D45" w14:textId="77777777" w:rsidR="007A1F3E" w:rsidRDefault="0005592D" w:rsidP="00BF4045">
            <w:pPr>
              <w:pStyle w:val="TableText"/>
            </w:pPr>
            <w:r>
              <w:rPr>
                <w:lang w:val="ru-RU"/>
              </w:rPr>
              <w:t>+6</w:t>
            </w:r>
          </w:p>
        </w:tc>
        <w:tc>
          <w:tcPr>
            <w:tcW w:w="0" w:type="auto"/>
          </w:tcPr>
          <w:p w14:paraId="03E189E1" w14:textId="77777777" w:rsidR="007A1F3E" w:rsidRDefault="0005592D" w:rsidP="00BF4045">
            <w:pPr>
              <w:pStyle w:val="TableText"/>
            </w:pPr>
            <w:r>
              <w:rPr>
                <w:lang w:val="ru-RU"/>
              </w:rPr>
              <w:t>Песнь отдыха (к12)</w:t>
            </w:r>
          </w:p>
        </w:tc>
        <w:tc>
          <w:tcPr>
            <w:tcW w:w="0" w:type="auto"/>
          </w:tcPr>
          <w:p w14:paraId="7E733DD9" w14:textId="77777777" w:rsidR="007A1F3E" w:rsidRDefault="0005592D" w:rsidP="00BF4045">
            <w:pPr>
              <w:pStyle w:val="TableText"/>
            </w:pPr>
            <w:r>
              <w:rPr>
                <w:lang w:val="ru-RU"/>
              </w:rPr>
              <w:t>4</w:t>
            </w:r>
          </w:p>
        </w:tc>
        <w:tc>
          <w:tcPr>
            <w:tcW w:w="0" w:type="auto"/>
          </w:tcPr>
          <w:p w14:paraId="2618A81E" w14:textId="77777777" w:rsidR="007A1F3E" w:rsidRDefault="0005592D" w:rsidP="00BF4045">
            <w:pPr>
              <w:pStyle w:val="TableText"/>
            </w:pPr>
            <w:r>
              <w:rPr>
                <w:lang w:val="ru-RU"/>
              </w:rPr>
              <w:t>20</w:t>
            </w:r>
          </w:p>
        </w:tc>
        <w:tc>
          <w:tcPr>
            <w:tcW w:w="0" w:type="auto"/>
          </w:tcPr>
          <w:p w14:paraId="1AF64B29" w14:textId="77777777" w:rsidR="007A1F3E" w:rsidRDefault="0005592D" w:rsidP="00BF4045">
            <w:pPr>
              <w:pStyle w:val="TableText"/>
            </w:pPr>
            <w:r>
              <w:rPr>
                <w:lang w:val="ru-RU"/>
              </w:rPr>
              <w:t>4</w:t>
            </w:r>
          </w:p>
        </w:tc>
        <w:tc>
          <w:tcPr>
            <w:tcW w:w="0" w:type="auto"/>
          </w:tcPr>
          <w:p w14:paraId="75AE2993" w14:textId="77777777" w:rsidR="007A1F3E" w:rsidRDefault="0005592D" w:rsidP="00BF4045">
            <w:pPr>
              <w:pStyle w:val="TableText"/>
            </w:pPr>
            <w:r>
              <w:rPr>
                <w:lang w:val="ru-RU"/>
              </w:rPr>
              <w:t>3</w:t>
            </w:r>
          </w:p>
        </w:tc>
        <w:tc>
          <w:tcPr>
            <w:tcW w:w="0" w:type="auto"/>
          </w:tcPr>
          <w:p w14:paraId="357DE9C2" w14:textId="77777777" w:rsidR="007A1F3E" w:rsidRDefault="0005592D" w:rsidP="00BF4045">
            <w:pPr>
              <w:pStyle w:val="TableText"/>
            </w:pPr>
            <w:r>
              <w:rPr>
                <w:lang w:val="ru-RU"/>
              </w:rPr>
              <w:t>3</w:t>
            </w:r>
          </w:p>
        </w:tc>
        <w:tc>
          <w:tcPr>
            <w:tcW w:w="0" w:type="auto"/>
          </w:tcPr>
          <w:p w14:paraId="3A7D8CF8" w14:textId="77777777" w:rsidR="007A1F3E" w:rsidRDefault="0005592D" w:rsidP="00BF4045">
            <w:pPr>
              <w:pStyle w:val="TableText"/>
            </w:pPr>
            <w:r>
              <w:rPr>
                <w:lang w:val="ru-RU"/>
              </w:rPr>
              <w:t>3</w:t>
            </w:r>
          </w:p>
        </w:tc>
        <w:tc>
          <w:tcPr>
            <w:tcW w:w="0" w:type="auto"/>
          </w:tcPr>
          <w:p w14:paraId="7D95E998" w14:textId="77777777" w:rsidR="007A1F3E" w:rsidRDefault="0005592D" w:rsidP="00BF4045">
            <w:pPr>
              <w:pStyle w:val="TableText"/>
            </w:pPr>
            <w:r>
              <w:rPr>
                <w:lang w:val="ru-RU"/>
              </w:rPr>
              <w:t>2</w:t>
            </w:r>
          </w:p>
        </w:tc>
        <w:tc>
          <w:tcPr>
            <w:tcW w:w="0" w:type="auto"/>
          </w:tcPr>
          <w:p w14:paraId="7B2F74CF" w14:textId="77777777" w:rsidR="007A1F3E" w:rsidRDefault="0005592D" w:rsidP="00BF4045">
            <w:pPr>
              <w:pStyle w:val="TableText"/>
            </w:pPr>
            <w:r>
              <w:rPr>
                <w:lang w:val="ru-RU"/>
              </w:rPr>
              <w:t>1</w:t>
            </w:r>
          </w:p>
        </w:tc>
        <w:tc>
          <w:tcPr>
            <w:tcW w:w="0" w:type="auto"/>
          </w:tcPr>
          <w:p w14:paraId="66A12E7F" w14:textId="77777777" w:rsidR="007A1F3E" w:rsidRDefault="0005592D" w:rsidP="00BF4045">
            <w:pPr>
              <w:pStyle w:val="TableText"/>
            </w:pPr>
            <w:r>
              <w:rPr>
                <w:lang w:val="ru-RU"/>
              </w:rPr>
              <w:t>1</w:t>
            </w:r>
          </w:p>
        </w:tc>
        <w:tc>
          <w:tcPr>
            <w:tcW w:w="0" w:type="auto"/>
          </w:tcPr>
          <w:p w14:paraId="50819D5F" w14:textId="77777777" w:rsidR="007A1F3E" w:rsidRDefault="0005592D" w:rsidP="00BF4045">
            <w:pPr>
              <w:pStyle w:val="TableText"/>
            </w:pPr>
            <w:r>
              <w:rPr>
                <w:lang w:val="ru-RU"/>
              </w:rPr>
              <w:t>1</w:t>
            </w:r>
          </w:p>
        </w:tc>
        <w:tc>
          <w:tcPr>
            <w:tcW w:w="0" w:type="auto"/>
          </w:tcPr>
          <w:p w14:paraId="177F1A2F" w14:textId="77777777" w:rsidR="007A1F3E" w:rsidRDefault="0005592D" w:rsidP="00BF4045">
            <w:pPr>
              <w:pStyle w:val="TableText"/>
            </w:pPr>
            <w:r>
              <w:rPr>
                <w:lang w:val="ru-RU"/>
              </w:rPr>
              <w:t>1</w:t>
            </w:r>
          </w:p>
        </w:tc>
      </w:tr>
      <w:tr w:rsidR="00382954" w14:paraId="3FA2B28C" w14:textId="77777777" w:rsidTr="007A1F3E">
        <w:tc>
          <w:tcPr>
            <w:tcW w:w="0" w:type="auto"/>
          </w:tcPr>
          <w:p w14:paraId="0FF51216" w14:textId="77777777" w:rsidR="007A1F3E" w:rsidRDefault="0005592D" w:rsidP="00BF4045">
            <w:pPr>
              <w:pStyle w:val="TableText"/>
            </w:pPr>
            <w:r>
              <w:rPr>
                <w:lang w:val="ru-RU"/>
              </w:rPr>
              <w:t>18</w:t>
            </w:r>
          </w:p>
        </w:tc>
        <w:tc>
          <w:tcPr>
            <w:tcW w:w="0" w:type="auto"/>
          </w:tcPr>
          <w:p w14:paraId="47C38A5F" w14:textId="77777777" w:rsidR="007A1F3E" w:rsidRDefault="0005592D" w:rsidP="00BF4045">
            <w:pPr>
              <w:pStyle w:val="TableText"/>
            </w:pPr>
            <w:r>
              <w:rPr>
                <w:lang w:val="ru-RU"/>
              </w:rPr>
              <w:t>+6</w:t>
            </w:r>
          </w:p>
        </w:tc>
        <w:tc>
          <w:tcPr>
            <w:tcW w:w="0" w:type="auto"/>
          </w:tcPr>
          <w:p w14:paraId="33A027B8" w14:textId="77777777" w:rsidR="007A1F3E" w:rsidRDefault="0005592D" w:rsidP="00BF4045">
            <w:pPr>
              <w:pStyle w:val="TableText"/>
            </w:pPr>
            <w:r>
              <w:rPr>
                <w:lang w:val="ru-RU"/>
              </w:rPr>
              <w:t>Тайны магии</w:t>
            </w:r>
          </w:p>
        </w:tc>
        <w:tc>
          <w:tcPr>
            <w:tcW w:w="0" w:type="auto"/>
          </w:tcPr>
          <w:p w14:paraId="22208314" w14:textId="77777777" w:rsidR="007A1F3E" w:rsidRDefault="0005592D" w:rsidP="00BF4045">
            <w:pPr>
              <w:pStyle w:val="TableText"/>
            </w:pPr>
            <w:r>
              <w:rPr>
                <w:lang w:val="ru-RU"/>
              </w:rPr>
              <w:t>4</w:t>
            </w:r>
          </w:p>
        </w:tc>
        <w:tc>
          <w:tcPr>
            <w:tcW w:w="0" w:type="auto"/>
          </w:tcPr>
          <w:p w14:paraId="545169CF" w14:textId="77777777" w:rsidR="007A1F3E" w:rsidRDefault="0005592D" w:rsidP="00BF4045">
            <w:pPr>
              <w:pStyle w:val="TableText"/>
            </w:pPr>
            <w:r>
              <w:rPr>
                <w:lang w:val="ru-RU"/>
              </w:rPr>
              <w:t>22</w:t>
            </w:r>
          </w:p>
        </w:tc>
        <w:tc>
          <w:tcPr>
            <w:tcW w:w="0" w:type="auto"/>
          </w:tcPr>
          <w:p w14:paraId="52551858" w14:textId="77777777" w:rsidR="007A1F3E" w:rsidRDefault="0005592D" w:rsidP="00BF4045">
            <w:pPr>
              <w:pStyle w:val="TableText"/>
            </w:pPr>
            <w:r>
              <w:rPr>
                <w:lang w:val="ru-RU"/>
              </w:rPr>
              <w:t>4</w:t>
            </w:r>
          </w:p>
        </w:tc>
        <w:tc>
          <w:tcPr>
            <w:tcW w:w="0" w:type="auto"/>
          </w:tcPr>
          <w:p w14:paraId="2593C242" w14:textId="77777777" w:rsidR="007A1F3E" w:rsidRDefault="0005592D" w:rsidP="00BF4045">
            <w:pPr>
              <w:pStyle w:val="TableText"/>
            </w:pPr>
            <w:r>
              <w:rPr>
                <w:lang w:val="ru-RU"/>
              </w:rPr>
              <w:t>3</w:t>
            </w:r>
          </w:p>
        </w:tc>
        <w:tc>
          <w:tcPr>
            <w:tcW w:w="0" w:type="auto"/>
          </w:tcPr>
          <w:p w14:paraId="30903319" w14:textId="77777777" w:rsidR="007A1F3E" w:rsidRDefault="0005592D" w:rsidP="00BF4045">
            <w:pPr>
              <w:pStyle w:val="TableText"/>
            </w:pPr>
            <w:r>
              <w:rPr>
                <w:lang w:val="ru-RU"/>
              </w:rPr>
              <w:t>3</w:t>
            </w:r>
          </w:p>
        </w:tc>
        <w:tc>
          <w:tcPr>
            <w:tcW w:w="0" w:type="auto"/>
          </w:tcPr>
          <w:p w14:paraId="270506BF" w14:textId="77777777" w:rsidR="007A1F3E" w:rsidRDefault="0005592D" w:rsidP="00BF4045">
            <w:pPr>
              <w:pStyle w:val="TableText"/>
            </w:pPr>
            <w:r>
              <w:rPr>
                <w:lang w:val="ru-RU"/>
              </w:rPr>
              <w:t>3</w:t>
            </w:r>
          </w:p>
        </w:tc>
        <w:tc>
          <w:tcPr>
            <w:tcW w:w="0" w:type="auto"/>
          </w:tcPr>
          <w:p w14:paraId="06E09DDD" w14:textId="77777777" w:rsidR="007A1F3E" w:rsidRDefault="0005592D" w:rsidP="00BF4045">
            <w:pPr>
              <w:pStyle w:val="TableText"/>
            </w:pPr>
            <w:r>
              <w:rPr>
                <w:lang w:val="ru-RU"/>
              </w:rPr>
              <w:t>3</w:t>
            </w:r>
          </w:p>
        </w:tc>
        <w:tc>
          <w:tcPr>
            <w:tcW w:w="0" w:type="auto"/>
          </w:tcPr>
          <w:p w14:paraId="7214DDE8" w14:textId="77777777" w:rsidR="007A1F3E" w:rsidRDefault="0005592D" w:rsidP="00BF4045">
            <w:pPr>
              <w:pStyle w:val="TableText"/>
            </w:pPr>
            <w:r>
              <w:rPr>
                <w:lang w:val="ru-RU"/>
              </w:rPr>
              <w:t>1</w:t>
            </w:r>
          </w:p>
        </w:tc>
        <w:tc>
          <w:tcPr>
            <w:tcW w:w="0" w:type="auto"/>
          </w:tcPr>
          <w:p w14:paraId="2591F715" w14:textId="77777777" w:rsidR="007A1F3E" w:rsidRDefault="0005592D" w:rsidP="00BF4045">
            <w:pPr>
              <w:pStyle w:val="TableText"/>
            </w:pPr>
            <w:r>
              <w:rPr>
                <w:lang w:val="ru-RU"/>
              </w:rPr>
              <w:t>1</w:t>
            </w:r>
          </w:p>
        </w:tc>
        <w:tc>
          <w:tcPr>
            <w:tcW w:w="0" w:type="auto"/>
          </w:tcPr>
          <w:p w14:paraId="6BC0A663" w14:textId="77777777" w:rsidR="007A1F3E" w:rsidRDefault="0005592D" w:rsidP="00BF4045">
            <w:pPr>
              <w:pStyle w:val="TableText"/>
            </w:pPr>
            <w:r>
              <w:rPr>
                <w:lang w:val="ru-RU"/>
              </w:rPr>
              <w:t>1</w:t>
            </w:r>
          </w:p>
        </w:tc>
        <w:tc>
          <w:tcPr>
            <w:tcW w:w="0" w:type="auto"/>
          </w:tcPr>
          <w:p w14:paraId="58BC01EC" w14:textId="77777777" w:rsidR="007A1F3E" w:rsidRDefault="0005592D" w:rsidP="00BF4045">
            <w:pPr>
              <w:pStyle w:val="TableText"/>
            </w:pPr>
            <w:r>
              <w:rPr>
                <w:lang w:val="ru-RU"/>
              </w:rPr>
              <w:t>1</w:t>
            </w:r>
          </w:p>
        </w:tc>
      </w:tr>
      <w:tr w:rsidR="00382954" w14:paraId="45A6BE07" w14:textId="77777777" w:rsidTr="007A1F3E">
        <w:tc>
          <w:tcPr>
            <w:tcW w:w="0" w:type="auto"/>
          </w:tcPr>
          <w:p w14:paraId="5FA86958" w14:textId="77777777" w:rsidR="007A1F3E" w:rsidRDefault="0005592D" w:rsidP="00BF4045">
            <w:pPr>
              <w:pStyle w:val="TableText"/>
            </w:pPr>
            <w:r>
              <w:rPr>
                <w:lang w:val="ru-RU"/>
              </w:rPr>
              <w:t>19</w:t>
            </w:r>
          </w:p>
        </w:tc>
        <w:tc>
          <w:tcPr>
            <w:tcW w:w="0" w:type="auto"/>
          </w:tcPr>
          <w:p w14:paraId="5ADE2F8E" w14:textId="77777777" w:rsidR="007A1F3E" w:rsidRDefault="0005592D" w:rsidP="00BF4045">
            <w:pPr>
              <w:pStyle w:val="TableText"/>
            </w:pPr>
            <w:r>
              <w:rPr>
                <w:lang w:val="ru-RU"/>
              </w:rPr>
              <w:t>+6</w:t>
            </w:r>
          </w:p>
        </w:tc>
        <w:tc>
          <w:tcPr>
            <w:tcW w:w="0" w:type="auto"/>
          </w:tcPr>
          <w:p w14:paraId="18D34B95" w14:textId="77777777" w:rsidR="007A1F3E" w:rsidRDefault="0005592D" w:rsidP="00BF4045">
            <w:pPr>
              <w:pStyle w:val="TableText"/>
            </w:pPr>
            <w:r>
              <w:rPr>
                <w:lang w:val="ru-RU"/>
              </w:rPr>
              <w:t>Увеличение характеристик</w:t>
            </w:r>
          </w:p>
        </w:tc>
        <w:tc>
          <w:tcPr>
            <w:tcW w:w="0" w:type="auto"/>
          </w:tcPr>
          <w:p w14:paraId="7D07434E" w14:textId="77777777" w:rsidR="007A1F3E" w:rsidRDefault="0005592D" w:rsidP="00BF4045">
            <w:pPr>
              <w:pStyle w:val="TableText"/>
            </w:pPr>
            <w:r>
              <w:rPr>
                <w:lang w:val="ru-RU"/>
              </w:rPr>
              <w:t>4</w:t>
            </w:r>
          </w:p>
        </w:tc>
        <w:tc>
          <w:tcPr>
            <w:tcW w:w="0" w:type="auto"/>
          </w:tcPr>
          <w:p w14:paraId="1AADFFAC" w14:textId="77777777" w:rsidR="007A1F3E" w:rsidRDefault="0005592D" w:rsidP="00BF4045">
            <w:pPr>
              <w:pStyle w:val="TableText"/>
            </w:pPr>
            <w:r>
              <w:rPr>
                <w:lang w:val="ru-RU"/>
              </w:rPr>
              <w:t>22</w:t>
            </w:r>
          </w:p>
        </w:tc>
        <w:tc>
          <w:tcPr>
            <w:tcW w:w="0" w:type="auto"/>
          </w:tcPr>
          <w:p w14:paraId="20363889" w14:textId="77777777" w:rsidR="007A1F3E" w:rsidRDefault="0005592D" w:rsidP="00BF4045">
            <w:pPr>
              <w:pStyle w:val="TableText"/>
            </w:pPr>
            <w:r>
              <w:rPr>
                <w:lang w:val="ru-RU"/>
              </w:rPr>
              <w:t>4</w:t>
            </w:r>
          </w:p>
        </w:tc>
        <w:tc>
          <w:tcPr>
            <w:tcW w:w="0" w:type="auto"/>
          </w:tcPr>
          <w:p w14:paraId="5B23AB72" w14:textId="77777777" w:rsidR="007A1F3E" w:rsidRDefault="0005592D" w:rsidP="00BF4045">
            <w:pPr>
              <w:pStyle w:val="TableText"/>
            </w:pPr>
            <w:r>
              <w:rPr>
                <w:lang w:val="ru-RU"/>
              </w:rPr>
              <w:t>3</w:t>
            </w:r>
          </w:p>
        </w:tc>
        <w:tc>
          <w:tcPr>
            <w:tcW w:w="0" w:type="auto"/>
          </w:tcPr>
          <w:p w14:paraId="02751FCA" w14:textId="77777777" w:rsidR="007A1F3E" w:rsidRDefault="0005592D" w:rsidP="00BF4045">
            <w:pPr>
              <w:pStyle w:val="TableText"/>
            </w:pPr>
            <w:r>
              <w:rPr>
                <w:lang w:val="ru-RU"/>
              </w:rPr>
              <w:t>3</w:t>
            </w:r>
          </w:p>
        </w:tc>
        <w:tc>
          <w:tcPr>
            <w:tcW w:w="0" w:type="auto"/>
          </w:tcPr>
          <w:p w14:paraId="62514705" w14:textId="77777777" w:rsidR="007A1F3E" w:rsidRDefault="0005592D" w:rsidP="00BF4045">
            <w:pPr>
              <w:pStyle w:val="TableText"/>
            </w:pPr>
            <w:r>
              <w:rPr>
                <w:lang w:val="ru-RU"/>
              </w:rPr>
              <w:t>3</w:t>
            </w:r>
          </w:p>
        </w:tc>
        <w:tc>
          <w:tcPr>
            <w:tcW w:w="0" w:type="auto"/>
          </w:tcPr>
          <w:p w14:paraId="631E8553" w14:textId="77777777" w:rsidR="007A1F3E" w:rsidRDefault="0005592D" w:rsidP="00BF4045">
            <w:pPr>
              <w:pStyle w:val="TableText"/>
            </w:pPr>
            <w:r>
              <w:rPr>
                <w:lang w:val="ru-RU"/>
              </w:rPr>
              <w:t>3</w:t>
            </w:r>
          </w:p>
        </w:tc>
        <w:tc>
          <w:tcPr>
            <w:tcW w:w="0" w:type="auto"/>
          </w:tcPr>
          <w:p w14:paraId="24EDB152" w14:textId="77777777" w:rsidR="007A1F3E" w:rsidRDefault="0005592D" w:rsidP="00BF4045">
            <w:pPr>
              <w:pStyle w:val="TableText"/>
            </w:pPr>
            <w:r>
              <w:rPr>
                <w:lang w:val="ru-RU"/>
              </w:rPr>
              <w:t>2</w:t>
            </w:r>
          </w:p>
        </w:tc>
        <w:tc>
          <w:tcPr>
            <w:tcW w:w="0" w:type="auto"/>
          </w:tcPr>
          <w:p w14:paraId="4DB86D68" w14:textId="77777777" w:rsidR="007A1F3E" w:rsidRDefault="0005592D" w:rsidP="00BF4045">
            <w:pPr>
              <w:pStyle w:val="TableText"/>
            </w:pPr>
            <w:r>
              <w:rPr>
                <w:lang w:val="ru-RU"/>
              </w:rPr>
              <w:t>1</w:t>
            </w:r>
          </w:p>
        </w:tc>
        <w:tc>
          <w:tcPr>
            <w:tcW w:w="0" w:type="auto"/>
          </w:tcPr>
          <w:p w14:paraId="374A07B9" w14:textId="77777777" w:rsidR="007A1F3E" w:rsidRDefault="0005592D" w:rsidP="00BF4045">
            <w:pPr>
              <w:pStyle w:val="TableText"/>
            </w:pPr>
            <w:r>
              <w:rPr>
                <w:lang w:val="ru-RU"/>
              </w:rPr>
              <w:t>1</w:t>
            </w:r>
          </w:p>
        </w:tc>
        <w:tc>
          <w:tcPr>
            <w:tcW w:w="0" w:type="auto"/>
          </w:tcPr>
          <w:p w14:paraId="2E170EFD" w14:textId="77777777" w:rsidR="007A1F3E" w:rsidRDefault="0005592D" w:rsidP="00BF4045">
            <w:pPr>
              <w:pStyle w:val="TableText"/>
            </w:pPr>
            <w:r>
              <w:rPr>
                <w:lang w:val="ru-RU"/>
              </w:rPr>
              <w:t>1</w:t>
            </w:r>
          </w:p>
        </w:tc>
      </w:tr>
      <w:tr w:rsidR="00382954" w14:paraId="1FC418F2" w14:textId="77777777" w:rsidTr="007A1F3E">
        <w:tc>
          <w:tcPr>
            <w:tcW w:w="0" w:type="auto"/>
          </w:tcPr>
          <w:p w14:paraId="28D4DC46" w14:textId="77777777" w:rsidR="007A1F3E" w:rsidRDefault="0005592D" w:rsidP="00BF4045">
            <w:pPr>
              <w:pStyle w:val="TableText"/>
            </w:pPr>
            <w:r>
              <w:rPr>
                <w:lang w:val="ru-RU"/>
              </w:rPr>
              <w:t>20</w:t>
            </w:r>
          </w:p>
        </w:tc>
        <w:tc>
          <w:tcPr>
            <w:tcW w:w="0" w:type="auto"/>
          </w:tcPr>
          <w:p w14:paraId="09133915" w14:textId="77777777" w:rsidR="007A1F3E" w:rsidRDefault="0005592D" w:rsidP="00BF4045">
            <w:pPr>
              <w:pStyle w:val="TableText"/>
            </w:pPr>
            <w:r>
              <w:rPr>
                <w:lang w:val="ru-RU"/>
              </w:rPr>
              <w:t>+6</w:t>
            </w:r>
          </w:p>
        </w:tc>
        <w:tc>
          <w:tcPr>
            <w:tcW w:w="0" w:type="auto"/>
          </w:tcPr>
          <w:p w14:paraId="41819154" w14:textId="77777777" w:rsidR="007A1F3E" w:rsidRDefault="0005592D" w:rsidP="00BF4045">
            <w:pPr>
              <w:pStyle w:val="TableText"/>
            </w:pPr>
            <w:r>
              <w:rPr>
                <w:lang w:val="ru-RU"/>
              </w:rPr>
              <w:t>Превосходное вдохновение</w:t>
            </w:r>
          </w:p>
        </w:tc>
        <w:tc>
          <w:tcPr>
            <w:tcW w:w="0" w:type="auto"/>
          </w:tcPr>
          <w:p w14:paraId="22B10DEC" w14:textId="77777777" w:rsidR="007A1F3E" w:rsidRDefault="0005592D" w:rsidP="00BF4045">
            <w:pPr>
              <w:pStyle w:val="TableText"/>
            </w:pPr>
            <w:r>
              <w:rPr>
                <w:lang w:val="ru-RU"/>
              </w:rPr>
              <w:t>4</w:t>
            </w:r>
          </w:p>
        </w:tc>
        <w:tc>
          <w:tcPr>
            <w:tcW w:w="0" w:type="auto"/>
          </w:tcPr>
          <w:p w14:paraId="7D6FD85E" w14:textId="77777777" w:rsidR="007A1F3E" w:rsidRDefault="0005592D" w:rsidP="00BF4045">
            <w:pPr>
              <w:pStyle w:val="TableText"/>
            </w:pPr>
            <w:r>
              <w:rPr>
                <w:lang w:val="ru-RU"/>
              </w:rPr>
              <w:t>22</w:t>
            </w:r>
          </w:p>
        </w:tc>
        <w:tc>
          <w:tcPr>
            <w:tcW w:w="0" w:type="auto"/>
          </w:tcPr>
          <w:p w14:paraId="46CC92D9" w14:textId="77777777" w:rsidR="007A1F3E" w:rsidRDefault="0005592D" w:rsidP="00BF4045">
            <w:pPr>
              <w:pStyle w:val="TableText"/>
            </w:pPr>
            <w:r>
              <w:rPr>
                <w:lang w:val="ru-RU"/>
              </w:rPr>
              <w:t>4</w:t>
            </w:r>
          </w:p>
        </w:tc>
        <w:tc>
          <w:tcPr>
            <w:tcW w:w="0" w:type="auto"/>
          </w:tcPr>
          <w:p w14:paraId="312A5CAF" w14:textId="77777777" w:rsidR="007A1F3E" w:rsidRDefault="0005592D" w:rsidP="00BF4045">
            <w:pPr>
              <w:pStyle w:val="TableText"/>
            </w:pPr>
            <w:r>
              <w:rPr>
                <w:lang w:val="ru-RU"/>
              </w:rPr>
              <w:t>3</w:t>
            </w:r>
          </w:p>
        </w:tc>
        <w:tc>
          <w:tcPr>
            <w:tcW w:w="0" w:type="auto"/>
          </w:tcPr>
          <w:p w14:paraId="413274D9" w14:textId="77777777" w:rsidR="007A1F3E" w:rsidRDefault="0005592D" w:rsidP="00BF4045">
            <w:pPr>
              <w:pStyle w:val="TableText"/>
            </w:pPr>
            <w:r>
              <w:rPr>
                <w:lang w:val="ru-RU"/>
              </w:rPr>
              <w:t>3</w:t>
            </w:r>
          </w:p>
        </w:tc>
        <w:tc>
          <w:tcPr>
            <w:tcW w:w="0" w:type="auto"/>
          </w:tcPr>
          <w:p w14:paraId="47B9896A" w14:textId="77777777" w:rsidR="007A1F3E" w:rsidRDefault="0005592D" w:rsidP="00BF4045">
            <w:pPr>
              <w:pStyle w:val="TableText"/>
            </w:pPr>
            <w:r>
              <w:rPr>
                <w:lang w:val="ru-RU"/>
              </w:rPr>
              <w:t>3</w:t>
            </w:r>
          </w:p>
        </w:tc>
        <w:tc>
          <w:tcPr>
            <w:tcW w:w="0" w:type="auto"/>
          </w:tcPr>
          <w:p w14:paraId="33D98685" w14:textId="77777777" w:rsidR="007A1F3E" w:rsidRDefault="0005592D" w:rsidP="00BF4045">
            <w:pPr>
              <w:pStyle w:val="TableText"/>
            </w:pPr>
            <w:r>
              <w:rPr>
                <w:lang w:val="ru-RU"/>
              </w:rPr>
              <w:t>3</w:t>
            </w:r>
          </w:p>
        </w:tc>
        <w:tc>
          <w:tcPr>
            <w:tcW w:w="0" w:type="auto"/>
          </w:tcPr>
          <w:p w14:paraId="3B0A5C15" w14:textId="77777777" w:rsidR="007A1F3E" w:rsidRDefault="0005592D" w:rsidP="00BF4045">
            <w:pPr>
              <w:pStyle w:val="TableText"/>
            </w:pPr>
            <w:r>
              <w:rPr>
                <w:lang w:val="ru-RU"/>
              </w:rPr>
              <w:t>2</w:t>
            </w:r>
          </w:p>
        </w:tc>
        <w:tc>
          <w:tcPr>
            <w:tcW w:w="0" w:type="auto"/>
          </w:tcPr>
          <w:p w14:paraId="177B5B36" w14:textId="77777777" w:rsidR="007A1F3E" w:rsidRDefault="0005592D" w:rsidP="00BF4045">
            <w:pPr>
              <w:pStyle w:val="TableText"/>
            </w:pPr>
            <w:r>
              <w:rPr>
                <w:lang w:val="ru-RU"/>
              </w:rPr>
              <w:t>2</w:t>
            </w:r>
          </w:p>
        </w:tc>
        <w:tc>
          <w:tcPr>
            <w:tcW w:w="0" w:type="auto"/>
          </w:tcPr>
          <w:p w14:paraId="7266E854" w14:textId="77777777" w:rsidR="007A1F3E" w:rsidRDefault="0005592D" w:rsidP="00BF4045">
            <w:pPr>
              <w:pStyle w:val="TableText"/>
            </w:pPr>
            <w:r>
              <w:rPr>
                <w:lang w:val="ru-RU"/>
              </w:rPr>
              <w:t>1</w:t>
            </w:r>
          </w:p>
        </w:tc>
        <w:tc>
          <w:tcPr>
            <w:tcW w:w="0" w:type="auto"/>
          </w:tcPr>
          <w:p w14:paraId="70EBC3D1" w14:textId="77777777" w:rsidR="007A1F3E" w:rsidRDefault="0005592D" w:rsidP="00BF4045">
            <w:pPr>
              <w:pStyle w:val="TableText"/>
            </w:pPr>
            <w:r>
              <w:rPr>
                <w:lang w:val="ru-RU"/>
              </w:rPr>
              <w:t>1</w:t>
            </w:r>
          </w:p>
        </w:tc>
      </w:tr>
    </w:tbl>
    <w:p w14:paraId="40FDC4AB" w14:textId="77777777" w:rsidR="007A1F3E" w:rsidRDefault="0005592D" w:rsidP="005D7E17">
      <w:pPr>
        <w:pStyle w:val="Heading4ToC"/>
      </w:pPr>
      <w:bookmarkStart w:id="67" w:name="spellcasting"/>
      <w:r>
        <w:rPr>
          <w:lang w:val="ru-RU"/>
        </w:rPr>
        <w:t>Сотворение заклинаний</w:t>
      </w:r>
      <w:bookmarkEnd w:id="67"/>
    </w:p>
    <w:p w14:paraId="626EBC45" w14:textId="77777777" w:rsidR="007A1F3E" w:rsidRPr="00BF4045" w:rsidRDefault="0005592D" w:rsidP="003D1BBA">
      <w:pPr>
        <w:pStyle w:val="BasicTextParagraph1"/>
        <w:rPr>
          <w:lang w:val="ru-RU"/>
        </w:rPr>
      </w:pPr>
      <w:r>
        <w:rPr>
          <w:lang w:val="ru-RU"/>
        </w:rPr>
        <w:t>Вы научились изменять ткань реальности в соответствии с вашими волей и музыкой.</w:t>
      </w:r>
    </w:p>
    <w:p w14:paraId="4D398F56" w14:textId="77777777" w:rsidR="007A1F3E" w:rsidRPr="00BF4045" w:rsidRDefault="0005592D" w:rsidP="003D1BBA">
      <w:pPr>
        <w:pStyle w:val="BasicTextParagraph2"/>
        <w:rPr>
          <w:lang w:val="ru-RU"/>
        </w:rPr>
      </w:pPr>
      <w:r>
        <w:rPr>
          <w:lang w:val="ru-RU"/>
        </w:rPr>
        <w:t>Ваши заклинания являются частью вашего обширного репертуара; это магия, которой вы найдёте применение в любой ситуации.</w:t>
      </w:r>
    </w:p>
    <w:p w14:paraId="343CC224" w14:textId="52AE649C" w:rsidR="007A1F3E" w:rsidRPr="00BF4045" w:rsidRDefault="0005592D" w:rsidP="00782F8B">
      <w:pPr>
        <w:pStyle w:val="Heading5ToC"/>
        <w:rPr>
          <w:lang w:val="ru-RU"/>
        </w:rPr>
      </w:pPr>
      <w:bookmarkStart w:id="68" w:name="cantrips"/>
      <w:r>
        <w:rPr>
          <w:lang w:val="ru-RU"/>
        </w:rPr>
        <w:t>Заговоры</w:t>
      </w:r>
      <w:bookmarkEnd w:id="68"/>
    </w:p>
    <w:p w14:paraId="19F0A823" w14:textId="35677987" w:rsidR="007A1F3E" w:rsidRPr="00BF4045" w:rsidRDefault="0005592D" w:rsidP="003D1BBA">
      <w:pPr>
        <w:pStyle w:val="BasicTextParagraph1"/>
        <w:rPr>
          <w:lang w:val="ru-RU"/>
        </w:rPr>
      </w:pPr>
      <w:r>
        <w:rPr>
          <w:lang w:val="ru-RU"/>
        </w:rPr>
        <w:t xml:space="preserve">Вы знаете два заговора из списка доступных для барда на ваш выбор. Вы выучите дополнительные заговоры барда по вашему выбору на более высоких уровнях, как это показано в </w:t>
      </w:r>
      <w:del w:id="69" w:author="Konstantin Malyutin" w:date="2021-02-01T16:12:00Z">
        <w:r w:rsidDel="002D35C3">
          <w:rPr>
            <w:lang w:val="ru-RU"/>
          </w:rPr>
          <w:delText>стоблце</w:delText>
        </w:r>
      </w:del>
      <w:ins w:id="70" w:author="Konstantin Malyutin" w:date="2021-02-01T16:12:00Z">
        <w:r w:rsidR="002D35C3">
          <w:rPr>
            <w:lang w:val="ru-RU"/>
          </w:rPr>
          <w:t>столбце</w:t>
        </w:r>
      </w:ins>
      <w:ins w:id="71" w:author="Konstantin Malyutin" w:date="2021-02-01T16:00:00Z">
        <w:r w:rsidR="00020DF5">
          <w:rPr>
            <w:lang w:val="ru-RU"/>
          </w:rPr>
          <w:t>.</w:t>
        </w:r>
      </w:ins>
      <w:r>
        <w:rPr>
          <w:lang w:val="ru-RU"/>
        </w:rPr>
        <w:t xml:space="preserve">  Известные заговоры таблицы Барда.</w:t>
      </w:r>
    </w:p>
    <w:p w14:paraId="406EFE03" w14:textId="7547F65A" w:rsidR="007A1F3E" w:rsidRPr="00BF4045" w:rsidRDefault="0005592D" w:rsidP="00782F8B">
      <w:pPr>
        <w:pStyle w:val="Heading5ToC"/>
        <w:rPr>
          <w:lang w:val="ru-RU"/>
        </w:rPr>
      </w:pPr>
      <w:bookmarkStart w:id="72" w:name="spell-slots"/>
      <w:r>
        <w:rPr>
          <w:lang w:val="ru-RU"/>
        </w:rPr>
        <w:lastRenderedPageBreak/>
        <w:t>ЯЧЕЙКИ ЗАКЛИНАНИЙ</w:t>
      </w:r>
      <w:bookmarkEnd w:id="72"/>
    </w:p>
    <w:p w14:paraId="7D1394E0" w14:textId="77777777" w:rsidR="007A1F3E" w:rsidRPr="00BF4045" w:rsidRDefault="0005592D" w:rsidP="003D1BBA">
      <w:pPr>
        <w:pStyle w:val="BasicTextParagraph1"/>
        <w:rPr>
          <w:lang w:val="ru-RU"/>
        </w:rPr>
      </w:pPr>
      <w:r>
        <w:rPr>
          <w:lang w:val="ru-RU"/>
        </w:rPr>
        <w:t xml:space="preserve">Таблица «Бард» показывает, сколько ячеек заклинаний у вас есть для заклинаний 1 и других кругов. Для использования заклинания вы должны потратить ячейку соответствующего, либо превышающего уровня. Вы восстанавливаете все потраченные ячейки заклинаний после завершения </w:t>
      </w:r>
      <w:del w:id="73" w:author="Konstantin Malyutin" w:date="2021-02-01T16:00:00Z">
        <w:r w:rsidDel="00020DF5">
          <w:rPr>
            <w:lang w:val="ru-RU"/>
          </w:rPr>
          <w:delText xml:space="preserve"> </w:delText>
        </w:r>
      </w:del>
      <w:r>
        <w:rPr>
          <w:lang w:val="ru-RU"/>
        </w:rPr>
        <w:t>длинного отдыха.</w:t>
      </w:r>
    </w:p>
    <w:p w14:paraId="734342C4" w14:textId="77777777" w:rsidR="007A1F3E" w:rsidRPr="00BF4045" w:rsidRDefault="0005592D" w:rsidP="003D1BBA">
      <w:pPr>
        <w:pStyle w:val="BasicTextParagraph2"/>
        <w:rPr>
          <w:lang w:val="ru-RU"/>
        </w:rPr>
      </w:pPr>
      <w:r>
        <w:rPr>
          <w:lang w:val="ru-RU"/>
        </w:rPr>
        <w:t>Например, если вы знаете заклинание 1 круга</w:t>
      </w:r>
      <w:r>
        <w:rPr>
          <w:i/>
          <w:lang w:val="ru-RU"/>
        </w:rPr>
        <w:t xml:space="preserve"> лечение ран</w:t>
      </w:r>
      <w:r>
        <w:rPr>
          <w:lang w:val="ru-RU"/>
        </w:rPr>
        <w:t>, и у вас есть ячейки 1 и 2 кругов, вы можете использовать</w:t>
      </w:r>
      <w:del w:id="74" w:author="Konstantin Malyutin" w:date="2021-02-01T16:00:00Z">
        <w:r w:rsidDel="00020DF5">
          <w:rPr>
            <w:lang w:val="ru-RU"/>
          </w:rPr>
          <w:delText xml:space="preserve"> </w:delText>
        </w:r>
      </w:del>
      <w:r>
        <w:rPr>
          <w:lang w:val="ru-RU"/>
        </w:rPr>
        <w:t xml:space="preserve"> </w:t>
      </w:r>
      <w:r>
        <w:rPr>
          <w:i/>
          <w:lang w:val="ru-RU"/>
        </w:rPr>
        <w:t>лечение ран</w:t>
      </w:r>
      <w:r>
        <w:rPr>
          <w:lang w:val="ru-RU"/>
        </w:rPr>
        <w:t xml:space="preserve"> с помощью любой из этих ячеек.</w:t>
      </w:r>
    </w:p>
    <w:p w14:paraId="766560E5" w14:textId="76C3D81E" w:rsidR="007A1F3E" w:rsidRPr="00BF4045" w:rsidRDefault="0005592D" w:rsidP="00782F8B">
      <w:pPr>
        <w:pStyle w:val="Heading5ToC"/>
        <w:rPr>
          <w:lang w:val="ru-RU"/>
        </w:rPr>
      </w:pPr>
      <w:bookmarkStart w:id="75" w:name="spells-known-of-1st-level-and-higher"/>
      <w:r>
        <w:rPr>
          <w:lang w:val="ru-RU"/>
        </w:rPr>
        <w:t>ИЗВЕСТНЫЕ ЗАКЛИНАНИЯ ПЕРВОГО И БОЛЕЕ ВЫСОКИХ КРУГОВ</w:t>
      </w:r>
      <w:bookmarkEnd w:id="75"/>
    </w:p>
    <w:p w14:paraId="2A432F99" w14:textId="77777777" w:rsidR="007A1F3E" w:rsidRPr="00BF4045" w:rsidRDefault="0005592D" w:rsidP="003D1BBA">
      <w:pPr>
        <w:pStyle w:val="BasicTextParagraph1"/>
        <w:rPr>
          <w:lang w:val="ru-RU"/>
        </w:rPr>
      </w:pPr>
      <w:r>
        <w:rPr>
          <w:lang w:val="ru-RU"/>
        </w:rPr>
        <w:t>Вы знаете четыре заклинания 1 круга на свой выбор из списка доступных барду.</w:t>
      </w:r>
    </w:p>
    <w:p w14:paraId="6E85C48A" w14:textId="77777777" w:rsidR="007A1F3E" w:rsidRPr="00BF4045" w:rsidRDefault="0005592D" w:rsidP="003D1BBA">
      <w:pPr>
        <w:pStyle w:val="BasicTextParagraph2"/>
        <w:rPr>
          <w:lang w:val="ru-RU"/>
        </w:rPr>
      </w:pPr>
      <w:r>
        <w:rPr>
          <w:lang w:val="ru-RU"/>
        </w:rPr>
        <w:t>Столбец «Известные заклинания» барда показывает, когда вы сможете выучить новые заклинания. Круг заклинаний не должен превышать круг самой высокой имеющейся у вас ячейки заклинаний. Например, когда вы достигнете 3 уровня в этом классе, вы можете выучить одно новое заклинание 1 или 2 круга.</w:t>
      </w:r>
    </w:p>
    <w:p w14:paraId="1CD1D8AC" w14:textId="77777777" w:rsidR="007A1F3E" w:rsidRPr="00BF4045" w:rsidRDefault="0005592D" w:rsidP="003D1BBA">
      <w:pPr>
        <w:pStyle w:val="BasicTextParagraph2"/>
        <w:rPr>
          <w:lang w:val="ru-RU"/>
        </w:rPr>
      </w:pPr>
      <w:r>
        <w:rPr>
          <w:lang w:val="ru-RU"/>
        </w:rPr>
        <w:t>Кроме того, когда вы получаете уровень в этом классе, вы можете выбрать одно из известных вам заклинаний барда и заменить его другим заклинанием из списка заклинаний барда, который также должен иметь уровень, для которого у вас есть слоты заклинаний.</w:t>
      </w:r>
    </w:p>
    <w:p w14:paraId="3971FFBF" w14:textId="0FADF966" w:rsidR="007A1F3E" w:rsidRPr="00BF4045" w:rsidRDefault="0005592D" w:rsidP="00782F8B">
      <w:pPr>
        <w:pStyle w:val="Heading5ToC"/>
        <w:rPr>
          <w:lang w:val="ru-RU"/>
        </w:rPr>
      </w:pPr>
      <w:bookmarkStart w:id="76" w:name="spellcasting-ability"/>
      <w:r>
        <w:rPr>
          <w:lang w:val="ru-RU"/>
        </w:rPr>
        <w:t>Заклинательная характеристика</w:t>
      </w:r>
      <w:bookmarkEnd w:id="76"/>
    </w:p>
    <w:p w14:paraId="656D243E" w14:textId="6A8B04C4" w:rsidR="007A1F3E" w:rsidRPr="00BF4045" w:rsidRDefault="0005592D" w:rsidP="003D1BBA">
      <w:pPr>
        <w:pStyle w:val="BasicTextParagraph1"/>
        <w:rPr>
          <w:lang w:val="ru-RU"/>
        </w:rPr>
      </w:pPr>
      <w:r>
        <w:rPr>
          <w:lang w:val="ru-RU"/>
        </w:rPr>
        <w:t>При сотворении заклинаний бард использует свою Харизму. Ваша магия проистекает из сердечности и душевности, которую вы вкладываете в исполнение музыки и произнесение речей. Вы используете Харизму в случаях, когда заклинание ссылается на Заклинательную характеристику.  Кроме того,</w:t>
      </w:r>
      <w:ins w:id="77" w:author="Konstantin Malyutin" w:date="2021-02-01T16:00:00Z">
        <w:r w:rsidR="00020DF5">
          <w:rPr>
            <w:lang w:val="ru-RU"/>
          </w:rPr>
          <w:t xml:space="preserve"> </w:t>
        </w:r>
      </w:ins>
      <w:r>
        <w:rPr>
          <w:lang w:val="ru-RU"/>
        </w:rPr>
        <w:t xml:space="preserve">вы используете Харизму при определении УС </w:t>
      </w:r>
      <w:del w:id="78" w:author="Konstantin Malyutin" w:date="2021-02-01T16:01:00Z">
        <w:r w:rsidDel="00020DF5">
          <w:rPr>
            <w:lang w:val="ru-RU"/>
          </w:rPr>
          <w:delText xml:space="preserve"> </w:delText>
        </w:r>
      </w:del>
      <w:r>
        <w:rPr>
          <w:lang w:val="ru-RU"/>
        </w:rPr>
        <w:t>спасбросков от ваших заклинаний барда, и при броске атаки заклинаниями.</w:t>
      </w:r>
    </w:p>
    <w:p w14:paraId="271440E8" w14:textId="77777777" w:rsidR="007A1F3E" w:rsidRPr="00BF4045" w:rsidRDefault="0005592D" w:rsidP="003D1BBA">
      <w:pPr>
        <w:pStyle w:val="BasicTextParagraph2"/>
        <w:rPr>
          <w:lang w:val="ru-RU"/>
        </w:rPr>
      </w:pPr>
      <w:r>
        <w:rPr>
          <w:b/>
          <w:lang w:val="ru-RU"/>
        </w:rPr>
        <w:t>УС спасбросков заклинаний</w:t>
      </w:r>
      <w:r>
        <w:rPr>
          <w:lang w:val="ru-RU"/>
        </w:rPr>
        <w:t xml:space="preserve"> = 8 + бонус владения + модификатор Харизмы</w:t>
      </w:r>
    </w:p>
    <w:p w14:paraId="4F0ACAB7" w14:textId="77777777" w:rsidR="007A1F3E" w:rsidRPr="00BF4045" w:rsidRDefault="0005592D" w:rsidP="003D1BBA">
      <w:pPr>
        <w:pStyle w:val="BasicTextParagraph2"/>
        <w:rPr>
          <w:lang w:val="ru-RU"/>
        </w:rPr>
      </w:pPr>
      <w:r>
        <w:rPr>
          <w:b/>
          <w:lang w:val="ru-RU"/>
        </w:rPr>
        <w:t>Модификатор броска заклинательной атаки</w:t>
      </w:r>
      <w:r>
        <w:rPr>
          <w:lang w:val="ru-RU"/>
        </w:rPr>
        <w:t xml:space="preserve"> = бонус владения + модификатор Харизмы </w:t>
      </w:r>
    </w:p>
    <w:p w14:paraId="6C0F9E6D" w14:textId="7769EFBE" w:rsidR="007A1F3E" w:rsidRPr="00BF4045" w:rsidRDefault="0005592D" w:rsidP="00782F8B">
      <w:pPr>
        <w:pStyle w:val="Heading5ToC"/>
        <w:rPr>
          <w:lang w:val="ru-RU"/>
        </w:rPr>
      </w:pPr>
      <w:bookmarkStart w:id="79" w:name="ritual-casting"/>
      <w:r>
        <w:rPr>
          <w:lang w:val="ru-RU"/>
        </w:rPr>
        <w:t>Ритуальное сотворение</w:t>
      </w:r>
      <w:bookmarkEnd w:id="79"/>
    </w:p>
    <w:p w14:paraId="2E3DB489" w14:textId="77777777" w:rsidR="007A1F3E" w:rsidRPr="00BF4045" w:rsidRDefault="0005592D" w:rsidP="003D1BBA">
      <w:pPr>
        <w:pStyle w:val="BasicTextParagraph1"/>
        <w:rPr>
          <w:lang w:val="ru-RU"/>
        </w:rPr>
      </w:pPr>
      <w:r>
        <w:rPr>
          <w:lang w:val="ru-RU"/>
        </w:rPr>
        <w:t>Вы можете сотворить любое известное вам заклинание барда в качестве ритуала, если заклинание позволяет это.</w:t>
      </w:r>
    </w:p>
    <w:p w14:paraId="1043A5D8" w14:textId="11DC581F" w:rsidR="007A1F3E" w:rsidRPr="00BF4045" w:rsidRDefault="0005592D" w:rsidP="00782F8B">
      <w:pPr>
        <w:pStyle w:val="Heading5ToC"/>
        <w:rPr>
          <w:lang w:val="ru-RU"/>
        </w:rPr>
      </w:pPr>
      <w:bookmarkStart w:id="80" w:name="spellcasting-focus"/>
      <w:r>
        <w:rPr>
          <w:lang w:val="ru-RU"/>
        </w:rPr>
        <w:t>Заклинательный фокус</w:t>
      </w:r>
      <w:bookmarkEnd w:id="80"/>
    </w:p>
    <w:p w14:paraId="0E3DFA2E" w14:textId="77777777" w:rsidR="007A1F3E" w:rsidRPr="00BF4045" w:rsidRDefault="0005592D" w:rsidP="003D1BBA">
      <w:pPr>
        <w:pStyle w:val="BasicTextParagraph1"/>
        <w:rPr>
          <w:lang w:val="ru-RU"/>
        </w:rPr>
      </w:pPr>
      <w:r>
        <w:rPr>
          <w:lang w:val="ru-RU"/>
        </w:rPr>
        <w:t>Вы можете использовать ваш музыкальный инструмент (смотрите в "Снаряжении") в качестве фокуса для ваших заклинаний барда.</w:t>
      </w:r>
    </w:p>
    <w:p w14:paraId="7AB37EB7" w14:textId="5A189964" w:rsidR="007A1F3E" w:rsidRPr="00BF4045" w:rsidRDefault="0005592D" w:rsidP="005D7E17">
      <w:pPr>
        <w:pStyle w:val="Heading4ToC"/>
        <w:rPr>
          <w:lang w:val="ru-RU"/>
        </w:rPr>
      </w:pPr>
      <w:bookmarkStart w:id="81" w:name="bardic-inspiration"/>
      <w:r>
        <w:rPr>
          <w:lang w:val="ru-RU"/>
        </w:rPr>
        <w:t>ВДОХНОВЕНИЕ БАРДА</w:t>
      </w:r>
      <w:bookmarkEnd w:id="81"/>
    </w:p>
    <w:p w14:paraId="531121AC" w14:textId="77777777" w:rsidR="007A1F3E" w:rsidRPr="00BF4045" w:rsidRDefault="0005592D" w:rsidP="003D1BBA">
      <w:pPr>
        <w:pStyle w:val="BasicTextParagraph1"/>
        <w:rPr>
          <w:lang w:val="ru-RU"/>
        </w:rPr>
      </w:pPr>
      <w:r>
        <w:rPr>
          <w:lang w:val="ru-RU"/>
        </w:rPr>
        <w:t>Своими словами или музыкой вы можете вдохновлять других. Для этого вы должны бонусным действием выбрать одно существо, отличное от вас, в пределах 60 футов, которое может вас слышать. Это существо получает кость бардовского вдохновения — к6.</w:t>
      </w:r>
    </w:p>
    <w:p w14:paraId="5345B29A" w14:textId="77777777" w:rsidR="007A1F3E" w:rsidRPr="00BF4045" w:rsidRDefault="0005592D" w:rsidP="003D1BBA">
      <w:pPr>
        <w:pStyle w:val="BasicTextParagraph2"/>
        <w:rPr>
          <w:lang w:val="ru-RU"/>
        </w:rPr>
      </w:pPr>
      <w:r>
        <w:rPr>
          <w:lang w:val="ru-RU"/>
        </w:rPr>
        <w:t>В течение следующих 10 минут это существо может один раз бросить эту кость и добавить результат к проверке характеристики, броску атаки или спасброску, который оно совершает. Существо может принять решение о броске кости вдохновения уже после броска к20, но должно сделать это прежде, чем Мастер объявит результат броска. Как только кость бардовского вдохновения брошена, она исчезает. Существо может иметь только одну такую кость одновременно.</w:t>
      </w:r>
    </w:p>
    <w:p w14:paraId="33E1A619" w14:textId="4A155F1D" w:rsidR="007A1F3E" w:rsidRPr="00BF4045" w:rsidRDefault="0005592D" w:rsidP="003D1BBA">
      <w:pPr>
        <w:pStyle w:val="BasicTextParagraph2"/>
        <w:rPr>
          <w:lang w:val="ru-RU"/>
        </w:rPr>
      </w:pPr>
      <w:r>
        <w:rPr>
          <w:lang w:val="ru-RU"/>
        </w:rPr>
        <w:t>Вы можете использовать это умение количество раз, равное модификатору вашей Харизмы,</w:t>
      </w:r>
      <w:ins w:id="82" w:author="Konstantin Malyutin" w:date="2021-02-01T16:01:00Z">
        <w:r w:rsidR="00020DF5">
          <w:rPr>
            <w:lang w:val="ru-RU"/>
          </w:rPr>
          <w:t xml:space="preserve"> </w:t>
        </w:r>
      </w:ins>
      <w:r>
        <w:rPr>
          <w:lang w:val="ru-RU"/>
        </w:rPr>
        <w:t xml:space="preserve">но как минимум один раз. Потраченные использования этого умения восстанавливаются после длинного отдыха.  </w:t>
      </w:r>
    </w:p>
    <w:p w14:paraId="72ADD2FD" w14:textId="77777777" w:rsidR="007A1F3E" w:rsidRPr="00BF4045" w:rsidRDefault="0005592D" w:rsidP="003D1BBA">
      <w:pPr>
        <w:pStyle w:val="BasicTextParagraph2"/>
        <w:rPr>
          <w:lang w:val="ru-RU"/>
        </w:rPr>
      </w:pPr>
      <w:r>
        <w:rPr>
          <w:lang w:val="ru-RU"/>
        </w:rPr>
        <w:t>Ваша кость бардовского вдохновения изменяется с ростом вашего уровня в этом классе. Она становится к8 на 5 уровне, к10 на 10 уровне и к12 на 15 уровне.</w:t>
      </w:r>
    </w:p>
    <w:p w14:paraId="11841FCF" w14:textId="7F5765A5" w:rsidR="007A1F3E" w:rsidRPr="00BF4045" w:rsidRDefault="0005592D" w:rsidP="005D7E17">
      <w:pPr>
        <w:pStyle w:val="Heading4ToC"/>
        <w:rPr>
          <w:lang w:val="ru-RU"/>
        </w:rPr>
      </w:pPr>
      <w:bookmarkStart w:id="83" w:name="jack-of-all-trades"/>
      <w:r>
        <w:rPr>
          <w:lang w:val="ru-RU"/>
        </w:rPr>
        <w:t>Мастер на все руки</w:t>
      </w:r>
      <w:bookmarkEnd w:id="83"/>
    </w:p>
    <w:p w14:paraId="14C51142" w14:textId="77777777" w:rsidR="007A1F3E" w:rsidRPr="00BF4045" w:rsidRDefault="0005592D" w:rsidP="003D1BBA">
      <w:pPr>
        <w:pStyle w:val="BasicTextParagraph1"/>
        <w:rPr>
          <w:lang w:val="ru-RU"/>
        </w:rPr>
      </w:pPr>
      <w:r>
        <w:rPr>
          <w:lang w:val="ru-RU"/>
        </w:rPr>
        <w:t>Начиная со 2 уровня вы можете добавлять половину бонуса владения, округлённую в меньшую сторону, ко всем проверкам характеристик, куда этот бонус ещё не включён.</w:t>
      </w:r>
    </w:p>
    <w:p w14:paraId="6733C846" w14:textId="640854D7" w:rsidR="007A1F3E" w:rsidRPr="00BF4045" w:rsidRDefault="0005592D" w:rsidP="005D7E17">
      <w:pPr>
        <w:pStyle w:val="Heading4ToC"/>
        <w:rPr>
          <w:lang w:val="ru-RU"/>
        </w:rPr>
      </w:pPr>
      <w:bookmarkStart w:id="84" w:name="song-of-rest"/>
      <w:r>
        <w:rPr>
          <w:lang w:val="ru-RU"/>
        </w:rPr>
        <w:t>ПЕСНЬ ОТДЫХА</w:t>
      </w:r>
      <w:bookmarkEnd w:id="84"/>
    </w:p>
    <w:p w14:paraId="48970137" w14:textId="77777777" w:rsidR="007A1F3E" w:rsidRPr="00BF4045" w:rsidRDefault="0005592D" w:rsidP="003D1BBA">
      <w:pPr>
        <w:pStyle w:val="BasicTextParagraph1"/>
        <w:rPr>
          <w:lang w:val="ru-RU"/>
        </w:rPr>
      </w:pPr>
      <w:r>
        <w:rPr>
          <w:lang w:val="ru-RU"/>
        </w:rPr>
        <w:t xml:space="preserve">Начиная со 2 уровня вы с помощью успокаивающей музыки или речей можете помочь своим раненым союзникам восстановить их силы во время короткого отдыха. Если вы или любые дружественные существа, которые могут услышать ваше Выступление восстанавливаете хиты в конце короткого отдыха, </w:t>
      </w:r>
      <w:del w:id="85" w:author="Konstantin Malyutin" w:date="2021-02-01T16:01:00Z">
        <w:r w:rsidDel="00020DF5">
          <w:rPr>
            <w:lang w:val="ru-RU"/>
          </w:rPr>
          <w:delText xml:space="preserve"> </w:delText>
        </w:r>
      </w:del>
      <w:r>
        <w:rPr>
          <w:lang w:val="ru-RU"/>
        </w:rPr>
        <w:t>то потратив один или несколько костей хитов, каждый из этих существ получает дополнительные 1к6 хитов.</w:t>
      </w:r>
      <w:del w:id="86" w:author="Konstantin Malyutin" w:date="2021-02-01T16:01:00Z">
        <w:r w:rsidDel="00020DF5">
          <w:rPr>
            <w:lang w:val="ru-RU"/>
          </w:rPr>
          <w:delText>.</w:delText>
        </w:r>
      </w:del>
    </w:p>
    <w:p w14:paraId="64168860" w14:textId="075B65AE" w:rsidR="007A1F3E" w:rsidRPr="00BF4045" w:rsidRDefault="0005592D" w:rsidP="003D1BBA">
      <w:pPr>
        <w:pStyle w:val="BasicTextParagraph2"/>
        <w:rPr>
          <w:lang w:val="ru-RU"/>
        </w:rPr>
      </w:pPr>
      <w:r>
        <w:rPr>
          <w:lang w:val="ru-RU"/>
        </w:rPr>
        <w:t>Количество дополнительно восстанавливаемых</w:t>
      </w:r>
      <w:ins w:id="87" w:author="Konstantin Malyutin" w:date="2021-02-01T16:01:00Z">
        <w:r w:rsidR="00020DF5">
          <w:rPr>
            <w:lang w:val="ru-RU"/>
          </w:rPr>
          <w:t xml:space="preserve"> </w:t>
        </w:r>
      </w:ins>
      <w:r>
        <w:rPr>
          <w:lang w:val="ru-RU"/>
        </w:rPr>
        <w:t>хитов растёт с вашим уровнем в этом классе: 1к8на 9 уровне, 1к10 на 13 уровне и 1к12 на 17 уровне.</w:t>
      </w:r>
    </w:p>
    <w:p w14:paraId="4F7AAC35" w14:textId="1130D964" w:rsidR="007A1F3E" w:rsidRPr="00BF4045" w:rsidRDefault="0005592D" w:rsidP="005D7E17">
      <w:pPr>
        <w:pStyle w:val="Heading4ToC"/>
        <w:rPr>
          <w:lang w:val="ru-RU"/>
        </w:rPr>
      </w:pPr>
      <w:bookmarkStart w:id="88" w:name="bard-college"/>
      <w:r>
        <w:rPr>
          <w:lang w:val="ru-RU"/>
        </w:rPr>
        <w:t>КОЛЛЕГИЯ БАРДОВ</w:t>
      </w:r>
      <w:bookmarkEnd w:id="88"/>
    </w:p>
    <w:p w14:paraId="09FDF0D6" w14:textId="0CC6C7DB" w:rsidR="00020DF5" w:rsidRPr="00BF4045" w:rsidDel="00020DF5" w:rsidRDefault="0005592D" w:rsidP="00284634">
      <w:pPr>
        <w:pStyle w:val="BasicTextParagraph1"/>
        <w:rPr>
          <w:del w:id="89" w:author="Konstantin Malyutin" w:date="2021-02-01T16:02:00Z"/>
          <w:moveTo w:id="90" w:author="Konstantin Malyutin" w:date="2021-02-01T16:02:00Z"/>
          <w:lang w:val="ru-RU"/>
        </w:rPr>
      </w:pPr>
      <w:r>
        <w:rPr>
          <w:lang w:val="ru-RU"/>
        </w:rPr>
        <w:t>На 3 уровне вы углубляетесь в традиции выбранной вами коллегии бардов: коллегии знаний или коллегии доблести. Обе они описаны в конце</w:t>
      </w:r>
      <w:del w:id="91" w:author="Konstantin Malyutin" w:date="2021-02-01T16:02:00Z">
        <w:r w:rsidDel="00020DF5">
          <w:rPr>
            <w:lang w:val="ru-RU"/>
          </w:rPr>
          <w:delText xml:space="preserve"> </w:delText>
        </w:r>
      </w:del>
      <w:moveToRangeStart w:id="92" w:author="Konstantin Malyutin" w:date="2021-02-01T16:02:00Z" w:name="move63087782"/>
      <w:moveTo w:id="93" w:author="Konstantin Malyutin" w:date="2021-02-01T16:02:00Z">
        <w:r w:rsidR="00020DF5">
          <w:rPr>
            <w:lang w:val="ru-RU"/>
          </w:rPr>
          <w:t>описания класса. Этот выбор предоставляет вам умения на 3, 6 и 14 уровнях.</w:t>
        </w:r>
      </w:moveTo>
    </w:p>
    <w:moveToRangeEnd w:id="92"/>
    <w:p w14:paraId="302D4539" w14:textId="6E0CF85D" w:rsidR="007A1F3E" w:rsidRPr="00BF4045" w:rsidDel="00020DF5" w:rsidRDefault="007A1F3E" w:rsidP="00284634">
      <w:pPr>
        <w:pStyle w:val="BasicTextParagraph1"/>
        <w:rPr>
          <w:del w:id="94" w:author="Konstantin Malyutin" w:date="2021-02-01T16:01:00Z"/>
          <w:lang w:val="ru-RU"/>
        </w:rPr>
      </w:pPr>
    </w:p>
    <w:p w14:paraId="53C5589F" w14:textId="36777F70" w:rsidR="007A1F3E" w:rsidRPr="00BF4045" w:rsidDel="00020DF5" w:rsidRDefault="0005592D">
      <w:pPr>
        <w:pStyle w:val="BasicTextParagraph1"/>
        <w:rPr>
          <w:moveFrom w:id="95" w:author="Konstantin Malyutin" w:date="2021-02-01T16:02:00Z"/>
          <w:lang w:val="ru-RU"/>
        </w:rPr>
        <w:pPrChange w:id="96" w:author="Konstantin Malyutin" w:date="2021-02-01T16:27:00Z">
          <w:pPr>
            <w:pStyle w:val="BasicTextParagraph2"/>
          </w:pPr>
        </w:pPrChange>
      </w:pPr>
      <w:moveFromRangeStart w:id="97" w:author="Konstantin Malyutin" w:date="2021-02-01T16:02:00Z" w:name="move63087782"/>
      <w:moveFrom w:id="98" w:author="Konstantin Malyutin" w:date="2021-02-01T16:02:00Z">
        <w:r w:rsidDel="00020DF5">
          <w:rPr>
            <w:lang w:val="ru-RU"/>
          </w:rPr>
          <w:t>описания класса. Этот выбор предоставляет вам умения на 3, 6 и 14 уровнях.</w:t>
        </w:r>
      </w:moveFrom>
    </w:p>
    <w:p w14:paraId="54E5BF73" w14:textId="4A62C07B" w:rsidR="007A1F3E" w:rsidRPr="00BF4045" w:rsidRDefault="0005592D" w:rsidP="005D7E17">
      <w:pPr>
        <w:pStyle w:val="Heading4ToC"/>
        <w:rPr>
          <w:lang w:val="ru-RU"/>
        </w:rPr>
      </w:pPr>
      <w:bookmarkStart w:id="99" w:name="expertise"/>
      <w:moveFromRangeEnd w:id="97"/>
      <w:r>
        <w:rPr>
          <w:lang w:val="ru-RU"/>
        </w:rPr>
        <w:t>Экспертиза</w:t>
      </w:r>
      <w:bookmarkEnd w:id="99"/>
    </w:p>
    <w:p w14:paraId="0CEE8A01" w14:textId="6B199025" w:rsidR="007A1F3E" w:rsidRPr="00BF4045" w:rsidRDefault="0005592D" w:rsidP="003D1BBA">
      <w:pPr>
        <w:pStyle w:val="BasicTextParagraph1"/>
        <w:rPr>
          <w:lang w:val="ru-RU"/>
        </w:rPr>
      </w:pPr>
      <w:r>
        <w:rPr>
          <w:lang w:val="ru-RU"/>
        </w:rPr>
        <w:t>На 3-м уровне, выберите два навыка, которыми вы владеете.</w:t>
      </w:r>
      <w:del w:id="100" w:author="Konstantin Malyutin" w:date="2021-02-01T16:02:00Z">
        <w:r w:rsidDel="00020DF5">
          <w:rPr>
            <w:lang w:val="ru-RU"/>
          </w:rPr>
          <w:delText>.</w:delText>
        </w:r>
      </w:del>
      <w:r>
        <w:rPr>
          <w:lang w:val="ru-RU"/>
        </w:rPr>
        <w:t xml:space="preserve"> Ваш бонус владения удваивается для всех проверок характеристик, которые вы совершаете, используя любой из выбранных навыков.</w:t>
      </w:r>
    </w:p>
    <w:p w14:paraId="3630F911" w14:textId="77777777" w:rsidR="007A1F3E" w:rsidRPr="00BF4045" w:rsidRDefault="0005592D" w:rsidP="003D1BBA">
      <w:pPr>
        <w:pStyle w:val="BasicTextParagraph2"/>
        <w:rPr>
          <w:lang w:val="ru-RU"/>
        </w:rPr>
      </w:pPr>
      <w:r>
        <w:rPr>
          <w:lang w:val="ru-RU"/>
        </w:rPr>
        <w:t>На 10 уровне вы можете выбрать ещё 2 навыка и получить для них это преимущество.</w:t>
      </w:r>
    </w:p>
    <w:p w14:paraId="0FCFDD91" w14:textId="494A392C" w:rsidR="007A1F3E" w:rsidRPr="00BF4045" w:rsidRDefault="0005592D" w:rsidP="005D7E17">
      <w:pPr>
        <w:pStyle w:val="Heading4ToC"/>
        <w:rPr>
          <w:lang w:val="ru-RU"/>
        </w:rPr>
      </w:pPr>
      <w:bookmarkStart w:id="101" w:name="ability-score-improvement-1"/>
      <w:r>
        <w:rPr>
          <w:lang w:val="ru-RU"/>
        </w:rPr>
        <w:t>Увеличение характеристик</w:t>
      </w:r>
      <w:bookmarkEnd w:id="101"/>
    </w:p>
    <w:p w14:paraId="3473B5BB" w14:textId="77777777" w:rsidR="007A1F3E" w:rsidRPr="00BF4045" w:rsidRDefault="0005592D" w:rsidP="003D1BBA">
      <w:pPr>
        <w:pStyle w:val="BasicTextParagraph1"/>
        <w:rPr>
          <w:lang w:val="ru-RU"/>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560F874C" w14:textId="6AA282D8" w:rsidR="007A1F3E" w:rsidRPr="00BF4045" w:rsidRDefault="0005592D" w:rsidP="005D7E17">
      <w:pPr>
        <w:pStyle w:val="Heading4ToC"/>
        <w:rPr>
          <w:lang w:val="ru-RU"/>
        </w:rPr>
      </w:pPr>
      <w:bookmarkStart w:id="102" w:name="font-of-inspiration"/>
      <w:r>
        <w:rPr>
          <w:lang w:val="ru-RU"/>
        </w:rPr>
        <w:lastRenderedPageBreak/>
        <w:t>Источник вдохновения</w:t>
      </w:r>
      <w:bookmarkEnd w:id="102"/>
    </w:p>
    <w:p w14:paraId="2CC64993" w14:textId="77777777" w:rsidR="007A1F3E" w:rsidRPr="00BF4045" w:rsidRDefault="0005592D" w:rsidP="003D1BBA">
      <w:pPr>
        <w:pStyle w:val="BasicTextParagraph1"/>
        <w:rPr>
          <w:lang w:val="ru-RU"/>
        </w:rPr>
      </w:pPr>
      <w:r>
        <w:rPr>
          <w:lang w:val="ru-RU"/>
        </w:rPr>
        <w:t xml:space="preserve">Начиная с 5 уровня вы восстанавливаете истраченные вдохновения барда и </w:t>
      </w:r>
      <w:proofErr w:type="gramStart"/>
      <w:r>
        <w:rPr>
          <w:lang w:val="ru-RU"/>
        </w:rPr>
        <w:t>после короткого</w:t>
      </w:r>
      <w:proofErr w:type="gramEnd"/>
      <w:r>
        <w:rPr>
          <w:lang w:val="ru-RU"/>
        </w:rPr>
        <w:t xml:space="preserve"> и после длинного отдыха.</w:t>
      </w:r>
    </w:p>
    <w:p w14:paraId="4E015382" w14:textId="405E1922" w:rsidR="007A1F3E" w:rsidRPr="00BF4045" w:rsidRDefault="0005592D" w:rsidP="005D7E17">
      <w:pPr>
        <w:pStyle w:val="Heading4ToC"/>
        <w:rPr>
          <w:lang w:val="ru-RU"/>
        </w:rPr>
      </w:pPr>
      <w:bookmarkStart w:id="103" w:name="countercharm"/>
      <w:r>
        <w:rPr>
          <w:lang w:val="ru-RU"/>
        </w:rPr>
        <w:t>Контрчары</w:t>
      </w:r>
      <w:bookmarkEnd w:id="103"/>
    </w:p>
    <w:p w14:paraId="23ED8A87" w14:textId="77777777" w:rsidR="007A1F3E" w:rsidRPr="00BF4045" w:rsidRDefault="0005592D" w:rsidP="003D1BBA">
      <w:pPr>
        <w:pStyle w:val="BasicTextParagraph1"/>
        <w:rPr>
          <w:lang w:val="ru-RU"/>
        </w:rPr>
      </w:pPr>
      <w:r>
        <w:rPr>
          <w:lang w:val="ru-RU"/>
        </w:rPr>
        <w:t>На 6 уровне вы получаете возможность использовать звуки или слова силы для разрушения воздействующих на разум эффектов. В качестве действия вы можете начать выступление, которое длится до конца следующего хода. В течение этого времени вы и любые дружественные существа в пределах 30 футов от вас имеют преимущество на спасброски от испуга или очарования. Чтобы получить это преимущество, существа должны слышать вас. Выступление заканчивается рано, если вы недееспособны или молчите, или если вы добровольно заканчиваете его (никаких действий не требуется).</w:t>
      </w:r>
    </w:p>
    <w:p w14:paraId="6AE830E3" w14:textId="6C4C6867" w:rsidR="007A1F3E" w:rsidRPr="00BF4045" w:rsidRDefault="0005592D" w:rsidP="005D7E17">
      <w:pPr>
        <w:pStyle w:val="Heading4ToC"/>
        <w:rPr>
          <w:lang w:val="ru-RU"/>
        </w:rPr>
      </w:pPr>
      <w:bookmarkStart w:id="104" w:name="magical-secrets"/>
      <w:r>
        <w:rPr>
          <w:lang w:val="ru-RU"/>
        </w:rPr>
        <w:t>Тайны магии</w:t>
      </w:r>
      <w:bookmarkEnd w:id="104"/>
    </w:p>
    <w:p w14:paraId="68A8581E" w14:textId="56D56071" w:rsidR="007A1F3E" w:rsidRPr="00BF4045" w:rsidRDefault="0005592D" w:rsidP="003D1BBA">
      <w:pPr>
        <w:pStyle w:val="BasicTextParagraph1"/>
        <w:rPr>
          <w:lang w:val="ru-RU"/>
        </w:rPr>
      </w:pPr>
      <w:r>
        <w:rPr>
          <w:lang w:val="ru-RU"/>
        </w:rPr>
        <w:t xml:space="preserve">К 10 уровню вы успели набрать знаний из самого широкого спектра магических дисциплин.  Выберите два заклинания любого класса, включая ваш собственный. Эти заклинания должны быть того уровня, который </w:t>
      </w:r>
      <w:del w:id="105" w:author="Konstantin Malyutin" w:date="2021-02-01T16:10:00Z">
        <w:r w:rsidDel="002D35C3">
          <w:rPr>
            <w:lang w:val="ru-RU"/>
          </w:rPr>
          <w:delText>вы можете сотворять</w:delText>
        </w:r>
      </w:del>
      <w:ins w:id="106" w:author="Konstantin Malyutin" w:date="2021-02-01T16:10:00Z">
        <w:r w:rsidR="002D35C3">
          <w:rPr>
            <w:lang w:val="ru-RU"/>
          </w:rPr>
          <w:t>вам доступен</w:t>
        </w:r>
      </w:ins>
      <w:ins w:id="107" w:author="Konstantin Malyutin" w:date="2021-02-01T16:11:00Z">
        <w:r w:rsidR="002D35C3" w:rsidRPr="002D35C3">
          <w:rPr>
            <w:lang w:val="ru-RU"/>
            <w:rPrChange w:id="108" w:author="Konstantin Malyutin" w:date="2021-02-01T16:11:00Z">
              <w:rPr/>
            </w:rPrChange>
          </w:rPr>
          <w:t xml:space="preserve"> </w:t>
        </w:r>
        <w:r w:rsidR="002D35C3" w:rsidRPr="002D35C3">
          <w:rPr>
            <w:rStyle w:val="aff7"/>
            <w:rFonts w:cstheme="minorBidi"/>
            <w:bCs w:val="0"/>
            <w:color w:val="000000"/>
            <w:lang w:val="ru-RU"/>
            <w:rPrChange w:id="109" w:author="Konstantin Malyutin" w:date="2021-02-01T16:11:00Z">
              <w:rPr>
                <w:rStyle w:val="aff7"/>
                <w:rFonts w:cstheme="minorBidi"/>
                <w:bCs w:val="0"/>
                <w:color w:val="000000"/>
              </w:rPr>
            </w:rPrChange>
          </w:rPr>
          <w:t>[</w:t>
        </w:r>
        <w:r w:rsidR="002D35C3">
          <w:rPr>
            <w:rStyle w:val="aff7"/>
            <w:rFonts w:cstheme="minorBidi"/>
            <w:bCs w:val="0"/>
            <w:color w:val="000000"/>
            <w:lang w:val="ru-RU"/>
          </w:rPr>
          <w:t>или «который вы может</w:t>
        </w:r>
      </w:ins>
      <w:ins w:id="110" w:author="Konstantin Malyutin" w:date="2021-02-01T16:12:00Z">
        <w:r w:rsidR="002D35C3">
          <w:rPr>
            <w:rStyle w:val="aff7"/>
            <w:rFonts w:cstheme="minorBidi"/>
            <w:bCs w:val="0"/>
            <w:color w:val="000000"/>
            <w:lang w:val="ru-RU"/>
          </w:rPr>
          <w:t>е использовать</w:t>
        </w:r>
      </w:ins>
      <w:ins w:id="111" w:author="Konstantin Malyutin" w:date="2021-02-01T16:11:00Z">
        <w:r w:rsidR="002D35C3">
          <w:rPr>
            <w:rStyle w:val="aff7"/>
            <w:rFonts w:cstheme="minorBidi"/>
            <w:bCs w:val="0"/>
            <w:color w:val="000000"/>
            <w:lang w:val="ru-RU"/>
          </w:rPr>
          <w:t>»</w:t>
        </w:r>
        <w:r w:rsidR="002D35C3" w:rsidRPr="002D35C3">
          <w:rPr>
            <w:rStyle w:val="aff7"/>
            <w:rFonts w:cstheme="minorBidi"/>
            <w:bCs w:val="0"/>
            <w:color w:val="000000"/>
            <w:lang w:val="ru-RU"/>
            <w:rPrChange w:id="112" w:author="Konstantin Malyutin" w:date="2021-02-01T16:11:00Z">
              <w:rPr>
                <w:rStyle w:val="aff7"/>
                <w:rFonts w:cstheme="minorBidi"/>
                <w:bCs w:val="0"/>
                <w:color w:val="000000"/>
              </w:rPr>
            </w:rPrChange>
          </w:rPr>
          <w:t>]</w:t>
        </w:r>
      </w:ins>
      <w:ins w:id="113" w:author="Konstantin Malyutin" w:date="2021-02-01T16:14:00Z">
        <w:r w:rsidR="002D35C3" w:rsidRPr="002D35C3">
          <w:rPr>
            <w:rStyle w:val="aff7"/>
            <w:rFonts w:cstheme="minorBidi"/>
            <w:bCs w:val="0"/>
            <w:color w:val="000000"/>
            <w:lang w:val="ru-RU"/>
            <w:rPrChange w:id="114" w:author="Konstantin Malyutin" w:date="2021-02-01T16:14:00Z">
              <w:rPr>
                <w:rStyle w:val="aff7"/>
                <w:rFonts w:cstheme="minorBidi"/>
                <w:bCs w:val="0"/>
                <w:color w:val="000000"/>
              </w:rPr>
            </w:rPrChange>
          </w:rPr>
          <w:t>,</w:t>
        </w:r>
      </w:ins>
      <w:r>
        <w:rPr>
          <w:lang w:val="ru-RU"/>
        </w:rPr>
        <w:t xml:space="preserve"> или являться заговорами.</w:t>
      </w:r>
    </w:p>
    <w:p w14:paraId="1D496738" w14:textId="77777777" w:rsidR="007A1F3E" w:rsidRPr="00BF4045" w:rsidRDefault="0005592D" w:rsidP="003D1BBA">
      <w:pPr>
        <w:pStyle w:val="BasicTextParagraph2"/>
        <w:rPr>
          <w:lang w:val="ru-RU"/>
        </w:rPr>
      </w:pPr>
      <w:r>
        <w:rPr>
          <w:lang w:val="ru-RU"/>
        </w:rPr>
        <w:t xml:space="preserve">  Теперь эти заклинания считаются для вас заклинаниями барда, и они уже включены в общее количество известных вам заклинаний согласно таблице «Бард».  </w:t>
      </w:r>
    </w:p>
    <w:p w14:paraId="24098D89" w14:textId="77777777" w:rsidR="007A1F3E" w:rsidRPr="00BF4045" w:rsidRDefault="0005592D" w:rsidP="003D1BBA">
      <w:pPr>
        <w:pStyle w:val="BasicTextParagraph2"/>
        <w:rPr>
          <w:lang w:val="ru-RU"/>
        </w:rPr>
      </w:pPr>
      <w:r>
        <w:rPr>
          <w:lang w:val="ru-RU"/>
        </w:rPr>
        <w:t>Ещё по два заклинания других классов вы выучите на 14 и 18 уровнях.</w:t>
      </w:r>
    </w:p>
    <w:p w14:paraId="1D879178" w14:textId="0D4754EF" w:rsidR="007A1F3E" w:rsidRPr="00BF4045" w:rsidRDefault="0005592D" w:rsidP="005D7E17">
      <w:pPr>
        <w:pStyle w:val="Heading4ToC"/>
        <w:rPr>
          <w:lang w:val="ru-RU"/>
        </w:rPr>
      </w:pPr>
      <w:bookmarkStart w:id="115" w:name="superior-inspiration"/>
      <w:r>
        <w:rPr>
          <w:lang w:val="ru-RU"/>
        </w:rPr>
        <w:t>Превосходное вдохновение</w:t>
      </w:r>
      <w:bookmarkEnd w:id="115"/>
    </w:p>
    <w:p w14:paraId="74E4741E" w14:textId="77777777" w:rsidR="007A1F3E" w:rsidRPr="00BF4045" w:rsidRDefault="0005592D" w:rsidP="003D1BBA">
      <w:pPr>
        <w:pStyle w:val="BasicTextParagraph1"/>
        <w:rPr>
          <w:lang w:val="ru-RU"/>
        </w:rPr>
      </w:pPr>
      <w:r>
        <w:rPr>
          <w:lang w:val="ru-RU"/>
        </w:rPr>
        <w:t>При достижении 20 уровня, если на момент броска инициативы у вас не осталось неиспользованных вдохновений, вы получаете одно.</w:t>
      </w:r>
    </w:p>
    <w:p w14:paraId="7B47A6B2" w14:textId="0D1DBADD" w:rsidR="007A1F3E" w:rsidRPr="00BF4045" w:rsidRDefault="0005592D" w:rsidP="005D7E17">
      <w:pPr>
        <w:pStyle w:val="Heading4ToC"/>
        <w:rPr>
          <w:lang w:val="ru-RU"/>
        </w:rPr>
      </w:pPr>
      <w:bookmarkStart w:id="116" w:name="bard-colleges"/>
      <w:r>
        <w:rPr>
          <w:lang w:val="ru-RU"/>
        </w:rPr>
        <w:t>КОЛЛЕГИИ БАРДОВ</w:t>
      </w:r>
      <w:bookmarkEnd w:id="116"/>
    </w:p>
    <w:p w14:paraId="06D2E7FD" w14:textId="322ED580" w:rsidR="007A1F3E" w:rsidRPr="00BF4045" w:rsidRDefault="0005592D" w:rsidP="00782F8B">
      <w:pPr>
        <w:pStyle w:val="Heading5ToC"/>
        <w:rPr>
          <w:lang w:val="ru-RU"/>
        </w:rPr>
      </w:pPr>
      <w:bookmarkStart w:id="117" w:name="college-of-lore"/>
      <w:r>
        <w:rPr>
          <w:lang w:val="ru-RU"/>
        </w:rPr>
        <w:t>КОЛЛЕГИЯ ЗНАНИЙ</w:t>
      </w:r>
      <w:bookmarkEnd w:id="117"/>
    </w:p>
    <w:p w14:paraId="641A88FC" w14:textId="77777777" w:rsidR="007A1F3E" w:rsidRPr="00BF4045" w:rsidRDefault="0005592D" w:rsidP="003D1BBA">
      <w:pPr>
        <w:pStyle w:val="BasicTextParagraph1"/>
        <w:rPr>
          <w:lang w:val="ru-RU"/>
        </w:rPr>
      </w:pPr>
      <w:r>
        <w:rPr>
          <w:lang w:val="ru-RU"/>
        </w:rPr>
        <w:t>Барды коллегии знаний понемногу осведомлены обо всём на свете. Они собирают крупицы знаний отовсюду, будь то научные труды или крестьянские побасенки. Напевают ли они народные баллады в таверне, или исполняют изысканные композиции при дворе, эти барды используют свой талант, чтобы очаровать публику. И когда смолкают аплодисменты, публика может обнаружить себя рассказывающей все свои секреты, начиная со сплетен местного прихода, и заканчивая подробностями своей верности королю.</w:t>
      </w:r>
    </w:p>
    <w:p w14:paraId="69060E9A" w14:textId="77777777" w:rsidR="007A1F3E" w:rsidRPr="00BF4045" w:rsidRDefault="0005592D" w:rsidP="003D1BBA">
      <w:pPr>
        <w:pStyle w:val="BasicTextParagraph2"/>
        <w:rPr>
          <w:lang w:val="ru-RU"/>
        </w:rPr>
      </w:pPr>
      <w:r>
        <w:rPr>
          <w:lang w:val="ru-RU"/>
        </w:rPr>
        <w:t>Лояльность таких бардов покоится на стремлении к красоте и правде, а не на верности монархам или приверженности к религиозным догматам. Дворяне, содержащие таких бардов в качестве советников или герольдов, хорошо знают, что бард скорее скажет неприятную правду, чем благоразумно промолчит.</w:t>
      </w:r>
    </w:p>
    <w:p w14:paraId="286B08BB" w14:textId="77777777" w:rsidR="007A1F3E" w:rsidRPr="00BF4045" w:rsidRDefault="0005592D" w:rsidP="003D1BBA">
      <w:pPr>
        <w:pStyle w:val="BasicTextParagraph2"/>
        <w:rPr>
          <w:lang w:val="ru-RU"/>
        </w:rPr>
      </w:pPr>
      <w:r>
        <w:rPr>
          <w:lang w:val="ru-RU"/>
        </w:rPr>
        <w:t xml:space="preserve">Члены коллегии собираются в библиотеках, а иногда даже в колледжах, с настоящими классами и общежитиями. Там они делятся друг с другом знаниями. Они также посещают фестивали и общественные собрания, где могут выявлять растратчиков, разоблачать лжецов или выставлять на посмешище самоуверенных политиков. </w:t>
      </w:r>
    </w:p>
    <w:p w14:paraId="2D3ABF28" w14:textId="4D8622F2" w:rsidR="007A1F3E" w:rsidRPr="00BF4045" w:rsidRDefault="0005592D" w:rsidP="007A1F3E">
      <w:pPr>
        <w:pStyle w:val="6"/>
        <w:rPr>
          <w:lang w:val="ru-RU"/>
        </w:rPr>
      </w:pPr>
      <w:bookmarkStart w:id="118" w:name="bonus-proficiencies"/>
      <w:r>
        <w:rPr>
          <w:lang w:val="ru-RU"/>
        </w:rPr>
        <w:t>ДОПОЛНИТЕЛЬНЫЕ НАВЫКИ</w:t>
      </w:r>
      <w:bookmarkEnd w:id="118"/>
    </w:p>
    <w:p w14:paraId="41C43779" w14:textId="77777777" w:rsidR="007A1F3E" w:rsidRPr="00BF4045" w:rsidRDefault="0005592D" w:rsidP="003D1BBA">
      <w:pPr>
        <w:pStyle w:val="BasicTextParagraph1"/>
        <w:rPr>
          <w:lang w:val="ru-RU"/>
        </w:rPr>
      </w:pPr>
      <w:r>
        <w:rPr>
          <w:lang w:val="ru-RU"/>
        </w:rPr>
        <w:t>Если вы по достижении 3 уровня присоединяетесь к коллегии знаний, вы овладеваете тремя навыками на ваш выбор.</w:t>
      </w:r>
    </w:p>
    <w:p w14:paraId="1F9103E9" w14:textId="14ED7631" w:rsidR="007A1F3E" w:rsidRPr="00BF4045" w:rsidRDefault="0005592D" w:rsidP="007A1F3E">
      <w:pPr>
        <w:pStyle w:val="6"/>
        <w:rPr>
          <w:lang w:val="ru-RU"/>
        </w:rPr>
      </w:pPr>
      <w:bookmarkStart w:id="119" w:name="cutting-words"/>
      <w:r>
        <w:rPr>
          <w:lang w:val="ru-RU"/>
        </w:rPr>
        <w:t>Острые слова</w:t>
      </w:r>
      <w:bookmarkEnd w:id="119"/>
    </w:p>
    <w:p w14:paraId="194FCB27" w14:textId="77777777" w:rsidR="007A1F3E" w:rsidRPr="00BF4045" w:rsidRDefault="0005592D" w:rsidP="003D1BBA">
      <w:pPr>
        <w:pStyle w:val="BasicTextParagraph1"/>
        <w:rPr>
          <w:lang w:val="ru-RU"/>
        </w:rPr>
      </w:pPr>
      <w:r>
        <w:rPr>
          <w:lang w:val="ru-RU"/>
        </w:rPr>
        <w:t>Также на 3 уровне вы узнаёте, как использовать собственное остроумие, чтобы отвлечь, смутить или по-другому подорвать способности и уверенность других. Если существо, которое вы можете видеть, в пределах 60 футов от вас совершает бросок атаки, урона или проверку характеристики, вы можете реакцией потратить одну из ваших костей бардовского вдохновения, и вычесть результат броска этой кости из броска этого существа. Вы можете использовать это свойство после того, как существо сделает свой бросок, но до того, как Мастер определит, будет ли бросок атаки или проверка способности успешной или неудачной, или до того, как существо нанесет свой урон. Существо не подвержено этой способности, если не может слышать вас, или обладает иммунитетом к очарованию.</w:t>
      </w:r>
    </w:p>
    <w:p w14:paraId="253151EA" w14:textId="5EAF3F4B" w:rsidR="007A1F3E" w:rsidRPr="00BF4045" w:rsidRDefault="0005592D" w:rsidP="007A1F3E">
      <w:pPr>
        <w:pStyle w:val="6"/>
        <w:rPr>
          <w:lang w:val="ru-RU"/>
        </w:rPr>
      </w:pPr>
      <w:bookmarkStart w:id="120" w:name="additional-magical-secrets"/>
      <w:r>
        <w:rPr>
          <w:lang w:val="ru-RU"/>
        </w:rPr>
        <w:t>Дополнительные тайны магии</w:t>
      </w:r>
      <w:bookmarkEnd w:id="120"/>
    </w:p>
    <w:p w14:paraId="70204111" w14:textId="09E116E5" w:rsidR="007A1F3E" w:rsidRPr="00BF4045" w:rsidRDefault="0005592D" w:rsidP="003D1BBA">
      <w:pPr>
        <w:pStyle w:val="BasicTextParagraph1"/>
        <w:rPr>
          <w:lang w:val="ru-RU"/>
        </w:rPr>
      </w:pPr>
      <w:r>
        <w:rPr>
          <w:lang w:val="ru-RU"/>
        </w:rPr>
        <w:t xml:space="preserve">На 6 уровне вы можете выучить 2 заклинания из доступных любому классу на свой выбор.  Эти заклинания должны быть того уровня, который </w:t>
      </w:r>
      <w:del w:id="121" w:author="Konstantin Malyutin" w:date="2021-02-01T16:13:00Z">
        <w:r w:rsidDel="002D35C3">
          <w:rPr>
            <w:lang w:val="ru-RU"/>
          </w:rPr>
          <w:delText xml:space="preserve">вы можете сотворять </w:delText>
        </w:r>
      </w:del>
      <w:ins w:id="122" w:author="Konstantin Malyutin" w:date="2021-02-01T16:13:00Z">
        <w:r w:rsidR="002D35C3">
          <w:rPr>
            <w:lang w:val="ru-RU"/>
          </w:rPr>
          <w:t>вам доступен</w:t>
        </w:r>
        <w:r w:rsidR="002D35C3" w:rsidRPr="0047339F">
          <w:rPr>
            <w:lang w:val="ru-RU"/>
          </w:rPr>
          <w:t xml:space="preserve"> </w:t>
        </w:r>
        <w:r w:rsidR="002D35C3" w:rsidRPr="0047339F">
          <w:rPr>
            <w:rStyle w:val="aff7"/>
            <w:rFonts w:cstheme="minorBidi"/>
            <w:bCs w:val="0"/>
            <w:color w:val="000000"/>
            <w:lang w:val="ru-RU"/>
          </w:rPr>
          <w:t>[</w:t>
        </w:r>
        <w:r w:rsidR="002D35C3">
          <w:rPr>
            <w:rStyle w:val="aff7"/>
            <w:rFonts w:cstheme="minorBidi"/>
            <w:bCs w:val="0"/>
            <w:color w:val="000000"/>
            <w:lang w:val="ru-RU"/>
          </w:rPr>
          <w:t>или «который вы можете использовать»</w:t>
        </w:r>
        <w:r w:rsidR="002D35C3" w:rsidRPr="0047339F">
          <w:rPr>
            <w:rStyle w:val="aff7"/>
            <w:rFonts w:cstheme="minorBidi"/>
            <w:bCs w:val="0"/>
            <w:color w:val="000000"/>
            <w:lang w:val="ru-RU"/>
          </w:rPr>
          <w:t>]</w:t>
        </w:r>
        <w:r w:rsidR="002D35C3" w:rsidRPr="002D35C3">
          <w:rPr>
            <w:rStyle w:val="aff7"/>
            <w:rFonts w:cstheme="minorBidi"/>
            <w:bCs w:val="0"/>
            <w:color w:val="000000"/>
            <w:lang w:val="ru-RU"/>
            <w:rPrChange w:id="123" w:author="Konstantin Malyutin" w:date="2021-02-01T16:13:00Z">
              <w:rPr>
                <w:rStyle w:val="aff7"/>
                <w:rFonts w:cstheme="minorBidi"/>
                <w:bCs w:val="0"/>
                <w:color w:val="000000"/>
              </w:rPr>
            </w:rPrChange>
          </w:rPr>
          <w:t xml:space="preserve">, </w:t>
        </w:r>
      </w:ins>
      <w:r>
        <w:rPr>
          <w:lang w:val="ru-RU"/>
        </w:rPr>
        <w:t xml:space="preserve">или являться заговорами. Выбранные заклинания теперь считаются для вас заклинаниями барда, но максимальное количество заклинаний, которое вы можете знать, не меняется. </w:t>
      </w:r>
    </w:p>
    <w:p w14:paraId="206D18D2" w14:textId="5B87A3F7" w:rsidR="007A1F3E" w:rsidRPr="00BF4045" w:rsidRDefault="0005592D" w:rsidP="007A1F3E">
      <w:pPr>
        <w:pStyle w:val="6"/>
        <w:rPr>
          <w:lang w:val="ru-RU"/>
        </w:rPr>
      </w:pPr>
      <w:bookmarkStart w:id="124" w:name="peerless-skill"/>
      <w:r>
        <w:rPr>
          <w:lang w:val="ru-RU"/>
        </w:rPr>
        <w:t>Несравненные навыки</w:t>
      </w:r>
      <w:bookmarkEnd w:id="124"/>
    </w:p>
    <w:p w14:paraId="145DFCA5" w14:textId="77777777" w:rsidR="007A1F3E" w:rsidRPr="00BF4045" w:rsidRDefault="0005592D" w:rsidP="003D1BBA">
      <w:pPr>
        <w:pStyle w:val="BasicTextParagraph1"/>
        <w:rPr>
          <w:lang w:val="ru-RU"/>
        </w:rPr>
      </w:pPr>
      <w:r>
        <w:rPr>
          <w:lang w:val="ru-RU"/>
        </w:rPr>
        <w:t>Начиная с 14-го уровня, когда вы делаете проверку характеристики, вы можете потратить одно использование бардовского вдохновения. Вы можете бросить кость бардовского вдохновения и добавить результат к проверке Вы можете принять решение об использовании этой способности после броска проверки, но до того, как Мастер объявит результат этой проверки.</w:t>
      </w:r>
    </w:p>
    <w:p w14:paraId="2AB7DC4F" w14:textId="77777777" w:rsidR="003D1BBA" w:rsidRDefault="003D1BBA" w:rsidP="007A1F3E">
      <w:pPr>
        <w:pStyle w:val="3"/>
        <w:rPr>
          <w:ins w:id="125" w:author="Konstantin Malyutin" w:date="2021-02-02T18:19:00Z"/>
          <w:lang w:val="ru-RU"/>
        </w:rPr>
      </w:pPr>
      <w:bookmarkStart w:id="126" w:name="cleric"/>
    </w:p>
    <w:p w14:paraId="74B1FCF0" w14:textId="4B08C69A" w:rsidR="007A1F3E" w:rsidRPr="00BF4045" w:rsidRDefault="0005592D" w:rsidP="007A1F3E">
      <w:pPr>
        <w:pStyle w:val="3"/>
        <w:rPr>
          <w:lang w:val="ru-RU"/>
        </w:rPr>
      </w:pPr>
      <w:r>
        <w:rPr>
          <w:lang w:val="ru-RU"/>
        </w:rPr>
        <w:t>Клерик</w:t>
      </w:r>
      <w:bookmarkEnd w:id="126"/>
    </w:p>
    <w:p w14:paraId="6B416976" w14:textId="77777777" w:rsidR="007A1F3E" w:rsidRPr="00BF4045" w:rsidRDefault="0005592D" w:rsidP="005D7E17">
      <w:pPr>
        <w:pStyle w:val="Heading4ToC"/>
        <w:rPr>
          <w:lang w:val="ru-RU"/>
        </w:rPr>
      </w:pPr>
      <w:bookmarkStart w:id="127" w:name="class-features-2"/>
      <w:r>
        <w:rPr>
          <w:lang w:val="ru-RU"/>
        </w:rPr>
        <w:t>Классовые Свойства</w:t>
      </w:r>
      <w:bookmarkEnd w:id="127"/>
    </w:p>
    <w:p w14:paraId="4777D1D2" w14:textId="77777777" w:rsidR="007A1F3E" w:rsidRPr="00BF4045" w:rsidRDefault="0005592D" w:rsidP="003D1BBA">
      <w:pPr>
        <w:pStyle w:val="BasicTextParagraph1"/>
        <w:rPr>
          <w:lang w:val="ru-RU"/>
        </w:rPr>
      </w:pPr>
      <w:r>
        <w:rPr>
          <w:lang w:val="ru-RU"/>
        </w:rPr>
        <w:t>Клерики обладают следующими классовыми свойствами.</w:t>
      </w:r>
    </w:p>
    <w:p w14:paraId="5AB94C2A" w14:textId="057D672D" w:rsidR="007A1F3E" w:rsidRPr="00BF4045" w:rsidRDefault="0005592D" w:rsidP="00782F8B">
      <w:pPr>
        <w:pStyle w:val="Heading5ToC"/>
        <w:rPr>
          <w:lang w:val="ru-RU"/>
        </w:rPr>
      </w:pPr>
      <w:bookmarkStart w:id="128" w:name="hit-points-2"/>
      <w:r>
        <w:rPr>
          <w:lang w:val="ru-RU"/>
        </w:rPr>
        <w:t>Хиты</w:t>
      </w:r>
      <w:bookmarkEnd w:id="128"/>
    </w:p>
    <w:p w14:paraId="11ABD029" w14:textId="77777777" w:rsidR="007A1F3E" w:rsidRPr="00BF4045" w:rsidRDefault="0005592D" w:rsidP="003D1BBA">
      <w:pPr>
        <w:pStyle w:val="BasicTextParagraph1"/>
        <w:rPr>
          <w:lang w:val="ru-RU"/>
        </w:rPr>
      </w:pPr>
      <w:r>
        <w:rPr>
          <w:b/>
          <w:lang w:val="ru-RU"/>
        </w:rPr>
        <w:t>Кость хитов</w:t>
      </w:r>
      <w:r>
        <w:rPr>
          <w:lang w:val="ru-RU"/>
        </w:rPr>
        <w:t xml:space="preserve"> 1к8 за каждый уровень клерика</w:t>
      </w:r>
    </w:p>
    <w:p w14:paraId="075D73C3" w14:textId="77777777" w:rsidR="007A1F3E" w:rsidRPr="00BF4045" w:rsidRDefault="0005592D" w:rsidP="003D1BBA">
      <w:pPr>
        <w:pStyle w:val="BasicTextParagraph2"/>
        <w:rPr>
          <w:lang w:val="ru-RU"/>
        </w:rPr>
      </w:pPr>
      <w:r>
        <w:rPr>
          <w:b/>
          <w:lang w:val="ru-RU"/>
        </w:rPr>
        <w:t>Хиты на 1 уровне:</w:t>
      </w:r>
      <w:r>
        <w:rPr>
          <w:lang w:val="ru-RU"/>
        </w:rPr>
        <w:t xml:space="preserve"> 8 + ваш модификатор Телосложения</w:t>
      </w:r>
    </w:p>
    <w:p w14:paraId="272EC287" w14:textId="3ED9AF1A" w:rsidR="007A1F3E" w:rsidRPr="00BF4045" w:rsidRDefault="0005592D" w:rsidP="003D1BBA">
      <w:pPr>
        <w:pStyle w:val="BasicTextParagraph2"/>
        <w:rPr>
          <w:lang w:val="ru-RU"/>
        </w:rPr>
      </w:pPr>
      <w:r>
        <w:rPr>
          <w:b/>
          <w:lang w:val="ru-RU"/>
        </w:rPr>
        <w:t>Хиты на следующих уровнях:</w:t>
      </w:r>
      <w:del w:id="129" w:author="Konstantin Malyutin" w:date="2021-02-01T16:15:00Z">
        <w:r w:rsidDel="002D35C3">
          <w:rPr>
            <w:lang w:val="ru-RU"/>
          </w:rPr>
          <w:delText xml:space="preserve">  </w:delText>
        </w:r>
      </w:del>
      <w:r>
        <w:rPr>
          <w:lang w:val="ru-RU"/>
        </w:rPr>
        <w:t>1к8 (или 5) + модификатор Телосложения за каждый уровень клерика после первого</w:t>
      </w:r>
    </w:p>
    <w:p w14:paraId="47E981D8" w14:textId="73147BA4" w:rsidR="007A1F3E" w:rsidRPr="00BF4045" w:rsidRDefault="0005592D" w:rsidP="00782F8B">
      <w:pPr>
        <w:pStyle w:val="Heading5ToC"/>
        <w:rPr>
          <w:lang w:val="ru-RU"/>
        </w:rPr>
      </w:pPr>
      <w:bookmarkStart w:id="130" w:name="proficiencies-2"/>
      <w:r>
        <w:rPr>
          <w:lang w:val="ru-RU"/>
        </w:rPr>
        <w:t>Владение инструментами и навыками</w:t>
      </w:r>
      <w:bookmarkEnd w:id="130"/>
    </w:p>
    <w:p w14:paraId="64271C46" w14:textId="77777777" w:rsidR="007A1F3E" w:rsidRPr="00BF4045" w:rsidRDefault="0005592D" w:rsidP="003D1BBA">
      <w:pPr>
        <w:pStyle w:val="BasicTextParagraph1"/>
        <w:rPr>
          <w:lang w:val="ru-RU"/>
        </w:rPr>
      </w:pPr>
      <w:r>
        <w:rPr>
          <w:b/>
          <w:lang w:val="ru-RU"/>
        </w:rPr>
        <w:t>Владение доспехами:</w:t>
      </w:r>
      <w:r>
        <w:rPr>
          <w:lang w:val="ru-RU"/>
        </w:rPr>
        <w:t xml:space="preserve"> Легкие доспехи, средние доспехи, щиты</w:t>
      </w:r>
    </w:p>
    <w:p w14:paraId="4B749D58" w14:textId="77777777" w:rsidR="007A1F3E" w:rsidRPr="00BF4045" w:rsidRDefault="0005592D" w:rsidP="003D1BBA">
      <w:pPr>
        <w:pStyle w:val="BasicTextParagraph2"/>
        <w:rPr>
          <w:lang w:val="ru-RU"/>
        </w:rPr>
      </w:pPr>
      <w:r>
        <w:rPr>
          <w:lang w:val="ru-RU"/>
        </w:rPr>
        <w:t>Владение оружием: Простое оружие</w:t>
      </w:r>
    </w:p>
    <w:p w14:paraId="53C512BB" w14:textId="77777777" w:rsidR="007A1F3E" w:rsidRPr="00BF4045" w:rsidRDefault="0005592D" w:rsidP="003D1BBA">
      <w:pPr>
        <w:pStyle w:val="BasicTextParagraph2"/>
        <w:rPr>
          <w:lang w:val="ru-RU"/>
        </w:rPr>
      </w:pPr>
      <w:r>
        <w:rPr>
          <w:lang w:val="ru-RU"/>
        </w:rPr>
        <w:lastRenderedPageBreak/>
        <w:t>Владение инструментами: нет</w:t>
      </w:r>
    </w:p>
    <w:p w14:paraId="4A6C8100" w14:textId="77777777" w:rsidR="007A1F3E" w:rsidRPr="00BF4045" w:rsidRDefault="0005592D" w:rsidP="003D1BBA">
      <w:pPr>
        <w:pStyle w:val="BasicTextParagraph2"/>
        <w:rPr>
          <w:lang w:val="ru-RU"/>
        </w:rPr>
      </w:pPr>
      <w:r>
        <w:rPr>
          <w:b/>
          <w:lang w:val="ru-RU"/>
        </w:rPr>
        <w:t>Спасброски:</w:t>
      </w:r>
      <w:r>
        <w:rPr>
          <w:lang w:val="ru-RU"/>
        </w:rPr>
        <w:t xml:space="preserve"> Мудрость, Харизма</w:t>
      </w:r>
    </w:p>
    <w:p w14:paraId="3F9DBA83" w14:textId="77777777" w:rsidR="007A1F3E" w:rsidRPr="00BF4045" w:rsidRDefault="0005592D" w:rsidP="003D1BBA">
      <w:pPr>
        <w:pStyle w:val="BasicTextParagraph2"/>
        <w:rPr>
          <w:lang w:val="ru-RU"/>
        </w:rPr>
      </w:pPr>
      <w:r>
        <w:rPr>
          <w:b/>
          <w:lang w:val="ru-RU"/>
        </w:rPr>
        <w:t>Навыки:</w:t>
      </w:r>
      <w:r>
        <w:rPr>
          <w:lang w:val="ru-RU"/>
        </w:rPr>
        <w:t xml:space="preserve"> Выберите два навыка из следующих: История, Медицина, Проницательность, Религия, Убеждение</w:t>
      </w:r>
    </w:p>
    <w:p w14:paraId="21090171" w14:textId="78284D83" w:rsidR="007A1F3E" w:rsidRPr="00BF4045" w:rsidRDefault="0005592D" w:rsidP="00782F8B">
      <w:pPr>
        <w:pStyle w:val="Heading5ToC"/>
        <w:rPr>
          <w:lang w:val="ru-RU"/>
        </w:rPr>
      </w:pPr>
      <w:bookmarkStart w:id="131" w:name="equipment-2"/>
      <w:r>
        <w:rPr>
          <w:lang w:val="ru-RU"/>
        </w:rPr>
        <w:t>СНАРЯЖЕНИЕ</w:t>
      </w:r>
      <w:bookmarkEnd w:id="131"/>
    </w:p>
    <w:p w14:paraId="71891B52" w14:textId="77777777" w:rsidR="007A1F3E" w:rsidRPr="00BF4045" w:rsidRDefault="0005592D" w:rsidP="003D1BBA">
      <w:pPr>
        <w:pStyle w:val="BasicTextParagraph1"/>
        <w:rPr>
          <w:lang w:val="ru-RU"/>
        </w:rPr>
      </w:pPr>
      <w:r>
        <w:rPr>
          <w:lang w:val="ru-RU"/>
        </w:rPr>
        <w:t>Вы начинаете со следующим снаряжением в дополнение к снаряжению, полученному за вашу предысторию:</w:t>
      </w:r>
    </w:p>
    <w:p w14:paraId="33EA1FBC" w14:textId="77777777" w:rsidR="007A1F3E" w:rsidRPr="00BF4045" w:rsidRDefault="0005592D" w:rsidP="00BF4045">
      <w:pPr>
        <w:pStyle w:val="TableText"/>
        <w:rPr>
          <w:lang w:val="ru-RU"/>
        </w:rPr>
      </w:pPr>
      <w:r>
        <w:rPr>
          <w:lang w:val="ru-RU"/>
        </w:rPr>
        <w:t>(</w:t>
      </w:r>
      <w:r>
        <w:rPr>
          <w:i/>
          <w:lang w:val="ru-RU"/>
        </w:rPr>
        <w:t>a</w:t>
      </w:r>
      <w:r>
        <w:rPr>
          <w:lang w:val="ru-RU"/>
        </w:rPr>
        <w:t>) булава или (</w:t>
      </w:r>
      <w:r>
        <w:rPr>
          <w:i/>
          <w:lang w:val="ru-RU"/>
        </w:rPr>
        <w:t>б</w:t>
      </w:r>
      <w:r>
        <w:rPr>
          <w:lang w:val="ru-RU"/>
        </w:rPr>
        <w:t>) боевой молот (если владеет этим оружием)</w:t>
      </w:r>
    </w:p>
    <w:p w14:paraId="37D04E62" w14:textId="20259018" w:rsidR="007A1F3E" w:rsidRPr="00BF4045" w:rsidRDefault="0005592D" w:rsidP="00BF4045">
      <w:pPr>
        <w:pStyle w:val="TableText"/>
        <w:rPr>
          <w:lang w:val="ru-RU"/>
        </w:rPr>
      </w:pPr>
      <w:r>
        <w:rPr>
          <w:i/>
          <w:lang w:val="ru-RU"/>
        </w:rPr>
        <w:t>а</w:t>
      </w:r>
      <w:r>
        <w:rPr>
          <w:lang w:val="ru-RU"/>
        </w:rPr>
        <w:t xml:space="preserve">) кольчуга с чешуйками, </w:t>
      </w:r>
      <w:r>
        <w:rPr>
          <w:i/>
          <w:lang w:val="ru-RU"/>
        </w:rPr>
        <w:t>б</w:t>
      </w:r>
      <w:r>
        <w:rPr>
          <w:lang w:val="ru-RU"/>
        </w:rPr>
        <w:t xml:space="preserve">) кожаные доспехи или </w:t>
      </w:r>
      <w:r>
        <w:rPr>
          <w:i/>
          <w:lang w:val="ru-RU"/>
        </w:rPr>
        <w:t>в</w:t>
      </w:r>
      <w:r>
        <w:rPr>
          <w:lang w:val="ru-RU"/>
        </w:rPr>
        <w:t xml:space="preserve">) кольчуга с кольчугой (если </w:t>
      </w:r>
      <w:del w:id="132" w:author="Konstantin Malyutin" w:date="2021-02-01T16:15:00Z">
        <w:r w:rsidDel="002D35C3">
          <w:rPr>
            <w:lang w:val="ru-RU"/>
          </w:rPr>
          <w:delText xml:space="preserve"> </w:delText>
        </w:r>
      </w:del>
      <w:r>
        <w:rPr>
          <w:lang w:val="ru-RU"/>
        </w:rPr>
        <w:t>владеет навыком ношения)</w:t>
      </w:r>
    </w:p>
    <w:p w14:paraId="4D5BCC55" w14:textId="77777777" w:rsidR="007A1F3E" w:rsidRPr="00BF4045" w:rsidRDefault="0005592D" w:rsidP="00BF4045">
      <w:pPr>
        <w:pStyle w:val="TableText"/>
        <w:rPr>
          <w:lang w:val="ru-RU"/>
        </w:rPr>
      </w:pPr>
      <w:r>
        <w:rPr>
          <w:lang w:val="ru-RU"/>
        </w:rPr>
        <w:t>(</w:t>
      </w:r>
      <w:r>
        <w:rPr>
          <w:i/>
          <w:lang w:val="ru-RU"/>
        </w:rPr>
        <w:t>а</w:t>
      </w:r>
      <w:r>
        <w:rPr>
          <w:lang w:val="ru-RU"/>
        </w:rPr>
        <w:t>) легкий арбалет и 20 болтов или (</w:t>
      </w:r>
      <w:r>
        <w:rPr>
          <w:i/>
          <w:lang w:val="ru-RU"/>
        </w:rPr>
        <w:t>б</w:t>
      </w:r>
      <w:r>
        <w:rPr>
          <w:lang w:val="ru-RU"/>
        </w:rPr>
        <w:t>) любое простое оружие</w:t>
      </w:r>
    </w:p>
    <w:p w14:paraId="55BAC4B3" w14:textId="77777777" w:rsidR="007A1F3E" w:rsidRPr="00BF4045" w:rsidRDefault="0005592D" w:rsidP="00BF4045">
      <w:pPr>
        <w:pStyle w:val="TableText"/>
        <w:rPr>
          <w:lang w:val="ru-RU"/>
        </w:rPr>
      </w:pPr>
      <w:r>
        <w:rPr>
          <w:lang w:val="ru-RU"/>
        </w:rPr>
        <w:t>(</w:t>
      </w:r>
      <w:r>
        <w:rPr>
          <w:i/>
          <w:lang w:val="ru-RU"/>
        </w:rPr>
        <w:t>а</w:t>
      </w:r>
      <w:r>
        <w:rPr>
          <w:lang w:val="ru-RU"/>
        </w:rPr>
        <w:t>) набор священника или (</w:t>
      </w:r>
      <w:r>
        <w:rPr>
          <w:i/>
          <w:lang w:val="ru-RU"/>
        </w:rPr>
        <w:t>б</w:t>
      </w:r>
      <w:r>
        <w:rPr>
          <w:lang w:val="ru-RU"/>
        </w:rPr>
        <w:t>) Набор путешественника</w:t>
      </w:r>
    </w:p>
    <w:p w14:paraId="7918EF79" w14:textId="77777777" w:rsidR="007A1F3E" w:rsidRPr="007A1F3E" w:rsidRDefault="0005592D" w:rsidP="00BF4045">
      <w:pPr>
        <w:pStyle w:val="TableText"/>
        <w:rPr>
          <w:lang w:val="ru-RU"/>
          <w:rPrChange w:id="133" w:author="Konstantin Malyutin" w:date="2021-02-01T15:36:00Z">
            <w:rPr/>
          </w:rPrChange>
        </w:rPr>
      </w:pPr>
      <w:r>
        <w:rPr>
          <w:lang w:val="ru-RU"/>
        </w:rPr>
        <w:t xml:space="preserve"> Щит и священный символ</w:t>
      </w:r>
    </w:p>
    <w:p w14:paraId="4CA7FD1A" w14:textId="77777777" w:rsidR="007A1F3E" w:rsidRPr="007A1F3E" w:rsidRDefault="0005592D" w:rsidP="003D1BBA">
      <w:pPr>
        <w:pStyle w:val="BasicTextParagraph1"/>
        <w:rPr>
          <w:lang w:val="ru-RU"/>
          <w:rPrChange w:id="134" w:author="Konstantin Malyutin" w:date="2021-02-01T15:36:00Z">
            <w:rPr/>
          </w:rPrChange>
        </w:rPr>
      </w:pPr>
      <w:r>
        <w:rPr>
          <w:lang w:val="ru-RU"/>
        </w:rPr>
        <w:t>Клерик (таблица)</w:t>
      </w:r>
    </w:p>
    <w:tbl>
      <w:tblPr>
        <w:tblStyle w:val="Table"/>
        <w:tblW w:w="4999" w:type="pct"/>
        <w:tblLook w:val="07E0" w:firstRow="1" w:lastRow="1" w:firstColumn="1" w:lastColumn="1" w:noHBand="1" w:noVBand="1"/>
      </w:tblPr>
      <w:tblGrid>
        <w:gridCol w:w="786"/>
        <w:gridCol w:w="1141"/>
        <w:gridCol w:w="4487"/>
        <w:gridCol w:w="1368"/>
        <w:gridCol w:w="298"/>
        <w:gridCol w:w="298"/>
        <w:gridCol w:w="298"/>
        <w:gridCol w:w="298"/>
        <w:gridCol w:w="298"/>
        <w:gridCol w:w="298"/>
        <w:gridCol w:w="298"/>
        <w:gridCol w:w="298"/>
        <w:gridCol w:w="298"/>
      </w:tblGrid>
      <w:tr w:rsidR="00382954" w14:paraId="64F91F08" w14:textId="77777777" w:rsidTr="007A1F3E">
        <w:tc>
          <w:tcPr>
            <w:tcW w:w="0" w:type="auto"/>
            <w:tcBorders>
              <w:bottom w:val="single" w:sz="0" w:space="0" w:color="auto"/>
            </w:tcBorders>
            <w:vAlign w:val="bottom"/>
          </w:tcPr>
          <w:p w14:paraId="63A5A9EE"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65750758"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55A7ACC9" w14:textId="77777777" w:rsidR="007A1F3E" w:rsidRDefault="0005592D" w:rsidP="00BF4045">
            <w:pPr>
              <w:pStyle w:val="TableText"/>
            </w:pPr>
            <w:r>
              <w:rPr>
                <w:lang w:val="ru-RU"/>
              </w:rPr>
              <w:t>Особенности</w:t>
            </w:r>
          </w:p>
        </w:tc>
        <w:tc>
          <w:tcPr>
            <w:tcW w:w="0" w:type="auto"/>
            <w:tcBorders>
              <w:bottom w:val="single" w:sz="0" w:space="0" w:color="auto"/>
            </w:tcBorders>
            <w:vAlign w:val="bottom"/>
          </w:tcPr>
          <w:p w14:paraId="1C9C717D" w14:textId="77777777" w:rsidR="007A1F3E" w:rsidRDefault="0005592D" w:rsidP="00BF4045">
            <w:pPr>
              <w:pStyle w:val="TableText"/>
            </w:pPr>
            <w:r>
              <w:rPr>
                <w:lang w:val="ru-RU"/>
              </w:rPr>
              <w:t>Известные заговоры</w:t>
            </w:r>
          </w:p>
        </w:tc>
        <w:tc>
          <w:tcPr>
            <w:tcW w:w="0" w:type="auto"/>
            <w:tcBorders>
              <w:bottom w:val="single" w:sz="0" w:space="0" w:color="auto"/>
            </w:tcBorders>
            <w:vAlign w:val="bottom"/>
          </w:tcPr>
          <w:p w14:paraId="38BA936A" w14:textId="77777777" w:rsidR="007A1F3E" w:rsidRDefault="0005592D" w:rsidP="00BF4045">
            <w:pPr>
              <w:pStyle w:val="TableText"/>
            </w:pPr>
            <w:r>
              <w:rPr>
                <w:lang w:val="ru-RU"/>
              </w:rPr>
              <w:t>1</w:t>
            </w:r>
          </w:p>
        </w:tc>
        <w:tc>
          <w:tcPr>
            <w:tcW w:w="0" w:type="auto"/>
            <w:tcBorders>
              <w:bottom w:val="single" w:sz="0" w:space="0" w:color="auto"/>
            </w:tcBorders>
            <w:vAlign w:val="bottom"/>
          </w:tcPr>
          <w:p w14:paraId="68B61C87" w14:textId="77777777" w:rsidR="007A1F3E" w:rsidRDefault="0005592D" w:rsidP="00BF4045">
            <w:pPr>
              <w:pStyle w:val="TableText"/>
            </w:pPr>
            <w:r>
              <w:rPr>
                <w:lang w:val="ru-RU"/>
              </w:rPr>
              <w:t>2</w:t>
            </w:r>
          </w:p>
        </w:tc>
        <w:tc>
          <w:tcPr>
            <w:tcW w:w="0" w:type="auto"/>
            <w:tcBorders>
              <w:bottom w:val="single" w:sz="0" w:space="0" w:color="auto"/>
            </w:tcBorders>
            <w:vAlign w:val="bottom"/>
          </w:tcPr>
          <w:p w14:paraId="2D714AC6" w14:textId="77777777" w:rsidR="007A1F3E" w:rsidRDefault="0005592D" w:rsidP="00BF4045">
            <w:pPr>
              <w:pStyle w:val="TableText"/>
            </w:pPr>
            <w:r>
              <w:rPr>
                <w:lang w:val="ru-RU"/>
              </w:rPr>
              <w:t>3</w:t>
            </w:r>
          </w:p>
        </w:tc>
        <w:tc>
          <w:tcPr>
            <w:tcW w:w="0" w:type="auto"/>
            <w:tcBorders>
              <w:bottom w:val="single" w:sz="0" w:space="0" w:color="auto"/>
            </w:tcBorders>
            <w:vAlign w:val="bottom"/>
          </w:tcPr>
          <w:p w14:paraId="6E4E5EB3" w14:textId="77777777" w:rsidR="007A1F3E" w:rsidRDefault="0005592D" w:rsidP="00BF4045">
            <w:pPr>
              <w:pStyle w:val="TableText"/>
            </w:pPr>
            <w:r>
              <w:rPr>
                <w:lang w:val="ru-RU"/>
              </w:rPr>
              <w:t>4</w:t>
            </w:r>
          </w:p>
        </w:tc>
        <w:tc>
          <w:tcPr>
            <w:tcW w:w="0" w:type="auto"/>
            <w:tcBorders>
              <w:bottom w:val="single" w:sz="0" w:space="0" w:color="auto"/>
            </w:tcBorders>
            <w:vAlign w:val="bottom"/>
          </w:tcPr>
          <w:p w14:paraId="4F93F1E3" w14:textId="77777777" w:rsidR="007A1F3E" w:rsidRDefault="0005592D" w:rsidP="00BF4045">
            <w:pPr>
              <w:pStyle w:val="TableText"/>
            </w:pPr>
            <w:r>
              <w:rPr>
                <w:lang w:val="ru-RU"/>
              </w:rPr>
              <w:t>5</w:t>
            </w:r>
          </w:p>
        </w:tc>
        <w:tc>
          <w:tcPr>
            <w:tcW w:w="0" w:type="auto"/>
            <w:tcBorders>
              <w:bottom w:val="single" w:sz="0" w:space="0" w:color="auto"/>
            </w:tcBorders>
            <w:vAlign w:val="bottom"/>
          </w:tcPr>
          <w:p w14:paraId="79B36ADA" w14:textId="77777777" w:rsidR="007A1F3E" w:rsidRDefault="0005592D" w:rsidP="00BF4045">
            <w:pPr>
              <w:pStyle w:val="TableText"/>
            </w:pPr>
            <w:r>
              <w:rPr>
                <w:lang w:val="ru-RU"/>
              </w:rPr>
              <w:t>6</w:t>
            </w:r>
          </w:p>
        </w:tc>
        <w:tc>
          <w:tcPr>
            <w:tcW w:w="0" w:type="auto"/>
            <w:tcBorders>
              <w:bottom w:val="single" w:sz="0" w:space="0" w:color="auto"/>
            </w:tcBorders>
            <w:vAlign w:val="bottom"/>
          </w:tcPr>
          <w:p w14:paraId="731721C8" w14:textId="77777777" w:rsidR="007A1F3E" w:rsidRDefault="0005592D" w:rsidP="00BF4045">
            <w:pPr>
              <w:pStyle w:val="TableText"/>
            </w:pPr>
            <w:r>
              <w:rPr>
                <w:lang w:val="ru-RU"/>
              </w:rPr>
              <w:t>7</w:t>
            </w:r>
          </w:p>
        </w:tc>
        <w:tc>
          <w:tcPr>
            <w:tcW w:w="0" w:type="auto"/>
            <w:tcBorders>
              <w:bottom w:val="single" w:sz="0" w:space="0" w:color="auto"/>
            </w:tcBorders>
            <w:vAlign w:val="bottom"/>
          </w:tcPr>
          <w:p w14:paraId="5977E7C5" w14:textId="77777777" w:rsidR="007A1F3E" w:rsidRDefault="0005592D" w:rsidP="00BF4045">
            <w:pPr>
              <w:pStyle w:val="TableText"/>
            </w:pPr>
            <w:r>
              <w:rPr>
                <w:lang w:val="ru-RU"/>
              </w:rPr>
              <w:t>8</w:t>
            </w:r>
          </w:p>
        </w:tc>
        <w:tc>
          <w:tcPr>
            <w:tcW w:w="0" w:type="auto"/>
            <w:tcBorders>
              <w:bottom w:val="single" w:sz="0" w:space="0" w:color="auto"/>
            </w:tcBorders>
            <w:vAlign w:val="bottom"/>
          </w:tcPr>
          <w:p w14:paraId="680362FB" w14:textId="77777777" w:rsidR="007A1F3E" w:rsidRDefault="0005592D" w:rsidP="00BF4045">
            <w:pPr>
              <w:pStyle w:val="TableText"/>
            </w:pPr>
            <w:r>
              <w:rPr>
                <w:lang w:val="ru-RU"/>
              </w:rPr>
              <w:t>9</w:t>
            </w:r>
          </w:p>
        </w:tc>
      </w:tr>
      <w:tr w:rsidR="00382954" w14:paraId="56A67D35" w14:textId="77777777" w:rsidTr="007A1F3E">
        <w:tc>
          <w:tcPr>
            <w:tcW w:w="0" w:type="auto"/>
          </w:tcPr>
          <w:p w14:paraId="44286CAB" w14:textId="77777777" w:rsidR="007A1F3E" w:rsidRDefault="0005592D" w:rsidP="00BF4045">
            <w:pPr>
              <w:pStyle w:val="TableText"/>
            </w:pPr>
            <w:r>
              <w:rPr>
                <w:lang w:val="ru-RU"/>
              </w:rPr>
              <w:t>1</w:t>
            </w:r>
          </w:p>
        </w:tc>
        <w:tc>
          <w:tcPr>
            <w:tcW w:w="0" w:type="auto"/>
          </w:tcPr>
          <w:p w14:paraId="5DDDB223" w14:textId="77777777" w:rsidR="007A1F3E" w:rsidRDefault="0005592D" w:rsidP="00BF4045">
            <w:pPr>
              <w:pStyle w:val="TableText"/>
            </w:pPr>
            <w:r>
              <w:rPr>
                <w:lang w:val="ru-RU"/>
              </w:rPr>
              <w:t>+2</w:t>
            </w:r>
          </w:p>
        </w:tc>
        <w:tc>
          <w:tcPr>
            <w:tcW w:w="0" w:type="auto"/>
          </w:tcPr>
          <w:p w14:paraId="1D07D6A3" w14:textId="77777777" w:rsidR="007A1F3E" w:rsidRDefault="0005592D" w:rsidP="00BF4045">
            <w:pPr>
              <w:pStyle w:val="TableText"/>
            </w:pPr>
            <w:r>
              <w:rPr>
                <w:lang w:val="ru-RU"/>
              </w:rPr>
              <w:t xml:space="preserve">Сотворение заклинаний, Божественный домен </w:t>
            </w:r>
          </w:p>
        </w:tc>
        <w:tc>
          <w:tcPr>
            <w:tcW w:w="0" w:type="auto"/>
          </w:tcPr>
          <w:p w14:paraId="50C1F099" w14:textId="77777777" w:rsidR="007A1F3E" w:rsidRDefault="0005592D" w:rsidP="00BF4045">
            <w:pPr>
              <w:pStyle w:val="TableText"/>
            </w:pPr>
            <w:r>
              <w:rPr>
                <w:lang w:val="ru-RU"/>
              </w:rPr>
              <w:t>3</w:t>
            </w:r>
          </w:p>
        </w:tc>
        <w:tc>
          <w:tcPr>
            <w:tcW w:w="0" w:type="auto"/>
          </w:tcPr>
          <w:p w14:paraId="3B37FF10" w14:textId="77777777" w:rsidR="007A1F3E" w:rsidRDefault="0005592D" w:rsidP="00BF4045">
            <w:pPr>
              <w:pStyle w:val="TableText"/>
            </w:pPr>
            <w:r>
              <w:rPr>
                <w:lang w:val="ru-RU"/>
              </w:rPr>
              <w:t>2</w:t>
            </w:r>
          </w:p>
        </w:tc>
        <w:tc>
          <w:tcPr>
            <w:tcW w:w="0" w:type="auto"/>
          </w:tcPr>
          <w:p w14:paraId="6E40EEB6" w14:textId="77777777" w:rsidR="007A1F3E" w:rsidRDefault="0005592D" w:rsidP="00BF4045">
            <w:pPr>
              <w:pStyle w:val="TableText"/>
            </w:pPr>
            <w:r>
              <w:rPr>
                <w:lang w:val="ru-RU"/>
              </w:rPr>
              <w:t>-</w:t>
            </w:r>
          </w:p>
        </w:tc>
        <w:tc>
          <w:tcPr>
            <w:tcW w:w="0" w:type="auto"/>
          </w:tcPr>
          <w:p w14:paraId="4C12BD85" w14:textId="77777777" w:rsidR="007A1F3E" w:rsidRDefault="0005592D" w:rsidP="00BF4045">
            <w:pPr>
              <w:pStyle w:val="TableText"/>
            </w:pPr>
            <w:r>
              <w:rPr>
                <w:lang w:val="ru-RU"/>
              </w:rPr>
              <w:t>-</w:t>
            </w:r>
          </w:p>
        </w:tc>
        <w:tc>
          <w:tcPr>
            <w:tcW w:w="0" w:type="auto"/>
          </w:tcPr>
          <w:p w14:paraId="05FD6578" w14:textId="77777777" w:rsidR="007A1F3E" w:rsidRDefault="0005592D" w:rsidP="00BF4045">
            <w:pPr>
              <w:pStyle w:val="TableText"/>
            </w:pPr>
            <w:r>
              <w:rPr>
                <w:lang w:val="ru-RU"/>
              </w:rPr>
              <w:t>-</w:t>
            </w:r>
          </w:p>
        </w:tc>
        <w:tc>
          <w:tcPr>
            <w:tcW w:w="0" w:type="auto"/>
          </w:tcPr>
          <w:p w14:paraId="652A7160" w14:textId="77777777" w:rsidR="007A1F3E" w:rsidRDefault="0005592D" w:rsidP="00BF4045">
            <w:pPr>
              <w:pStyle w:val="TableText"/>
            </w:pPr>
            <w:r>
              <w:rPr>
                <w:lang w:val="ru-RU"/>
              </w:rPr>
              <w:t>-</w:t>
            </w:r>
          </w:p>
        </w:tc>
        <w:tc>
          <w:tcPr>
            <w:tcW w:w="0" w:type="auto"/>
          </w:tcPr>
          <w:p w14:paraId="284C6657" w14:textId="77777777" w:rsidR="007A1F3E" w:rsidRDefault="0005592D" w:rsidP="00BF4045">
            <w:pPr>
              <w:pStyle w:val="TableText"/>
            </w:pPr>
            <w:r>
              <w:rPr>
                <w:lang w:val="ru-RU"/>
              </w:rPr>
              <w:t>-</w:t>
            </w:r>
          </w:p>
        </w:tc>
        <w:tc>
          <w:tcPr>
            <w:tcW w:w="0" w:type="auto"/>
          </w:tcPr>
          <w:p w14:paraId="15FED1C1" w14:textId="77777777" w:rsidR="007A1F3E" w:rsidRDefault="0005592D" w:rsidP="00BF4045">
            <w:pPr>
              <w:pStyle w:val="TableText"/>
            </w:pPr>
            <w:r>
              <w:rPr>
                <w:lang w:val="ru-RU"/>
              </w:rPr>
              <w:t>-</w:t>
            </w:r>
          </w:p>
        </w:tc>
        <w:tc>
          <w:tcPr>
            <w:tcW w:w="0" w:type="auto"/>
          </w:tcPr>
          <w:p w14:paraId="6BC18ACA" w14:textId="77777777" w:rsidR="007A1F3E" w:rsidRDefault="0005592D" w:rsidP="00BF4045">
            <w:pPr>
              <w:pStyle w:val="TableText"/>
            </w:pPr>
            <w:r>
              <w:rPr>
                <w:lang w:val="ru-RU"/>
              </w:rPr>
              <w:t>-</w:t>
            </w:r>
          </w:p>
        </w:tc>
        <w:tc>
          <w:tcPr>
            <w:tcW w:w="0" w:type="auto"/>
          </w:tcPr>
          <w:p w14:paraId="7AF651A1" w14:textId="77777777" w:rsidR="007A1F3E" w:rsidRDefault="0005592D" w:rsidP="00BF4045">
            <w:pPr>
              <w:pStyle w:val="TableText"/>
            </w:pPr>
            <w:r>
              <w:rPr>
                <w:lang w:val="ru-RU"/>
              </w:rPr>
              <w:t>-</w:t>
            </w:r>
          </w:p>
        </w:tc>
      </w:tr>
      <w:tr w:rsidR="00382954" w14:paraId="215BB0F5" w14:textId="77777777" w:rsidTr="007A1F3E">
        <w:tc>
          <w:tcPr>
            <w:tcW w:w="0" w:type="auto"/>
          </w:tcPr>
          <w:p w14:paraId="4C1E2D80" w14:textId="77777777" w:rsidR="007A1F3E" w:rsidRDefault="0005592D" w:rsidP="00BF4045">
            <w:pPr>
              <w:pStyle w:val="TableText"/>
            </w:pPr>
            <w:r>
              <w:rPr>
                <w:lang w:val="ru-RU"/>
              </w:rPr>
              <w:t>2</w:t>
            </w:r>
          </w:p>
        </w:tc>
        <w:tc>
          <w:tcPr>
            <w:tcW w:w="0" w:type="auto"/>
          </w:tcPr>
          <w:p w14:paraId="3CC459C6" w14:textId="77777777" w:rsidR="007A1F3E" w:rsidRDefault="0005592D" w:rsidP="00BF4045">
            <w:pPr>
              <w:pStyle w:val="TableText"/>
            </w:pPr>
            <w:r>
              <w:rPr>
                <w:lang w:val="ru-RU"/>
              </w:rPr>
              <w:t>+2</w:t>
            </w:r>
          </w:p>
        </w:tc>
        <w:tc>
          <w:tcPr>
            <w:tcW w:w="0" w:type="auto"/>
          </w:tcPr>
          <w:p w14:paraId="53B4C557" w14:textId="77777777" w:rsidR="007A1F3E" w:rsidRPr="00BF4045" w:rsidRDefault="0005592D" w:rsidP="00BF4045">
            <w:pPr>
              <w:pStyle w:val="TableText"/>
              <w:rPr>
                <w:lang w:val="ru-RU"/>
              </w:rPr>
            </w:pPr>
            <w:r>
              <w:rPr>
                <w:lang w:val="ru-RU"/>
              </w:rPr>
              <w:t>Проведение энергии (1/отдых), Умение божественного домена</w:t>
            </w:r>
          </w:p>
        </w:tc>
        <w:tc>
          <w:tcPr>
            <w:tcW w:w="0" w:type="auto"/>
          </w:tcPr>
          <w:p w14:paraId="59036E39" w14:textId="77777777" w:rsidR="007A1F3E" w:rsidRDefault="0005592D" w:rsidP="00BF4045">
            <w:pPr>
              <w:pStyle w:val="TableText"/>
            </w:pPr>
            <w:r>
              <w:rPr>
                <w:lang w:val="ru-RU"/>
              </w:rPr>
              <w:t>3</w:t>
            </w:r>
          </w:p>
        </w:tc>
        <w:tc>
          <w:tcPr>
            <w:tcW w:w="0" w:type="auto"/>
          </w:tcPr>
          <w:p w14:paraId="73A875D1" w14:textId="77777777" w:rsidR="007A1F3E" w:rsidRDefault="0005592D" w:rsidP="00BF4045">
            <w:pPr>
              <w:pStyle w:val="TableText"/>
            </w:pPr>
            <w:r>
              <w:rPr>
                <w:lang w:val="ru-RU"/>
              </w:rPr>
              <w:t>3</w:t>
            </w:r>
          </w:p>
        </w:tc>
        <w:tc>
          <w:tcPr>
            <w:tcW w:w="0" w:type="auto"/>
          </w:tcPr>
          <w:p w14:paraId="20BCCF75" w14:textId="77777777" w:rsidR="007A1F3E" w:rsidRDefault="0005592D" w:rsidP="00BF4045">
            <w:pPr>
              <w:pStyle w:val="TableText"/>
            </w:pPr>
            <w:r>
              <w:rPr>
                <w:lang w:val="ru-RU"/>
              </w:rPr>
              <w:t>-</w:t>
            </w:r>
          </w:p>
        </w:tc>
        <w:tc>
          <w:tcPr>
            <w:tcW w:w="0" w:type="auto"/>
          </w:tcPr>
          <w:p w14:paraId="066F9127" w14:textId="77777777" w:rsidR="007A1F3E" w:rsidRDefault="0005592D" w:rsidP="00BF4045">
            <w:pPr>
              <w:pStyle w:val="TableText"/>
            </w:pPr>
            <w:r>
              <w:rPr>
                <w:lang w:val="ru-RU"/>
              </w:rPr>
              <w:t>-</w:t>
            </w:r>
          </w:p>
        </w:tc>
        <w:tc>
          <w:tcPr>
            <w:tcW w:w="0" w:type="auto"/>
          </w:tcPr>
          <w:p w14:paraId="012029E3" w14:textId="77777777" w:rsidR="007A1F3E" w:rsidRDefault="0005592D" w:rsidP="00BF4045">
            <w:pPr>
              <w:pStyle w:val="TableText"/>
            </w:pPr>
            <w:r>
              <w:rPr>
                <w:lang w:val="ru-RU"/>
              </w:rPr>
              <w:t>-</w:t>
            </w:r>
          </w:p>
        </w:tc>
        <w:tc>
          <w:tcPr>
            <w:tcW w:w="0" w:type="auto"/>
          </w:tcPr>
          <w:p w14:paraId="49F39D17" w14:textId="77777777" w:rsidR="007A1F3E" w:rsidRDefault="0005592D" w:rsidP="00BF4045">
            <w:pPr>
              <w:pStyle w:val="TableText"/>
            </w:pPr>
            <w:r>
              <w:rPr>
                <w:lang w:val="ru-RU"/>
              </w:rPr>
              <w:t>-</w:t>
            </w:r>
          </w:p>
        </w:tc>
        <w:tc>
          <w:tcPr>
            <w:tcW w:w="0" w:type="auto"/>
          </w:tcPr>
          <w:p w14:paraId="21DE5AF8" w14:textId="77777777" w:rsidR="007A1F3E" w:rsidRDefault="0005592D" w:rsidP="00BF4045">
            <w:pPr>
              <w:pStyle w:val="TableText"/>
            </w:pPr>
            <w:r>
              <w:rPr>
                <w:lang w:val="ru-RU"/>
              </w:rPr>
              <w:t>-</w:t>
            </w:r>
          </w:p>
        </w:tc>
        <w:tc>
          <w:tcPr>
            <w:tcW w:w="0" w:type="auto"/>
          </w:tcPr>
          <w:p w14:paraId="6A549257" w14:textId="77777777" w:rsidR="007A1F3E" w:rsidRDefault="0005592D" w:rsidP="00BF4045">
            <w:pPr>
              <w:pStyle w:val="TableText"/>
            </w:pPr>
            <w:r>
              <w:rPr>
                <w:lang w:val="ru-RU"/>
              </w:rPr>
              <w:t>-</w:t>
            </w:r>
          </w:p>
        </w:tc>
        <w:tc>
          <w:tcPr>
            <w:tcW w:w="0" w:type="auto"/>
          </w:tcPr>
          <w:p w14:paraId="497F00ED" w14:textId="77777777" w:rsidR="007A1F3E" w:rsidRDefault="0005592D" w:rsidP="00BF4045">
            <w:pPr>
              <w:pStyle w:val="TableText"/>
            </w:pPr>
            <w:r>
              <w:rPr>
                <w:lang w:val="ru-RU"/>
              </w:rPr>
              <w:t>-</w:t>
            </w:r>
          </w:p>
        </w:tc>
        <w:tc>
          <w:tcPr>
            <w:tcW w:w="0" w:type="auto"/>
          </w:tcPr>
          <w:p w14:paraId="28535E77" w14:textId="77777777" w:rsidR="007A1F3E" w:rsidRDefault="0005592D" w:rsidP="00BF4045">
            <w:pPr>
              <w:pStyle w:val="TableText"/>
            </w:pPr>
            <w:r>
              <w:rPr>
                <w:lang w:val="ru-RU"/>
              </w:rPr>
              <w:t>-</w:t>
            </w:r>
          </w:p>
        </w:tc>
      </w:tr>
      <w:tr w:rsidR="00382954" w14:paraId="770C6C6D" w14:textId="77777777" w:rsidTr="007A1F3E">
        <w:tc>
          <w:tcPr>
            <w:tcW w:w="0" w:type="auto"/>
          </w:tcPr>
          <w:p w14:paraId="55A0638C" w14:textId="77777777" w:rsidR="007A1F3E" w:rsidRDefault="0005592D" w:rsidP="00BF4045">
            <w:pPr>
              <w:pStyle w:val="TableText"/>
            </w:pPr>
            <w:r>
              <w:rPr>
                <w:lang w:val="ru-RU"/>
              </w:rPr>
              <w:t>3</w:t>
            </w:r>
          </w:p>
        </w:tc>
        <w:tc>
          <w:tcPr>
            <w:tcW w:w="0" w:type="auto"/>
          </w:tcPr>
          <w:p w14:paraId="0517C2B6" w14:textId="77777777" w:rsidR="007A1F3E" w:rsidRDefault="0005592D" w:rsidP="00BF4045">
            <w:pPr>
              <w:pStyle w:val="TableText"/>
            </w:pPr>
            <w:r>
              <w:rPr>
                <w:lang w:val="ru-RU"/>
              </w:rPr>
              <w:t>+2</w:t>
            </w:r>
          </w:p>
        </w:tc>
        <w:tc>
          <w:tcPr>
            <w:tcW w:w="0" w:type="auto"/>
          </w:tcPr>
          <w:p w14:paraId="7B957337" w14:textId="77777777" w:rsidR="007A1F3E" w:rsidRDefault="0005592D" w:rsidP="00BF4045">
            <w:pPr>
              <w:pStyle w:val="TableText"/>
            </w:pPr>
            <w:r>
              <w:rPr>
                <w:lang w:val="ru-RU"/>
              </w:rPr>
              <w:t>-</w:t>
            </w:r>
          </w:p>
        </w:tc>
        <w:tc>
          <w:tcPr>
            <w:tcW w:w="0" w:type="auto"/>
          </w:tcPr>
          <w:p w14:paraId="2F72008A" w14:textId="77777777" w:rsidR="007A1F3E" w:rsidRDefault="0005592D" w:rsidP="00BF4045">
            <w:pPr>
              <w:pStyle w:val="TableText"/>
            </w:pPr>
            <w:r>
              <w:rPr>
                <w:lang w:val="ru-RU"/>
              </w:rPr>
              <w:t>3</w:t>
            </w:r>
          </w:p>
        </w:tc>
        <w:tc>
          <w:tcPr>
            <w:tcW w:w="0" w:type="auto"/>
          </w:tcPr>
          <w:p w14:paraId="438B75D7" w14:textId="77777777" w:rsidR="007A1F3E" w:rsidRDefault="0005592D" w:rsidP="00BF4045">
            <w:pPr>
              <w:pStyle w:val="TableText"/>
            </w:pPr>
            <w:r>
              <w:rPr>
                <w:lang w:val="ru-RU"/>
              </w:rPr>
              <w:t>4</w:t>
            </w:r>
          </w:p>
        </w:tc>
        <w:tc>
          <w:tcPr>
            <w:tcW w:w="0" w:type="auto"/>
          </w:tcPr>
          <w:p w14:paraId="58348C6D" w14:textId="77777777" w:rsidR="007A1F3E" w:rsidRDefault="0005592D" w:rsidP="00BF4045">
            <w:pPr>
              <w:pStyle w:val="TableText"/>
            </w:pPr>
            <w:r>
              <w:rPr>
                <w:lang w:val="ru-RU"/>
              </w:rPr>
              <w:t>2</w:t>
            </w:r>
          </w:p>
        </w:tc>
        <w:tc>
          <w:tcPr>
            <w:tcW w:w="0" w:type="auto"/>
          </w:tcPr>
          <w:p w14:paraId="72FC0AD6" w14:textId="77777777" w:rsidR="007A1F3E" w:rsidRDefault="0005592D" w:rsidP="00BF4045">
            <w:pPr>
              <w:pStyle w:val="TableText"/>
            </w:pPr>
            <w:r>
              <w:rPr>
                <w:lang w:val="ru-RU"/>
              </w:rPr>
              <w:t>-</w:t>
            </w:r>
          </w:p>
        </w:tc>
        <w:tc>
          <w:tcPr>
            <w:tcW w:w="0" w:type="auto"/>
          </w:tcPr>
          <w:p w14:paraId="4A389A65" w14:textId="77777777" w:rsidR="007A1F3E" w:rsidRDefault="0005592D" w:rsidP="00BF4045">
            <w:pPr>
              <w:pStyle w:val="TableText"/>
            </w:pPr>
            <w:r>
              <w:rPr>
                <w:lang w:val="ru-RU"/>
              </w:rPr>
              <w:t>-</w:t>
            </w:r>
          </w:p>
        </w:tc>
        <w:tc>
          <w:tcPr>
            <w:tcW w:w="0" w:type="auto"/>
          </w:tcPr>
          <w:p w14:paraId="7887E8D5" w14:textId="77777777" w:rsidR="007A1F3E" w:rsidRDefault="0005592D" w:rsidP="00BF4045">
            <w:pPr>
              <w:pStyle w:val="TableText"/>
            </w:pPr>
            <w:r>
              <w:rPr>
                <w:lang w:val="ru-RU"/>
              </w:rPr>
              <w:t>-</w:t>
            </w:r>
          </w:p>
        </w:tc>
        <w:tc>
          <w:tcPr>
            <w:tcW w:w="0" w:type="auto"/>
          </w:tcPr>
          <w:p w14:paraId="10FC32E9" w14:textId="77777777" w:rsidR="007A1F3E" w:rsidRDefault="0005592D" w:rsidP="00BF4045">
            <w:pPr>
              <w:pStyle w:val="TableText"/>
            </w:pPr>
            <w:r>
              <w:rPr>
                <w:lang w:val="ru-RU"/>
              </w:rPr>
              <w:t>-</w:t>
            </w:r>
          </w:p>
        </w:tc>
        <w:tc>
          <w:tcPr>
            <w:tcW w:w="0" w:type="auto"/>
          </w:tcPr>
          <w:p w14:paraId="3639CE1E" w14:textId="77777777" w:rsidR="007A1F3E" w:rsidRDefault="0005592D" w:rsidP="00BF4045">
            <w:pPr>
              <w:pStyle w:val="TableText"/>
            </w:pPr>
            <w:r>
              <w:rPr>
                <w:lang w:val="ru-RU"/>
              </w:rPr>
              <w:t>-</w:t>
            </w:r>
          </w:p>
        </w:tc>
        <w:tc>
          <w:tcPr>
            <w:tcW w:w="0" w:type="auto"/>
          </w:tcPr>
          <w:p w14:paraId="62A51496" w14:textId="77777777" w:rsidR="007A1F3E" w:rsidRDefault="0005592D" w:rsidP="00BF4045">
            <w:pPr>
              <w:pStyle w:val="TableText"/>
            </w:pPr>
            <w:r>
              <w:rPr>
                <w:lang w:val="ru-RU"/>
              </w:rPr>
              <w:t>-</w:t>
            </w:r>
          </w:p>
        </w:tc>
        <w:tc>
          <w:tcPr>
            <w:tcW w:w="0" w:type="auto"/>
          </w:tcPr>
          <w:p w14:paraId="7213A777" w14:textId="77777777" w:rsidR="007A1F3E" w:rsidRDefault="0005592D" w:rsidP="00BF4045">
            <w:pPr>
              <w:pStyle w:val="TableText"/>
            </w:pPr>
            <w:r>
              <w:rPr>
                <w:lang w:val="ru-RU"/>
              </w:rPr>
              <w:t>-</w:t>
            </w:r>
          </w:p>
        </w:tc>
      </w:tr>
      <w:tr w:rsidR="00382954" w14:paraId="0A9849CA" w14:textId="77777777" w:rsidTr="007A1F3E">
        <w:tc>
          <w:tcPr>
            <w:tcW w:w="0" w:type="auto"/>
          </w:tcPr>
          <w:p w14:paraId="32A87687" w14:textId="77777777" w:rsidR="007A1F3E" w:rsidRDefault="0005592D" w:rsidP="00BF4045">
            <w:pPr>
              <w:pStyle w:val="TableText"/>
            </w:pPr>
            <w:r>
              <w:rPr>
                <w:lang w:val="ru-RU"/>
              </w:rPr>
              <w:t>4</w:t>
            </w:r>
          </w:p>
        </w:tc>
        <w:tc>
          <w:tcPr>
            <w:tcW w:w="0" w:type="auto"/>
          </w:tcPr>
          <w:p w14:paraId="03D7E64C" w14:textId="77777777" w:rsidR="007A1F3E" w:rsidRDefault="0005592D" w:rsidP="00BF4045">
            <w:pPr>
              <w:pStyle w:val="TableText"/>
            </w:pPr>
            <w:r>
              <w:rPr>
                <w:lang w:val="ru-RU"/>
              </w:rPr>
              <w:t>+2</w:t>
            </w:r>
          </w:p>
        </w:tc>
        <w:tc>
          <w:tcPr>
            <w:tcW w:w="0" w:type="auto"/>
          </w:tcPr>
          <w:p w14:paraId="0CAAAF81" w14:textId="77777777" w:rsidR="007A1F3E" w:rsidRDefault="0005592D" w:rsidP="00BF4045">
            <w:pPr>
              <w:pStyle w:val="TableText"/>
            </w:pPr>
            <w:r>
              <w:rPr>
                <w:lang w:val="ru-RU"/>
              </w:rPr>
              <w:t>Увеличение характеристик</w:t>
            </w:r>
          </w:p>
        </w:tc>
        <w:tc>
          <w:tcPr>
            <w:tcW w:w="0" w:type="auto"/>
          </w:tcPr>
          <w:p w14:paraId="0B1B9CB1" w14:textId="77777777" w:rsidR="007A1F3E" w:rsidRDefault="0005592D" w:rsidP="00BF4045">
            <w:pPr>
              <w:pStyle w:val="TableText"/>
            </w:pPr>
            <w:r>
              <w:rPr>
                <w:lang w:val="ru-RU"/>
              </w:rPr>
              <w:t>4</w:t>
            </w:r>
          </w:p>
        </w:tc>
        <w:tc>
          <w:tcPr>
            <w:tcW w:w="0" w:type="auto"/>
          </w:tcPr>
          <w:p w14:paraId="3D56E7F3" w14:textId="77777777" w:rsidR="007A1F3E" w:rsidRDefault="0005592D" w:rsidP="00BF4045">
            <w:pPr>
              <w:pStyle w:val="TableText"/>
            </w:pPr>
            <w:r>
              <w:rPr>
                <w:lang w:val="ru-RU"/>
              </w:rPr>
              <w:t>4</w:t>
            </w:r>
          </w:p>
        </w:tc>
        <w:tc>
          <w:tcPr>
            <w:tcW w:w="0" w:type="auto"/>
          </w:tcPr>
          <w:p w14:paraId="4A0D3137" w14:textId="77777777" w:rsidR="007A1F3E" w:rsidRDefault="0005592D" w:rsidP="00BF4045">
            <w:pPr>
              <w:pStyle w:val="TableText"/>
            </w:pPr>
            <w:r>
              <w:rPr>
                <w:lang w:val="ru-RU"/>
              </w:rPr>
              <w:t>3</w:t>
            </w:r>
          </w:p>
        </w:tc>
        <w:tc>
          <w:tcPr>
            <w:tcW w:w="0" w:type="auto"/>
          </w:tcPr>
          <w:p w14:paraId="7725DFF2" w14:textId="77777777" w:rsidR="007A1F3E" w:rsidRDefault="0005592D" w:rsidP="00BF4045">
            <w:pPr>
              <w:pStyle w:val="TableText"/>
            </w:pPr>
            <w:r>
              <w:rPr>
                <w:lang w:val="ru-RU"/>
              </w:rPr>
              <w:t>-</w:t>
            </w:r>
          </w:p>
        </w:tc>
        <w:tc>
          <w:tcPr>
            <w:tcW w:w="0" w:type="auto"/>
          </w:tcPr>
          <w:p w14:paraId="030D465F" w14:textId="77777777" w:rsidR="007A1F3E" w:rsidRDefault="0005592D" w:rsidP="00BF4045">
            <w:pPr>
              <w:pStyle w:val="TableText"/>
            </w:pPr>
            <w:r>
              <w:rPr>
                <w:lang w:val="ru-RU"/>
              </w:rPr>
              <w:t>-</w:t>
            </w:r>
          </w:p>
        </w:tc>
        <w:tc>
          <w:tcPr>
            <w:tcW w:w="0" w:type="auto"/>
          </w:tcPr>
          <w:p w14:paraId="2F515CF1" w14:textId="77777777" w:rsidR="007A1F3E" w:rsidRDefault="0005592D" w:rsidP="00BF4045">
            <w:pPr>
              <w:pStyle w:val="TableText"/>
            </w:pPr>
            <w:r>
              <w:rPr>
                <w:lang w:val="ru-RU"/>
              </w:rPr>
              <w:t>-</w:t>
            </w:r>
          </w:p>
        </w:tc>
        <w:tc>
          <w:tcPr>
            <w:tcW w:w="0" w:type="auto"/>
          </w:tcPr>
          <w:p w14:paraId="5F674665" w14:textId="77777777" w:rsidR="007A1F3E" w:rsidRDefault="0005592D" w:rsidP="00BF4045">
            <w:pPr>
              <w:pStyle w:val="TableText"/>
            </w:pPr>
            <w:r>
              <w:rPr>
                <w:lang w:val="ru-RU"/>
              </w:rPr>
              <w:t>-</w:t>
            </w:r>
          </w:p>
        </w:tc>
        <w:tc>
          <w:tcPr>
            <w:tcW w:w="0" w:type="auto"/>
          </w:tcPr>
          <w:p w14:paraId="18046E0E" w14:textId="77777777" w:rsidR="007A1F3E" w:rsidRDefault="0005592D" w:rsidP="00BF4045">
            <w:pPr>
              <w:pStyle w:val="TableText"/>
            </w:pPr>
            <w:r>
              <w:rPr>
                <w:lang w:val="ru-RU"/>
              </w:rPr>
              <w:t>-</w:t>
            </w:r>
          </w:p>
        </w:tc>
        <w:tc>
          <w:tcPr>
            <w:tcW w:w="0" w:type="auto"/>
          </w:tcPr>
          <w:p w14:paraId="7CFECEFF" w14:textId="77777777" w:rsidR="007A1F3E" w:rsidRDefault="0005592D" w:rsidP="00BF4045">
            <w:pPr>
              <w:pStyle w:val="TableText"/>
            </w:pPr>
            <w:r>
              <w:rPr>
                <w:lang w:val="ru-RU"/>
              </w:rPr>
              <w:t>-</w:t>
            </w:r>
          </w:p>
        </w:tc>
        <w:tc>
          <w:tcPr>
            <w:tcW w:w="0" w:type="auto"/>
          </w:tcPr>
          <w:p w14:paraId="56580A84" w14:textId="77777777" w:rsidR="007A1F3E" w:rsidRDefault="0005592D" w:rsidP="00BF4045">
            <w:pPr>
              <w:pStyle w:val="TableText"/>
            </w:pPr>
            <w:r>
              <w:rPr>
                <w:lang w:val="ru-RU"/>
              </w:rPr>
              <w:t>-</w:t>
            </w:r>
          </w:p>
        </w:tc>
      </w:tr>
      <w:tr w:rsidR="00382954" w14:paraId="2181574F" w14:textId="77777777" w:rsidTr="007A1F3E">
        <w:tc>
          <w:tcPr>
            <w:tcW w:w="0" w:type="auto"/>
          </w:tcPr>
          <w:p w14:paraId="0F538A13" w14:textId="77777777" w:rsidR="007A1F3E" w:rsidRDefault="0005592D" w:rsidP="00BF4045">
            <w:pPr>
              <w:pStyle w:val="TableText"/>
            </w:pPr>
            <w:r>
              <w:rPr>
                <w:lang w:val="ru-RU"/>
              </w:rPr>
              <w:t>5</w:t>
            </w:r>
          </w:p>
        </w:tc>
        <w:tc>
          <w:tcPr>
            <w:tcW w:w="0" w:type="auto"/>
          </w:tcPr>
          <w:p w14:paraId="12E4BD84" w14:textId="77777777" w:rsidR="007A1F3E" w:rsidRDefault="0005592D" w:rsidP="00BF4045">
            <w:pPr>
              <w:pStyle w:val="TableText"/>
            </w:pPr>
            <w:r>
              <w:rPr>
                <w:lang w:val="ru-RU"/>
              </w:rPr>
              <w:t>+3</w:t>
            </w:r>
          </w:p>
        </w:tc>
        <w:tc>
          <w:tcPr>
            <w:tcW w:w="0" w:type="auto"/>
          </w:tcPr>
          <w:p w14:paraId="6C4736C9" w14:textId="77777777" w:rsidR="007A1F3E" w:rsidRDefault="0005592D" w:rsidP="00BF4045">
            <w:pPr>
              <w:pStyle w:val="TableText"/>
            </w:pPr>
            <w:r>
              <w:rPr>
                <w:lang w:val="ru-RU"/>
              </w:rPr>
              <w:t>Уничтожение нежити (УО 1/2)</w:t>
            </w:r>
          </w:p>
        </w:tc>
        <w:tc>
          <w:tcPr>
            <w:tcW w:w="0" w:type="auto"/>
          </w:tcPr>
          <w:p w14:paraId="030DA1F4" w14:textId="77777777" w:rsidR="007A1F3E" w:rsidRDefault="0005592D" w:rsidP="00BF4045">
            <w:pPr>
              <w:pStyle w:val="TableText"/>
            </w:pPr>
            <w:r>
              <w:rPr>
                <w:lang w:val="ru-RU"/>
              </w:rPr>
              <w:t>4</w:t>
            </w:r>
          </w:p>
        </w:tc>
        <w:tc>
          <w:tcPr>
            <w:tcW w:w="0" w:type="auto"/>
          </w:tcPr>
          <w:p w14:paraId="3D0AB487" w14:textId="77777777" w:rsidR="007A1F3E" w:rsidRDefault="0005592D" w:rsidP="00BF4045">
            <w:pPr>
              <w:pStyle w:val="TableText"/>
            </w:pPr>
            <w:r>
              <w:rPr>
                <w:lang w:val="ru-RU"/>
              </w:rPr>
              <w:t>4</w:t>
            </w:r>
          </w:p>
        </w:tc>
        <w:tc>
          <w:tcPr>
            <w:tcW w:w="0" w:type="auto"/>
          </w:tcPr>
          <w:p w14:paraId="5EBC834C" w14:textId="77777777" w:rsidR="007A1F3E" w:rsidRDefault="0005592D" w:rsidP="00BF4045">
            <w:pPr>
              <w:pStyle w:val="TableText"/>
            </w:pPr>
            <w:r>
              <w:rPr>
                <w:lang w:val="ru-RU"/>
              </w:rPr>
              <w:t>3</w:t>
            </w:r>
          </w:p>
        </w:tc>
        <w:tc>
          <w:tcPr>
            <w:tcW w:w="0" w:type="auto"/>
          </w:tcPr>
          <w:p w14:paraId="0105ECCE" w14:textId="77777777" w:rsidR="007A1F3E" w:rsidRDefault="0005592D" w:rsidP="00BF4045">
            <w:pPr>
              <w:pStyle w:val="TableText"/>
            </w:pPr>
            <w:r>
              <w:rPr>
                <w:lang w:val="ru-RU"/>
              </w:rPr>
              <w:t>2</w:t>
            </w:r>
          </w:p>
        </w:tc>
        <w:tc>
          <w:tcPr>
            <w:tcW w:w="0" w:type="auto"/>
          </w:tcPr>
          <w:p w14:paraId="5B5A476B" w14:textId="77777777" w:rsidR="007A1F3E" w:rsidRDefault="0005592D" w:rsidP="00BF4045">
            <w:pPr>
              <w:pStyle w:val="TableText"/>
            </w:pPr>
            <w:r>
              <w:rPr>
                <w:lang w:val="ru-RU"/>
              </w:rPr>
              <w:t>-</w:t>
            </w:r>
          </w:p>
        </w:tc>
        <w:tc>
          <w:tcPr>
            <w:tcW w:w="0" w:type="auto"/>
          </w:tcPr>
          <w:p w14:paraId="3172B0A2" w14:textId="77777777" w:rsidR="007A1F3E" w:rsidRDefault="0005592D" w:rsidP="00BF4045">
            <w:pPr>
              <w:pStyle w:val="TableText"/>
            </w:pPr>
            <w:r>
              <w:rPr>
                <w:lang w:val="ru-RU"/>
              </w:rPr>
              <w:t>-</w:t>
            </w:r>
          </w:p>
        </w:tc>
        <w:tc>
          <w:tcPr>
            <w:tcW w:w="0" w:type="auto"/>
          </w:tcPr>
          <w:p w14:paraId="17EF1736" w14:textId="77777777" w:rsidR="007A1F3E" w:rsidRDefault="0005592D" w:rsidP="00BF4045">
            <w:pPr>
              <w:pStyle w:val="TableText"/>
            </w:pPr>
            <w:r>
              <w:rPr>
                <w:lang w:val="ru-RU"/>
              </w:rPr>
              <w:t>-</w:t>
            </w:r>
          </w:p>
        </w:tc>
        <w:tc>
          <w:tcPr>
            <w:tcW w:w="0" w:type="auto"/>
          </w:tcPr>
          <w:p w14:paraId="4A5A3CB9" w14:textId="77777777" w:rsidR="007A1F3E" w:rsidRDefault="0005592D" w:rsidP="00BF4045">
            <w:pPr>
              <w:pStyle w:val="TableText"/>
            </w:pPr>
            <w:r>
              <w:rPr>
                <w:lang w:val="ru-RU"/>
              </w:rPr>
              <w:t>-</w:t>
            </w:r>
          </w:p>
        </w:tc>
        <w:tc>
          <w:tcPr>
            <w:tcW w:w="0" w:type="auto"/>
          </w:tcPr>
          <w:p w14:paraId="02D85157" w14:textId="77777777" w:rsidR="007A1F3E" w:rsidRDefault="0005592D" w:rsidP="00BF4045">
            <w:pPr>
              <w:pStyle w:val="TableText"/>
            </w:pPr>
            <w:r>
              <w:rPr>
                <w:lang w:val="ru-RU"/>
              </w:rPr>
              <w:t>-</w:t>
            </w:r>
          </w:p>
        </w:tc>
        <w:tc>
          <w:tcPr>
            <w:tcW w:w="0" w:type="auto"/>
          </w:tcPr>
          <w:p w14:paraId="3FB518B3" w14:textId="77777777" w:rsidR="007A1F3E" w:rsidRDefault="0005592D" w:rsidP="00BF4045">
            <w:pPr>
              <w:pStyle w:val="TableText"/>
            </w:pPr>
            <w:r>
              <w:rPr>
                <w:lang w:val="ru-RU"/>
              </w:rPr>
              <w:t>-</w:t>
            </w:r>
          </w:p>
        </w:tc>
      </w:tr>
      <w:tr w:rsidR="00382954" w14:paraId="0AF929D4" w14:textId="77777777" w:rsidTr="007A1F3E">
        <w:tc>
          <w:tcPr>
            <w:tcW w:w="0" w:type="auto"/>
          </w:tcPr>
          <w:p w14:paraId="79FF38BA" w14:textId="77777777" w:rsidR="007A1F3E" w:rsidRDefault="0005592D" w:rsidP="00BF4045">
            <w:pPr>
              <w:pStyle w:val="TableText"/>
            </w:pPr>
            <w:r>
              <w:rPr>
                <w:lang w:val="ru-RU"/>
              </w:rPr>
              <w:t>6</w:t>
            </w:r>
          </w:p>
        </w:tc>
        <w:tc>
          <w:tcPr>
            <w:tcW w:w="0" w:type="auto"/>
          </w:tcPr>
          <w:p w14:paraId="4F303F44" w14:textId="77777777" w:rsidR="007A1F3E" w:rsidRDefault="0005592D" w:rsidP="00BF4045">
            <w:pPr>
              <w:pStyle w:val="TableText"/>
            </w:pPr>
            <w:r>
              <w:rPr>
                <w:lang w:val="ru-RU"/>
              </w:rPr>
              <w:t>+3</w:t>
            </w:r>
          </w:p>
        </w:tc>
        <w:tc>
          <w:tcPr>
            <w:tcW w:w="0" w:type="auto"/>
          </w:tcPr>
          <w:p w14:paraId="08F7EBBF" w14:textId="77777777" w:rsidR="007A1F3E" w:rsidRPr="00BF4045" w:rsidRDefault="0005592D" w:rsidP="00BF4045">
            <w:pPr>
              <w:pStyle w:val="TableText"/>
              <w:rPr>
                <w:lang w:val="ru-RU"/>
              </w:rPr>
            </w:pPr>
            <w:r>
              <w:rPr>
                <w:lang w:val="ru-RU"/>
              </w:rPr>
              <w:t>Проведение энергии (2/отдых), Свойство божественного домена</w:t>
            </w:r>
          </w:p>
        </w:tc>
        <w:tc>
          <w:tcPr>
            <w:tcW w:w="0" w:type="auto"/>
          </w:tcPr>
          <w:p w14:paraId="2A1BC246" w14:textId="77777777" w:rsidR="007A1F3E" w:rsidRDefault="0005592D" w:rsidP="00BF4045">
            <w:pPr>
              <w:pStyle w:val="TableText"/>
            </w:pPr>
            <w:r>
              <w:rPr>
                <w:lang w:val="ru-RU"/>
              </w:rPr>
              <w:t>4</w:t>
            </w:r>
          </w:p>
        </w:tc>
        <w:tc>
          <w:tcPr>
            <w:tcW w:w="0" w:type="auto"/>
          </w:tcPr>
          <w:p w14:paraId="05F8C0A3" w14:textId="77777777" w:rsidR="007A1F3E" w:rsidRDefault="0005592D" w:rsidP="00BF4045">
            <w:pPr>
              <w:pStyle w:val="TableText"/>
            </w:pPr>
            <w:r>
              <w:rPr>
                <w:lang w:val="ru-RU"/>
              </w:rPr>
              <w:t>4</w:t>
            </w:r>
          </w:p>
        </w:tc>
        <w:tc>
          <w:tcPr>
            <w:tcW w:w="0" w:type="auto"/>
          </w:tcPr>
          <w:p w14:paraId="3302F273" w14:textId="77777777" w:rsidR="007A1F3E" w:rsidRDefault="0005592D" w:rsidP="00BF4045">
            <w:pPr>
              <w:pStyle w:val="TableText"/>
            </w:pPr>
            <w:r>
              <w:rPr>
                <w:lang w:val="ru-RU"/>
              </w:rPr>
              <w:t>3</w:t>
            </w:r>
          </w:p>
        </w:tc>
        <w:tc>
          <w:tcPr>
            <w:tcW w:w="0" w:type="auto"/>
          </w:tcPr>
          <w:p w14:paraId="131BF953" w14:textId="77777777" w:rsidR="007A1F3E" w:rsidRDefault="0005592D" w:rsidP="00BF4045">
            <w:pPr>
              <w:pStyle w:val="TableText"/>
            </w:pPr>
            <w:r>
              <w:rPr>
                <w:lang w:val="ru-RU"/>
              </w:rPr>
              <w:t>3</w:t>
            </w:r>
          </w:p>
        </w:tc>
        <w:tc>
          <w:tcPr>
            <w:tcW w:w="0" w:type="auto"/>
          </w:tcPr>
          <w:p w14:paraId="3338ACEF" w14:textId="77777777" w:rsidR="007A1F3E" w:rsidRDefault="0005592D" w:rsidP="00BF4045">
            <w:pPr>
              <w:pStyle w:val="TableText"/>
            </w:pPr>
            <w:r>
              <w:rPr>
                <w:lang w:val="ru-RU"/>
              </w:rPr>
              <w:t>-</w:t>
            </w:r>
          </w:p>
        </w:tc>
        <w:tc>
          <w:tcPr>
            <w:tcW w:w="0" w:type="auto"/>
          </w:tcPr>
          <w:p w14:paraId="204F271D" w14:textId="77777777" w:rsidR="007A1F3E" w:rsidRDefault="0005592D" w:rsidP="00BF4045">
            <w:pPr>
              <w:pStyle w:val="TableText"/>
            </w:pPr>
            <w:r>
              <w:rPr>
                <w:lang w:val="ru-RU"/>
              </w:rPr>
              <w:t>-</w:t>
            </w:r>
          </w:p>
        </w:tc>
        <w:tc>
          <w:tcPr>
            <w:tcW w:w="0" w:type="auto"/>
          </w:tcPr>
          <w:p w14:paraId="179C58A8" w14:textId="77777777" w:rsidR="007A1F3E" w:rsidRDefault="0005592D" w:rsidP="00BF4045">
            <w:pPr>
              <w:pStyle w:val="TableText"/>
            </w:pPr>
            <w:r>
              <w:rPr>
                <w:lang w:val="ru-RU"/>
              </w:rPr>
              <w:t>-</w:t>
            </w:r>
          </w:p>
        </w:tc>
        <w:tc>
          <w:tcPr>
            <w:tcW w:w="0" w:type="auto"/>
          </w:tcPr>
          <w:p w14:paraId="6401E5B1" w14:textId="77777777" w:rsidR="007A1F3E" w:rsidRDefault="0005592D" w:rsidP="00BF4045">
            <w:pPr>
              <w:pStyle w:val="TableText"/>
            </w:pPr>
            <w:r>
              <w:rPr>
                <w:lang w:val="ru-RU"/>
              </w:rPr>
              <w:t>-</w:t>
            </w:r>
          </w:p>
        </w:tc>
        <w:tc>
          <w:tcPr>
            <w:tcW w:w="0" w:type="auto"/>
          </w:tcPr>
          <w:p w14:paraId="37D5AE23" w14:textId="77777777" w:rsidR="007A1F3E" w:rsidRDefault="0005592D" w:rsidP="00BF4045">
            <w:pPr>
              <w:pStyle w:val="TableText"/>
            </w:pPr>
            <w:r>
              <w:rPr>
                <w:lang w:val="ru-RU"/>
              </w:rPr>
              <w:t>-</w:t>
            </w:r>
          </w:p>
        </w:tc>
        <w:tc>
          <w:tcPr>
            <w:tcW w:w="0" w:type="auto"/>
          </w:tcPr>
          <w:p w14:paraId="1B8651B4" w14:textId="77777777" w:rsidR="007A1F3E" w:rsidRDefault="0005592D" w:rsidP="00BF4045">
            <w:pPr>
              <w:pStyle w:val="TableText"/>
            </w:pPr>
            <w:r>
              <w:rPr>
                <w:lang w:val="ru-RU"/>
              </w:rPr>
              <w:t>-</w:t>
            </w:r>
          </w:p>
        </w:tc>
      </w:tr>
      <w:tr w:rsidR="00382954" w14:paraId="168950CA" w14:textId="77777777" w:rsidTr="007A1F3E">
        <w:tc>
          <w:tcPr>
            <w:tcW w:w="0" w:type="auto"/>
          </w:tcPr>
          <w:p w14:paraId="13C66FC7" w14:textId="77777777" w:rsidR="007A1F3E" w:rsidRDefault="0005592D" w:rsidP="00BF4045">
            <w:pPr>
              <w:pStyle w:val="TableText"/>
            </w:pPr>
            <w:r>
              <w:rPr>
                <w:lang w:val="ru-RU"/>
              </w:rPr>
              <w:t>7</w:t>
            </w:r>
          </w:p>
        </w:tc>
        <w:tc>
          <w:tcPr>
            <w:tcW w:w="0" w:type="auto"/>
          </w:tcPr>
          <w:p w14:paraId="3EBADCE4" w14:textId="77777777" w:rsidR="007A1F3E" w:rsidRDefault="0005592D" w:rsidP="00BF4045">
            <w:pPr>
              <w:pStyle w:val="TableText"/>
            </w:pPr>
            <w:r>
              <w:rPr>
                <w:lang w:val="ru-RU"/>
              </w:rPr>
              <w:t>+3</w:t>
            </w:r>
          </w:p>
        </w:tc>
        <w:tc>
          <w:tcPr>
            <w:tcW w:w="0" w:type="auto"/>
          </w:tcPr>
          <w:p w14:paraId="21B8E821" w14:textId="77777777" w:rsidR="007A1F3E" w:rsidRDefault="0005592D" w:rsidP="00BF4045">
            <w:pPr>
              <w:pStyle w:val="TableText"/>
            </w:pPr>
            <w:r>
              <w:rPr>
                <w:lang w:val="ru-RU"/>
              </w:rPr>
              <w:t>-</w:t>
            </w:r>
          </w:p>
        </w:tc>
        <w:tc>
          <w:tcPr>
            <w:tcW w:w="0" w:type="auto"/>
          </w:tcPr>
          <w:p w14:paraId="4DADF089" w14:textId="77777777" w:rsidR="007A1F3E" w:rsidRDefault="0005592D" w:rsidP="00BF4045">
            <w:pPr>
              <w:pStyle w:val="TableText"/>
            </w:pPr>
            <w:r>
              <w:rPr>
                <w:lang w:val="ru-RU"/>
              </w:rPr>
              <w:t>4</w:t>
            </w:r>
          </w:p>
        </w:tc>
        <w:tc>
          <w:tcPr>
            <w:tcW w:w="0" w:type="auto"/>
          </w:tcPr>
          <w:p w14:paraId="24F19A9A" w14:textId="77777777" w:rsidR="007A1F3E" w:rsidRDefault="0005592D" w:rsidP="00BF4045">
            <w:pPr>
              <w:pStyle w:val="TableText"/>
            </w:pPr>
            <w:r>
              <w:rPr>
                <w:lang w:val="ru-RU"/>
              </w:rPr>
              <w:t>4</w:t>
            </w:r>
          </w:p>
        </w:tc>
        <w:tc>
          <w:tcPr>
            <w:tcW w:w="0" w:type="auto"/>
          </w:tcPr>
          <w:p w14:paraId="63C4CFD3" w14:textId="77777777" w:rsidR="007A1F3E" w:rsidRDefault="0005592D" w:rsidP="00BF4045">
            <w:pPr>
              <w:pStyle w:val="TableText"/>
            </w:pPr>
            <w:r>
              <w:rPr>
                <w:lang w:val="ru-RU"/>
              </w:rPr>
              <w:t>3</w:t>
            </w:r>
          </w:p>
        </w:tc>
        <w:tc>
          <w:tcPr>
            <w:tcW w:w="0" w:type="auto"/>
          </w:tcPr>
          <w:p w14:paraId="1065AF3E" w14:textId="77777777" w:rsidR="007A1F3E" w:rsidRDefault="0005592D" w:rsidP="00BF4045">
            <w:pPr>
              <w:pStyle w:val="TableText"/>
            </w:pPr>
            <w:r>
              <w:rPr>
                <w:lang w:val="ru-RU"/>
              </w:rPr>
              <w:t>3</w:t>
            </w:r>
          </w:p>
        </w:tc>
        <w:tc>
          <w:tcPr>
            <w:tcW w:w="0" w:type="auto"/>
          </w:tcPr>
          <w:p w14:paraId="28008BFB" w14:textId="77777777" w:rsidR="007A1F3E" w:rsidRDefault="0005592D" w:rsidP="00BF4045">
            <w:pPr>
              <w:pStyle w:val="TableText"/>
            </w:pPr>
            <w:r>
              <w:rPr>
                <w:lang w:val="ru-RU"/>
              </w:rPr>
              <w:t>1</w:t>
            </w:r>
          </w:p>
        </w:tc>
        <w:tc>
          <w:tcPr>
            <w:tcW w:w="0" w:type="auto"/>
          </w:tcPr>
          <w:p w14:paraId="3806E756" w14:textId="77777777" w:rsidR="007A1F3E" w:rsidRDefault="0005592D" w:rsidP="00BF4045">
            <w:pPr>
              <w:pStyle w:val="TableText"/>
            </w:pPr>
            <w:r>
              <w:rPr>
                <w:lang w:val="ru-RU"/>
              </w:rPr>
              <w:t>-</w:t>
            </w:r>
          </w:p>
        </w:tc>
        <w:tc>
          <w:tcPr>
            <w:tcW w:w="0" w:type="auto"/>
          </w:tcPr>
          <w:p w14:paraId="7BE5AF32" w14:textId="77777777" w:rsidR="007A1F3E" w:rsidRDefault="0005592D" w:rsidP="00BF4045">
            <w:pPr>
              <w:pStyle w:val="TableText"/>
            </w:pPr>
            <w:r>
              <w:rPr>
                <w:lang w:val="ru-RU"/>
              </w:rPr>
              <w:t>-</w:t>
            </w:r>
          </w:p>
        </w:tc>
        <w:tc>
          <w:tcPr>
            <w:tcW w:w="0" w:type="auto"/>
          </w:tcPr>
          <w:p w14:paraId="357F1304" w14:textId="77777777" w:rsidR="007A1F3E" w:rsidRDefault="0005592D" w:rsidP="00BF4045">
            <w:pPr>
              <w:pStyle w:val="TableText"/>
            </w:pPr>
            <w:r>
              <w:rPr>
                <w:lang w:val="ru-RU"/>
              </w:rPr>
              <w:t>-</w:t>
            </w:r>
          </w:p>
        </w:tc>
        <w:tc>
          <w:tcPr>
            <w:tcW w:w="0" w:type="auto"/>
          </w:tcPr>
          <w:p w14:paraId="6709520C" w14:textId="77777777" w:rsidR="007A1F3E" w:rsidRDefault="0005592D" w:rsidP="00BF4045">
            <w:pPr>
              <w:pStyle w:val="TableText"/>
            </w:pPr>
            <w:r>
              <w:rPr>
                <w:lang w:val="ru-RU"/>
              </w:rPr>
              <w:t>-</w:t>
            </w:r>
          </w:p>
        </w:tc>
        <w:tc>
          <w:tcPr>
            <w:tcW w:w="0" w:type="auto"/>
          </w:tcPr>
          <w:p w14:paraId="6B9D8F24" w14:textId="77777777" w:rsidR="007A1F3E" w:rsidRDefault="0005592D" w:rsidP="00BF4045">
            <w:pPr>
              <w:pStyle w:val="TableText"/>
            </w:pPr>
            <w:r>
              <w:rPr>
                <w:lang w:val="ru-RU"/>
              </w:rPr>
              <w:t>-</w:t>
            </w:r>
          </w:p>
        </w:tc>
      </w:tr>
      <w:tr w:rsidR="00382954" w14:paraId="261EBB72" w14:textId="77777777" w:rsidTr="007A1F3E">
        <w:tc>
          <w:tcPr>
            <w:tcW w:w="0" w:type="auto"/>
          </w:tcPr>
          <w:p w14:paraId="2CED20D6" w14:textId="77777777" w:rsidR="007A1F3E" w:rsidRDefault="0005592D" w:rsidP="00BF4045">
            <w:pPr>
              <w:pStyle w:val="TableText"/>
            </w:pPr>
            <w:r>
              <w:rPr>
                <w:lang w:val="ru-RU"/>
              </w:rPr>
              <w:t>8</w:t>
            </w:r>
          </w:p>
        </w:tc>
        <w:tc>
          <w:tcPr>
            <w:tcW w:w="0" w:type="auto"/>
          </w:tcPr>
          <w:p w14:paraId="20118836" w14:textId="77777777" w:rsidR="007A1F3E" w:rsidRDefault="0005592D" w:rsidP="00BF4045">
            <w:pPr>
              <w:pStyle w:val="TableText"/>
            </w:pPr>
            <w:r>
              <w:rPr>
                <w:lang w:val="ru-RU"/>
              </w:rPr>
              <w:t>+3</w:t>
            </w:r>
          </w:p>
        </w:tc>
        <w:tc>
          <w:tcPr>
            <w:tcW w:w="0" w:type="auto"/>
          </w:tcPr>
          <w:p w14:paraId="5BA34A9E" w14:textId="77777777" w:rsidR="007A1F3E" w:rsidRPr="00BF4045" w:rsidRDefault="0005592D" w:rsidP="00BF4045">
            <w:pPr>
              <w:pStyle w:val="TableText"/>
              <w:rPr>
                <w:lang w:val="ru-RU"/>
              </w:rPr>
            </w:pPr>
            <w:r>
              <w:rPr>
                <w:lang w:val="ru-RU"/>
              </w:rPr>
              <w:t>Увеличение характеристик, Уничтожение нежити (УО 1), Свойство божественного домена</w:t>
            </w:r>
          </w:p>
        </w:tc>
        <w:tc>
          <w:tcPr>
            <w:tcW w:w="0" w:type="auto"/>
          </w:tcPr>
          <w:p w14:paraId="227288C9" w14:textId="77777777" w:rsidR="007A1F3E" w:rsidRDefault="0005592D" w:rsidP="00BF4045">
            <w:pPr>
              <w:pStyle w:val="TableText"/>
            </w:pPr>
            <w:r>
              <w:rPr>
                <w:lang w:val="ru-RU"/>
              </w:rPr>
              <w:t>4</w:t>
            </w:r>
          </w:p>
        </w:tc>
        <w:tc>
          <w:tcPr>
            <w:tcW w:w="0" w:type="auto"/>
          </w:tcPr>
          <w:p w14:paraId="1EF64463" w14:textId="77777777" w:rsidR="007A1F3E" w:rsidRDefault="0005592D" w:rsidP="00BF4045">
            <w:pPr>
              <w:pStyle w:val="TableText"/>
            </w:pPr>
            <w:r>
              <w:rPr>
                <w:lang w:val="ru-RU"/>
              </w:rPr>
              <w:t>4</w:t>
            </w:r>
          </w:p>
        </w:tc>
        <w:tc>
          <w:tcPr>
            <w:tcW w:w="0" w:type="auto"/>
          </w:tcPr>
          <w:p w14:paraId="68AA5ABC" w14:textId="77777777" w:rsidR="007A1F3E" w:rsidRDefault="0005592D" w:rsidP="00BF4045">
            <w:pPr>
              <w:pStyle w:val="TableText"/>
            </w:pPr>
            <w:r>
              <w:rPr>
                <w:lang w:val="ru-RU"/>
              </w:rPr>
              <w:t>3</w:t>
            </w:r>
          </w:p>
        </w:tc>
        <w:tc>
          <w:tcPr>
            <w:tcW w:w="0" w:type="auto"/>
          </w:tcPr>
          <w:p w14:paraId="6A67D727" w14:textId="77777777" w:rsidR="007A1F3E" w:rsidRDefault="0005592D" w:rsidP="00BF4045">
            <w:pPr>
              <w:pStyle w:val="TableText"/>
            </w:pPr>
            <w:r>
              <w:rPr>
                <w:lang w:val="ru-RU"/>
              </w:rPr>
              <w:t>3</w:t>
            </w:r>
          </w:p>
        </w:tc>
        <w:tc>
          <w:tcPr>
            <w:tcW w:w="0" w:type="auto"/>
          </w:tcPr>
          <w:p w14:paraId="2CB5F2D9" w14:textId="77777777" w:rsidR="007A1F3E" w:rsidRDefault="0005592D" w:rsidP="00BF4045">
            <w:pPr>
              <w:pStyle w:val="TableText"/>
            </w:pPr>
            <w:r>
              <w:rPr>
                <w:lang w:val="ru-RU"/>
              </w:rPr>
              <w:t>2</w:t>
            </w:r>
          </w:p>
        </w:tc>
        <w:tc>
          <w:tcPr>
            <w:tcW w:w="0" w:type="auto"/>
          </w:tcPr>
          <w:p w14:paraId="5B323616" w14:textId="77777777" w:rsidR="007A1F3E" w:rsidRDefault="0005592D" w:rsidP="00BF4045">
            <w:pPr>
              <w:pStyle w:val="TableText"/>
            </w:pPr>
            <w:r>
              <w:rPr>
                <w:lang w:val="ru-RU"/>
              </w:rPr>
              <w:t>-</w:t>
            </w:r>
          </w:p>
        </w:tc>
        <w:tc>
          <w:tcPr>
            <w:tcW w:w="0" w:type="auto"/>
          </w:tcPr>
          <w:p w14:paraId="3051E03B" w14:textId="77777777" w:rsidR="007A1F3E" w:rsidRDefault="0005592D" w:rsidP="00BF4045">
            <w:pPr>
              <w:pStyle w:val="TableText"/>
            </w:pPr>
            <w:r>
              <w:rPr>
                <w:lang w:val="ru-RU"/>
              </w:rPr>
              <w:t>-</w:t>
            </w:r>
          </w:p>
        </w:tc>
        <w:tc>
          <w:tcPr>
            <w:tcW w:w="0" w:type="auto"/>
          </w:tcPr>
          <w:p w14:paraId="50140309" w14:textId="77777777" w:rsidR="007A1F3E" w:rsidRDefault="0005592D" w:rsidP="00BF4045">
            <w:pPr>
              <w:pStyle w:val="TableText"/>
            </w:pPr>
            <w:r>
              <w:rPr>
                <w:lang w:val="ru-RU"/>
              </w:rPr>
              <w:t>-</w:t>
            </w:r>
          </w:p>
        </w:tc>
        <w:tc>
          <w:tcPr>
            <w:tcW w:w="0" w:type="auto"/>
          </w:tcPr>
          <w:p w14:paraId="2AC554AD" w14:textId="77777777" w:rsidR="007A1F3E" w:rsidRDefault="0005592D" w:rsidP="00BF4045">
            <w:pPr>
              <w:pStyle w:val="TableText"/>
            </w:pPr>
            <w:r>
              <w:rPr>
                <w:lang w:val="ru-RU"/>
              </w:rPr>
              <w:t>-</w:t>
            </w:r>
          </w:p>
        </w:tc>
        <w:tc>
          <w:tcPr>
            <w:tcW w:w="0" w:type="auto"/>
          </w:tcPr>
          <w:p w14:paraId="6F4E339B" w14:textId="77777777" w:rsidR="007A1F3E" w:rsidRDefault="0005592D" w:rsidP="00BF4045">
            <w:pPr>
              <w:pStyle w:val="TableText"/>
            </w:pPr>
            <w:r>
              <w:rPr>
                <w:lang w:val="ru-RU"/>
              </w:rPr>
              <w:t>-</w:t>
            </w:r>
          </w:p>
        </w:tc>
      </w:tr>
      <w:tr w:rsidR="00382954" w14:paraId="65798640" w14:textId="77777777" w:rsidTr="007A1F3E">
        <w:tc>
          <w:tcPr>
            <w:tcW w:w="0" w:type="auto"/>
          </w:tcPr>
          <w:p w14:paraId="0409BAE4" w14:textId="77777777" w:rsidR="007A1F3E" w:rsidRDefault="0005592D" w:rsidP="00BF4045">
            <w:pPr>
              <w:pStyle w:val="TableText"/>
            </w:pPr>
            <w:r>
              <w:rPr>
                <w:lang w:val="ru-RU"/>
              </w:rPr>
              <w:t>9</w:t>
            </w:r>
          </w:p>
        </w:tc>
        <w:tc>
          <w:tcPr>
            <w:tcW w:w="0" w:type="auto"/>
          </w:tcPr>
          <w:p w14:paraId="04537255" w14:textId="77777777" w:rsidR="007A1F3E" w:rsidRDefault="0005592D" w:rsidP="00BF4045">
            <w:pPr>
              <w:pStyle w:val="TableText"/>
            </w:pPr>
            <w:r>
              <w:rPr>
                <w:lang w:val="ru-RU"/>
              </w:rPr>
              <w:t>+4</w:t>
            </w:r>
          </w:p>
        </w:tc>
        <w:tc>
          <w:tcPr>
            <w:tcW w:w="0" w:type="auto"/>
          </w:tcPr>
          <w:p w14:paraId="1055CE85" w14:textId="77777777" w:rsidR="007A1F3E" w:rsidRDefault="0005592D" w:rsidP="00BF4045">
            <w:pPr>
              <w:pStyle w:val="TableText"/>
            </w:pPr>
            <w:r>
              <w:rPr>
                <w:lang w:val="ru-RU"/>
              </w:rPr>
              <w:t>-</w:t>
            </w:r>
          </w:p>
        </w:tc>
        <w:tc>
          <w:tcPr>
            <w:tcW w:w="0" w:type="auto"/>
          </w:tcPr>
          <w:p w14:paraId="46E07B2A" w14:textId="77777777" w:rsidR="007A1F3E" w:rsidRDefault="0005592D" w:rsidP="00BF4045">
            <w:pPr>
              <w:pStyle w:val="TableText"/>
            </w:pPr>
            <w:r>
              <w:rPr>
                <w:lang w:val="ru-RU"/>
              </w:rPr>
              <w:t>4</w:t>
            </w:r>
          </w:p>
        </w:tc>
        <w:tc>
          <w:tcPr>
            <w:tcW w:w="0" w:type="auto"/>
          </w:tcPr>
          <w:p w14:paraId="2CE1D29A" w14:textId="77777777" w:rsidR="007A1F3E" w:rsidRDefault="0005592D" w:rsidP="00BF4045">
            <w:pPr>
              <w:pStyle w:val="TableText"/>
            </w:pPr>
            <w:r>
              <w:rPr>
                <w:lang w:val="ru-RU"/>
              </w:rPr>
              <w:t>4</w:t>
            </w:r>
          </w:p>
        </w:tc>
        <w:tc>
          <w:tcPr>
            <w:tcW w:w="0" w:type="auto"/>
          </w:tcPr>
          <w:p w14:paraId="6E591756" w14:textId="77777777" w:rsidR="007A1F3E" w:rsidRDefault="0005592D" w:rsidP="00BF4045">
            <w:pPr>
              <w:pStyle w:val="TableText"/>
            </w:pPr>
            <w:r>
              <w:rPr>
                <w:lang w:val="ru-RU"/>
              </w:rPr>
              <w:t>3</w:t>
            </w:r>
          </w:p>
        </w:tc>
        <w:tc>
          <w:tcPr>
            <w:tcW w:w="0" w:type="auto"/>
          </w:tcPr>
          <w:p w14:paraId="6AE143B0" w14:textId="77777777" w:rsidR="007A1F3E" w:rsidRDefault="0005592D" w:rsidP="00BF4045">
            <w:pPr>
              <w:pStyle w:val="TableText"/>
            </w:pPr>
            <w:r>
              <w:rPr>
                <w:lang w:val="ru-RU"/>
              </w:rPr>
              <w:t>3</w:t>
            </w:r>
          </w:p>
        </w:tc>
        <w:tc>
          <w:tcPr>
            <w:tcW w:w="0" w:type="auto"/>
          </w:tcPr>
          <w:p w14:paraId="5EEEA41B" w14:textId="77777777" w:rsidR="007A1F3E" w:rsidRDefault="0005592D" w:rsidP="00BF4045">
            <w:pPr>
              <w:pStyle w:val="TableText"/>
            </w:pPr>
            <w:r>
              <w:rPr>
                <w:lang w:val="ru-RU"/>
              </w:rPr>
              <w:t>3</w:t>
            </w:r>
          </w:p>
        </w:tc>
        <w:tc>
          <w:tcPr>
            <w:tcW w:w="0" w:type="auto"/>
          </w:tcPr>
          <w:p w14:paraId="041A92AD" w14:textId="77777777" w:rsidR="007A1F3E" w:rsidRDefault="0005592D" w:rsidP="00BF4045">
            <w:pPr>
              <w:pStyle w:val="TableText"/>
            </w:pPr>
            <w:r>
              <w:rPr>
                <w:lang w:val="ru-RU"/>
              </w:rPr>
              <w:t>1</w:t>
            </w:r>
          </w:p>
        </w:tc>
        <w:tc>
          <w:tcPr>
            <w:tcW w:w="0" w:type="auto"/>
          </w:tcPr>
          <w:p w14:paraId="0A79BBC9" w14:textId="77777777" w:rsidR="007A1F3E" w:rsidRDefault="0005592D" w:rsidP="00BF4045">
            <w:pPr>
              <w:pStyle w:val="TableText"/>
            </w:pPr>
            <w:r>
              <w:rPr>
                <w:lang w:val="ru-RU"/>
              </w:rPr>
              <w:t>-</w:t>
            </w:r>
          </w:p>
        </w:tc>
        <w:tc>
          <w:tcPr>
            <w:tcW w:w="0" w:type="auto"/>
          </w:tcPr>
          <w:p w14:paraId="7B25C5B0" w14:textId="77777777" w:rsidR="007A1F3E" w:rsidRDefault="0005592D" w:rsidP="00BF4045">
            <w:pPr>
              <w:pStyle w:val="TableText"/>
            </w:pPr>
            <w:r>
              <w:rPr>
                <w:lang w:val="ru-RU"/>
              </w:rPr>
              <w:t>-</w:t>
            </w:r>
          </w:p>
        </w:tc>
        <w:tc>
          <w:tcPr>
            <w:tcW w:w="0" w:type="auto"/>
          </w:tcPr>
          <w:p w14:paraId="731DEF90" w14:textId="77777777" w:rsidR="007A1F3E" w:rsidRDefault="0005592D" w:rsidP="00BF4045">
            <w:pPr>
              <w:pStyle w:val="TableText"/>
            </w:pPr>
            <w:r>
              <w:rPr>
                <w:lang w:val="ru-RU"/>
              </w:rPr>
              <w:t>-</w:t>
            </w:r>
          </w:p>
        </w:tc>
        <w:tc>
          <w:tcPr>
            <w:tcW w:w="0" w:type="auto"/>
          </w:tcPr>
          <w:p w14:paraId="5E7C669D" w14:textId="77777777" w:rsidR="007A1F3E" w:rsidRDefault="0005592D" w:rsidP="00BF4045">
            <w:pPr>
              <w:pStyle w:val="TableText"/>
            </w:pPr>
            <w:r>
              <w:rPr>
                <w:lang w:val="ru-RU"/>
              </w:rPr>
              <w:t>-</w:t>
            </w:r>
          </w:p>
        </w:tc>
      </w:tr>
      <w:tr w:rsidR="00382954" w14:paraId="209E2AC6" w14:textId="77777777" w:rsidTr="007A1F3E">
        <w:tc>
          <w:tcPr>
            <w:tcW w:w="0" w:type="auto"/>
          </w:tcPr>
          <w:p w14:paraId="022030B4" w14:textId="77777777" w:rsidR="007A1F3E" w:rsidRDefault="0005592D" w:rsidP="00BF4045">
            <w:pPr>
              <w:pStyle w:val="TableText"/>
            </w:pPr>
            <w:r>
              <w:rPr>
                <w:lang w:val="ru-RU"/>
              </w:rPr>
              <w:t>10</w:t>
            </w:r>
          </w:p>
        </w:tc>
        <w:tc>
          <w:tcPr>
            <w:tcW w:w="0" w:type="auto"/>
          </w:tcPr>
          <w:p w14:paraId="27F908A3" w14:textId="77777777" w:rsidR="007A1F3E" w:rsidRDefault="0005592D" w:rsidP="00BF4045">
            <w:pPr>
              <w:pStyle w:val="TableText"/>
            </w:pPr>
            <w:r>
              <w:rPr>
                <w:lang w:val="ru-RU"/>
              </w:rPr>
              <w:t>+4</w:t>
            </w:r>
          </w:p>
        </w:tc>
        <w:tc>
          <w:tcPr>
            <w:tcW w:w="0" w:type="auto"/>
          </w:tcPr>
          <w:p w14:paraId="17CD253E" w14:textId="77777777" w:rsidR="007A1F3E" w:rsidRDefault="0005592D" w:rsidP="00BF4045">
            <w:pPr>
              <w:pStyle w:val="TableText"/>
            </w:pPr>
            <w:r>
              <w:rPr>
                <w:lang w:val="ru-RU"/>
              </w:rPr>
              <w:t xml:space="preserve">Божественное вмешательство </w:t>
            </w:r>
          </w:p>
        </w:tc>
        <w:tc>
          <w:tcPr>
            <w:tcW w:w="0" w:type="auto"/>
          </w:tcPr>
          <w:p w14:paraId="341A85B4" w14:textId="77777777" w:rsidR="007A1F3E" w:rsidRDefault="0005592D" w:rsidP="00BF4045">
            <w:pPr>
              <w:pStyle w:val="TableText"/>
            </w:pPr>
            <w:r>
              <w:rPr>
                <w:lang w:val="ru-RU"/>
              </w:rPr>
              <w:t>5</w:t>
            </w:r>
          </w:p>
        </w:tc>
        <w:tc>
          <w:tcPr>
            <w:tcW w:w="0" w:type="auto"/>
          </w:tcPr>
          <w:p w14:paraId="78881D7C" w14:textId="77777777" w:rsidR="007A1F3E" w:rsidRDefault="0005592D" w:rsidP="00BF4045">
            <w:pPr>
              <w:pStyle w:val="TableText"/>
            </w:pPr>
            <w:r>
              <w:rPr>
                <w:lang w:val="ru-RU"/>
              </w:rPr>
              <w:t>4</w:t>
            </w:r>
          </w:p>
        </w:tc>
        <w:tc>
          <w:tcPr>
            <w:tcW w:w="0" w:type="auto"/>
          </w:tcPr>
          <w:p w14:paraId="18E008BF" w14:textId="77777777" w:rsidR="007A1F3E" w:rsidRDefault="0005592D" w:rsidP="00BF4045">
            <w:pPr>
              <w:pStyle w:val="TableText"/>
            </w:pPr>
            <w:r>
              <w:rPr>
                <w:lang w:val="ru-RU"/>
              </w:rPr>
              <w:t>3</w:t>
            </w:r>
          </w:p>
        </w:tc>
        <w:tc>
          <w:tcPr>
            <w:tcW w:w="0" w:type="auto"/>
          </w:tcPr>
          <w:p w14:paraId="65BC5409" w14:textId="77777777" w:rsidR="007A1F3E" w:rsidRDefault="0005592D" w:rsidP="00BF4045">
            <w:pPr>
              <w:pStyle w:val="TableText"/>
            </w:pPr>
            <w:r>
              <w:rPr>
                <w:lang w:val="ru-RU"/>
              </w:rPr>
              <w:t>3</w:t>
            </w:r>
          </w:p>
        </w:tc>
        <w:tc>
          <w:tcPr>
            <w:tcW w:w="0" w:type="auto"/>
          </w:tcPr>
          <w:p w14:paraId="04F0D682" w14:textId="77777777" w:rsidR="007A1F3E" w:rsidRDefault="0005592D" w:rsidP="00BF4045">
            <w:pPr>
              <w:pStyle w:val="TableText"/>
            </w:pPr>
            <w:r>
              <w:rPr>
                <w:lang w:val="ru-RU"/>
              </w:rPr>
              <w:t>3</w:t>
            </w:r>
          </w:p>
        </w:tc>
        <w:tc>
          <w:tcPr>
            <w:tcW w:w="0" w:type="auto"/>
          </w:tcPr>
          <w:p w14:paraId="2661E8A8" w14:textId="77777777" w:rsidR="007A1F3E" w:rsidRDefault="0005592D" w:rsidP="00BF4045">
            <w:pPr>
              <w:pStyle w:val="TableText"/>
            </w:pPr>
            <w:r>
              <w:rPr>
                <w:lang w:val="ru-RU"/>
              </w:rPr>
              <w:t>2</w:t>
            </w:r>
          </w:p>
        </w:tc>
        <w:tc>
          <w:tcPr>
            <w:tcW w:w="0" w:type="auto"/>
          </w:tcPr>
          <w:p w14:paraId="15274E0D" w14:textId="77777777" w:rsidR="007A1F3E" w:rsidRDefault="0005592D" w:rsidP="00BF4045">
            <w:pPr>
              <w:pStyle w:val="TableText"/>
            </w:pPr>
            <w:r>
              <w:rPr>
                <w:lang w:val="ru-RU"/>
              </w:rPr>
              <w:t>-</w:t>
            </w:r>
          </w:p>
        </w:tc>
        <w:tc>
          <w:tcPr>
            <w:tcW w:w="0" w:type="auto"/>
          </w:tcPr>
          <w:p w14:paraId="1FE9F41C" w14:textId="77777777" w:rsidR="007A1F3E" w:rsidRDefault="0005592D" w:rsidP="00BF4045">
            <w:pPr>
              <w:pStyle w:val="TableText"/>
            </w:pPr>
            <w:r>
              <w:rPr>
                <w:lang w:val="ru-RU"/>
              </w:rPr>
              <w:t>-</w:t>
            </w:r>
          </w:p>
        </w:tc>
        <w:tc>
          <w:tcPr>
            <w:tcW w:w="0" w:type="auto"/>
          </w:tcPr>
          <w:p w14:paraId="6D46902A" w14:textId="77777777" w:rsidR="007A1F3E" w:rsidRDefault="0005592D" w:rsidP="00BF4045">
            <w:pPr>
              <w:pStyle w:val="TableText"/>
            </w:pPr>
            <w:r>
              <w:rPr>
                <w:lang w:val="ru-RU"/>
              </w:rPr>
              <w:t>-</w:t>
            </w:r>
          </w:p>
        </w:tc>
        <w:tc>
          <w:tcPr>
            <w:tcW w:w="0" w:type="auto"/>
          </w:tcPr>
          <w:p w14:paraId="47158BBA" w14:textId="77777777" w:rsidR="007A1F3E" w:rsidRDefault="0005592D" w:rsidP="00BF4045">
            <w:pPr>
              <w:pStyle w:val="TableText"/>
            </w:pPr>
            <w:r>
              <w:rPr>
                <w:lang w:val="ru-RU"/>
              </w:rPr>
              <w:t>-</w:t>
            </w:r>
          </w:p>
        </w:tc>
      </w:tr>
      <w:tr w:rsidR="00382954" w14:paraId="46A08338" w14:textId="77777777" w:rsidTr="007A1F3E">
        <w:tc>
          <w:tcPr>
            <w:tcW w:w="0" w:type="auto"/>
          </w:tcPr>
          <w:p w14:paraId="6EDBBD5A" w14:textId="77777777" w:rsidR="007A1F3E" w:rsidRDefault="0005592D" w:rsidP="00BF4045">
            <w:pPr>
              <w:pStyle w:val="TableText"/>
            </w:pPr>
            <w:r>
              <w:rPr>
                <w:lang w:val="ru-RU"/>
              </w:rPr>
              <w:t>11</w:t>
            </w:r>
          </w:p>
        </w:tc>
        <w:tc>
          <w:tcPr>
            <w:tcW w:w="0" w:type="auto"/>
          </w:tcPr>
          <w:p w14:paraId="7EFC1436" w14:textId="77777777" w:rsidR="007A1F3E" w:rsidRDefault="0005592D" w:rsidP="00BF4045">
            <w:pPr>
              <w:pStyle w:val="TableText"/>
            </w:pPr>
            <w:r>
              <w:rPr>
                <w:lang w:val="ru-RU"/>
              </w:rPr>
              <w:t>+4</w:t>
            </w:r>
          </w:p>
        </w:tc>
        <w:tc>
          <w:tcPr>
            <w:tcW w:w="0" w:type="auto"/>
          </w:tcPr>
          <w:p w14:paraId="27A058D3" w14:textId="77777777" w:rsidR="007A1F3E" w:rsidRDefault="0005592D" w:rsidP="00BF4045">
            <w:pPr>
              <w:pStyle w:val="TableText"/>
            </w:pPr>
            <w:r>
              <w:rPr>
                <w:lang w:val="ru-RU"/>
              </w:rPr>
              <w:t xml:space="preserve">Уничтожение нежити (УО 2) </w:t>
            </w:r>
          </w:p>
        </w:tc>
        <w:tc>
          <w:tcPr>
            <w:tcW w:w="0" w:type="auto"/>
          </w:tcPr>
          <w:p w14:paraId="4D7C5E35" w14:textId="77777777" w:rsidR="007A1F3E" w:rsidRDefault="0005592D" w:rsidP="00BF4045">
            <w:pPr>
              <w:pStyle w:val="TableText"/>
            </w:pPr>
            <w:r>
              <w:rPr>
                <w:lang w:val="ru-RU"/>
              </w:rPr>
              <w:t>5</w:t>
            </w:r>
          </w:p>
        </w:tc>
        <w:tc>
          <w:tcPr>
            <w:tcW w:w="0" w:type="auto"/>
          </w:tcPr>
          <w:p w14:paraId="37370300" w14:textId="77777777" w:rsidR="007A1F3E" w:rsidRDefault="0005592D" w:rsidP="00BF4045">
            <w:pPr>
              <w:pStyle w:val="TableText"/>
            </w:pPr>
            <w:r>
              <w:rPr>
                <w:lang w:val="ru-RU"/>
              </w:rPr>
              <w:t>4</w:t>
            </w:r>
          </w:p>
        </w:tc>
        <w:tc>
          <w:tcPr>
            <w:tcW w:w="0" w:type="auto"/>
          </w:tcPr>
          <w:p w14:paraId="547AF87B" w14:textId="77777777" w:rsidR="007A1F3E" w:rsidRDefault="0005592D" w:rsidP="00BF4045">
            <w:pPr>
              <w:pStyle w:val="TableText"/>
            </w:pPr>
            <w:r>
              <w:rPr>
                <w:lang w:val="ru-RU"/>
              </w:rPr>
              <w:t>3</w:t>
            </w:r>
          </w:p>
        </w:tc>
        <w:tc>
          <w:tcPr>
            <w:tcW w:w="0" w:type="auto"/>
          </w:tcPr>
          <w:p w14:paraId="0C9B6C97" w14:textId="77777777" w:rsidR="007A1F3E" w:rsidRDefault="0005592D" w:rsidP="00BF4045">
            <w:pPr>
              <w:pStyle w:val="TableText"/>
            </w:pPr>
            <w:r>
              <w:rPr>
                <w:lang w:val="ru-RU"/>
              </w:rPr>
              <w:t>3</w:t>
            </w:r>
          </w:p>
        </w:tc>
        <w:tc>
          <w:tcPr>
            <w:tcW w:w="0" w:type="auto"/>
          </w:tcPr>
          <w:p w14:paraId="41A19188" w14:textId="77777777" w:rsidR="007A1F3E" w:rsidRDefault="0005592D" w:rsidP="00BF4045">
            <w:pPr>
              <w:pStyle w:val="TableText"/>
            </w:pPr>
            <w:r>
              <w:rPr>
                <w:lang w:val="ru-RU"/>
              </w:rPr>
              <w:t>3</w:t>
            </w:r>
          </w:p>
        </w:tc>
        <w:tc>
          <w:tcPr>
            <w:tcW w:w="0" w:type="auto"/>
          </w:tcPr>
          <w:p w14:paraId="6E58DC7B" w14:textId="77777777" w:rsidR="007A1F3E" w:rsidRDefault="0005592D" w:rsidP="00BF4045">
            <w:pPr>
              <w:pStyle w:val="TableText"/>
            </w:pPr>
            <w:r>
              <w:rPr>
                <w:lang w:val="ru-RU"/>
              </w:rPr>
              <w:t>2</w:t>
            </w:r>
          </w:p>
        </w:tc>
        <w:tc>
          <w:tcPr>
            <w:tcW w:w="0" w:type="auto"/>
          </w:tcPr>
          <w:p w14:paraId="620F3EDC" w14:textId="77777777" w:rsidR="007A1F3E" w:rsidRDefault="0005592D" w:rsidP="00BF4045">
            <w:pPr>
              <w:pStyle w:val="TableText"/>
            </w:pPr>
            <w:r>
              <w:rPr>
                <w:lang w:val="ru-RU"/>
              </w:rPr>
              <w:t>1</w:t>
            </w:r>
          </w:p>
        </w:tc>
        <w:tc>
          <w:tcPr>
            <w:tcW w:w="0" w:type="auto"/>
          </w:tcPr>
          <w:p w14:paraId="7DEB7893" w14:textId="77777777" w:rsidR="007A1F3E" w:rsidRDefault="0005592D" w:rsidP="00BF4045">
            <w:pPr>
              <w:pStyle w:val="TableText"/>
            </w:pPr>
            <w:r>
              <w:rPr>
                <w:lang w:val="ru-RU"/>
              </w:rPr>
              <w:t>-</w:t>
            </w:r>
          </w:p>
        </w:tc>
        <w:tc>
          <w:tcPr>
            <w:tcW w:w="0" w:type="auto"/>
          </w:tcPr>
          <w:p w14:paraId="4D7DACDE" w14:textId="77777777" w:rsidR="007A1F3E" w:rsidRDefault="0005592D" w:rsidP="00BF4045">
            <w:pPr>
              <w:pStyle w:val="TableText"/>
            </w:pPr>
            <w:r>
              <w:rPr>
                <w:lang w:val="ru-RU"/>
              </w:rPr>
              <w:t>-</w:t>
            </w:r>
          </w:p>
        </w:tc>
        <w:tc>
          <w:tcPr>
            <w:tcW w:w="0" w:type="auto"/>
          </w:tcPr>
          <w:p w14:paraId="695D9816" w14:textId="77777777" w:rsidR="007A1F3E" w:rsidRDefault="0005592D" w:rsidP="00BF4045">
            <w:pPr>
              <w:pStyle w:val="TableText"/>
            </w:pPr>
            <w:r>
              <w:rPr>
                <w:lang w:val="ru-RU"/>
              </w:rPr>
              <w:t>-</w:t>
            </w:r>
          </w:p>
        </w:tc>
      </w:tr>
      <w:tr w:rsidR="00382954" w14:paraId="6EC64E02" w14:textId="77777777" w:rsidTr="007A1F3E">
        <w:tc>
          <w:tcPr>
            <w:tcW w:w="0" w:type="auto"/>
          </w:tcPr>
          <w:p w14:paraId="16D6E585" w14:textId="77777777" w:rsidR="007A1F3E" w:rsidRDefault="0005592D" w:rsidP="00BF4045">
            <w:pPr>
              <w:pStyle w:val="TableText"/>
            </w:pPr>
            <w:r>
              <w:rPr>
                <w:lang w:val="ru-RU"/>
              </w:rPr>
              <w:t>12</w:t>
            </w:r>
          </w:p>
        </w:tc>
        <w:tc>
          <w:tcPr>
            <w:tcW w:w="0" w:type="auto"/>
          </w:tcPr>
          <w:p w14:paraId="4D2FE18D" w14:textId="77777777" w:rsidR="007A1F3E" w:rsidRDefault="0005592D" w:rsidP="00BF4045">
            <w:pPr>
              <w:pStyle w:val="TableText"/>
            </w:pPr>
            <w:r>
              <w:rPr>
                <w:lang w:val="ru-RU"/>
              </w:rPr>
              <w:t>+4</w:t>
            </w:r>
          </w:p>
        </w:tc>
        <w:tc>
          <w:tcPr>
            <w:tcW w:w="0" w:type="auto"/>
          </w:tcPr>
          <w:p w14:paraId="40ECCDF1" w14:textId="77777777" w:rsidR="007A1F3E" w:rsidRDefault="0005592D" w:rsidP="00BF4045">
            <w:pPr>
              <w:pStyle w:val="TableText"/>
            </w:pPr>
            <w:r>
              <w:rPr>
                <w:lang w:val="ru-RU"/>
              </w:rPr>
              <w:t>Увеличение характеристик</w:t>
            </w:r>
          </w:p>
        </w:tc>
        <w:tc>
          <w:tcPr>
            <w:tcW w:w="0" w:type="auto"/>
          </w:tcPr>
          <w:p w14:paraId="57A569B8" w14:textId="77777777" w:rsidR="007A1F3E" w:rsidRDefault="0005592D" w:rsidP="00BF4045">
            <w:pPr>
              <w:pStyle w:val="TableText"/>
            </w:pPr>
            <w:r>
              <w:rPr>
                <w:lang w:val="ru-RU"/>
              </w:rPr>
              <w:t>5</w:t>
            </w:r>
          </w:p>
        </w:tc>
        <w:tc>
          <w:tcPr>
            <w:tcW w:w="0" w:type="auto"/>
          </w:tcPr>
          <w:p w14:paraId="7FD5A982" w14:textId="77777777" w:rsidR="007A1F3E" w:rsidRDefault="0005592D" w:rsidP="00BF4045">
            <w:pPr>
              <w:pStyle w:val="TableText"/>
            </w:pPr>
            <w:r>
              <w:rPr>
                <w:lang w:val="ru-RU"/>
              </w:rPr>
              <w:t>4</w:t>
            </w:r>
          </w:p>
        </w:tc>
        <w:tc>
          <w:tcPr>
            <w:tcW w:w="0" w:type="auto"/>
          </w:tcPr>
          <w:p w14:paraId="42D4CF1F" w14:textId="77777777" w:rsidR="007A1F3E" w:rsidRDefault="0005592D" w:rsidP="00BF4045">
            <w:pPr>
              <w:pStyle w:val="TableText"/>
            </w:pPr>
            <w:r>
              <w:rPr>
                <w:lang w:val="ru-RU"/>
              </w:rPr>
              <w:t>3</w:t>
            </w:r>
          </w:p>
        </w:tc>
        <w:tc>
          <w:tcPr>
            <w:tcW w:w="0" w:type="auto"/>
          </w:tcPr>
          <w:p w14:paraId="791AAB81" w14:textId="77777777" w:rsidR="007A1F3E" w:rsidRDefault="0005592D" w:rsidP="00BF4045">
            <w:pPr>
              <w:pStyle w:val="TableText"/>
            </w:pPr>
            <w:r>
              <w:rPr>
                <w:lang w:val="ru-RU"/>
              </w:rPr>
              <w:t>3</w:t>
            </w:r>
          </w:p>
        </w:tc>
        <w:tc>
          <w:tcPr>
            <w:tcW w:w="0" w:type="auto"/>
          </w:tcPr>
          <w:p w14:paraId="0F326C80" w14:textId="77777777" w:rsidR="007A1F3E" w:rsidRDefault="0005592D" w:rsidP="00BF4045">
            <w:pPr>
              <w:pStyle w:val="TableText"/>
            </w:pPr>
            <w:r>
              <w:rPr>
                <w:lang w:val="ru-RU"/>
              </w:rPr>
              <w:t>3</w:t>
            </w:r>
          </w:p>
        </w:tc>
        <w:tc>
          <w:tcPr>
            <w:tcW w:w="0" w:type="auto"/>
          </w:tcPr>
          <w:p w14:paraId="1C792F10" w14:textId="77777777" w:rsidR="007A1F3E" w:rsidRDefault="0005592D" w:rsidP="00BF4045">
            <w:pPr>
              <w:pStyle w:val="TableText"/>
            </w:pPr>
            <w:r>
              <w:rPr>
                <w:lang w:val="ru-RU"/>
              </w:rPr>
              <w:t>2</w:t>
            </w:r>
          </w:p>
        </w:tc>
        <w:tc>
          <w:tcPr>
            <w:tcW w:w="0" w:type="auto"/>
          </w:tcPr>
          <w:p w14:paraId="700F3401" w14:textId="77777777" w:rsidR="007A1F3E" w:rsidRDefault="0005592D" w:rsidP="00BF4045">
            <w:pPr>
              <w:pStyle w:val="TableText"/>
            </w:pPr>
            <w:r>
              <w:rPr>
                <w:lang w:val="ru-RU"/>
              </w:rPr>
              <w:t>1</w:t>
            </w:r>
          </w:p>
        </w:tc>
        <w:tc>
          <w:tcPr>
            <w:tcW w:w="0" w:type="auto"/>
          </w:tcPr>
          <w:p w14:paraId="124AF73D" w14:textId="77777777" w:rsidR="007A1F3E" w:rsidRDefault="0005592D" w:rsidP="00BF4045">
            <w:pPr>
              <w:pStyle w:val="TableText"/>
            </w:pPr>
            <w:r>
              <w:rPr>
                <w:lang w:val="ru-RU"/>
              </w:rPr>
              <w:t>-</w:t>
            </w:r>
          </w:p>
        </w:tc>
        <w:tc>
          <w:tcPr>
            <w:tcW w:w="0" w:type="auto"/>
          </w:tcPr>
          <w:p w14:paraId="60FB8FC9" w14:textId="77777777" w:rsidR="007A1F3E" w:rsidRDefault="0005592D" w:rsidP="00BF4045">
            <w:pPr>
              <w:pStyle w:val="TableText"/>
            </w:pPr>
            <w:r>
              <w:rPr>
                <w:lang w:val="ru-RU"/>
              </w:rPr>
              <w:t>-</w:t>
            </w:r>
          </w:p>
        </w:tc>
        <w:tc>
          <w:tcPr>
            <w:tcW w:w="0" w:type="auto"/>
          </w:tcPr>
          <w:p w14:paraId="2DC80DCD" w14:textId="77777777" w:rsidR="007A1F3E" w:rsidRDefault="0005592D" w:rsidP="00BF4045">
            <w:pPr>
              <w:pStyle w:val="TableText"/>
            </w:pPr>
            <w:r>
              <w:rPr>
                <w:lang w:val="ru-RU"/>
              </w:rPr>
              <w:t>-</w:t>
            </w:r>
          </w:p>
        </w:tc>
      </w:tr>
      <w:tr w:rsidR="00382954" w14:paraId="18A99FDA" w14:textId="77777777" w:rsidTr="007A1F3E">
        <w:tc>
          <w:tcPr>
            <w:tcW w:w="0" w:type="auto"/>
          </w:tcPr>
          <w:p w14:paraId="48AB8914" w14:textId="77777777" w:rsidR="007A1F3E" w:rsidRDefault="0005592D" w:rsidP="00BF4045">
            <w:pPr>
              <w:pStyle w:val="TableText"/>
            </w:pPr>
            <w:r>
              <w:rPr>
                <w:lang w:val="ru-RU"/>
              </w:rPr>
              <w:t>13</w:t>
            </w:r>
          </w:p>
        </w:tc>
        <w:tc>
          <w:tcPr>
            <w:tcW w:w="0" w:type="auto"/>
          </w:tcPr>
          <w:p w14:paraId="77B6A2E6" w14:textId="77777777" w:rsidR="007A1F3E" w:rsidRDefault="0005592D" w:rsidP="00BF4045">
            <w:pPr>
              <w:pStyle w:val="TableText"/>
            </w:pPr>
            <w:r>
              <w:rPr>
                <w:lang w:val="ru-RU"/>
              </w:rPr>
              <w:t>+5</w:t>
            </w:r>
          </w:p>
        </w:tc>
        <w:tc>
          <w:tcPr>
            <w:tcW w:w="0" w:type="auto"/>
          </w:tcPr>
          <w:p w14:paraId="34943B34" w14:textId="77777777" w:rsidR="007A1F3E" w:rsidRDefault="0005592D" w:rsidP="00BF4045">
            <w:pPr>
              <w:pStyle w:val="TableText"/>
            </w:pPr>
            <w:r>
              <w:rPr>
                <w:lang w:val="ru-RU"/>
              </w:rPr>
              <w:t>-</w:t>
            </w:r>
          </w:p>
        </w:tc>
        <w:tc>
          <w:tcPr>
            <w:tcW w:w="0" w:type="auto"/>
          </w:tcPr>
          <w:p w14:paraId="35B0183A" w14:textId="77777777" w:rsidR="007A1F3E" w:rsidRDefault="0005592D" w:rsidP="00BF4045">
            <w:pPr>
              <w:pStyle w:val="TableText"/>
            </w:pPr>
            <w:r>
              <w:rPr>
                <w:lang w:val="ru-RU"/>
              </w:rPr>
              <w:t>5</w:t>
            </w:r>
          </w:p>
        </w:tc>
        <w:tc>
          <w:tcPr>
            <w:tcW w:w="0" w:type="auto"/>
          </w:tcPr>
          <w:p w14:paraId="3F9E36D9" w14:textId="77777777" w:rsidR="007A1F3E" w:rsidRDefault="0005592D" w:rsidP="00BF4045">
            <w:pPr>
              <w:pStyle w:val="TableText"/>
            </w:pPr>
            <w:r>
              <w:rPr>
                <w:lang w:val="ru-RU"/>
              </w:rPr>
              <w:t>4</w:t>
            </w:r>
          </w:p>
        </w:tc>
        <w:tc>
          <w:tcPr>
            <w:tcW w:w="0" w:type="auto"/>
          </w:tcPr>
          <w:p w14:paraId="33AAEB24" w14:textId="77777777" w:rsidR="007A1F3E" w:rsidRDefault="0005592D" w:rsidP="00BF4045">
            <w:pPr>
              <w:pStyle w:val="TableText"/>
            </w:pPr>
            <w:r>
              <w:rPr>
                <w:lang w:val="ru-RU"/>
              </w:rPr>
              <w:t>3</w:t>
            </w:r>
          </w:p>
        </w:tc>
        <w:tc>
          <w:tcPr>
            <w:tcW w:w="0" w:type="auto"/>
          </w:tcPr>
          <w:p w14:paraId="3F0B826B" w14:textId="77777777" w:rsidR="007A1F3E" w:rsidRDefault="0005592D" w:rsidP="00BF4045">
            <w:pPr>
              <w:pStyle w:val="TableText"/>
            </w:pPr>
            <w:r>
              <w:rPr>
                <w:lang w:val="ru-RU"/>
              </w:rPr>
              <w:t>3</w:t>
            </w:r>
          </w:p>
        </w:tc>
        <w:tc>
          <w:tcPr>
            <w:tcW w:w="0" w:type="auto"/>
          </w:tcPr>
          <w:p w14:paraId="37972182" w14:textId="77777777" w:rsidR="007A1F3E" w:rsidRDefault="0005592D" w:rsidP="00BF4045">
            <w:pPr>
              <w:pStyle w:val="TableText"/>
            </w:pPr>
            <w:r>
              <w:rPr>
                <w:lang w:val="ru-RU"/>
              </w:rPr>
              <w:t>3</w:t>
            </w:r>
          </w:p>
        </w:tc>
        <w:tc>
          <w:tcPr>
            <w:tcW w:w="0" w:type="auto"/>
          </w:tcPr>
          <w:p w14:paraId="3BED3B83" w14:textId="77777777" w:rsidR="007A1F3E" w:rsidRDefault="0005592D" w:rsidP="00BF4045">
            <w:pPr>
              <w:pStyle w:val="TableText"/>
            </w:pPr>
            <w:r>
              <w:rPr>
                <w:lang w:val="ru-RU"/>
              </w:rPr>
              <w:t>2</w:t>
            </w:r>
          </w:p>
        </w:tc>
        <w:tc>
          <w:tcPr>
            <w:tcW w:w="0" w:type="auto"/>
          </w:tcPr>
          <w:p w14:paraId="1710EEC7" w14:textId="77777777" w:rsidR="007A1F3E" w:rsidRDefault="0005592D" w:rsidP="00BF4045">
            <w:pPr>
              <w:pStyle w:val="TableText"/>
            </w:pPr>
            <w:r>
              <w:rPr>
                <w:lang w:val="ru-RU"/>
              </w:rPr>
              <w:t>1</w:t>
            </w:r>
          </w:p>
        </w:tc>
        <w:tc>
          <w:tcPr>
            <w:tcW w:w="0" w:type="auto"/>
          </w:tcPr>
          <w:p w14:paraId="7FA50821" w14:textId="77777777" w:rsidR="007A1F3E" w:rsidRDefault="0005592D" w:rsidP="00BF4045">
            <w:pPr>
              <w:pStyle w:val="TableText"/>
            </w:pPr>
            <w:r>
              <w:rPr>
                <w:lang w:val="ru-RU"/>
              </w:rPr>
              <w:t>1</w:t>
            </w:r>
          </w:p>
        </w:tc>
        <w:tc>
          <w:tcPr>
            <w:tcW w:w="0" w:type="auto"/>
          </w:tcPr>
          <w:p w14:paraId="7935D0E5" w14:textId="77777777" w:rsidR="007A1F3E" w:rsidRDefault="0005592D" w:rsidP="00BF4045">
            <w:pPr>
              <w:pStyle w:val="TableText"/>
            </w:pPr>
            <w:r>
              <w:rPr>
                <w:lang w:val="ru-RU"/>
              </w:rPr>
              <w:t>-</w:t>
            </w:r>
          </w:p>
        </w:tc>
        <w:tc>
          <w:tcPr>
            <w:tcW w:w="0" w:type="auto"/>
          </w:tcPr>
          <w:p w14:paraId="209BEB96" w14:textId="77777777" w:rsidR="007A1F3E" w:rsidRDefault="0005592D" w:rsidP="00BF4045">
            <w:pPr>
              <w:pStyle w:val="TableText"/>
            </w:pPr>
            <w:r>
              <w:rPr>
                <w:lang w:val="ru-RU"/>
              </w:rPr>
              <w:t>-</w:t>
            </w:r>
          </w:p>
        </w:tc>
      </w:tr>
      <w:tr w:rsidR="00382954" w14:paraId="7725B789" w14:textId="77777777" w:rsidTr="007A1F3E">
        <w:tc>
          <w:tcPr>
            <w:tcW w:w="0" w:type="auto"/>
          </w:tcPr>
          <w:p w14:paraId="3E66372D" w14:textId="77777777" w:rsidR="007A1F3E" w:rsidRDefault="0005592D" w:rsidP="00BF4045">
            <w:pPr>
              <w:pStyle w:val="TableText"/>
            </w:pPr>
            <w:r>
              <w:rPr>
                <w:lang w:val="ru-RU"/>
              </w:rPr>
              <w:t>14</w:t>
            </w:r>
          </w:p>
        </w:tc>
        <w:tc>
          <w:tcPr>
            <w:tcW w:w="0" w:type="auto"/>
          </w:tcPr>
          <w:p w14:paraId="725F9009" w14:textId="77777777" w:rsidR="007A1F3E" w:rsidRDefault="0005592D" w:rsidP="00BF4045">
            <w:pPr>
              <w:pStyle w:val="TableText"/>
            </w:pPr>
            <w:r>
              <w:rPr>
                <w:lang w:val="ru-RU"/>
              </w:rPr>
              <w:t>+5</w:t>
            </w:r>
          </w:p>
        </w:tc>
        <w:tc>
          <w:tcPr>
            <w:tcW w:w="0" w:type="auto"/>
          </w:tcPr>
          <w:p w14:paraId="5725AF8A" w14:textId="77777777" w:rsidR="007A1F3E" w:rsidRDefault="0005592D" w:rsidP="00BF4045">
            <w:pPr>
              <w:pStyle w:val="TableText"/>
            </w:pPr>
            <w:r>
              <w:rPr>
                <w:lang w:val="ru-RU"/>
              </w:rPr>
              <w:t xml:space="preserve">Уничтожение нежити (УО 3) </w:t>
            </w:r>
          </w:p>
        </w:tc>
        <w:tc>
          <w:tcPr>
            <w:tcW w:w="0" w:type="auto"/>
          </w:tcPr>
          <w:p w14:paraId="5BCC2E27" w14:textId="77777777" w:rsidR="007A1F3E" w:rsidRDefault="0005592D" w:rsidP="00BF4045">
            <w:pPr>
              <w:pStyle w:val="TableText"/>
            </w:pPr>
            <w:r>
              <w:rPr>
                <w:lang w:val="ru-RU"/>
              </w:rPr>
              <w:t>5</w:t>
            </w:r>
          </w:p>
        </w:tc>
        <w:tc>
          <w:tcPr>
            <w:tcW w:w="0" w:type="auto"/>
          </w:tcPr>
          <w:p w14:paraId="43137306" w14:textId="77777777" w:rsidR="007A1F3E" w:rsidRDefault="0005592D" w:rsidP="00BF4045">
            <w:pPr>
              <w:pStyle w:val="TableText"/>
            </w:pPr>
            <w:r>
              <w:rPr>
                <w:lang w:val="ru-RU"/>
              </w:rPr>
              <w:t>4</w:t>
            </w:r>
          </w:p>
        </w:tc>
        <w:tc>
          <w:tcPr>
            <w:tcW w:w="0" w:type="auto"/>
          </w:tcPr>
          <w:p w14:paraId="5C307363" w14:textId="77777777" w:rsidR="007A1F3E" w:rsidRDefault="0005592D" w:rsidP="00BF4045">
            <w:pPr>
              <w:pStyle w:val="TableText"/>
            </w:pPr>
            <w:r>
              <w:rPr>
                <w:lang w:val="ru-RU"/>
              </w:rPr>
              <w:t>3</w:t>
            </w:r>
          </w:p>
        </w:tc>
        <w:tc>
          <w:tcPr>
            <w:tcW w:w="0" w:type="auto"/>
          </w:tcPr>
          <w:p w14:paraId="49C77E5F" w14:textId="77777777" w:rsidR="007A1F3E" w:rsidRDefault="0005592D" w:rsidP="00BF4045">
            <w:pPr>
              <w:pStyle w:val="TableText"/>
            </w:pPr>
            <w:r>
              <w:rPr>
                <w:lang w:val="ru-RU"/>
              </w:rPr>
              <w:t>3</w:t>
            </w:r>
          </w:p>
        </w:tc>
        <w:tc>
          <w:tcPr>
            <w:tcW w:w="0" w:type="auto"/>
          </w:tcPr>
          <w:p w14:paraId="0547E173" w14:textId="77777777" w:rsidR="007A1F3E" w:rsidRDefault="0005592D" w:rsidP="00BF4045">
            <w:pPr>
              <w:pStyle w:val="TableText"/>
            </w:pPr>
            <w:r>
              <w:rPr>
                <w:lang w:val="ru-RU"/>
              </w:rPr>
              <w:t>3</w:t>
            </w:r>
          </w:p>
        </w:tc>
        <w:tc>
          <w:tcPr>
            <w:tcW w:w="0" w:type="auto"/>
          </w:tcPr>
          <w:p w14:paraId="31A0B193" w14:textId="77777777" w:rsidR="007A1F3E" w:rsidRDefault="0005592D" w:rsidP="00BF4045">
            <w:pPr>
              <w:pStyle w:val="TableText"/>
            </w:pPr>
            <w:r>
              <w:rPr>
                <w:lang w:val="ru-RU"/>
              </w:rPr>
              <w:t>2</w:t>
            </w:r>
          </w:p>
        </w:tc>
        <w:tc>
          <w:tcPr>
            <w:tcW w:w="0" w:type="auto"/>
          </w:tcPr>
          <w:p w14:paraId="7CC92219" w14:textId="77777777" w:rsidR="007A1F3E" w:rsidRDefault="0005592D" w:rsidP="00BF4045">
            <w:pPr>
              <w:pStyle w:val="TableText"/>
            </w:pPr>
            <w:r>
              <w:rPr>
                <w:lang w:val="ru-RU"/>
              </w:rPr>
              <w:t>1</w:t>
            </w:r>
          </w:p>
        </w:tc>
        <w:tc>
          <w:tcPr>
            <w:tcW w:w="0" w:type="auto"/>
          </w:tcPr>
          <w:p w14:paraId="4B2E2725" w14:textId="77777777" w:rsidR="007A1F3E" w:rsidRDefault="0005592D" w:rsidP="00BF4045">
            <w:pPr>
              <w:pStyle w:val="TableText"/>
            </w:pPr>
            <w:r>
              <w:rPr>
                <w:lang w:val="ru-RU"/>
              </w:rPr>
              <w:t>1</w:t>
            </w:r>
          </w:p>
        </w:tc>
        <w:tc>
          <w:tcPr>
            <w:tcW w:w="0" w:type="auto"/>
          </w:tcPr>
          <w:p w14:paraId="44A09F44" w14:textId="77777777" w:rsidR="007A1F3E" w:rsidRDefault="0005592D" w:rsidP="00BF4045">
            <w:pPr>
              <w:pStyle w:val="TableText"/>
            </w:pPr>
            <w:r>
              <w:rPr>
                <w:lang w:val="ru-RU"/>
              </w:rPr>
              <w:t>-</w:t>
            </w:r>
          </w:p>
        </w:tc>
        <w:tc>
          <w:tcPr>
            <w:tcW w:w="0" w:type="auto"/>
          </w:tcPr>
          <w:p w14:paraId="610AD1F6" w14:textId="77777777" w:rsidR="007A1F3E" w:rsidRDefault="0005592D" w:rsidP="00BF4045">
            <w:pPr>
              <w:pStyle w:val="TableText"/>
            </w:pPr>
            <w:r>
              <w:rPr>
                <w:lang w:val="ru-RU"/>
              </w:rPr>
              <w:t>-</w:t>
            </w:r>
          </w:p>
        </w:tc>
      </w:tr>
      <w:tr w:rsidR="00382954" w14:paraId="321C6748" w14:textId="77777777" w:rsidTr="007A1F3E">
        <w:tc>
          <w:tcPr>
            <w:tcW w:w="0" w:type="auto"/>
          </w:tcPr>
          <w:p w14:paraId="7CFEF58E" w14:textId="77777777" w:rsidR="007A1F3E" w:rsidRDefault="0005592D" w:rsidP="00BF4045">
            <w:pPr>
              <w:pStyle w:val="TableText"/>
            </w:pPr>
            <w:r>
              <w:rPr>
                <w:lang w:val="ru-RU"/>
              </w:rPr>
              <w:t>15</w:t>
            </w:r>
          </w:p>
        </w:tc>
        <w:tc>
          <w:tcPr>
            <w:tcW w:w="0" w:type="auto"/>
          </w:tcPr>
          <w:p w14:paraId="5C1F5347" w14:textId="77777777" w:rsidR="007A1F3E" w:rsidRDefault="0005592D" w:rsidP="00BF4045">
            <w:pPr>
              <w:pStyle w:val="TableText"/>
            </w:pPr>
            <w:r>
              <w:rPr>
                <w:lang w:val="ru-RU"/>
              </w:rPr>
              <w:t>+5</w:t>
            </w:r>
          </w:p>
        </w:tc>
        <w:tc>
          <w:tcPr>
            <w:tcW w:w="0" w:type="auto"/>
          </w:tcPr>
          <w:p w14:paraId="38CAAD06" w14:textId="77777777" w:rsidR="007A1F3E" w:rsidRDefault="0005592D" w:rsidP="00BF4045">
            <w:pPr>
              <w:pStyle w:val="TableText"/>
            </w:pPr>
            <w:r>
              <w:rPr>
                <w:lang w:val="ru-RU"/>
              </w:rPr>
              <w:t>-</w:t>
            </w:r>
          </w:p>
        </w:tc>
        <w:tc>
          <w:tcPr>
            <w:tcW w:w="0" w:type="auto"/>
          </w:tcPr>
          <w:p w14:paraId="525C9E0A" w14:textId="77777777" w:rsidR="007A1F3E" w:rsidRDefault="0005592D" w:rsidP="00BF4045">
            <w:pPr>
              <w:pStyle w:val="TableText"/>
            </w:pPr>
            <w:r>
              <w:rPr>
                <w:lang w:val="ru-RU"/>
              </w:rPr>
              <w:t>5</w:t>
            </w:r>
          </w:p>
        </w:tc>
        <w:tc>
          <w:tcPr>
            <w:tcW w:w="0" w:type="auto"/>
          </w:tcPr>
          <w:p w14:paraId="4627BDD3" w14:textId="77777777" w:rsidR="007A1F3E" w:rsidRDefault="0005592D" w:rsidP="00BF4045">
            <w:pPr>
              <w:pStyle w:val="TableText"/>
            </w:pPr>
            <w:r>
              <w:rPr>
                <w:lang w:val="ru-RU"/>
              </w:rPr>
              <w:t>4</w:t>
            </w:r>
          </w:p>
        </w:tc>
        <w:tc>
          <w:tcPr>
            <w:tcW w:w="0" w:type="auto"/>
          </w:tcPr>
          <w:p w14:paraId="7DAA1978" w14:textId="77777777" w:rsidR="007A1F3E" w:rsidRDefault="0005592D" w:rsidP="00BF4045">
            <w:pPr>
              <w:pStyle w:val="TableText"/>
            </w:pPr>
            <w:r>
              <w:rPr>
                <w:lang w:val="ru-RU"/>
              </w:rPr>
              <w:t>3</w:t>
            </w:r>
          </w:p>
        </w:tc>
        <w:tc>
          <w:tcPr>
            <w:tcW w:w="0" w:type="auto"/>
          </w:tcPr>
          <w:p w14:paraId="01A01E4A" w14:textId="77777777" w:rsidR="007A1F3E" w:rsidRDefault="0005592D" w:rsidP="00BF4045">
            <w:pPr>
              <w:pStyle w:val="TableText"/>
            </w:pPr>
            <w:r>
              <w:rPr>
                <w:lang w:val="ru-RU"/>
              </w:rPr>
              <w:t>3</w:t>
            </w:r>
          </w:p>
        </w:tc>
        <w:tc>
          <w:tcPr>
            <w:tcW w:w="0" w:type="auto"/>
          </w:tcPr>
          <w:p w14:paraId="76B69C93" w14:textId="77777777" w:rsidR="007A1F3E" w:rsidRDefault="0005592D" w:rsidP="00BF4045">
            <w:pPr>
              <w:pStyle w:val="TableText"/>
            </w:pPr>
            <w:r>
              <w:rPr>
                <w:lang w:val="ru-RU"/>
              </w:rPr>
              <w:t>3</w:t>
            </w:r>
          </w:p>
        </w:tc>
        <w:tc>
          <w:tcPr>
            <w:tcW w:w="0" w:type="auto"/>
          </w:tcPr>
          <w:p w14:paraId="56A1AD3C" w14:textId="77777777" w:rsidR="007A1F3E" w:rsidRDefault="0005592D" w:rsidP="00BF4045">
            <w:pPr>
              <w:pStyle w:val="TableText"/>
            </w:pPr>
            <w:r>
              <w:rPr>
                <w:lang w:val="ru-RU"/>
              </w:rPr>
              <w:t>2</w:t>
            </w:r>
          </w:p>
        </w:tc>
        <w:tc>
          <w:tcPr>
            <w:tcW w:w="0" w:type="auto"/>
          </w:tcPr>
          <w:p w14:paraId="137FC984" w14:textId="77777777" w:rsidR="007A1F3E" w:rsidRDefault="0005592D" w:rsidP="00BF4045">
            <w:pPr>
              <w:pStyle w:val="TableText"/>
            </w:pPr>
            <w:r>
              <w:rPr>
                <w:lang w:val="ru-RU"/>
              </w:rPr>
              <w:t>1</w:t>
            </w:r>
          </w:p>
        </w:tc>
        <w:tc>
          <w:tcPr>
            <w:tcW w:w="0" w:type="auto"/>
          </w:tcPr>
          <w:p w14:paraId="286283F4" w14:textId="77777777" w:rsidR="007A1F3E" w:rsidRDefault="0005592D" w:rsidP="00BF4045">
            <w:pPr>
              <w:pStyle w:val="TableText"/>
            </w:pPr>
            <w:r>
              <w:rPr>
                <w:lang w:val="ru-RU"/>
              </w:rPr>
              <w:t>1</w:t>
            </w:r>
          </w:p>
        </w:tc>
        <w:tc>
          <w:tcPr>
            <w:tcW w:w="0" w:type="auto"/>
          </w:tcPr>
          <w:p w14:paraId="666CE78D" w14:textId="77777777" w:rsidR="007A1F3E" w:rsidRDefault="0005592D" w:rsidP="00BF4045">
            <w:pPr>
              <w:pStyle w:val="TableText"/>
            </w:pPr>
            <w:r>
              <w:rPr>
                <w:lang w:val="ru-RU"/>
              </w:rPr>
              <w:t>1</w:t>
            </w:r>
          </w:p>
        </w:tc>
        <w:tc>
          <w:tcPr>
            <w:tcW w:w="0" w:type="auto"/>
          </w:tcPr>
          <w:p w14:paraId="7AFC0A19" w14:textId="77777777" w:rsidR="007A1F3E" w:rsidRDefault="0005592D" w:rsidP="00BF4045">
            <w:pPr>
              <w:pStyle w:val="TableText"/>
            </w:pPr>
            <w:r>
              <w:rPr>
                <w:lang w:val="ru-RU"/>
              </w:rPr>
              <w:t>-</w:t>
            </w:r>
          </w:p>
        </w:tc>
      </w:tr>
      <w:tr w:rsidR="00382954" w14:paraId="51E3C442" w14:textId="77777777" w:rsidTr="007A1F3E">
        <w:tc>
          <w:tcPr>
            <w:tcW w:w="0" w:type="auto"/>
          </w:tcPr>
          <w:p w14:paraId="06B2F4ED" w14:textId="77777777" w:rsidR="007A1F3E" w:rsidRDefault="0005592D" w:rsidP="00BF4045">
            <w:pPr>
              <w:pStyle w:val="TableText"/>
            </w:pPr>
            <w:r>
              <w:rPr>
                <w:lang w:val="ru-RU"/>
              </w:rPr>
              <w:t>16</w:t>
            </w:r>
          </w:p>
        </w:tc>
        <w:tc>
          <w:tcPr>
            <w:tcW w:w="0" w:type="auto"/>
          </w:tcPr>
          <w:p w14:paraId="1A6ACB51" w14:textId="77777777" w:rsidR="007A1F3E" w:rsidRDefault="0005592D" w:rsidP="00BF4045">
            <w:pPr>
              <w:pStyle w:val="TableText"/>
            </w:pPr>
            <w:r>
              <w:rPr>
                <w:lang w:val="ru-RU"/>
              </w:rPr>
              <w:t>+5</w:t>
            </w:r>
          </w:p>
        </w:tc>
        <w:tc>
          <w:tcPr>
            <w:tcW w:w="0" w:type="auto"/>
          </w:tcPr>
          <w:p w14:paraId="0E06A424" w14:textId="77777777" w:rsidR="007A1F3E" w:rsidRDefault="0005592D" w:rsidP="00BF4045">
            <w:pPr>
              <w:pStyle w:val="TableText"/>
            </w:pPr>
            <w:r>
              <w:rPr>
                <w:lang w:val="ru-RU"/>
              </w:rPr>
              <w:t>Увеличение характеристик</w:t>
            </w:r>
          </w:p>
        </w:tc>
        <w:tc>
          <w:tcPr>
            <w:tcW w:w="0" w:type="auto"/>
          </w:tcPr>
          <w:p w14:paraId="2FD3B805" w14:textId="77777777" w:rsidR="007A1F3E" w:rsidRDefault="0005592D" w:rsidP="00BF4045">
            <w:pPr>
              <w:pStyle w:val="TableText"/>
            </w:pPr>
            <w:r>
              <w:rPr>
                <w:lang w:val="ru-RU"/>
              </w:rPr>
              <w:t>5</w:t>
            </w:r>
          </w:p>
        </w:tc>
        <w:tc>
          <w:tcPr>
            <w:tcW w:w="0" w:type="auto"/>
          </w:tcPr>
          <w:p w14:paraId="68476178" w14:textId="77777777" w:rsidR="007A1F3E" w:rsidRDefault="0005592D" w:rsidP="00BF4045">
            <w:pPr>
              <w:pStyle w:val="TableText"/>
            </w:pPr>
            <w:r>
              <w:rPr>
                <w:lang w:val="ru-RU"/>
              </w:rPr>
              <w:t>4</w:t>
            </w:r>
          </w:p>
        </w:tc>
        <w:tc>
          <w:tcPr>
            <w:tcW w:w="0" w:type="auto"/>
          </w:tcPr>
          <w:p w14:paraId="157327A4" w14:textId="77777777" w:rsidR="007A1F3E" w:rsidRDefault="0005592D" w:rsidP="00BF4045">
            <w:pPr>
              <w:pStyle w:val="TableText"/>
            </w:pPr>
            <w:r>
              <w:rPr>
                <w:lang w:val="ru-RU"/>
              </w:rPr>
              <w:t>3</w:t>
            </w:r>
          </w:p>
        </w:tc>
        <w:tc>
          <w:tcPr>
            <w:tcW w:w="0" w:type="auto"/>
          </w:tcPr>
          <w:p w14:paraId="7DC47965" w14:textId="77777777" w:rsidR="007A1F3E" w:rsidRDefault="0005592D" w:rsidP="00BF4045">
            <w:pPr>
              <w:pStyle w:val="TableText"/>
            </w:pPr>
            <w:r>
              <w:rPr>
                <w:lang w:val="ru-RU"/>
              </w:rPr>
              <w:t>3</w:t>
            </w:r>
          </w:p>
        </w:tc>
        <w:tc>
          <w:tcPr>
            <w:tcW w:w="0" w:type="auto"/>
          </w:tcPr>
          <w:p w14:paraId="75720815" w14:textId="77777777" w:rsidR="007A1F3E" w:rsidRDefault="0005592D" w:rsidP="00BF4045">
            <w:pPr>
              <w:pStyle w:val="TableText"/>
            </w:pPr>
            <w:r>
              <w:rPr>
                <w:lang w:val="ru-RU"/>
              </w:rPr>
              <w:t>3</w:t>
            </w:r>
          </w:p>
        </w:tc>
        <w:tc>
          <w:tcPr>
            <w:tcW w:w="0" w:type="auto"/>
          </w:tcPr>
          <w:p w14:paraId="32ACF927" w14:textId="77777777" w:rsidR="007A1F3E" w:rsidRDefault="0005592D" w:rsidP="00BF4045">
            <w:pPr>
              <w:pStyle w:val="TableText"/>
            </w:pPr>
            <w:r>
              <w:rPr>
                <w:lang w:val="ru-RU"/>
              </w:rPr>
              <w:t>2</w:t>
            </w:r>
          </w:p>
        </w:tc>
        <w:tc>
          <w:tcPr>
            <w:tcW w:w="0" w:type="auto"/>
          </w:tcPr>
          <w:p w14:paraId="30DF19D2" w14:textId="77777777" w:rsidR="007A1F3E" w:rsidRDefault="0005592D" w:rsidP="00BF4045">
            <w:pPr>
              <w:pStyle w:val="TableText"/>
            </w:pPr>
            <w:r>
              <w:rPr>
                <w:lang w:val="ru-RU"/>
              </w:rPr>
              <w:t>1</w:t>
            </w:r>
          </w:p>
        </w:tc>
        <w:tc>
          <w:tcPr>
            <w:tcW w:w="0" w:type="auto"/>
          </w:tcPr>
          <w:p w14:paraId="79EE6028" w14:textId="77777777" w:rsidR="007A1F3E" w:rsidRDefault="0005592D" w:rsidP="00BF4045">
            <w:pPr>
              <w:pStyle w:val="TableText"/>
            </w:pPr>
            <w:r>
              <w:rPr>
                <w:lang w:val="ru-RU"/>
              </w:rPr>
              <w:t>1</w:t>
            </w:r>
          </w:p>
        </w:tc>
        <w:tc>
          <w:tcPr>
            <w:tcW w:w="0" w:type="auto"/>
          </w:tcPr>
          <w:p w14:paraId="48EBDAB0" w14:textId="77777777" w:rsidR="007A1F3E" w:rsidRDefault="0005592D" w:rsidP="00BF4045">
            <w:pPr>
              <w:pStyle w:val="TableText"/>
            </w:pPr>
            <w:r>
              <w:rPr>
                <w:lang w:val="ru-RU"/>
              </w:rPr>
              <w:t>1</w:t>
            </w:r>
          </w:p>
        </w:tc>
        <w:tc>
          <w:tcPr>
            <w:tcW w:w="0" w:type="auto"/>
          </w:tcPr>
          <w:p w14:paraId="1B316B08" w14:textId="77777777" w:rsidR="007A1F3E" w:rsidRDefault="0005592D" w:rsidP="00BF4045">
            <w:pPr>
              <w:pStyle w:val="TableText"/>
            </w:pPr>
            <w:r>
              <w:rPr>
                <w:lang w:val="ru-RU"/>
              </w:rPr>
              <w:t>-</w:t>
            </w:r>
          </w:p>
        </w:tc>
      </w:tr>
      <w:tr w:rsidR="00382954" w14:paraId="5BAF13F7" w14:textId="77777777" w:rsidTr="007A1F3E">
        <w:tc>
          <w:tcPr>
            <w:tcW w:w="0" w:type="auto"/>
          </w:tcPr>
          <w:p w14:paraId="29ECF437" w14:textId="77777777" w:rsidR="007A1F3E" w:rsidRDefault="0005592D" w:rsidP="00BF4045">
            <w:pPr>
              <w:pStyle w:val="TableText"/>
            </w:pPr>
            <w:r>
              <w:rPr>
                <w:lang w:val="ru-RU"/>
              </w:rPr>
              <w:t>17</w:t>
            </w:r>
          </w:p>
        </w:tc>
        <w:tc>
          <w:tcPr>
            <w:tcW w:w="0" w:type="auto"/>
          </w:tcPr>
          <w:p w14:paraId="0261AC77" w14:textId="77777777" w:rsidR="007A1F3E" w:rsidRDefault="0005592D" w:rsidP="00BF4045">
            <w:pPr>
              <w:pStyle w:val="TableText"/>
            </w:pPr>
            <w:r>
              <w:rPr>
                <w:lang w:val="ru-RU"/>
              </w:rPr>
              <w:t>+6</w:t>
            </w:r>
          </w:p>
        </w:tc>
        <w:tc>
          <w:tcPr>
            <w:tcW w:w="0" w:type="auto"/>
          </w:tcPr>
          <w:p w14:paraId="7821F378" w14:textId="77777777" w:rsidR="007A1F3E" w:rsidRPr="00BF4045" w:rsidRDefault="0005592D" w:rsidP="00BF4045">
            <w:pPr>
              <w:pStyle w:val="TableText"/>
              <w:rPr>
                <w:lang w:val="ru-RU"/>
              </w:rPr>
            </w:pPr>
            <w:r>
              <w:rPr>
                <w:lang w:val="ru-RU"/>
              </w:rPr>
              <w:t xml:space="preserve">Уничтожение нежити (УО 4), Свойство божественного домена </w:t>
            </w:r>
          </w:p>
        </w:tc>
        <w:tc>
          <w:tcPr>
            <w:tcW w:w="0" w:type="auto"/>
          </w:tcPr>
          <w:p w14:paraId="4986432C" w14:textId="77777777" w:rsidR="007A1F3E" w:rsidRDefault="0005592D" w:rsidP="00BF4045">
            <w:pPr>
              <w:pStyle w:val="TableText"/>
            </w:pPr>
            <w:r>
              <w:rPr>
                <w:lang w:val="ru-RU"/>
              </w:rPr>
              <w:t>5</w:t>
            </w:r>
          </w:p>
        </w:tc>
        <w:tc>
          <w:tcPr>
            <w:tcW w:w="0" w:type="auto"/>
          </w:tcPr>
          <w:p w14:paraId="3ECBD437" w14:textId="77777777" w:rsidR="007A1F3E" w:rsidRDefault="0005592D" w:rsidP="00BF4045">
            <w:pPr>
              <w:pStyle w:val="TableText"/>
            </w:pPr>
            <w:r>
              <w:rPr>
                <w:lang w:val="ru-RU"/>
              </w:rPr>
              <w:t>4</w:t>
            </w:r>
          </w:p>
        </w:tc>
        <w:tc>
          <w:tcPr>
            <w:tcW w:w="0" w:type="auto"/>
          </w:tcPr>
          <w:p w14:paraId="2C9904AB" w14:textId="77777777" w:rsidR="007A1F3E" w:rsidRDefault="0005592D" w:rsidP="00BF4045">
            <w:pPr>
              <w:pStyle w:val="TableText"/>
            </w:pPr>
            <w:r>
              <w:rPr>
                <w:lang w:val="ru-RU"/>
              </w:rPr>
              <w:t>3</w:t>
            </w:r>
          </w:p>
        </w:tc>
        <w:tc>
          <w:tcPr>
            <w:tcW w:w="0" w:type="auto"/>
          </w:tcPr>
          <w:p w14:paraId="0554E0ED" w14:textId="77777777" w:rsidR="007A1F3E" w:rsidRDefault="0005592D" w:rsidP="00BF4045">
            <w:pPr>
              <w:pStyle w:val="TableText"/>
            </w:pPr>
            <w:r>
              <w:rPr>
                <w:lang w:val="ru-RU"/>
              </w:rPr>
              <w:t>3</w:t>
            </w:r>
          </w:p>
        </w:tc>
        <w:tc>
          <w:tcPr>
            <w:tcW w:w="0" w:type="auto"/>
          </w:tcPr>
          <w:p w14:paraId="24459E8B" w14:textId="77777777" w:rsidR="007A1F3E" w:rsidRDefault="0005592D" w:rsidP="00BF4045">
            <w:pPr>
              <w:pStyle w:val="TableText"/>
            </w:pPr>
            <w:r>
              <w:rPr>
                <w:lang w:val="ru-RU"/>
              </w:rPr>
              <w:t>3</w:t>
            </w:r>
          </w:p>
        </w:tc>
        <w:tc>
          <w:tcPr>
            <w:tcW w:w="0" w:type="auto"/>
          </w:tcPr>
          <w:p w14:paraId="1DE0080D" w14:textId="77777777" w:rsidR="007A1F3E" w:rsidRDefault="0005592D" w:rsidP="00BF4045">
            <w:pPr>
              <w:pStyle w:val="TableText"/>
            </w:pPr>
            <w:r>
              <w:rPr>
                <w:lang w:val="ru-RU"/>
              </w:rPr>
              <w:t>2</w:t>
            </w:r>
          </w:p>
        </w:tc>
        <w:tc>
          <w:tcPr>
            <w:tcW w:w="0" w:type="auto"/>
          </w:tcPr>
          <w:p w14:paraId="36A18E20" w14:textId="77777777" w:rsidR="007A1F3E" w:rsidRDefault="0005592D" w:rsidP="00BF4045">
            <w:pPr>
              <w:pStyle w:val="TableText"/>
            </w:pPr>
            <w:r>
              <w:rPr>
                <w:lang w:val="ru-RU"/>
              </w:rPr>
              <w:t>1</w:t>
            </w:r>
          </w:p>
        </w:tc>
        <w:tc>
          <w:tcPr>
            <w:tcW w:w="0" w:type="auto"/>
          </w:tcPr>
          <w:p w14:paraId="6ED62C53" w14:textId="77777777" w:rsidR="007A1F3E" w:rsidRDefault="0005592D" w:rsidP="00BF4045">
            <w:pPr>
              <w:pStyle w:val="TableText"/>
            </w:pPr>
            <w:r>
              <w:rPr>
                <w:lang w:val="ru-RU"/>
              </w:rPr>
              <w:t>1</w:t>
            </w:r>
          </w:p>
        </w:tc>
        <w:tc>
          <w:tcPr>
            <w:tcW w:w="0" w:type="auto"/>
          </w:tcPr>
          <w:p w14:paraId="296F7007" w14:textId="77777777" w:rsidR="007A1F3E" w:rsidRDefault="0005592D" w:rsidP="00BF4045">
            <w:pPr>
              <w:pStyle w:val="TableText"/>
            </w:pPr>
            <w:r>
              <w:rPr>
                <w:lang w:val="ru-RU"/>
              </w:rPr>
              <w:t>1</w:t>
            </w:r>
          </w:p>
        </w:tc>
        <w:tc>
          <w:tcPr>
            <w:tcW w:w="0" w:type="auto"/>
          </w:tcPr>
          <w:p w14:paraId="33298A65" w14:textId="77777777" w:rsidR="007A1F3E" w:rsidRDefault="0005592D" w:rsidP="00BF4045">
            <w:pPr>
              <w:pStyle w:val="TableText"/>
            </w:pPr>
            <w:r>
              <w:rPr>
                <w:lang w:val="ru-RU"/>
              </w:rPr>
              <w:t>1</w:t>
            </w:r>
          </w:p>
        </w:tc>
      </w:tr>
      <w:tr w:rsidR="00382954" w14:paraId="066AC570" w14:textId="77777777" w:rsidTr="007A1F3E">
        <w:tc>
          <w:tcPr>
            <w:tcW w:w="0" w:type="auto"/>
          </w:tcPr>
          <w:p w14:paraId="669DCB50" w14:textId="77777777" w:rsidR="007A1F3E" w:rsidRDefault="0005592D" w:rsidP="00BF4045">
            <w:pPr>
              <w:pStyle w:val="TableText"/>
            </w:pPr>
            <w:r>
              <w:rPr>
                <w:lang w:val="ru-RU"/>
              </w:rPr>
              <w:t>18</w:t>
            </w:r>
          </w:p>
        </w:tc>
        <w:tc>
          <w:tcPr>
            <w:tcW w:w="0" w:type="auto"/>
          </w:tcPr>
          <w:p w14:paraId="4E8D9B12" w14:textId="77777777" w:rsidR="007A1F3E" w:rsidRDefault="0005592D" w:rsidP="00BF4045">
            <w:pPr>
              <w:pStyle w:val="TableText"/>
            </w:pPr>
            <w:r>
              <w:rPr>
                <w:lang w:val="ru-RU"/>
              </w:rPr>
              <w:t>+6</w:t>
            </w:r>
          </w:p>
        </w:tc>
        <w:tc>
          <w:tcPr>
            <w:tcW w:w="0" w:type="auto"/>
          </w:tcPr>
          <w:p w14:paraId="2982E7AB" w14:textId="77777777" w:rsidR="007A1F3E" w:rsidRDefault="0005592D" w:rsidP="00BF4045">
            <w:pPr>
              <w:pStyle w:val="TableText"/>
            </w:pPr>
            <w:r>
              <w:rPr>
                <w:lang w:val="ru-RU"/>
              </w:rPr>
              <w:t>Проведение энергии (3/отдых)</w:t>
            </w:r>
          </w:p>
        </w:tc>
        <w:tc>
          <w:tcPr>
            <w:tcW w:w="0" w:type="auto"/>
          </w:tcPr>
          <w:p w14:paraId="1DFE54B4" w14:textId="77777777" w:rsidR="007A1F3E" w:rsidRDefault="0005592D" w:rsidP="00BF4045">
            <w:pPr>
              <w:pStyle w:val="TableText"/>
            </w:pPr>
            <w:r>
              <w:rPr>
                <w:lang w:val="ru-RU"/>
              </w:rPr>
              <w:t>5</w:t>
            </w:r>
          </w:p>
        </w:tc>
        <w:tc>
          <w:tcPr>
            <w:tcW w:w="0" w:type="auto"/>
          </w:tcPr>
          <w:p w14:paraId="41043F1A" w14:textId="77777777" w:rsidR="007A1F3E" w:rsidRDefault="0005592D" w:rsidP="00BF4045">
            <w:pPr>
              <w:pStyle w:val="TableText"/>
            </w:pPr>
            <w:r>
              <w:rPr>
                <w:lang w:val="ru-RU"/>
              </w:rPr>
              <w:t>4</w:t>
            </w:r>
          </w:p>
        </w:tc>
        <w:tc>
          <w:tcPr>
            <w:tcW w:w="0" w:type="auto"/>
          </w:tcPr>
          <w:p w14:paraId="5AF5ADBF" w14:textId="77777777" w:rsidR="007A1F3E" w:rsidRDefault="0005592D" w:rsidP="00BF4045">
            <w:pPr>
              <w:pStyle w:val="TableText"/>
            </w:pPr>
            <w:r>
              <w:rPr>
                <w:lang w:val="ru-RU"/>
              </w:rPr>
              <w:t>3</w:t>
            </w:r>
          </w:p>
        </w:tc>
        <w:tc>
          <w:tcPr>
            <w:tcW w:w="0" w:type="auto"/>
          </w:tcPr>
          <w:p w14:paraId="1E176868" w14:textId="77777777" w:rsidR="007A1F3E" w:rsidRDefault="0005592D" w:rsidP="00BF4045">
            <w:pPr>
              <w:pStyle w:val="TableText"/>
            </w:pPr>
            <w:r>
              <w:rPr>
                <w:lang w:val="ru-RU"/>
              </w:rPr>
              <w:t>3</w:t>
            </w:r>
          </w:p>
        </w:tc>
        <w:tc>
          <w:tcPr>
            <w:tcW w:w="0" w:type="auto"/>
          </w:tcPr>
          <w:p w14:paraId="030D2677" w14:textId="77777777" w:rsidR="007A1F3E" w:rsidRDefault="0005592D" w:rsidP="00BF4045">
            <w:pPr>
              <w:pStyle w:val="TableText"/>
            </w:pPr>
            <w:r>
              <w:rPr>
                <w:lang w:val="ru-RU"/>
              </w:rPr>
              <w:t>3</w:t>
            </w:r>
          </w:p>
        </w:tc>
        <w:tc>
          <w:tcPr>
            <w:tcW w:w="0" w:type="auto"/>
          </w:tcPr>
          <w:p w14:paraId="2A895E0D" w14:textId="77777777" w:rsidR="007A1F3E" w:rsidRDefault="0005592D" w:rsidP="00BF4045">
            <w:pPr>
              <w:pStyle w:val="TableText"/>
            </w:pPr>
            <w:r>
              <w:rPr>
                <w:lang w:val="ru-RU"/>
              </w:rPr>
              <w:t>3</w:t>
            </w:r>
          </w:p>
        </w:tc>
        <w:tc>
          <w:tcPr>
            <w:tcW w:w="0" w:type="auto"/>
          </w:tcPr>
          <w:p w14:paraId="72E9E2C0" w14:textId="77777777" w:rsidR="007A1F3E" w:rsidRDefault="0005592D" w:rsidP="00BF4045">
            <w:pPr>
              <w:pStyle w:val="TableText"/>
            </w:pPr>
            <w:r>
              <w:rPr>
                <w:lang w:val="ru-RU"/>
              </w:rPr>
              <w:t>1</w:t>
            </w:r>
          </w:p>
        </w:tc>
        <w:tc>
          <w:tcPr>
            <w:tcW w:w="0" w:type="auto"/>
          </w:tcPr>
          <w:p w14:paraId="11ACE247" w14:textId="77777777" w:rsidR="007A1F3E" w:rsidRDefault="0005592D" w:rsidP="00BF4045">
            <w:pPr>
              <w:pStyle w:val="TableText"/>
            </w:pPr>
            <w:r>
              <w:rPr>
                <w:lang w:val="ru-RU"/>
              </w:rPr>
              <w:t>1</w:t>
            </w:r>
          </w:p>
        </w:tc>
        <w:tc>
          <w:tcPr>
            <w:tcW w:w="0" w:type="auto"/>
          </w:tcPr>
          <w:p w14:paraId="30718174" w14:textId="77777777" w:rsidR="007A1F3E" w:rsidRDefault="0005592D" w:rsidP="00BF4045">
            <w:pPr>
              <w:pStyle w:val="TableText"/>
            </w:pPr>
            <w:r>
              <w:rPr>
                <w:lang w:val="ru-RU"/>
              </w:rPr>
              <w:t>1</w:t>
            </w:r>
          </w:p>
        </w:tc>
        <w:tc>
          <w:tcPr>
            <w:tcW w:w="0" w:type="auto"/>
          </w:tcPr>
          <w:p w14:paraId="0D8019CF" w14:textId="77777777" w:rsidR="007A1F3E" w:rsidRDefault="0005592D" w:rsidP="00BF4045">
            <w:pPr>
              <w:pStyle w:val="TableText"/>
            </w:pPr>
            <w:r>
              <w:rPr>
                <w:lang w:val="ru-RU"/>
              </w:rPr>
              <w:t>1</w:t>
            </w:r>
          </w:p>
        </w:tc>
      </w:tr>
      <w:tr w:rsidR="00382954" w14:paraId="13AE0375" w14:textId="77777777" w:rsidTr="007A1F3E">
        <w:tc>
          <w:tcPr>
            <w:tcW w:w="0" w:type="auto"/>
          </w:tcPr>
          <w:p w14:paraId="492505BF" w14:textId="77777777" w:rsidR="007A1F3E" w:rsidRDefault="0005592D" w:rsidP="00BF4045">
            <w:pPr>
              <w:pStyle w:val="TableText"/>
            </w:pPr>
            <w:r>
              <w:rPr>
                <w:lang w:val="ru-RU"/>
              </w:rPr>
              <w:t>19</w:t>
            </w:r>
          </w:p>
        </w:tc>
        <w:tc>
          <w:tcPr>
            <w:tcW w:w="0" w:type="auto"/>
          </w:tcPr>
          <w:p w14:paraId="2C5A42BC" w14:textId="77777777" w:rsidR="007A1F3E" w:rsidRDefault="0005592D" w:rsidP="00BF4045">
            <w:pPr>
              <w:pStyle w:val="TableText"/>
            </w:pPr>
            <w:r>
              <w:rPr>
                <w:lang w:val="ru-RU"/>
              </w:rPr>
              <w:t>+6</w:t>
            </w:r>
          </w:p>
        </w:tc>
        <w:tc>
          <w:tcPr>
            <w:tcW w:w="0" w:type="auto"/>
          </w:tcPr>
          <w:p w14:paraId="1DBEF1AD" w14:textId="77777777" w:rsidR="007A1F3E" w:rsidRDefault="0005592D" w:rsidP="00BF4045">
            <w:pPr>
              <w:pStyle w:val="TableText"/>
            </w:pPr>
            <w:r>
              <w:rPr>
                <w:lang w:val="ru-RU"/>
              </w:rPr>
              <w:t>Увеличение характеристик</w:t>
            </w:r>
          </w:p>
        </w:tc>
        <w:tc>
          <w:tcPr>
            <w:tcW w:w="0" w:type="auto"/>
          </w:tcPr>
          <w:p w14:paraId="414A4959" w14:textId="77777777" w:rsidR="007A1F3E" w:rsidRDefault="0005592D" w:rsidP="00BF4045">
            <w:pPr>
              <w:pStyle w:val="TableText"/>
            </w:pPr>
            <w:r>
              <w:rPr>
                <w:lang w:val="ru-RU"/>
              </w:rPr>
              <w:t>5</w:t>
            </w:r>
          </w:p>
        </w:tc>
        <w:tc>
          <w:tcPr>
            <w:tcW w:w="0" w:type="auto"/>
          </w:tcPr>
          <w:p w14:paraId="59ECAA74" w14:textId="77777777" w:rsidR="007A1F3E" w:rsidRDefault="0005592D" w:rsidP="00BF4045">
            <w:pPr>
              <w:pStyle w:val="TableText"/>
            </w:pPr>
            <w:r>
              <w:rPr>
                <w:lang w:val="ru-RU"/>
              </w:rPr>
              <w:t>4</w:t>
            </w:r>
          </w:p>
        </w:tc>
        <w:tc>
          <w:tcPr>
            <w:tcW w:w="0" w:type="auto"/>
          </w:tcPr>
          <w:p w14:paraId="67541D26" w14:textId="77777777" w:rsidR="007A1F3E" w:rsidRDefault="0005592D" w:rsidP="00BF4045">
            <w:pPr>
              <w:pStyle w:val="TableText"/>
            </w:pPr>
            <w:r>
              <w:rPr>
                <w:lang w:val="ru-RU"/>
              </w:rPr>
              <w:t>3</w:t>
            </w:r>
          </w:p>
        </w:tc>
        <w:tc>
          <w:tcPr>
            <w:tcW w:w="0" w:type="auto"/>
          </w:tcPr>
          <w:p w14:paraId="20EF220F" w14:textId="77777777" w:rsidR="007A1F3E" w:rsidRDefault="0005592D" w:rsidP="00BF4045">
            <w:pPr>
              <w:pStyle w:val="TableText"/>
            </w:pPr>
            <w:r>
              <w:rPr>
                <w:lang w:val="ru-RU"/>
              </w:rPr>
              <w:t>3</w:t>
            </w:r>
          </w:p>
        </w:tc>
        <w:tc>
          <w:tcPr>
            <w:tcW w:w="0" w:type="auto"/>
          </w:tcPr>
          <w:p w14:paraId="10FA5878" w14:textId="77777777" w:rsidR="007A1F3E" w:rsidRDefault="0005592D" w:rsidP="00BF4045">
            <w:pPr>
              <w:pStyle w:val="TableText"/>
            </w:pPr>
            <w:r>
              <w:rPr>
                <w:lang w:val="ru-RU"/>
              </w:rPr>
              <w:t>3</w:t>
            </w:r>
          </w:p>
        </w:tc>
        <w:tc>
          <w:tcPr>
            <w:tcW w:w="0" w:type="auto"/>
          </w:tcPr>
          <w:p w14:paraId="6F209DDA" w14:textId="77777777" w:rsidR="007A1F3E" w:rsidRDefault="0005592D" w:rsidP="00BF4045">
            <w:pPr>
              <w:pStyle w:val="TableText"/>
            </w:pPr>
            <w:r>
              <w:rPr>
                <w:lang w:val="ru-RU"/>
              </w:rPr>
              <w:t>3</w:t>
            </w:r>
          </w:p>
        </w:tc>
        <w:tc>
          <w:tcPr>
            <w:tcW w:w="0" w:type="auto"/>
          </w:tcPr>
          <w:p w14:paraId="51549F1E" w14:textId="77777777" w:rsidR="007A1F3E" w:rsidRDefault="0005592D" w:rsidP="00BF4045">
            <w:pPr>
              <w:pStyle w:val="TableText"/>
            </w:pPr>
            <w:r>
              <w:rPr>
                <w:lang w:val="ru-RU"/>
              </w:rPr>
              <w:t>2</w:t>
            </w:r>
          </w:p>
        </w:tc>
        <w:tc>
          <w:tcPr>
            <w:tcW w:w="0" w:type="auto"/>
          </w:tcPr>
          <w:p w14:paraId="36692388" w14:textId="77777777" w:rsidR="007A1F3E" w:rsidRDefault="0005592D" w:rsidP="00BF4045">
            <w:pPr>
              <w:pStyle w:val="TableText"/>
            </w:pPr>
            <w:r>
              <w:rPr>
                <w:lang w:val="ru-RU"/>
              </w:rPr>
              <w:t>1</w:t>
            </w:r>
          </w:p>
        </w:tc>
        <w:tc>
          <w:tcPr>
            <w:tcW w:w="0" w:type="auto"/>
          </w:tcPr>
          <w:p w14:paraId="7A84E5E1" w14:textId="77777777" w:rsidR="007A1F3E" w:rsidRDefault="0005592D" w:rsidP="00BF4045">
            <w:pPr>
              <w:pStyle w:val="TableText"/>
            </w:pPr>
            <w:r>
              <w:rPr>
                <w:lang w:val="ru-RU"/>
              </w:rPr>
              <w:t>1</w:t>
            </w:r>
          </w:p>
        </w:tc>
        <w:tc>
          <w:tcPr>
            <w:tcW w:w="0" w:type="auto"/>
          </w:tcPr>
          <w:p w14:paraId="5773E1E5" w14:textId="77777777" w:rsidR="007A1F3E" w:rsidRDefault="0005592D" w:rsidP="00BF4045">
            <w:pPr>
              <w:pStyle w:val="TableText"/>
            </w:pPr>
            <w:r>
              <w:rPr>
                <w:lang w:val="ru-RU"/>
              </w:rPr>
              <w:t>1</w:t>
            </w:r>
          </w:p>
        </w:tc>
      </w:tr>
      <w:tr w:rsidR="00382954" w14:paraId="0A79D474" w14:textId="77777777" w:rsidTr="007A1F3E">
        <w:tc>
          <w:tcPr>
            <w:tcW w:w="0" w:type="auto"/>
          </w:tcPr>
          <w:p w14:paraId="15C75D3F" w14:textId="77777777" w:rsidR="007A1F3E" w:rsidRDefault="0005592D" w:rsidP="00BF4045">
            <w:pPr>
              <w:pStyle w:val="TableText"/>
            </w:pPr>
            <w:r>
              <w:rPr>
                <w:lang w:val="ru-RU"/>
              </w:rPr>
              <w:t>20</w:t>
            </w:r>
          </w:p>
        </w:tc>
        <w:tc>
          <w:tcPr>
            <w:tcW w:w="0" w:type="auto"/>
          </w:tcPr>
          <w:p w14:paraId="1C510724" w14:textId="77777777" w:rsidR="007A1F3E" w:rsidRDefault="0005592D" w:rsidP="00BF4045">
            <w:pPr>
              <w:pStyle w:val="TableText"/>
            </w:pPr>
            <w:r>
              <w:rPr>
                <w:lang w:val="ru-RU"/>
              </w:rPr>
              <w:t>+6</w:t>
            </w:r>
          </w:p>
        </w:tc>
        <w:tc>
          <w:tcPr>
            <w:tcW w:w="0" w:type="auto"/>
          </w:tcPr>
          <w:p w14:paraId="6B8BADF7" w14:textId="77777777" w:rsidR="007A1F3E" w:rsidRDefault="0005592D" w:rsidP="00BF4045">
            <w:pPr>
              <w:pStyle w:val="TableText"/>
            </w:pPr>
            <w:r>
              <w:rPr>
                <w:lang w:val="ru-RU"/>
              </w:rPr>
              <w:t>Улучшение божественного вмешательства</w:t>
            </w:r>
          </w:p>
        </w:tc>
        <w:tc>
          <w:tcPr>
            <w:tcW w:w="0" w:type="auto"/>
          </w:tcPr>
          <w:p w14:paraId="689DDE48" w14:textId="77777777" w:rsidR="007A1F3E" w:rsidRDefault="0005592D" w:rsidP="00BF4045">
            <w:pPr>
              <w:pStyle w:val="TableText"/>
            </w:pPr>
            <w:r>
              <w:rPr>
                <w:lang w:val="ru-RU"/>
              </w:rPr>
              <w:t>5</w:t>
            </w:r>
          </w:p>
        </w:tc>
        <w:tc>
          <w:tcPr>
            <w:tcW w:w="0" w:type="auto"/>
          </w:tcPr>
          <w:p w14:paraId="0B654C3F" w14:textId="77777777" w:rsidR="007A1F3E" w:rsidRDefault="0005592D" w:rsidP="00BF4045">
            <w:pPr>
              <w:pStyle w:val="TableText"/>
            </w:pPr>
            <w:r>
              <w:rPr>
                <w:lang w:val="ru-RU"/>
              </w:rPr>
              <w:t>4</w:t>
            </w:r>
          </w:p>
        </w:tc>
        <w:tc>
          <w:tcPr>
            <w:tcW w:w="0" w:type="auto"/>
          </w:tcPr>
          <w:p w14:paraId="482AC96E" w14:textId="77777777" w:rsidR="007A1F3E" w:rsidRDefault="0005592D" w:rsidP="00BF4045">
            <w:pPr>
              <w:pStyle w:val="TableText"/>
            </w:pPr>
            <w:r>
              <w:rPr>
                <w:lang w:val="ru-RU"/>
              </w:rPr>
              <w:t>3</w:t>
            </w:r>
          </w:p>
        </w:tc>
        <w:tc>
          <w:tcPr>
            <w:tcW w:w="0" w:type="auto"/>
          </w:tcPr>
          <w:p w14:paraId="2C7E51CF" w14:textId="77777777" w:rsidR="007A1F3E" w:rsidRDefault="0005592D" w:rsidP="00BF4045">
            <w:pPr>
              <w:pStyle w:val="TableText"/>
            </w:pPr>
            <w:r>
              <w:rPr>
                <w:lang w:val="ru-RU"/>
              </w:rPr>
              <w:t>3</w:t>
            </w:r>
          </w:p>
        </w:tc>
        <w:tc>
          <w:tcPr>
            <w:tcW w:w="0" w:type="auto"/>
          </w:tcPr>
          <w:p w14:paraId="05154BAB" w14:textId="77777777" w:rsidR="007A1F3E" w:rsidRDefault="0005592D" w:rsidP="00BF4045">
            <w:pPr>
              <w:pStyle w:val="TableText"/>
            </w:pPr>
            <w:r>
              <w:rPr>
                <w:lang w:val="ru-RU"/>
              </w:rPr>
              <w:t>3</w:t>
            </w:r>
          </w:p>
        </w:tc>
        <w:tc>
          <w:tcPr>
            <w:tcW w:w="0" w:type="auto"/>
          </w:tcPr>
          <w:p w14:paraId="1D048DF4" w14:textId="77777777" w:rsidR="007A1F3E" w:rsidRDefault="0005592D" w:rsidP="00BF4045">
            <w:pPr>
              <w:pStyle w:val="TableText"/>
            </w:pPr>
            <w:r>
              <w:rPr>
                <w:lang w:val="ru-RU"/>
              </w:rPr>
              <w:t>3</w:t>
            </w:r>
          </w:p>
        </w:tc>
        <w:tc>
          <w:tcPr>
            <w:tcW w:w="0" w:type="auto"/>
          </w:tcPr>
          <w:p w14:paraId="52C69145" w14:textId="77777777" w:rsidR="007A1F3E" w:rsidRDefault="0005592D" w:rsidP="00BF4045">
            <w:pPr>
              <w:pStyle w:val="TableText"/>
            </w:pPr>
            <w:r>
              <w:rPr>
                <w:lang w:val="ru-RU"/>
              </w:rPr>
              <w:t>2</w:t>
            </w:r>
          </w:p>
        </w:tc>
        <w:tc>
          <w:tcPr>
            <w:tcW w:w="0" w:type="auto"/>
          </w:tcPr>
          <w:p w14:paraId="26BFF6C9" w14:textId="77777777" w:rsidR="007A1F3E" w:rsidRDefault="0005592D" w:rsidP="00BF4045">
            <w:pPr>
              <w:pStyle w:val="TableText"/>
            </w:pPr>
            <w:r>
              <w:rPr>
                <w:lang w:val="ru-RU"/>
              </w:rPr>
              <w:t>2</w:t>
            </w:r>
          </w:p>
        </w:tc>
        <w:tc>
          <w:tcPr>
            <w:tcW w:w="0" w:type="auto"/>
          </w:tcPr>
          <w:p w14:paraId="2D6B3405" w14:textId="77777777" w:rsidR="007A1F3E" w:rsidRDefault="0005592D" w:rsidP="00BF4045">
            <w:pPr>
              <w:pStyle w:val="TableText"/>
            </w:pPr>
            <w:r>
              <w:rPr>
                <w:lang w:val="ru-RU"/>
              </w:rPr>
              <w:t>1</w:t>
            </w:r>
          </w:p>
        </w:tc>
        <w:tc>
          <w:tcPr>
            <w:tcW w:w="0" w:type="auto"/>
          </w:tcPr>
          <w:p w14:paraId="04B763BC" w14:textId="77777777" w:rsidR="007A1F3E" w:rsidRDefault="0005592D" w:rsidP="00BF4045">
            <w:pPr>
              <w:pStyle w:val="TableText"/>
            </w:pPr>
            <w:r>
              <w:rPr>
                <w:lang w:val="ru-RU"/>
              </w:rPr>
              <w:t>1</w:t>
            </w:r>
          </w:p>
        </w:tc>
      </w:tr>
    </w:tbl>
    <w:p w14:paraId="7ED81F9B" w14:textId="77777777" w:rsidR="007A1F3E" w:rsidRDefault="0005592D" w:rsidP="005D7E17">
      <w:pPr>
        <w:pStyle w:val="Heading4ToC"/>
      </w:pPr>
      <w:bookmarkStart w:id="135" w:name="spellcasting-1"/>
      <w:r>
        <w:rPr>
          <w:lang w:val="ru-RU"/>
        </w:rPr>
        <w:t>Сотворение заклинаний</w:t>
      </w:r>
      <w:bookmarkEnd w:id="135"/>
    </w:p>
    <w:p w14:paraId="444189B9" w14:textId="5239FC55" w:rsidR="007A1F3E" w:rsidRPr="00BF4045" w:rsidRDefault="0005592D" w:rsidP="003D1BBA">
      <w:pPr>
        <w:pStyle w:val="BasicTextParagraph1"/>
        <w:rPr>
          <w:lang w:val="ru-RU"/>
        </w:rPr>
      </w:pPr>
      <w:r>
        <w:rPr>
          <w:lang w:val="ru-RU"/>
        </w:rPr>
        <w:t xml:space="preserve">Будучи проводником божественной силы, вы можете </w:t>
      </w:r>
      <w:del w:id="136" w:author="Konstantin Malyutin" w:date="2021-02-01T16:16:00Z">
        <w:r w:rsidDel="002D35C3">
          <w:rPr>
            <w:lang w:val="ru-RU"/>
          </w:rPr>
          <w:delText xml:space="preserve">сотворять </w:delText>
        </w:r>
      </w:del>
      <w:ins w:id="137" w:author="Konstantin Malyutin" w:date="2021-02-01T16:16:00Z">
        <w:r w:rsidR="002D35C3">
          <w:rPr>
            <w:lang w:val="ru-RU"/>
          </w:rPr>
          <w:t xml:space="preserve">творить </w:t>
        </w:r>
        <w:r w:rsidR="002D35C3" w:rsidRPr="0047339F">
          <w:rPr>
            <w:lang w:val="ru-RU"/>
          </w:rPr>
          <w:t>[</w:t>
        </w:r>
        <w:r w:rsidR="002D35C3">
          <w:rPr>
            <w:lang w:val="ru-RU"/>
          </w:rPr>
          <w:t xml:space="preserve">накладывать </w:t>
        </w:r>
        <w:r w:rsidR="002D35C3" w:rsidRPr="002D35C3">
          <w:rPr>
            <w:lang w:val="ru-RU"/>
            <w:rPrChange w:id="138" w:author="Konstantin Malyutin" w:date="2021-02-01T16:16:00Z">
              <w:rPr/>
            </w:rPrChange>
          </w:rPr>
          <w:t>/</w:t>
        </w:r>
        <w:r w:rsidR="002D35C3">
          <w:rPr>
            <w:lang w:val="ru-RU"/>
          </w:rPr>
          <w:t xml:space="preserve"> использовать</w:t>
        </w:r>
        <w:r w:rsidR="002D35C3" w:rsidRPr="0047339F">
          <w:rPr>
            <w:lang w:val="ru-RU"/>
          </w:rPr>
          <w:t>]</w:t>
        </w:r>
      </w:ins>
      <w:ins w:id="139" w:author="Konstantin Malyutin" w:date="2021-02-02T18:20:00Z">
        <w:r w:rsidR="003D1BBA">
          <w:rPr>
            <w:lang w:val="ru-RU"/>
          </w:rPr>
          <w:t xml:space="preserve"> </w:t>
        </w:r>
      </w:ins>
      <w:r>
        <w:rPr>
          <w:lang w:val="ru-RU"/>
        </w:rPr>
        <w:t>заклинания клерика.</w:t>
      </w:r>
    </w:p>
    <w:p w14:paraId="214D6755" w14:textId="0BD252BF" w:rsidR="007A1F3E" w:rsidRPr="00BF4045" w:rsidRDefault="0005592D" w:rsidP="00782F8B">
      <w:pPr>
        <w:pStyle w:val="Heading5ToC"/>
        <w:rPr>
          <w:lang w:val="ru-RU"/>
        </w:rPr>
      </w:pPr>
      <w:bookmarkStart w:id="140" w:name="cantrips-1"/>
      <w:r>
        <w:rPr>
          <w:lang w:val="ru-RU"/>
        </w:rPr>
        <w:t>Заговоры</w:t>
      </w:r>
      <w:bookmarkEnd w:id="140"/>
    </w:p>
    <w:p w14:paraId="3181FBA6" w14:textId="77777777" w:rsidR="007A1F3E" w:rsidRPr="00BF4045" w:rsidRDefault="0005592D" w:rsidP="003D1BBA">
      <w:pPr>
        <w:pStyle w:val="BasicTextParagraph1"/>
        <w:rPr>
          <w:lang w:val="ru-RU"/>
        </w:rPr>
      </w:pPr>
      <w:r>
        <w:rPr>
          <w:lang w:val="ru-RU"/>
        </w:rPr>
        <w:t>На 1 уровне вы знаете три заговора на свой выбор из списка заклинаний клерика. Вы изучаете дополнительные заговоры клерика по своему выбору на более высоких уровнях, как показано в столбце «Известные заговоры» в таблице "Клерик".</w:t>
      </w:r>
    </w:p>
    <w:p w14:paraId="629FEBFD" w14:textId="354CC0F3" w:rsidR="007A1F3E" w:rsidRPr="00BF4045" w:rsidRDefault="0005592D" w:rsidP="00782F8B">
      <w:pPr>
        <w:pStyle w:val="Heading5ToC"/>
        <w:rPr>
          <w:lang w:val="ru-RU"/>
        </w:rPr>
      </w:pPr>
      <w:bookmarkStart w:id="141" w:name="preparing-and-casting-spells"/>
      <w:r>
        <w:rPr>
          <w:lang w:val="ru-RU"/>
        </w:rPr>
        <w:t xml:space="preserve"> Подготовка и сотворение заклинаний </w:t>
      </w:r>
      <w:bookmarkEnd w:id="141"/>
    </w:p>
    <w:p w14:paraId="2C2D3D33" w14:textId="27229848" w:rsidR="007A1F3E" w:rsidRPr="00BF4045" w:rsidRDefault="0005592D" w:rsidP="003D1BBA">
      <w:pPr>
        <w:pStyle w:val="BasicTextParagraph1"/>
        <w:rPr>
          <w:lang w:val="ru-RU"/>
        </w:rPr>
      </w:pPr>
      <w:r>
        <w:rPr>
          <w:lang w:val="ru-RU"/>
        </w:rPr>
        <w:t xml:space="preserve">Таблица «Клерик» показывает, какое количество ячеек для сотворения заклинаний у вас есть на первом и более высоких уровнях. Для использования заклинания вы должны потратить ячейку соответствующего, либо превышающего уровня. Вы восстанавливаете все потраченные ячейки заклинаний после завершения </w:t>
      </w:r>
      <w:del w:id="142" w:author="Konstantin Malyutin" w:date="2021-02-01T16:16:00Z">
        <w:r w:rsidDel="002D35C3">
          <w:rPr>
            <w:lang w:val="ru-RU"/>
          </w:rPr>
          <w:delText xml:space="preserve"> </w:delText>
        </w:r>
      </w:del>
      <w:r>
        <w:rPr>
          <w:lang w:val="ru-RU"/>
        </w:rPr>
        <w:t>длинного отдыха.</w:t>
      </w:r>
    </w:p>
    <w:p w14:paraId="5E91A3C5" w14:textId="77777777" w:rsidR="007A1F3E" w:rsidRPr="00BF4045" w:rsidRDefault="0005592D" w:rsidP="003D1BBA">
      <w:pPr>
        <w:pStyle w:val="BasicTextParagraph2"/>
        <w:rPr>
          <w:lang w:val="ru-RU"/>
        </w:rPr>
      </w:pPr>
      <w:r>
        <w:rPr>
          <w:lang w:val="ru-RU"/>
        </w:rPr>
        <w:t>Вы подготавливаете список заклинаний клерика, доступных для сотворения, выбирая из списка заклинаний клерика. При этом вы выбираете число заклинаний клерика, равное модификатору Мудрости + уровень клерика (минимум одно заклинание). Уровень заклинаний не должен превышать уровень самой высокой имеющейся у вас ячейки заклинаний.</w:t>
      </w:r>
    </w:p>
    <w:p w14:paraId="14449908" w14:textId="77777777" w:rsidR="007A1F3E" w:rsidRPr="00BF4045" w:rsidRDefault="0005592D" w:rsidP="003D1BBA">
      <w:pPr>
        <w:pStyle w:val="BasicTextParagraph2"/>
        <w:rPr>
          <w:lang w:val="ru-RU"/>
        </w:rPr>
      </w:pPr>
      <w:r>
        <w:rPr>
          <w:lang w:val="ru-RU"/>
        </w:rPr>
        <w:t xml:space="preserve">Например, если вы клерик 3 уровня, то у вас есть четыре ячейки заклинаний 1 уровня и две ячейки 2 уровня. При Мудрости 16 ваш список подготовленных заклинаний может включать в себя шесть заклинаний 1 или 2 уровня в любой комбинации.  Если вы подготовили заклинание 1 уровня </w:t>
      </w:r>
      <w:r>
        <w:rPr>
          <w:i/>
          <w:lang w:val="ru-RU"/>
        </w:rPr>
        <w:t>лечение ран</w:t>
      </w:r>
      <w:r>
        <w:rPr>
          <w:lang w:val="ru-RU"/>
        </w:rPr>
        <w:t>, вы можете сотворить его, используя ячейку 1 уровня или ячейку 2 уровня. Сотворение заклинания не удаляет его из списка подготовленных заклинаний.</w:t>
      </w:r>
    </w:p>
    <w:p w14:paraId="26AF80EE" w14:textId="77777777" w:rsidR="007A1F3E" w:rsidRPr="00BF4045" w:rsidRDefault="0005592D" w:rsidP="003D1BBA">
      <w:pPr>
        <w:pStyle w:val="BasicTextParagraph2"/>
        <w:rPr>
          <w:lang w:val="ru-RU"/>
        </w:rPr>
      </w:pPr>
      <w:r>
        <w:rPr>
          <w:lang w:val="ru-RU"/>
        </w:rPr>
        <w:t>Вы можете изменить список подготовленных заклинаний после завершения длинного отдыха. Подготовка нового списка заклинаний клерика требует времени, проведённого в молитвах и медитации: не менее 1 минуты за уровень заклинания для каждого заклинания в вашем списке.</w:t>
      </w:r>
    </w:p>
    <w:p w14:paraId="35F1E6B4" w14:textId="2E562261" w:rsidR="007A1F3E" w:rsidRPr="00BF4045" w:rsidRDefault="0005592D" w:rsidP="00782F8B">
      <w:pPr>
        <w:pStyle w:val="Heading5ToC"/>
        <w:rPr>
          <w:lang w:val="ru-RU"/>
        </w:rPr>
      </w:pPr>
      <w:bookmarkStart w:id="143" w:name="spellcasting-ability-1"/>
      <w:r>
        <w:rPr>
          <w:lang w:val="ru-RU"/>
        </w:rPr>
        <w:t>Заклинательная характеристика</w:t>
      </w:r>
      <w:bookmarkEnd w:id="143"/>
    </w:p>
    <w:p w14:paraId="1C2C62BB" w14:textId="393CE99B" w:rsidR="007A1F3E" w:rsidRPr="00BF4045" w:rsidRDefault="0005592D" w:rsidP="003D1BBA">
      <w:pPr>
        <w:pStyle w:val="BasicTextParagraph1"/>
        <w:rPr>
          <w:lang w:val="ru-RU"/>
        </w:rPr>
      </w:pPr>
      <w:r>
        <w:rPr>
          <w:lang w:val="ru-RU"/>
        </w:rPr>
        <w:t>При создании заклинаний клерик использует Мудрость. Сила ваших заклинаний исходит от вашей преданности своему божеству. Вы используете свою Мудрость всякий раз, когда заклинание клирика упоминает вашу заклинательную характеристику. Кроме того, вы используете модификатор Мудрости при определении УС спасбросков от ваших заклинаний клерика</w:t>
      </w:r>
      <w:del w:id="144" w:author="Konstantin Malyutin" w:date="2021-02-01T16:16:00Z">
        <w:r w:rsidDel="002D35C3">
          <w:rPr>
            <w:lang w:val="ru-RU"/>
          </w:rPr>
          <w:delText xml:space="preserve"> </w:delText>
        </w:r>
      </w:del>
      <w:r>
        <w:rPr>
          <w:lang w:val="ru-RU"/>
        </w:rPr>
        <w:t>, и при броске атаки заклинаниями.</w:t>
      </w:r>
    </w:p>
    <w:p w14:paraId="6DD46384" w14:textId="77777777" w:rsidR="007A1F3E" w:rsidRPr="00BF4045" w:rsidRDefault="0005592D" w:rsidP="003D1BBA">
      <w:pPr>
        <w:pStyle w:val="BasicTextParagraph2"/>
        <w:rPr>
          <w:lang w:val="ru-RU"/>
        </w:rPr>
      </w:pPr>
      <w:r>
        <w:rPr>
          <w:b/>
          <w:lang w:val="ru-RU"/>
        </w:rPr>
        <w:t>УС спасброска</w:t>
      </w:r>
      <w:r>
        <w:rPr>
          <w:lang w:val="ru-RU"/>
        </w:rPr>
        <w:t xml:space="preserve"> = 8 + бонус владения + модификатор Мудрости</w:t>
      </w:r>
    </w:p>
    <w:p w14:paraId="07FAB904" w14:textId="77777777" w:rsidR="007A1F3E" w:rsidRPr="00BF4045" w:rsidRDefault="0005592D" w:rsidP="003D1BBA">
      <w:pPr>
        <w:pStyle w:val="BasicTextParagraph2"/>
        <w:rPr>
          <w:lang w:val="ru-RU"/>
        </w:rPr>
      </w:pPr>
      <w:r>
        <w:rPr>
          <w:b/>
          <w:lang w:val="ru-RU"/>
        </w:rPr>
        <w:t>Модификатор атаки заклинанием</w:t>
      </w:r>
      <w:r>
        <w:rPr>
          <w:lang w:val="ru-RU"/>
        </w:rPr>
        <w:t xml:space="preserve"> = бонус владения + модификатор Мудрости</w:t>
      </w:r>
    </w:p>
    <w:p w14:paraId="38987DE2" w14:textId="6C790A89" w:rsidR="007A1F3E" w:rsidRPr="00BF4045" w:rsidRDefault="0005592D" w:rsidP="00782F8B">
      <w:pPr>
        <w:pStyle w:val="Heading5ToC"/>
        <w:rPr>
          <w:lang w:val="ru-RU"/>
        </w:rPr>
      </w:pPr>
      <w:bookmarkStart w:id="145" w:name="ritual-casting-1"/>
      <w:r>
        <w:rPr>
          <w:lang w:val="ru-RU"/>
        </w:rPr>
        <w:t>Ритуальное сотворение</w:t>
      </w:r>
      <w:bookmarkEnd w:id="145"/>
    </w:p>
    <w:p w14:paraId="4D22201E" w14:textId="77777777" w:rsidR="007A1F3E" w:rsidRPr="00BF4045" w:rsidRDefault="0005592D" w:rsidP="003D1BBA">
      <w:pPr>
        <w:pStyle w:val="BasicTextParagraph1"/>
        <w:rPr>
          <w:lang w:val="ru-RU"/>
        </w:rPr>
      </w:pPr>
      <w:r>
        <w:rPr>
          <w:lang w:val="ru-RU"/>
        </w:rPr>
        <w:t>Вы можете сотворить заклинание клерика как ритуал, если у этого заклинания есть ключевое слово «ритуал», и оно подготовлено вами.</w:t>
      </w:r>
    </w:p>
    <w:p w14:paraId="3136F0A5" w14:textId="504A1063" w:rsidR="007A1F3E" w:rsidRPr="00BF4045" w:rsidRDefault="0005592D" w:rsidP="00782F8B">
      <w:pPr>
        <w:pStyle w:val="Heading5ToC"/>
        <w:rPr>
          <w:lang w:val="ru-RU"/>
        </w:rPr>
      </w:pPr>
      <w:bookmarkStart w:id="146" w:name="spellcasting-focus-1"/>
      <w:r>
        <w:rPr>
          <w:lang w:val="ru-RU"/>
        </w:rPr>
        <w:t>Заклинательный фокус</w:t>
      </w:r>
      <w:bookmarkEnd w:id="146"/>
    </w:p>
    <w:p w14:paraId="23BACA4D" w14:textId="77777777" w:rsidR="007A1F3E" w:rsidRPr="00BF4045" w:rsidRDefault="0005592D" w:rsidP="003D1BBA">
      <w:pPr>
        <w:pStyle w:val="BasicTextParagraph1"/>
        <w:rPr>
          <w:lang w:val="ru-RU"/>
        </w:rPr>
      </w:pPr>
      <w:r>
        <w:rPr>
          <w:lang w:val="ru-RU"/>
        </w:rPr>
        <w:t>Вы можете использовать священный символ (смотрите в "Снаряжении") в качестве заклинательного фокуса для заклинаний клерика.</w:t>
      </w:r>
    </w:p>
    <w:p w14:paraId="4FEFB613" w14:textId="785472C9" w:rsidR="007A1F3E" w:rsidRPr="00BF4045" w:rsidRDefault="0005592D" w:rsidP="005D7E17">
      <w:pPr>
        <w:pStyle w:val="Heading4ToC"/>
        <w:rPr>
          <w:lang w:val="ru-RU"/>
        </w:rPr>
      </w:pPr>
      <w:bookmarkStart w:id="147" w:name="divine-domain"/>
      <w:r>
        <w:rPr>
          <w:lang w:val="ru-RU"/>
        </w:rPr>
        <w:lastRenderedPageBreak/>
        <w:t>БОЖЕСТВЕННЫЙ ДОМЕН</w:t>
      </w:r>
      <w:bookmarkEnd w:id="147"/>
    </w:p>
    <w:p w14:paraId="3A28E965" w14:textId="77777777" w:rsidR="007A1F3E" w:rsidRPr="00BF4045" w:rsidRDefault="0005592D" w:rsidP="003D1BBA">
      <w:pPr>
        <w:pStyle w:val="BasicTextParagraph1"/>
        <w:rPr>
          <w:lang w:val="ru-RU"/>
        </w:rPr>
      </w:pPr>
      <w:r>
        <w:rPr>
          <w:lang w:val="ru-RU"/>
        </w:rPr>
        <w:t>Выберите один домен, связанный с вашим божеством: Буря, Война, Жизнь, Знание, Обман, Природа или Свет. Все домены детально рассмотрены в конце описания класса, и каждый содержит примеры божеств, связанных с ним. Ваш выбор даёт вам заклинания домена и другие умения. Он также даёт вам дополнительные способы использования Проведения энергии, когда вы получаете это умение на 2 уровне, и дополнительные умения на 6, 8 и 17 уровнях.</w:t>
      </w:r>
    </w:p>
    <w:p w14:paraId="4E8E9026" w14:textId="47805701" w:rsidR="007A1F3E" w:rsidRPr="00BF4045" w:rsidRDefault="0005592D" w:rsidP="00782F8B">
      <w:pPr>
        <w:pStyle w:val="Heading5ToC"/>
        <w:rPr>
          <w:lang w:val="ru-RU"/>
        </w:rPr>
      </w:pPr>
      <w:bookmarkStart w:id="148" w:name="domain-spells"/>
      <w:r>
        <w:rPr>
          <w:lang w:val="ru-RU"/>
        </w:rPr>
        <w:t>ЗАКЛИНАНИЯ ДОМЕНА</w:t>
      </w:r>
      <w:bookmarkEnd w:id="148"/>
    </w:p>
    <w:p w14:paraId="4E3CCE15" w14:textId="77777777" w:rsidR="007A1F3E" w:rsidRPr="00BF4045" w:rsidRDefault="0005592D" w:rsidP="003D1BBA">
      <w:pPr>
        <w:pStyle w:val="BasicTextParagraph1"/>
        <w:rPr>
          <w:lang w:val="ru-RU"/>
        </w:rPr>
      </w:pPr>
      <w:r>
        <w:rPr>
          <w:lang w:val="ru-RU"/>
        </w:rPr>
        <w:t>У каждого домена есть список заклинаний, которые вы получаете на новых уровнях клерика</w:t>
      </w:r>
      <w:del w:id="149" w:author="Konstantin Malyutin" w:date="2021-02-01T16:16:00Z">
        <w:r w:rsidDel="00782F8B">
          <w:rPr>
            <w:lang w:val="ru-RU"/>
          </w:rPr>
          <w:delText>.</w:delText>
        </w:r>
      </w:del>
      <w:r>
        <w:rPr>
          <w:lang w:val="ru-RU"/>
        </w:rPr>
        <w:t>.  Как только вы получаете заклинание домена, оно всегда считается подготовленным и не учитывается при подсчёте количества заклинаний, которые можно подготовить.</w:t>
      </w:r>
    </w:p>
    <w:p w14:paraId="0DBAD206" w14:textId="77777777" w:rsidR="007A1F3E" w:rsidRPr="00BF4045" w:rsidRDefault="0005592D" w:rsidP="003D1BBA">
      <w:pPr>
        <w:pStyle w:val="BasicTextParagraph2"/>
        <w:rPr>
          <w:lang w:val="ru-RU"/>
        </w:rPr>
      </w:pPr>
      <w:r>
        <w:rPr>
          <w:lang w:val="ru-RU"/>
        </w:rPr>
        <w:t>Если вы получаете доступ к заклинанию, отсутствующему в списке заклинаний клерика, оно всё равно будет считаться для вас заклинанием клерика.</w:t>
      </w:r>
    </w:p>
    <w:p w14:paraId="5317F437" w14:textId="23FCB213" w:rsidR="007A1F3E" w:rsidRPr="005D7E17" w:rsidRDefault="0005592D" w:rsidP="005D7E17">
      <w:pPr>
        <w:pStyle w:val="Heading4ToC"/>
        <w:rPr>
          <w:lang w:val="ru-RU"/>
        </w:rPr>
      </w:pPr>
      <w:bookmarkStart w:id="150" w:name="channel-divinity"/>
      <w:r>
        <w:rPr>
          <w:lang w:val="ru-RU"/>
        </w:rPr>
        <w:t>Проведение энергии</w:t>
      </w:r>
      <w:bookmarkEnd w:id="150"/>
      <w:ins w:id="151" w:author="Konstantin Malyutin" w:date="2021-02-01T16:26:00Z">
        <w:r w:rsidR="00782F8B">
          <w:rPr>
            <w:lang w:val="ru-RU"/>
          </w:rPr>
          <w:t xml:space="preserve"> </w:t>
        </w:r>
      </w:ins>
      <w:ins w:id="152" w:author="Konstantin Malyutin" w:date="2021-02-02T18:25:00Z">
        <w:r w:rsidR="005D7E17" w:rsidRPr="005D7E17">
          <w:rPr>
            <w:lang w:val="ru-RU"/>
            <w:rPrChange w:id="153" w:author="Konstantin Malyutin" w:date="2021-02-02T18:25:00Z">
              <w:rPr/>
            </w:rPrChange>
          </w:rPr>
          <w:t>[</w:t>
        </w:r>
        <w:r w:rsidR="005D7E17">
          <w:rPr>
            <w:lang w:val="ru-RU"/>
          </w:rPr>
          <w:t xml:space="preserve">мне это название не нравится, слишком технически звучит, но замену ему пока не </w:t>
        </w:r>
        <w:proofErr w:type="gramStart"/>
        <w:r w:rsidR="005D7E17">
          <w:rPr>
            <w:lang w:val="ru-RU"/>
          </w:rPr>
          <w:t>нашёл</w:t>
        </w:r>
      </w:ins>
      <w:ins w:id="154" w:author="Konstantin Malyutin" w:date="2021-02-02T18:31:00Z">
        <w:r w:rsidR="005D7E17" w:rsidRPr="005D7E17">
          <w:rPr>
            <w:lang w:val="ru-RU"/>
            <w:rPrChange w:id="155" w:author="Konstantin Malyutin" w:date="2021-02-02T18:31:00Z">
              <w:rPr/>
            </w:rPrChange>
          </w:rPr>
          <w:t xml:space="preserve"> </w:t>
        </w:r>
      </w:ins>
      <w:ins w:id="156" w:author="Konstantin Malyutin" w:date="2021-02-02T18:25:00Z">
        <w:r w:rsidR="005D7E17" w:rsidRPr="005D7E17">
          <w:rPr>
            <w:lang w:val="ru-RU"/>
            <w:rPrChange w:id="157" w:author="Konstantin Malyutin" w:date="2021-02-02T18:25:00Z">
              <w:rPr/>
            </w:rPrChange>
          </w:rPr>
          <w:t>]</w:t>
        </w:r>
      </w:ins>
      <w:proofErr w:type="gramEnd"/>
    </w:p>
    <w:p w14:paraId="5900B91F" w14:textId="6CDA0095" w:rsidR="007A1F3E" w:rsidRPr="00BF4045" w:rsidRDefault="0005592D" w:rsidP="003D1BBA">
      <w:pPr>
        <w:pStyle w:val="BasicTextParagraph1"/>
        <w:rPr>
          <w:lang w:val="ru-RU"/>
        </w:rPr>
      </w:pPr>
      <w:r>
        <w:rPr>
          <w:lang w:val="ru-RU"/>
        </w:rPr>
        <w:t xml:space="preserve">На 2 уровне вы получаете возможность проводить божественную энергию непосредственно от своего божества, используя её для подпитки магических эффектов. Вы начинаете с двумя такими эффектами: </w:t>
      </w:r>
      <w:del w:id="158" w:author="Konstantin Malyutin" w:date="2021-02-01T16:17:00Z">
        <w:r w:rsidDel="00782F8B">
          <w:rPr>
            <w:lang w:val="ru-RU"/>
          </w:rPr>
          <w:delText xml:space="preserve"> </w:delText>
        </w:r>
      </w:del>
      <w:r>
        <w:rPr>
          <w:lang w:val="ru-RU"/>
        </w:rPr>
        <w:t>Изгнание нежити и эффектом, определяемым вашим доменом. Некоторые домены дают вам дополнительные эффекты при получении новых уровней, как указано в описании домена.</w:t>
      </w:r>
    </w:p>
    <w:p w14:paraId="0BCABD9F" w14:textId="77777777" w:rsidR="007A1F3E" w:rsidRPr="00BF4045" w:rsidRDefault="0005592D" w:rsidP="003D1BBA">
      <w:pPr>
        <w:pStyle w:val="BasicTextParagraph2"/>
        <w:rPr>
          <w:lang w:val="ru-RU"/>
        </w:rPr>
      </w:pPr>
      <w:r>
        <w:rPr>
          <w:lang w:val="ru-RU"/>
        </w:rPr>
        <w:t>Когда вы используете Проведение энергии, вы выбираете, какой эффект создать. Затем вы должны завершить короткий или длинный отдых для повторного использования Проведения энергии.</w:t>
      </w:r>
    </w:p>
    <w:p w14:paraId="7BD92AB0" w14:textId="4D8C0744" w:rsidR="007A1F3E" w:rsidRPr="00BF4045" w:rsidRDefault="0005592D" w:rsidP="003D1BBA">
      <w:pPr>
        <w:pStyle w:val="BasicTextParagraph2"/>
        <w:rPr>
          <w:lang w:val="ru-RU"/>
        </w:rPr>
      </w:pPr>
      <w:r>
        <w:rPr>
          <w:lang w:val="ru-RU"/>
        </w:rPr>
        <w:t>Некоторые эффекты Проведения энер</w:t>
      </w:r>
      <w:ins w:id="159" w:author="Konstantin Malyutin" w:date="2021-02-01T16:25:00Z">
        <w:r w:rsidR="00782F8B">
          <w:rPr>
            <w:lang w:val="ru-RU"/>
          </w:rPr>
          <w:t xml:space="preserve">гии </w:t>
        </w:r>
      </w:ins>
      <w:r>
        <w:rPr>
          <w:lang w:val="ru-RU"/>
        </w:rPr>
        <w:t xml:space="preserve">требуют совершить спасбросок.  Когда вы используете </w:t>
      </w:r>
      <w:del w:id="160" w:author="Konstantin Malyutin" w:date="2021-02-01T16:25:00Z">
        <w:r w:rsidDel="00782F8B">
          <w:rPr>
            <w:lang w:val="ru-RU"/>
          </w:rPr>
          <w:delText xml:space="preserve">пододбные </w:delText>
        </w:r>
      </w:del>
      <w:ins w:id="161" w:author="Konstantin Malyutin" w:date="2021-02-01T16:25:00Z">
        <w:r w:rsidR="00782F8B">
          <w:rPr>
            <w:lang w:val="ru-RU"/>
          </w:rPr>
          <w:t xml:space="preserve">подобные </w:t>
        </w:r>
      </w:ins>
      <w:r>
        <w:rPr>
          <w:lang w:val="ru-RU"/>
        </w:rPr>
        <w:t>эффекты от этого класса, УС равен УС спасброска ваших заклинаний клерика.</w:t>
      </w:r>
    </w:p>
    <w:p w14:paraId="5B855A74" w14:textId="6B9633FE" w:rsidR="00782F8B" w:rsidRPr="00BF4045" w:rsidRDefault="0005592D" w:rsidP="003D1BBA">
      <w:pPr>
        <w:pStyle w:val="BasicTextParagraph2"/>
        <w:rPr>
          <w:moveTo w:id="162" w:author="Konstantin Malyutin" w:date="2021-02-01T16:26:00Z"/>
          <w:lang w:val="ru-RU"/>
        </w:rPr>
      </w:pPr>
      <w:r>
        <w:rPr>
          <w:lang w:val="ru-RU"/>
        </w:rPr>
        <w:t>Начиная с 6 уровня вы можете использовать Проведение</w:t>
      </w:r>
      <w:ins w:id="163" w:author="Konstantin Malyutin" w:date="2021-02-01T16:26:00Z">
        <w:r w:rsidR="00782F8B" w:rsidRPr="00782F8B">
          <w:rPr>
            <w:lang w:val="ru-RU"/>
          </w:rPr>
          <w:t xml:space="preserve"> </w:t>
        </w:r>
      </w:ins>
      <w:moveToRangeStart w:id="164" w:author="Konstantin Malyutin" w:date="2021-02-01T16:26:00Z" w:name="move63089191"/>
      <w:moveTo w:id="165" w:author="Konstantin Malyutin" w:date="2021-02-01T16:26:00Z">
        <w:r w:rsidR="00782F8B">
          <w:rPr>
            <w:lang w:val="ru-RU"/>
          </w:rPr>
          <w:t>энергии дважды перед отдыхом, а начиная с 18 уровня, вы можете использовать его три раза перед отдыхом. По окончанию короткого или длинного отдыха вы восстановите все потраченные использования.</w:t>
        </w:r>
      </w:moveTo>
    </w:p>
    <w:moveToRangeEnd w:id="164"/>
    <w:p w14:paraId="5547AF67" w14:textId="25EC0C07" w:rsidR="007A1F3E" w:rsidRPr="00BF4045" w:rsidRDefault="0005592D" w:rsidP="003D1BBA">
      <w:pPr>
        <w:pStyle w:val="BasicTextParagraph2"/>
        <w:rPr>
          <w:lang w:val="ru-RU"/>
        </w:rPr>
      </w:pPr>
      <w:del w:id="166" w:author="Konstantin Malyutin" w:date="2021-02-01T16:25:00Z">
        <w:r w:rsidDel="00782F8B">
          <w:rPr>
            <w:lang w:val="ru-RU"/>
          </w:rPr>
          <w:delText xml:space="preserve">  </w:delText>
        </w:r>
      </w:del>
    </w:p>
    <w:p w14:paraId="3A20D9DC" w14:textId="3C2436E8" w:rsidR="007A1F3E" w:rsidRPr="00BF4045" w:rsidDel="00782F8B" w:rsidRDefault="0005592D" w:rsidP="003D1BBA">
      <w:pPr>
        <w:pStyle w:val="BasicTextParagraph2"/>
        <w:rPr>
          <w:moveFrom w:id="167" w:author="Konstantin Malyutin" w:date="2021-02-01T16:26:00Z"/>
          <w:lang w:val="ru-RU"/>
        </w:rPr>
      </w:pPr>
      <w:moveFromRangeStart w:id="168" w:author="Konstantin Malyutin" w:date="2021-02-01T16:26:00Z" w:name="move63089191"/>
      <w:moveFrom w:id="169" w:author="Konstantin Malyutin" w:date="2021-02-01T16:26:00Z">
        <w:r w:rsidDel="00782F8B">
          <w:rPr>
            <w:lang w:val="ru-RU"/>
          </w:rPr>
          <w:t>энергии дважды перед отдыхом, а начиная с 18 уровня, вы можете использовать его три раза перед отдыхом. По окончанию короткого или длинного отдыха вы восстановите все потраченные использования.</w:t>
        </w:r>
      </w:moveFrom>
    </w:p>
    <w:p w14:paraId="1952A5CA" w14:textId="5E51B584" w:rsidR="007A1F3E" w:rsidRPr="00BF4045" w:rsidRDefault="0005592D" w:rsidP="00782F8B">
      <w:pPr>
        <w:pStyle w:val="Heading5ToC"/>
        <w:rPr>
          <w:lang w:val="ru-RU"/>
        </w:rPr>
      </w:pPr>
      <w:bookmarkStart w:id="170" w:name="channel-divinity-turn-undead"/>
      <w:moveFromRangeEnd w:id="168"/>
      <w:r>
        <w:rPr>
          <w:lang w:val="ru-RU"/>
        </w:rPr>
        <w:t>Проведение энергии: Изгнание нежити</w:t>
      </w:r>
      <w:bookmarkEnd w:id="170"/>
    </w:p>
    <w:p w14:paraId="12AEFA32" w14:textId="6BB1823A" w:rsidR="007A1F3E" w:rsidRPr="00BF4045" w:rsidRDefault="0005592D" w:rsidP="003D1BBA">
      <w:pPr>
        <w:pStyle w:val="BasicTextParagraph1"/>
        <w:rPr>
          <w:lang w:val="ru-RU"/>
        </w:rPr>
      </w:pPr>
      <w:r>
        <w:rPr>
          <w:lang w:val="ru-RU"/>
        </w:rPr>
        <w:t>Используя действие</w:t>
      </w:r>
      <w:ins w:id="171" w:author="Konstantin Malyutin" w:date="2021-02-01T16:20:00Z">
        <w:r w:rsidR="00782F8B">
          <w:rPr>
            <w:lang w:val="ru-RU"/>
          </w:rPr>
          <w:t>,</w:t>
        </w:r>
      </w:ins>
      <w:r>
        <w:rPr>
          <w:lang w:val="ru-RU"/>
        </w:rPr>
        <w:t xml:space="preserve"> вы </w:t>
      </w:r>
      <w:del w:id="172" w:author="Konstantin Malyutin" w:date="2021-02-01T16:28:00Z">
        <w:r w:rsidDel="00284634">
          <w:rPr>
            <w:lang w:val="ru-RU"/>
          </w:rPr>
          <w:delText xml:space="preserve">представляете </w:delText>
        </w:r>
      </w:del>
      <w:ins w:id="173" w:author="Konstantin Malyutin" w:date="2021-02-01T16:28:00Z">
        <w:r w:rsidR="00284634">
          <w:rPr>
            <w:lang w:val="ru-RU"/>
          </w:rPr>
          <w:t xml:space="preserve">показываете </w:t>
        </w:r>
        <w:r w:rsidR="00284634" w:rsidRPr="00284634">
          <w:rPr>
            <w:lang w:val="ru-RU"/>
            <w:rPrChange w:id="174" w:author="Konstantin Malyutin" w:date="2021-02-01T16:28:00Z">
              <w:rPr/>
            </w:rPrChange>
          </w:rPr>
          <w:t>[</w:t>
        </w:r>
        <w:r w:rsidR="00284634">
          <w:rPr>
            <w:lang w:val="ru-RU"/>
          </w:rPr>
          <w:t>демонстрируете</w:t>
        </w:r>
        <w:r w:rsidR="00284634" w:rsidRPr="00284634">
          <w:rPr>
            <w:lang w:val="ru-RU"/>
            <w:rPrChange w:id="175" w:author="Konstantin Malyutin" w:date="2021-02-01T16:28:00Z">
              <w:rPr/>
            </w:rPrChange>
          </w:rPr>
          <w:t>]</w:t>
        </w:r>
        <w:r w:rsidR="00284634">
          <w:rPr>
            <w:lang w:val="ru-RU"/>
          </w:rPr>
          <w:t xml:space="preserve"> </w:t>
        </w:r>
      </w:ins>
      <w:r>
        <w:rPr>
          <w:lang w:val="ru-RU"/>
        </w:rPr>
        <w:t xml:space="preserve">свой святой символ и произносите молитву, </w:t>
      </w:r>
      <w:del w:id="176" w:author="Konstantin Malyutin" w:date="2021-02-01T16:27:00Z">
        <w:r w:rsidDel="00284634">
          <w:rPr>
            <w:lang w:val="ru-RU"/>
          </w:rPr>
          <w:delText xml:space="preserve">осуждающую </w:delText>
        </w:r>
      </w:del>
      <w:ins w:id="177" w:author="Konstantin Malyutin" w:date="2021-02-01T16:27:00Z">
        <w:r w:rsidR="00284634">
          <w:rPr>
            <w:lang w:val="ru-RU"/>
          </w:rPr>
          <w:t xml:space="preserve">изгоняющую </w:t>
        </w:r>
      </w:ins>
      <w:r>
        <w:rPr>
          <w:lang w:val="ru-RU"/>
        </w:rPr>
        <w:t>нежить. Вся нежить, которая может видеть или слышать вас в пределах 30 футов, должна совершить спасбросок Мудрости. Если существо провалило спасбросок, оно изгоняется на 1 минуту, или пока не получит урон.</w:t>
      </w:r>
    </w:p>
    <w:p w14:paraId="5DC11266" w14:textId="031D7F6E" w:rsidR="007A1F3E" w:rsidRPr="00BF4045" w:rsidRDefault="0005592D" w:rsidP="003D1BBA">
      <w:pPr>
        <w:pStyle w:val="BasicTextParagraph2"/>
        <w:rPr>
          <w:lang w:val="ru-RU"/>
        </w:rPr>
      </w:pPr>
      <w:r>
        <w:rPr>
          <w:lang w:val="ru-RU"/>
        </w:rPr>
        <w:t xml:space="preserve">Изгнанные существа должны весь свой ход пытаться убежать от вас так далеко, как только могут, и не могут добровольно переместиться в пространство, находящееся в пределах 30 футов от вас.  </w:t>
      </w:r>
      <w:del w:id="178" w:author="Konstantin Malyutin" w:date="2021-02-01T16:29:00Z">
        <w:r w:rsidDel="00284634">
          <w:rPr>
            <w:lang w:val="ru-RU"/>
          </w:rPr>
          <w:delText>Оно</w:delText>
        </w:r>
      </w:del>
      <w:ins w:id="179" w:author="Konstantin Malyutin" w:date="2021-02-01T16:29:00Z">
        <w:r w:rsidR="00284634">
          <w:rPr>
            <w:lang w:val="ru-RU"/>
          </w:rPr>
          <w:t>Они</w:t>
        </w:r>
      </w:ins>
      <w:del w:id="180" w:author="Konstantin Malyutin" w:date="2021-02-01T16:29:00Z">
        <w:r w:rsidDel="00284634">
          <w:rPr>
            <w:lang w:val="ru-RU"/>
          </w:rPr>
          <w:delText xml:space="preserve"> </w:delText>
        </w:r>
      </w:del>
      <w:ins w:id="181" w:author="Konstantin Malyutin" w:date="2021-02-01T16:29:00Z">
        <w:r w:rsidR="00284634">
          <w:rPr>
            <w:lang w:val="ru-RU"/>
          </w:rPr>
          <w:t xml:space="preserve"> </w:t>
        </w:r>
      </w:ins>
      <w:r>
        <w:rPr>
          <w:lang w:val="ru-RU"/>
        </w:rPr>
        <w:t xml:space="preserve">также не </w:t>
      </w:r>
      <w:ins w:id="182" w:author="Konstantin Malyutin" w:date="2021-02-01T16:29:00Z">
        <w:r w:rsidR="00284634">
          <w:rPr>
            <w:lang w:val="ru-RU"/>
          </w:rPr>
          <w:t>могут</w:t>
        </w:r>
      </w:ins>
      <w:del w:id="183" w:author="Konstantin Malyutin" w:date="2021-02-01T16:29:00Z">
        <w:r w:rsidDel="00284634">
          <w:rPr>
            <w:lang w:val="ru-RU"/>
          </w:rPr>
          <w:delText>может</w:delText>
        </w:r>
      </w:del>
      <w:r>
        <w:rPr>
          <w:lang w:val="ru-RU"/>
        </w:rPr>
        <w:t xml:space="preserve"> совершать реакции.  В качестве действия существо может использовать только Рывок или пытаться освободиться от эффекта, препятствующего его передвижению.  Если двигаться некуда, существо может использовать действие Уклонение.</w:t>
      </w:r>
    </w:p>
    <w:p w14:paraId="52EBC2C6" w14:textId="59648B0A" w:rsidR="007A1F3E" w:rsidRPr="00BF4045" w:rsidRDefault="0005592D" w:rsidP="005D7E17">
      <w:pPr>
        <w:pStyle w:val="Heading4ToC"/>
        <w:rPr>
          <w:lang w:val="ru-RU"/>
        </w:rPr>
      </w:pPr>
      <w:bookmarkStart w:id="184" w:name="ability-score-improvement-2"/>
      <w:r>
        <w:rPr>
          <w:lang w:val="ru-RU"/>
        </w:rPr>
        <w:t>Увеличение характеристик</w:t>
      </w:r>
      <w:bookmarkEnd w:id="184"/>
    </w:p>
    <w:p w14:paraId="399BF91A" w14:textId="77777777" w:rsidR="007A1F3E" w:rsidRPr="00BF4045" w:rsidRDefault="0005592D" w:rsidP="003D1BBA">
      <w:pPr>
        <w:pStyle w:val="BasicTextParagraph1"/>
        <w:rPr>
          <w:lang w:val="ru-RU"/>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2FB025C0" w14:textId="7CA24335" w:rsidR="007A1F3E" w:rsidRPr="00BF4045" w:rsidRDefault="0005592D" w:rsidP="005D7E17">
      <w:pPr>
        <w:pStyle w:val="Heading4ToC"/>
        <w:rPr>
          <w:lang w:val="ru-RU"/>
        </w:rPr>
      </w:pPr>
      <w:bookmarkStart w:id="185" w:name="destroy-undead"/>
      <w:r>
        <w:rPr>
          <w:lang w:val="ru-RU"/>
        </w:rPr>
        <w:t>Уничтожение нежити</w:t>
      </w:r>
      <w:bookmarkEnd w:id="185"/>
    </w:p>
    <w:p w14:paraId="13A4FF49" w14:textId="6D9DFD60" w:rsidR="007A1F3E" w:rsidRDefault="0005592D" w:rsidP="003D1BBA">
      <w:pPr>
        <w:pStyle w:val="BasicTextParagraph1"/>
        <w:rPr>
          <w:ins w:id="186" w:author="Konstantin Malyutin" w:date="2021-02-02T18:13:00Z"/>
          <w:lang w:val="ru-RU"/>
        </w:rPr>
      </w:pPr>
      <w:r>
        <w:rPr>
          <w:lang w:val="ru-RU"/>
        </w:rPr>
        <w:t>Начиная с 5 уровня, когда нежить проваливает спасбросок от вашего умения Изгнание нежити, существо мгновенно уничтожается, если его уровень опасности не превышает значения, указанного в таблице:</w:t>
      </w:r>
    </w:p>
    <w:p w14:paraId="610E3692" w14:textId="77777777" w:rsidR="003D1BBA" w:rsidRPr="003D1BBA" w:rsidRDefault="003D1BBA">
      <w:pPr>
        <w:pStyle w:val="BasicTextParagraph2"/>
        <w:rPr>
          <w:lang w:val="ru-RU"/>
        </w:rPr>
        <w:pPrChange w:id="187" w:author="Konstantin Malyutin" w:date="2021-02-02T18:16:00Z">
          <w:pPr>
            <w:pStyle w:val="BasicTextParagraph1"/>
          </w:pPr>
        </w:pPrChange>
      </w:pPr>
    </w:p>
    <w:p w14:paraId="3BE24067" w14:textId="77777777" w:rsidR="007A1F3E" w:rsidRDefault="0005592D" w:rsidP="003D1BBA">
      <w:pPr>
        <w:pStyle w:val="BasicTextParagraph2"/>
      </w:pPr>
      <w:r>
        <w:rPr>
          <w:lang w:val="ru-RU"/>
        </w:rPr>
        <w:t>Уничтожение нежити (таблица)</w:t>
      </w:r>
    </w:p>
    <w:tbl>
      <w:tblPr>
        <w:tblStyle w:val="Table"/>
        <w:tblW w:w="0" w:type="pct"/>
        <w:tblLook w:val="07E0" w:firstRow="1" w:lastRow="1" w:firstColumn="1" w:lastColumn="1" w:noHBand="1" w:noVBand="1"/>
      </w:tblPr>
      <w:tblGrid>
        <w:gridCol w:w="1379"/>
        <w:gridCol w:w="2153"/>
      </w:tblGrid>
      <w:tr w:rsidR="00382954" w14:paraId="1F0144D0" w14:textId="77777777" w:rsidTr="007A1F3E">
        <w:tc>
          <w:tcPr>
            <w:tcW w:w="0" w:type="auto"/>
            <w:tcBorders>
              <w:bottom w:val="single" w:sz="0" w:space="0" w:color="auto"/>
            </w:tcBorders>
            <w:vAlign w:val="bottom"/>
          </w:tcPr>
          <w:p w14:paraId="71CD81B0" w14:textId="77777777" w:rsidR="007A1F3E" w:rsidRDefault="0005592D" w:rsidP="00BF4045">
            <w:pPr>
              <w:pStyle w:val="TableText"/>
            </w:pPr>
            <w:r>
              <w:rPr>
                <w:lang w:val="ru-RU"/>
              </w:rPr>
              <w:t>Уровень клерика</w:t>
            </w:r>
          </w:p>
        </w:tc>
        <w:tc>
          <w:tcPr>
            <w:tcW w:w="0" w:type="auto"/>
            <w:tcBorders>
              <w:bottom w:val="single" w:sz="0" w:space="0" w:color="auto"/>
            </w:tcBorders>
            <w:vAlign w:val="bottom"/>
          </w:tcPr>
          <w:p w14:paraId="73F527B5" w14:textId="77777777" w:rsidR="007A1F3E" w:rsidRDefault="0005592D" w:rsidP="00BF4045">
            <w:pPr>
              <w:pStyle w:val="TableText"/>
            </w:pPr>
            <w:r>
              <w:rPr>
                <w:lang w:val="ru-RU"/>
              </w:rPr>
              <w:t xml:space="preserve">Уничтожается нежить с УО... </w:t>
            </w:r>
          </w:p>
        </w:tc>
      </w:tr>
      <w:tr w:rsidR="00382954" w14:paraId="1786D3A7" w14:textId="77777777" w:rsidTr="007A1F3E">
        <w:tc>
          <w:tcPr>
            <w:tcW w:w="0" w:type="auto"/>
          </w:tcPr>
          <w:p w14:paraId="0EB9B55C" w14:textId="77777777" w:rsidR="007A1F3E" w:rsidRDefault="0005592D" w:rsidP="00BF4045">
            <w:pPr>
              <w:pStyle w:val="TableText"/>
            </w:pPr>
            <w:r>
              <w:rPr>
                <w:lang w:val="ru-RU"/>
              </w:rPr>
              <w:t>5</w:t>
            </w:r>
          </w:p>
        </w:tc>
        <w:tc>
          <w:tcPr>
            <w:tcW w:w="0" w:type="auto"/>
          </w:tcPr>
          <w:p w14:paraId="056F3D14" w14:textId="77777777" w:rsidR="007A1F3E" w:rsidRDefault="0005592D" w:rsidP="00BF4045">
            <w:pPr>
              <w:pStyle w:val="TableText"/>
            </w:pPr>
            <w:r>
              <w:rPr>
                <w:lang w:val="ru-RU"/>
              </w:rPr>
              <w:t>1/2 или ниже</w:t>
            </w:r>
          </w:p>
        </w:tc>
      </w:tr>
      <w:tr w:rsidR="00382954" w14:paraId="48E42069" w14:textId="77777777" w:rsidTr="007A1F3E">
        <w:tc>
          <w:tcPr>
            <w:tcW w:w="0" w:type="auto"/>
          </w:tcPr>
          <w:p w14:paraId="2A7267AA" w14:textId="77777777" w:rsidR="007A1F3E" w:rsidRDefault="0005592D" w:rsidP="00BF4045">
            <w:pPr>
              <w:pStyle w:val="TableText"/>
            </w:pPr>
            <w:r>
              <w:rPr>
                <w:lang w:val="ru-RU"/>
              </w:rPr>
              <w:t>8</w:t>
            </w:r>
          </w:p>
        </w:tc>
        <w:tc>
          <w:tcPr>
            <w:tcW w:w="0" w:type="auto"/>
          </w:tcPr>
          <w:p w14:paraId="01FFAEDE" w14:textId="77777777" w:rsidR="007A1F3E" w:rsidRDefault="0005592D" w:rsidP="00BF4045">
            <w:pPr>
              <w:pStyle w:val="TableText"/>
            </w:pPr>
            <w:r>
              <w:rPr>
                <w:lang w:val="ru-RU"/>
              </w:rPr>
              <w:t>1 или ниже</w:t>
            </w:r>
          </w:p>
        </w:tc>
      </w:tr>
      <w:tr w:rsidR="00382954" w14:paraId="32F0457E" w14:textId="77777777" w:rsidTr="007A1F3E">
        <w:tc>
          <w:tcPr>
            <w:tcW w:w="0" w:type="auto"/>
          </w:tcPr>
          <w:p w14:paraId="72BC4AF7" w14:textId="77777777" w:rsidR="007A1F3E" w:rsidRDefault="0005592D" w:rsidP="00BF4045">
            <w:pPr>
              <w:pStyle w:val="TableText"/>
            </w:pPr>
            <w:r>
              <w:rPr>
                <w:lang w:val="ru-RU"/>
              </w:rPr>
              <w:t>11</w:t>
            </w:r>
          </w:p>
        </w:tc>
        <w:tc>
          <w:tcPr>
            <w:tcW w:w="0" w:type="auto"/>
          </w:tcPr>
          <w:p w14:paraId="3C94C903" w14:textId="77777777" w:rsidR="007A1F3E" w:rsidRDefault="0005592D" w:rsidP="00BF4045">
            <w:pPr>
              <w:pStyle w:val="TableText"/>
            </w:pPr>
            <w:r>
              <w:rPr>
                <w:lang w:val="ru-RU"/>
              </w:rPr>
              <w:t>2 или ниже</w:t>
            </w:r>
          </w:p>
        </w:tc>
      </w:tr>
      <w:tr w:rsidR="00382954" w14:paraId="208EC397" w14:textId="77777777" w:rsidTr="007A1F3E">
        <w:tc>
          <w:tcPr>
            <w:tcW w:w="0" w:type="auto"/>
          </w:tcPr>
          <w:p w14:paraId="46A6BE9A" w14:textId="77777777" w:rsidR="007A1F3E" w:rsidRDefault="0005592D" w:rsidP="00BF4045">
            <w:pPr>
              <w:pStyle w:val="TableText"/>
            </w:pPr>
            <w:r>
              <w:rPr>
                <w:lang w:val="ru-RU"/>
              </w:rPr>
              <w:t>14</w:t>
            </w:r>
          </w:p>
        </w:tc>
        <w:tc>
          <w:tcPr>
            <w:tcW w:w="0" w:type="auto"/>
          </w:tcPr>
          <w:p w14:paraId="05EAECE5" w14:textId="77777777" w:rsidR="007A1F3E" w:rsidRDefault="0005592D" w:rsidP="00BF4045">
            <w:pPr>
              <w:pStyle w:val="TableText"/>
            </w:pPr>
            <w:r>
              <w:rPr>
                <w:lang w:val="ru-RU"/>
              </w:rPr>
              <w:t>3 или ниже</w:t>
            </w:r>
          </w:p>
        </w:tc>
      </w:tr>
      <w:tr w:rsidR="00382954" w14:paraId="510DCED9" w14:textId="77777777" w:rsidTr="007A1F3E">
        <w:tc>
          <w:tcPr>
            <w:tcW w:w="0" w:type="auto"/>
          </w:tcPr>
          <w:p w14:paraId="1FF24CC0" w14:textId="77777777" w:rsidR="007A1F3E" w:rsidRDefault="0005592D" w:rsidP="00BF4045">
            <w:pPr>
              <w:pStyle w:val="TableText"/>
            </w:pPr>
            <w:r>
              <w:rPr>
                <w:lang w:val="ru-RU"/>
              </w:rPr>
              <w:t>17</w:t>
            </w:r>
          </w:p>
        </w:tc>
        <w:tc>
          <w:tcPr>
            <w:tcW w:w="0" w:type="auto"/>
          </w:tcPr>
          <w:p w14:paraId="2D7733DF" w14:textId="77777777" w:rsidR="007A1F3E" w:rsidRDefault="0005592D" w:rsidP="00BF4045">
            <w:pPr>
              <w:pStyle w:val="TableText"/>
            </w:pPr>
            <w:r>
              <w:rPr>
                <w:lang w:val="ru-RU"/>
              </w:rPr>
              <w:t>4 или ниже</w:t>
            </w:r>
          </w:p>
        </w:tc>
      </w:tr>
    </w:tbl>
    <w:p w14:paraId="19C536B2" w14:textId="77777777" w:rsidR="007A1F3E" w:rsidRPr="002D35C3" w:rsidRDefault="0005592D" w:rsidP="005D7E17">
      <w:pPr>
        <w:pStyle w:val="Heading4ToC"/>
        <w:rPr>
          <w:lang w:val="ru-RU"/>
          <w:rPrChange w:id="188" w:author="Konstantin Malyutin" w:date="2021-02-01T16:10:00Z">
            <w:rPr/>
          </w:rPrChange>
        </w:rPr>
      </w:pPr>
      <w:bookmarkStart w:id="189" w:name="divine-intervention"/>
      <w:r>
        <w:rPr>
          <w:lang w:val="ru-RU"/>
        </w:rPr>
        <w:t xml:space="preserve">Божественное вмешательство </w:t>
      </w:r>
      <w:bookmarkEnd w:id="189"/>
    </w:p>
    <w:p w14:paraId="3DD018AA" w14:textId="5AEE35A1" w:rsidR="007A1F3E" w:rsidRPr="00BF4045" w:rsidRDefault="0005592D" w:rsidP="003D1BBA">
      <w:pPr>
        <w:pStyle w:val="BasicTextParagraph1"/>
        <w:rPr>
          <w:lang w:val="ru-RU"/>
        </w:rPr>
      </w:pPr>
      <w:r>
        <w:rPr>
          <w:lang w:val="ru-RU"/>
        </w:rPr>
        <w:t>Начиная с 10-го уровня, вы можете призвать свое божество</w:t>
      </w:r>
      <w:del w:id="190" w:author="Konstantin Malyutin" w:date="2021-02-02T18:14:00Z">
        <w:r w:rsidDel="003D1BBA">
          <w:rPr>
            <w:lang w:val="ru-RU"/>
          </w:rPr>
          <w:delText>, чтобы вмешаться от вашего имени</w:delText>
        </w:r>
      </w:del>
      <w:ins w:id="191" w:author="Konstantin Malyutin" w:date="2021-02-02T18:14:00Z">
        <w:r w:rsidR="003D1BBA">
          <w:rPr>
            <w:lang w:val="ru-RU"/>
          </w:rPr>
          <w:t xml:space="preserve"> на помощь</w:t>
        </w:r>
      </w:ins>
      <w:r>
        <w:rPr>
          <w:lang w:val="ru-RU"/>
        </w:rPr>
        <w:t xml:space="preserve">, когда </w:t>
      </w:r>
      <w:del w:id="192" w:author="Konstantin Malyutin" w:date="2021-02-02T18:14:00Z">
        <w:r w:rsidDel="003D1BBA">
          <w:rPr>
            <w:lang w:val="ru-RU"/>
          </w:rPr>
          <w:delText>ваша потребность велика</w:delText>
        </w:r>
      </w:del>
      <w:ins w:id="193" w:author="Konstantin Malyutin" w:date="2021-02-02T18:14:00Z">
        <w:r w:rsidR="003D1BBA">
          <w:rPr>
            <w:lang w:val="ru-RU"/>
          </w:rPr>
          <w:t>вы в этом сильно нуждаетесь</w:t>
        </w:r>
      </w:ins>
      <w:r>
        <w:rPr>
          <w:lang w:val="ru-RU"/>
        </w:rPr>
        <w:t>.</w:t>
      </w:r>
    </w:p>
    <w:p w14:paraId="734F0EF7" w14:textId="77777777" w:rsidR="007A1F3E" w:rsidRPr="00BF4045" w:rsidRDefault="0005592D" w:rsidP="003D1BBA">
      <w:pPr>
        <w:pStyle w:val="BasicTextParagraph2"/>
        <w:rPr>
          <w:lang w:val="ru-RU"/>
        </w:rPr>
      </w:pPr>
      <w:r>
        <w:rPr>
          <w:lang w:val="ru-RU"/>
        </w:rPr>
        <w:t>Чтобы обратиться за помощью к божеству необходимо потратить действие.  Опишите необходимую вам помощь и бросьте процентный кубик.  Если результат равен или ниже уровня клерика, то происходит божественное вмешательство.  Мастер сам выбирает природу вмешательства; подойдёт эффект какого-либо заклинания жреца или заклинания домена.</w:t>
      </w:r>
    </w:p>
    <w:p w14:paraId="3AFE186F" w14:textId="77777777" w:rsidR="007A1F3E" w:rsidRPr="00BF4045" w:rsidRDefault="0005592D" w:rsidP="003D1BBA">
      <w:pPr>
        <w:pStyle w:val="BasicTextParagraph2"/>
        <w:rPr>
          <w:lang w:val="ru-RU"/>
        </w:rPr>
      </w:pPr>
      <w:r>
        <w:rPr>
          <w:lang w:val="ru-RU"/>
        </w:rPr>
        <w:t>Если божество вмешивается, вы не можете использовать это умение в течение 7 дней. В противном случае вы можете использовать это умение после длинного отдыха.</w:t>
      </w:r>
    </w:p>
    <w:p w14:paraId="40FC3A28" w14:textId="69768F76" w:rsidR="007A1F3E" w:rsidRPr="00BF4045" w:rsidRDefault="0005592D" w:rsidP="003D1BBA">
      <w:pPr>
        <w:pStyle w:val="BasicTextParagraph2"/>
        <w:rPr>
          <w:lang w:val="ru-RU"/>
        </w:rPr>
      </w:pPr>
      <w:r>
        <w:rPr>
          <w:lang w:val="ru-RU"/>
        </w:rPr>
        <w:t>На 20-м уровне ваш призыв к вмешательству выполняется автоматически,</w:t>
      </w:r>
      <w:ins w:id="194" w:author="Konstantin Malyutin" w:date="2021-02-02T18:16:00Z">
        <w:r w:rsidR="003D1BBA">
          <w:rPr>
            <w:lang w:val="ru-RU"/>
          </w:rPr>
          <w:t xml:space="preserve"> проверка</w:t>
        </w:r>
      </w:ins>
      <w:r>
        <w:rPr>
          <w:lang w:val="ru-RU"/>
        </w:rPr>
        <w:t xml:space="preserve"> не требуется </w:t>
      </w:r>
      <w:del w:id="195" w:author="Konstantin Malyutin" w:date="2021-02-02T18:15:00Z">
        <w:r w:rsidDel="003D1BBA">
          <w:rPr>
            <w:lang w:val="ru-RU"/>
          </w:rPr>
          <w:delText>откат</w:delText>
        </w:r>
      </w:del>
      <w:r>
        <w:rPr>
          <w:lang w:val="ru-RU"/>
        </w:rPr>
        <w:t>.</w:t>
      </w:r>
    </w:p>
    <w:p w14:paraId="274FF696" w14:textId="677B8B16" w:rsidR="007A1F3E" w:rsidRPr="00BF4045" w:rsidRDefault="0005592D" w:rsidP="005D7E17">
      <w:pPr>
        <w:pStyle w:val="Heading4ToC"/>
        <w:rPr>
          <w:lang w:val="ru-RU"/>
        </w:rPr>
      </w:pPr>
      <w:bookmarkStart w:id="196" w:name="cleric-domains"/>
      <w:r>
        <w:rPr>
          <w:lang w:val="ru-RU"/>
        </w:rPr>
        <w:t xml:space="preserve">Домены Клерика </w:t>
      </w:r>
      <w:bookmarkEnd w:id="196"/>
    </w:p>
    <w:p w14:paraId="41B39B1B" w14:textId="1E80D825" w:rsidR="007A1F3E" w:rsidRPr="00BF4045" w:rsidRDefault="0005592D" w:rsidP="00782F8B">
      <w:pPr>
        <w:pStyle w:val="Heading5ToC"/>
        <w:rPr>
          <w:lang w:val="ru-RU"/>
        </w:rPr>
      </w:pPr>
      <w:bookmarkStart w:id="197" w:name="life-domain"/>
      <w:r>
        <w:rPr>
          <w:lang w:val="ru-RU"/>
        </w:rPr>
        <w:t>Домен жизни</w:t>
      </w:r>
      <w:bookmarkEnd w:id="197"/>
    </w:p>
    <w:p w14:paraId="225220A5" w14:textId="51B49046" w:rsidR="007A1F3E" w:rsidRDefault="0005592D" w:rsidP="003D1BBA">
      <w:pPr>
        <w:pStyle w:val="BasicTextParagraph1"/>
        <w:rPr>
          <w:ins w:id="198" w:author="Konstantin Malyutin" w:date="2021-02-02T18:12:00Z"/>
          <w:lang w:val="ru-RU"/>
        </w:rPr>
      </w:pPr>
      <w:r>
        <w:rPr>
          <w:lang w:val="ru-RU"/>
        </w:rPr>
        <w:t xml:space="preserve">Домен жизни сосредоточен на трепещущей позитивной энергии — одной из фундаментальных сил вселенной - которая поддерживает жизнь. Боги жизни даруют энергию и здоровье, исцеляя больных и раненых, помогая нуждающимся, а также изгоняя силы смерти и нежизни. Практически все незлые божества обладают влиянием на этот домен, в особенности боги земледелия (такие как Чанти, Аравай </w:t>
      </w:r>
      <w:r>
        <w:rPr>
          <w:lang w:val="ru-RU"/>
        </w:rPr>
        <w:lastRenderedPageBreak/>
        <w:t>и Деметер), боги солнца (Латандер, Пелор и Ра-Хорахти), боги исцеления или выносливости (такие как Ильматер, Мишакаль, Аполлон и Диан Кехт) и богов домашнего очага и общества (такие как Хестия, Хатхор и Болдрей).</w:t>
      </w:r>
    </w:p>
    <w:p w14:paraId="170FBA74" w14:textId="3FF541D1" w:rsidR="003D1BBA" w:rsidRDefault="003D1BBA" w:rsidP="003D1BBA">
      <w:pPr>
        <w:pStyle w:val="BasicTextParagraph2"/>
        <w:rPr>
          <w:ins w:id="199" w:author="Konstantin Malyutin" w:date="2021-02-02T18:12:00Z"/>
          <w:lang w:val="ru-RU"/>
        </w:rPr>
      </w:pPr>
    </w:p>
    <w:p w14:paraId="3EEAB61C" w14:textId="4703D973" w:rsidR="003D1BBA" w:rsidRDefault="003D1BBA" w:rsidP="003D1BBA">
      <w:pPr>
        <w:pStyle w:val="BasicTextParagraph2"/>
        <w:rPr>
          <w:ins w:id="200" w:author="Konstantin Malyutin" w:date="2021-02-02T18:12:00Z"/>
          <w:lang w:val="ru-RU"/>
        </w:rPr>
      </w:pPr>
    </w:p>
    <w:p w14:paraId="79B9F9D3" w14:textId="77777777" w:rsidR="003D1BBA" w:rsidRPr="003D1BBA" w:rsidRDefault="003D1BBA">
      <w:pPr>
        <w:pStyle w:val="BasicTextParagraph2"/>
        <w:rPr>
          <w:lang w:val="ru-RU"/>
        </w:rPr>
        <w:pPrChange w:id="201" w:author="Konstantin Malyutin" w:date="2021-02-02T18:16:00Z">
          <w:pPr>
            <w:pStyle w:val="BasicTextParagraph1"/>
          </w:pPr>
        </w:pPrChange>
      </w:pPr>
    </w:p>
    <w:p w14:paraId="43BB1882" w14:textId="364F1320" w:rsidR="007A1F3E" w:rsidRDefault="0005592D" w:rsidP="003D1BBA">
      <w:pPr>
        <w:pStyle w:val="BasicTextParagraph2"/>
      </w:pPr>
      <w:r>
        <w:rPr>
          <w:lang w:val="ru-RU"/>
        </w:rPr>
        <w:t>ЗАКЛИНАНИЯ ДОМЕНА ЖИЗНИ</w:t>
      </w:r>
      <w:del w:id="202" w:author="Konstantin Malyutin" w:date="2021-02-02T18:16:00Z">
        <w:r w:rsidDel="003D1BBA">
          <w:rPr>
            <w:lang w:val="ru-RU"/>
          </w:rPr>
          <w:delText xml:space="preserve"> </w:delText>
        </w:r>
      </w:del>
      <w:r>
        <w:rPr>
          <w:lang w:val="ru-RU"/>
        </w:rPr>
        <w:t xml:space="preserve"> (таблица)</w:t>
      </w:r>
    </w:p>
    <w:tbl>
      <w:tblPr>
        <w:tblStyle w:val="Table"/>
        <w:tblW w:w="0" w:type="pct"/>
        <w:tblLook w:val="07E0" w:firstRow="1" w:lastRow="1" w:firstColumn="1" w:lastColumn="1" w:noHBand="1" w:noVBand="1"/>
      </w:tblPr>
      <w:tblGrid>
        <w:gridCol w:w="1379"/>
        <w:gridCol w:w="3049"/>
      </w:tblGrid>
      <w:tr w:rsidR="00382954" w14:paraId="469F74C6" w14:textId="77777777" w:rsidTr="007A1F3E">
        <w:tc>
          <w:tcPr>
            <w:tcW w:w="0" w:type="auto"/>
            <w:tcBorders>
              <w:bottom w:val="single" w:sz="0" w:space="0" w:color="auto"/>
            </w:tcBorders>
            <w:vAlign w:val="bottom"/>
          </w:tcPr>
          <w:p w14:paraId="7BA80066" w14:textId="77777777" w:rsidR="007A1F3E" w:rsidRDefault="0005592D" w:rsidP="00BF4045">
            <w:pPr>
              <w:pStyle w:val="TableText"/>
            </w:pPr>
            <w:r>
              <w:rPr>
                <w:lang w:val="ru-RU"/>
              </w:rPr>
              <w:t>Уровень клерика</w:t>
            </w:r>
          </w:p>
        </w:tc>
        <w:tc>
          <w:tcPr>
            <w:tcW w:w="0" w:type="auto"/>
            <w:tcBorders>
              <w:bottom w:val="single" w:sz="0" w:space="0" w:color="auto"/>
            </w:tcBorders>
            <w:vAlign w:val="bottom"/>
          </w:tcPr>
          <w:p w14:paraId="77244CB3" w14:textId="77777777" w:rsidR="007A1F3E" w:rsidRDefault="0005592D" w:rsidP="00BF4045">
            <w:pPr>
              <w:pStyle w:val="TableText"/>
            </w:pPr>
            <w:r>
              <w:rPr>
                <w:lang w:val="ru-RU"/>
              </w:rPr>
              <w:t>Заклинания</w:t>
            </w:r>
          </w:p>
        </w:tc>
      </w:tr>
      <w:tr w:rsidR="00382954" w14:paraId="1A2718A7" w14:textId="77777777" w:rsidTr="007A1F3E">
        <w:tc>
          <w:tcPr>
            <w:tcW w:w="0" w:type="auto"/>
          </w:tcPr>
          <w:p w14:paraId="6E4FB29C" w14:textId="77777777" w:rsidR="007A1F3E" w:rsidRDefault="0005592D" w:rsidP="00BF4045">
            <w:pPr>
              <w:pStyle w:val="TableText"/>
            </w:pPr>
            <w:r>
              <w:rPr>
                <w:lang w:val="ru-RU"/>
              </w:rPr>
              <w:t>1</w:t>
            </w:r>
          </w:p>
        </w:tc>
        <w:tc>
          <w:tcPr>
            <w:tcW w:w="0" w:type="auto"/>
          </w:tcPr>
          <w:p w14:paraId="0283ECFB" w14:textId="77777777" w:rsidR="007A1F3E" w:rsidRDefault="0005592D" w:rsidP="00BF4045">
            <w:pPr>
              <w:pStyle w:val="TableText"/>
            </w:pPr>
            <w:r>
              <w:rPr>
                <w:lang w:val="ru-RU"/>
              </w:rPr>
              <w:t>благословение, лечение ран</w:t>
            </w:r>
          </w:p>
        </w:tc>
      </w:tr>
      <w:tr w:rsidR="00382954" w14:paraId="49441BA4" w14:textId="77777777" w:rsidTr="007A1F3E">
        <w:tc>
          <w:tcPr>
            <w:tcW w:w="0" w:type="auto"/>
          </w:tcPr>
          <w:p w14:paraId="68E96C60" w14:textId="77777777" w:rsidR="007A1F3E" w:rsidRDefault="0005592D" w:rsidP="00BF4045">
            <w:pPr>
              <w:pStyle w:val="TableText"/>
            </w:pPr>
            <w:r>
              <w:rPr>
                <w:lang w:val="ru-RU"/>
              </w:rPr>
              <w:t>3</w:t>
            </w:r>
          </w:p>
        </w:tc>
        <w:tc>
          <w:tcPr>
            <w:tcW w:w="0" w:type="auto"/>
          </w:tcPr>
          <w:p w14:paraId="5DEF8813" w14:textId="77777777" w:rsidR="007A1F3E" w:rsidRDefault="0005592D" w:rsidP="00BF4045">
            <w:pPr>
              <w:pStyle w:val="TableText"/>
            </w:pPr>
            <w:r>
              <w:rPr>
                <w:lang w:val="ru-RU"/>
              </w:rPr>
              <w:t>духовное оружие, малое восстановление</w:t>
            </w:r>
          </w:p>
        </w:tc>
      </w:tr>
      <w:tr w:rsidR="00382954" w14:paraId="1393F3BF" w14:textId="77777777" w:rsidTr="007A1F3E">
        <w:tc>
          <w:tcPr>
            <w:tcW w:w="0" w:type="auto"/>
          </w:tcPr>
          <w:p w14:paraId="54E53B24" w14:textId="77777777" w:rsidR="007A1F3E" w:rsidRDefault="0005592D" w:rsidP="00BF4045">
            <w:pPr>
              <w:pStyle w:val="TableText"/>
            </w:pPr>
            <w:r>
              <w:rPr>
                <w:lang w:val="ru-RU"/>
              </w:rPr>
              <w:t>5</w:t>
            </w:r>
          </w:p>
        </w:tc>
        <w:tc>
          <w:tcPr>
            <w:tcW w:w="0" w:type="auto"/>
          </w:tcPr>
          <w:p w14:paraId="791AC8BD" w14:textId="77777777" w:rsidR="007A1F3E" w:rsidRDefault="0005592D" w:rsidP="00BF4045">
            <w:pPr>
              <w:pStyle w:val="TableText"/>
            </w:pPr>
            <w:r>
              <w:rPr>
                <w:lang w:val="ru-RU"/>
              </w:rPr>
              <w:t>возрождение, маяк надежды</w:t>
            </w:r>
          </w:p>
        </w:tc>
      </w:tr>
      <w:tr w:rsidR="00382954" w:rsidRPr="00770604" w14:paraId="3AE306A8" w14:textId="77777777" w:rsidTr="007A1F3E">
        <w:tc>
          <w:tcPr>
            <w:tcW w:w="0" w:type="auto"/>
          </w:tcPr>
          <w:p w14:paraId="2DFAAE3F" w14:textId="77777777" w:rsidR="007A1F3E" w:rsidRDefault="0005592D" w:rsidP="00BF4045">
            <w:pPr>
              <w:pStyle w:val="TableText"/>
            </w:pPr>
            <w:r>
              <w:rPr>
                <w:lang w:val="ru-RU"/>
              </w:rPr>
              <w:t>7</w:t>
            </w:r>
          </w:p>
        </w:tc>
        <w:tc>
          <w:tcPr>
            <w:tcW w:w="0" w:type="auto"/>
          </w:tcPr>
          <w:p w14:paraId="04FB61C9" w14:textId="77777777" w:rsidR="007A1F3E" w:rsidRPr="00BF4045" w:rsidRDefault="0005592D" w:rsidP="00BF4045">
            <w:pPr>
              <w:pStyle w:val="TableText"/>
              <w:rPr>
                <w:lang w:val="ru-RU"/>
              </w:rPr>
            </w:pPr>
            <w:r>
              <w:rPr>
                <w:lang w:val="ru-RU"/>
              </w:rPr>
              <w:t>защита от смерти, страж веры</w:t>
            </w:r>
          </w:p>
        </w:tc>
      </w:tr>
      <w:tr w:rsidR="00382954" w14:paraId="1537C928" w14:textId="77777777" w:rsidTr="007A1F3E">
        <w:tc>
          <w:tcPr>
            <w:tcW w:w="0" w:type="auto"/>
          </w:tcPr>
          <w:p w14:paraId="32831C12" w14:textId="77777777" w:rsidR="007A1F3E" w:rsidRDefault="0005592D" w:rsidP="00BF4045">
            <w:pPr>
              <w:pStyle w:val="TableText"/>
            </w:pPr>
            <w:r>
              <w:rPr>
                <w:lang w:val="ru-RU"/>
              </w:rPr>
              <w:t>9</w:t>
            </w:r>
          </w:p>
        </w:tc>
        <w:tc>
          <w:tcPr>
            <w:tcW w:w="0" w:type="auto"/>
          </w:tcPr>
          <w:p w14:paraId="6AD8AB7D" w14:textId="77777777" w:rsidR="007A1F3E" w:rsidRDefault="0005592D" w:rsidP="00BF4045">
            <w:pPr>
              <w:pStyle w:val="TableText"/>
            </w:pPr>
            <w:r>
              <w:rPr>
                <w:lang w:val="ru-RU"/>
              </w:rPr>
              <w:t>множественное лечение ран, оживление</w:t>
            </w:r>
          </w:p>
        </w:tc>
      </w:tr>
    </w:tbl>
    <w:p w14:paraId="182CC8FE" w14:textId="77777777" w:rsidR="007A1F3E" w:rsidRDefault="0005592D" w:rsidP="007A1F3E">
      <w:pPr>
        <w:pStyle w:val="6"/>
      </w:pPr>
      <w:bookmarkStart w:id="203" w:name="bonus-proficiency"/>
      <w:r>
        <w:rPr>
          <w:lang w:val="ru-RU"/>
        </w:rPr>
        <w:t>Дополнительное владение навыками</w:t>
      </w:r>
      <w:bookmarkEnd w:id="203"/>
    </w:p>
    <w:p w14:paraId="09277A5D" w14:textId="77777777" w:rsidR="007A1F3E" w:rsidRPr="00BF4045" w:rsidRDefault="0005592D" w:rsidP="003D1BBA">
      <w:pPr>
        <w:pStyle w:val="BasicTextParagraph1"/>
        <w:rPr>
          <w:lang w:val="ru-RU"/>
        </w:rPr>
      </w:pPr>
      <w:r>
        <w:rPr>
          <w:lang w:val="ru-RU"/>
        </w:rPr>
        <w:t>Когда вы выбираете этот домен на 1 уровне, вы получаете навык владения тяжёлыми доспехами.</w:t>
      </w:r>
    </w:p>
    <w:p w14:paraId="4A8DFD34" w14:textId="5B59E496" w:rsidR="007A1F3E" w:rsidRPr="00BF4045" w:rsidRDefault="0005592D" w:rsidP="007A1F3E">
      <w:pPr>
        <w:pStyle w:val="6"/>
        <w:rPr>
          <w:lang w:val="ru-RU"/>
        </w:rPr>
      </w:pPr>
      <w:bookmarkStart w:id="204" w:name="disciple-of-life"/>
      <w:r>
        <w:rPr>
          <w:lang w:val="ru-RU"/>
        </w:rPr>
        <w:t>Защитник жизни</w:t>
      </w:r>
      <w:bookmarkEnd w:id="204"/>
    </w:p>
    <w:p w14:paraId="44378F4E" w14:textId="58B146F9" w:rsidR="007A1F3E" w:rsidRPr="00BF4045" w:rsidRDefault="003D1BBA" w:rsidP="003D1BBA">
      <w:pPr>
        <w:pStyle w:val="BasicTextParagraph1"/>
        <w:rPr>
          <w:lang w:val="ru-RU"/>
        </w:rPr>
      </w:pPr>
      <w:ins w:id="205" w:author="Konstantin Malyutin" w:date="2021-02-02T18:17:00Z">
        <w:r>
          <w:rPr>
            <w:lang w:val="ru-RU"/>
          </w:rPr>
          <w:t>Также</w:t>
        </w:r>
      </w:ins>
      <w:del w:id="206" w:author="Konstantin Malyutin" w:date="2021-02-02T18:17:00Z">
        <w:r w:rsidR="0005592D" w:rsidDel="003D1BBA">
          <w:rPr>
            <w:lang w:val="ru-RU"/>
          </w:rPr>
          <w:delText>Кроме того</w:delText>
        </w:r>
      </w:del>
      <w:r w:rsidR="0005592D">
        <w:rPr>
          <w:lang w:val="ru-RU"/>
        </w:rPr>
        <w:t xml:space="preserve">, начиная с 1-го уровня, ваши исцеляющие заклинания </w:t>
      </w:r>
      <w:del w:id="207" w:author="Konstantin Malyutin" w:date="2021-02-02T18:17:00Z">
        <w:r w:rsidR="0005592D" w:rsidDel="003D1BBA">
          <w:rPr>
            <w:lang w:val="ru-RU"/>
          </w:rPr>
          <w:delText>более эффективны</w:delText>
        </w:r>
      </w:del>
      <w:ins w:id="208" w:author="Konstantin Malyutin" w:date="2021-02-02T18:17:00Z">
        <w:r>
          <w:rPr>
            <w:lang w:val="ru-RU"/>
          </w:rPr>
          <w:t xml:space="preserve">становятся более </w:t>
        </w:r>
      </w:ins>
      <w:ins w:id="209" w:author="Konstantin Malyutin" w:date="2021-02-02T18:18:00Z">
        <w:r>
          <w:rPr>
            <w:lang w:val="ru-RU"/>
          </w:rPr>
          <w:t>эффективными</w:t>
        </w:r>
      </w:ins>
      <w:r w:rsidR="0005592D">
        <w:rPr>
          <w:lang w:val="ru-RU"/>
        </w:rPr>
        <w:t xml:space="preserve">. Каждый раз, когда вы используете заклинание 1 </w:t>
      </w:r>
      <w:ins w:id="210" w:author="Konstantin Malyutin" w:date="2021-02-02T18:18:00Z">
        <w:r>
          <w:rPr>
            <w:lang w:val="ru-RU"/>
          </w:rPr>
          <w:t xml:space="preserve">уровня </w:t>
        </w:r>
        <w:r w:rsidRPr="003D1BBA">
          <w:rPr>
            <w:lang w:val="ru-RU"/>
            <w:rPrChange w:id="211" w:author="Konstantin Malyutin" w:date="2021-02-02T18:18:00Z">
              <w:rPr/>
            </w:rPrChange>
          </w:rPr>
          <w:t>[</w:t>
        </w:r>
        <w:proofErr w:type="gramStart"/>
        <w:r>
          <w:rPr>
            <w:lang w:val="ru-RU"/>
          </w:rPr>
          <w:t>т.к.</w:t>
        </w:r>
        <w:proofErr w:type="gramEnd"/>
        <w:r>
          <w:rPr>
            <w:lang w:val="ru-RU"/>
          </w:rPr>
          <w:t xml:space="preserve"> </w:t>
        </w:r>
      </w:ins>
      <w:ins w:id="212" w:author="Konstantin Malyutin" w:date="2021-03-01T10:25:00Z">
        <w:r w:rsidR="00770604">
          <w:rPr>
            <w:lang w:val="ru-RU"/>
          </w:rPr>
          <w:t>везде</w:t>
        </w:r>
      </w:ins>
      <w:ins w:id="213" w:author="Konstantin Malyutin" w:date="2021-02-02T18:18:00Z">
        <w:r>
          <w:rPr>
            <w:lang w:val="ru-RU"/>
          </w:rPr>
          <w:t xml:space="preserve"> по те</w:t>
        </w:r>
      </w:ins>
      <w:ins w:id="214" w:author="Konstantin Malyutin" w:date="2021-02-02T18:19:00Z">
        <w:r>
          <w:rPr>
            <w:lang w:val="ru-RU"/>
          </w:rPr>
          <w:t>ксту «уровни заклинаний»</w:t>
        </w:r>
      </w:ins>
      <w:ins w:id="215" w:author="Konstantin Malyutin" w:date="2021-02-02T18:18:00Z">
        <w:r w:rsidRPr="003D1BBA">
          <w:rPr>
            <w:lang w:val="ru-RU"/>
            <w:rPrChange w:id="216" w:author="Konstantin Malyutin" w:date="2021-02-02T18:18:00Z">
              <w:rPr/>
            </w:rPrChange>
          </w:rPr>
          <w:t>]</w:t>
        </w:r>
      </w:ins>
      <w:del w:id="217" w:author="Konstantin Malyutin" w:date="2021-02-02T18:18:00Z">
        <w:r w:rsidR="0005592D" w:rsidDel="003D1BBA">
          <w:rPr>
            <w:lang w:val="ru-RU"/>
          </w:rPr>
          <w:delText>круг</w:delText>
        </w:r>
      </w:del>
      <w:r w:rsidR="0005592D">
        <w:rPr>
          <w:lang w:val="ru-RU"/>
        </w:rPr>
        <w:t xml:space="preserve"> или выше,</w:t>
      </w:r>
      <w:ins w:id="218" w:author="Konstantin Malyutin" w:date="2021-02-02T18:16:00Z">
        <w:r>
          <w:rPr>
            <w:lang w:val="ru-RU"/>
          </w:rPr>
          <w:t xml:space="preserve"> </w:t>
        </w:r>
      </w:ins>
      <w:r w:rsidR="0005592D">
        <w:rPr>
          <w:lang w:val="ru-RU"/>
        </w:rPr>
        <w:t xml:space="preserve">восстанавливающее хиты существу, это существо восстанавливает дополнительно число хитов, равное 2 + </w:t>
      </w:r>
      <w:del w:id="219" w:author="Konstantin Malyutin" w:date="2021-02-02T18:19:00Z">
        <w:r w:rsidR="0005592D" w:rsidDel="003D1BBA">
          <w:rPr>
            <w:lang w:val="ru-RU"/>
          </w:rPr>
          <w:delText xml:space="preserve">круг </w:delText>
        </w:r>
      </w:del>
      <w:ins w:id="220" w:author="Konstantin Malyutin" w:date="2021-02-02T18:19:00Z">
        <w:r>
          <w:rPr>
            <w:lang w:val="ru-RU"/>
          </w:rPr>
          <w:t xml:space="preserve">уровень </w:t>
        </w:r>
      </w:ins>
      <w:r w:rsidR="0005592D">
        <w:rPr>
          <w:lang w:val="ru-RU"/>
        </w:rPr>
        <w:t>заклинания.</w:t>
      </w:r>
    </w:p>
    <w:p w14:paraId="22816DE4" w14:textId="374E9D0F" w:rsidR="007A1F3E" w:rsidRPr="00BF4045" w:rsidRDefault="0005592D" w:rsidP="007A1F3E">
      <w:pPr>
        <w:pStyle w:val="6"/>
        <w:rPr>
          <w:lang w:val="ru-RU"/>
        </w:rPr>
      </w:pPr>
      <w:bookmarkStart w:id="221" w:name="channel-divinity-preserve-life"/>
      <w:r>
        <w:rPr>
          <w:lang w:val="ru-RU"/>
        </w:rPr>
        <w:t>Проведение энергии: СОХРАНЕНИЕ ЖИЗНИ</w:t>
      </w:r>
      <w:bookmarkEnd w:id="221"/>
    </w:p>
    <w:p w14:paraId="5A619367" w14:textId="77777777" w:rsidR="007A1F3E" w:rsidRPr="00BF4045" w:rsidRDefault="0005592D" w:rsidP="003D1BBA">
      <w:pPr>
        <w:pStyle w:val="BasicTextParagraph1"/>
        <w:rPr>
          <w:lang w:val="ru-RU"/>
        </w:rPr>
      </w:pPr>
      <w:r>
        <w:rPr>
          <w:lang w:val="ru-RU"/>
        </w:rPr>
        <w:t>Начиная со 2-го уровня, вы можете использовать свой канал божественности, чтобы исцелить сильно раненых.</w:t>
      </w:r>
    </w:p>
    <w:p w14:paraId="6C60AC82" w14:textId="1320EFE1" w:rsidR="007A1F3E" w:rsidRPr="00BF4045" w:rsidRDefault="0005592D" w:rsidP="003D1BBA">
      <w:pPr>
        <w:pStyle w:val="BasicTextParagraph2"/>
        <w:rPr>
          <w:lang w:val="ru-RU"/>
        </w:rPr>
      </w:pPr>
      <w:r>
        <w:rPr>
          <w:lang w:val="ru-RU"/>
        </w:rPr>
        <w:t>В качестве действия вы поднимаете ваш священный символ и призываете жизненную энергию, которая исцеляет количество хитов равное пятикратному уровню клерика</w:t>
      </w:r>
      <w:ins w:id="222" w:author="Konstantin Malyutin" w:date="2021-02-02T18:18:00Z">
        <w:r w:rsidR="003D1BBA">
          <w:rPr>
            <w:lang w:val="ru-RU"/>
          </w:rPr>
          <w:t>.</w:t>
        </w:r>
      </w:ins>
      <w:del w:id="223" w:author="Konstantin Malyutin" w:date="2021-02-02T18:18:00Z">
        <w:r w:rsidDel="003D1BBA">
          <w:rPr>
            <w:lang w:val="ru-RU"/>
          </w:rPr>
          <w:delText xml:space="preserve"> </w:delText>
        </w:r>
      </w:del>
      <w:r>
        <w:rPr>
          <w:lang w:val="ru-RU"/>
        </w:rPr>
        <w:t xml:space="preserve"> Выберите любых существ в пределах 30 футов от себя и распределите эти хиты между ними. Это умение не может восстановить существу хиты выше половины от его максимума. Вы не можете использовать это умение на нежити и конструктах. </w:t>
      </w:r>
    </w:p>
    <w:p w14:paraId="53C6EC1D" w14:textId="06CF05CF" w:rsidR="007A1F3E" w:rsidRPr="00BF4045" w:rsidRDefault="0005592D" w:rsidP="007A1F3E">
      <w:pPr>
        <w:pStyle w:val="6"/>
        <w:rPr>
          <w:lang w:val="ru-RU"/>
        </w:rPr>
      </w:pPr>
      <w:bookmarkStart w:id="224" w:name="blessed-healer"/>
      <w:r>
        <w:rPr>
          <w:lang w:val="ru-RU"/>
        </w:rPr>
        <w:t>Благословенный Целитель</w:t>
      </w:r>
      <w:bookmarkEnd w:id="224"/>
    </w:p>
    <w:p w14:paraId="115CFC2A" w14:textId="77777777" w:rsidR="007A1F3E" w:rsidRPr="00BF4045" w:rsidRDefault="0005592D" w:rsidP="003D1BBA">
      <w:pPr>
        <w:pStyle w:val="BasicTextParagraph1"/>
        <w:rPr>
          <w:lang w:val="ru-RU"/>
        </w:rPr>
      </w:pPr>
      <w:r>
        <w:rPr>
          <w:lang w:val="ru-RU"/>
        </w:rPr>
        <w:t>Начиная с 6-го уровня, исцеляющие заклинания, которые вы накладываете на других, исцеляют и вас. Когда вы накладываете заклинание 1 уровня или выше, которое восстанавливает хиты другому существу, вы восстанавливаете число хитов, равное 2 + круг заклинания.</w:t>
      </w:r>
    </w:p>
    <w:p w14:paraId="374292C0" w14:textId="736974EB" w:rsidR="007A1F3E" w:rsidRPr="00BF4045" w:rsidRDefault="0005592D" w:rsidP="007A1F3E">
      <w:pPr>
        <w:pStyle w:val="6"/>
        <w:rPr>
          <w:lang w:val="ru-RU"/>
        </w:rPr>
      </w:pPr>
      <w:bookmarkStart w:id="225" w:name="divine-strike"/>
      <w:r>
        <w:rPr>
          <w:lang w:val="ru-RU"/>
        </w:rPr>
        <w:t>БОЖЕСТВЕННЫЙ УДАР</w:t>
      </w:r>
      <w:bookmarkEnd w:id="225"/>
    </w:p>
    <w:p w14:paraId="1004B222" w14:textId="77777777" w:rsidR="007A1F3E" w:rsidRPr="00BF4045" w:rsidRDefault="0005592D" w:rsidP="003D1BBA">
      <w:pPr>
        <w:pStyle w:val="BasicTextParagraph1"/>
        <w:rPr>
          <w:lang w:val="ru-RU"/>
        </w:rPr>
      </w:pPr>
      <w:r>
        <w:rPr>
          <w:lang w:val="ru-RU"/>
        </w:rPr>
        <w:t xml:space="preserve">На 8 уровне вы получаете способность наполнять удары своего оружия божественной энергией. Один раз в каждый свой ход, когда вы </w:t>
      </w:r>
      <w:proofErr w:type="gramStart"/>
      <w:r>
        <w:rPr>
          <w:lang w:val="ru-RU"/>
        </w:rPr>
        <w:t>попадаете по существу</w:t>
      </w:r>
      <w:proofErr w:type="gramEnd"/>
      <w:r>
        <w:rPr>
          <w:lang w:val="ru-RU"/>
        </w:rPr>
        <w:t xml:space="preserve"> атакой оружием, вы можете причинить цели дополнительно 1к8 лучистого урона. Когда вы достигаете 14 </w:t>
      </w:r>
      <w:proofErr w:type="gramStart"/>
      <w:r>
        <w:rPr>
          <w:lang w:val="ru-RU"/>
        </w:rPr>
        <w:t>уровня</w:t>
      </w:r>
      <w:proofErr w:type="gramEnd"/>
      <w:r>
        <w:rPr>
          <w:lang w:val="ru-RU"/>
        </w:rPr>
        <w:t>, дополнительный урон возрастает до 2к8.</w:t>
      </w:r>
    </w:p>
    <w:p w14:paraId="1F3288C9" w14:textId="33D8E61C" w:rsidR="007A1F3E" w:rsidRPr="00BF4045" w:rsidRDefault="0005592D" w:rsidP="007A1F3E">
      <w:pPr>
        <w:pStyle w:val="6"/>
        <w:rPr>
          <w:lang w:val="ru-RU"/>
        </w:rPr>
      </w:pPr>
      <w:bookmarkStart w:id="226" w:name="supreme-healing"/>
      <w:r>
        <w:rPr>
          <w:lang w:val="ru-RU"/>
        </w:rPr>
        <w:t>Высшее Исцеление</w:t>
      </w:r>
      <w:bookmarkEnd w:id="226"/>
    </w:p>
    <w:p w14:paraId="70B656F7" w14:textId="77777777" w:rsidR="007A1F3E" w:rsidRPr="00BF4045" w:rsidRDefault="0005592D" w:rsidP="003D1BBA">
      <w:pPr>
        <w:pStyle w:val="BasicTextParagraph1"/>
        <w:rPr>
          <w:lang w:val="ru-RU"/>
        </w:rPr>
      </w:pPr>
      <w:r>
        <w:rPr>
          <w:lang w:val="ru-RU"/>
        </w:rPr>
        <w:t>Начиная с 17 уровня, если вы должны бросить одну или несколько костей, чтобы восстановить заклинанием хиты, вы для каждой кости используете максимальное значение.  Например, вместо восстановления существу 2к6 хитов, вы восстанавливаете 12.</w:t>
      </w:r>
    </w:p>
    <w:p w14:paraId="1E333AAB" w14:textId="12C7063C" w:rsidR="007A1F3E" w:rsidRPr="00BF4045" w:rsidRDefault="0005592D" w:rsidP="007A1F3E">
      <w:pPr>
        <w:pStyle w:val="3"/>
        <w:rPr>
          <w:lang w:val="ru-RU"/>
        </w:rPr>
      </w:pPr>
      <w:bookmarkStart w:id="227" w:name="druid"/>
      <w:r>
        <w:rPr>
          <w:lang w:val="ru-RU"/>
        </w:rPr>
        <w:t>Друид</w:t>
      </w:r>
      <w:bookmarkEnd w:id="227"/>
    </w:p>
    <w:p w14:paraId="2E5E6C31" w14:textId="77777777" w:rsidR="007A1F3E" w:rsidRPr="00BF4045" w:rsidRDefault="0005592D" w:rsidP="005D7E17">
      <w:pPr>
        <w:pStyle w:val="Heading4ToC"/>
        <w:rPr>
          <w:lang w:val="ru-RU"/>
        </w:rPr>
      </w:pPr>
      <w:bookmarkStart w:id="228" w:name="class-features-3"/>
      <w:r>
        <w:rPr>
          <w:lang w:val="ru-RU"/>
        </w:rPr>
        <w:t>Классовые Свойства</w:t>
      </w:r>
      <w:bookmarkEnd w:id="228"/>
    </w:p>
    <w:p w14:paraId="776964DF" w14:textId="77777777" w:rsidR="007A1F3E" w:rsidRPr="00BF4045" w:rsidRDefault="0005592D" w:rsidP="003D1BBA">
      <w:pPr>
        <w:pStyle w:val="BasicTextParagraph1"/>
        <w:rPr>
          <w:lang w:val="ru-RU"/>
        </w:rPr>
      </w:pPr>
      <w:r>
        <w:rPr>
          <w:lang w:val="ru-RU"/>
        </w:rPr>
        <w:t>Друиды обладают следующими классовыми свойствами.</w:t>
      </w:r>
    </w:p>
    <w:p w14:paraId="214FAD62" w14:textId="75D259C5" w:rsidR="007A1F3E" w:rsidRPr="00BF4045" w:rsidRDefault="0005592D" w:rsidP="00782F8B">
      <w:pPr>
        <w:pStyle w:val="Heading5ToC"/>
        <w:rPr>
          <w:lang w:val="ru-RU"/>
        </w:rPr>
      </w:pPr>
      <w:bookmarkStart w:id="229" w:name="hit-points-3"/>
      <w:r>
        <w:rPr>
          <w:lang w:val="ru-RU"/>
        </w:rPr>
        <w:t>Хиты</w:t>
      </w:r>
      <w:bookmarkEnd w:id="229"/>
    </w:p>
    <w:p w14:paraId="08BB5183" w14:textId="77777777" w:rsidR="007A1F3E" w:rsidRPr="00BF4045" w:rsidRDefault="0005592D" w:rsidP="003D1BBA">
      <w:pPr>
        <w:pStyle w:val="BasicTextParagraph1"/>
        <w:rPr>
          <w:lang w:val="ru-RU"/>
        </w:rPr>
      </w:pPr>
      <w:r>
        <w:rPr>
          <w:b/>
          <w:lang w:val="ru-RU"/>
        </w:rPr>
        <w:t>Кость хитов</w:t>
      </w:r>
      <w:r>
        <w:rPr>
          <w:lang w:val="ru-RU"/>
        </w:rPr>
        <w:t xml:space="preserve"> 1к8 за каждый уровень друида</w:t>
      </w:r>
    </w:p>
    <w:p w14:paraId="1532B7F4" w14:textId="77777777" w:rsidR="007A1F3E" w:rsidRPr="00BF4045" w:rsidRDefault="0005592D" w:rsidP="003D1BBA">
      <w:pPr>
        <w:pStyle w:val="BasicTextParagraph2"/>
        <w:rPr>
          <w:lang w:val="ru-RU"/>
        </w:rPr>
      </w:pPr>
      <w:r>
        <w:rPr>
          <w:b/>
          <w:lang w:val="ru-RU"/>
        </w:rPr>
        <w:t>Хиты на 1 уровне:</w:t>
      </w:r>
      <w:r>
        <w:rPr>
          <w:lang w:val="ru-RU"/>
        </w:rPr>
        <w:t xml:space="preserve"> 8 + ваш модификатор Телосложения</w:t>
      </w:r>
    </w:p>
    <w:p w14:paraId="55C7C94E" w14:textId="5A749FAE" w:rsidR="007A1F3E" w:rsidRPr="00BF4045" w:rsidRDefault="0005592D" w:rsidP="003D1BBA">
      <w:pPr>
        <w:pStyle w:val="BasicTextParagraph2"/>
        <w:rPr>
          <w:lang w:val="ru-RU"/>
        </w:rPr>
      </w:pPr>
      <w:r>
        <w:rPr>
          <w:b/>
          <w:lang w:val="ru-RU"/>
        </w:rPr>
        <w:t xml:space="preserve">Хиты на следующих </w:t>
      </w:r>
      <w:del w:id="230" w:author="Konstantin Malyutin" w:date="2021-03-01T10:25:00Z">
        <w:r w:rsidDel="00770604">
          <w:rPr>
            <w:b/>
            <w:lang w:val="ru-RU"/>
          </w:rPr>
          <w:delText>уровнях:</w:delText>
        </w:r>
        <w:r w:rsidDel="00770604">
          <w:rPr>
            <w:lang w:val="ru-RU"/>
          </w:rPr>
          <w:delText xml:space="preserve">  1</w:delText>
        </w:r>
      </w:del>
      <w:ins w:id="231" w:author="Konstantin Malyutin" w:date="2021-03-01T10:25:00Z">
        <w:r w:rsidR="00770604">
          <w:rPr>
            <w:b/>
            <w:lang w:val="ru-RU"/>
          </w:rPr>
          <w:t>уровнях:</w:t>
        </w:r>
        <w:r w:rsidR="00770604">
          <w:rPr>
            <w:lang w:val="ru-RU"/>
          </w:rPr>
          <w:t xml:space="preserve"> 1</w:t>
        </w:r>
      </w:ins>
      <w:r>
        <w:rPr>
          <w:lang w:val="ru-RU"/>
        </w:rPr>
        <w:t>к8 (или 5) + модификатор Телосложения за каждый уровень друида после первого</w:t>
      </w:r>
    </w:p>
    <w:p w14:paraId="6C82A1FB" w14:textId="3FC26AAC" w:rsidR="007A1F3E" w:rsidRPr="00BF4045" w:rsidRDefault="0005592D" w:rsidP="00782F8B">
      <w:pPr>
        <w:pStyle w:val="Heading5ToC"/>
        <w:rPr>
          <w:lang w:val="ru-RU"/>
        </w:rPr>
      </w:pPr>
      <w:bookmarkStart w:id="232" w:name="proficiencies-3"/>
      <w:r>
        <w:rPr>
          <w:lang w:val="ru-RU"/>
        </w:rPr>
        <w:t>Владение инструментами и навыками</w:t>
      </w:r>
      <w:bookmarkEnd w:id="232"/>
    </w:p>
    <w:p w14:paraId="6A8D028E" w14:textId="77777777" w:rsidR="007A1F3E" w:rsidRPr="00BF4045" w:rsidRDefault="0005592D" w:rsidP="003D1BBA">
      <w:pPr>
        <w:pStyle w:val="BasicTextParagraph1"/>
        <w:rPr>
          <w:lang w:val="ru-RU"/>
        </w:rPr>
      </w:pPr>
      <w:r>
        <w:rPr>
          <w:b/>
          <w:lang w:val="ru-RU"/>
        </w:rPr>
        <w:t>Владение доспехами:</w:t>
      </w:r>
      <w:r>
        <w:rPr>
          <w:lang w:val="ru-RU"/>
        </w:rPr>
        <w:t xml:space="preserve"> Легкие доспехи, средние доспехи, щиты (друиды не будут носить доспехи или использовать щиты из металла)</w:t>
      </w:r>
    </w:p>
    <w:p w14:paraId="3EA802D6" w14:textId="77777777" w:rsidR="007A1F3E" w:rsidRPr="00BF4045" w:rsidRDefault="0005592D" w:rsidP="003D1BBA">
      <w:pPr>
        <w:pStyle w:val="BasicTextParagraph2"/>
        <w:rPr>
          <w:lang w:val="ru-RU"/>
        </w:rPr>
      </w:pPr>
      <w:r>
        <w:rPr>
          <w:b/>
          <w:lang w:val="ru-RU"/>
        </w:rPr>
        <w:t>Владение оружием:</w:t>
      </w:r>
      <w:r>
        <w:rPr>
          <w:lang w:val="ru-RU"/>
        </w:rPr>
        <w:t xml:space="preserve"> Дубинки, кинжалы, пилумы, дротики, булавы, посохи, скимитары, серпы, пращи, копья</w:t>
      </w:r>
    </w:p>
    <w:p w14:paraId="4E81B23E" w14:textId="77777777" w:rsidR="007A1F3E" w:rsidRPr="00BF4045" w:rsidRDefault="0005592D" w:rsidP="003D1BBA">
      <w:pPr>
        <w:pStyle w:val="BasicTextParagraph2"/>
        <w:rPr>
          <w:lang w:val="ru-RU"/>
        </w:rPr>
      </w:pPr>
      <w:r>
        <w:rPr>
          <w:lang w:val="ru-RU"/>
        </w:rPr>
        <w:t>Владение инструментами: Набор травника</w:t>
      </w:r>
    </w:p>
    <w:p w14:paraId="609FE0F1" w14:textId="77777777" w:rsidR="007A1F3E" w:rsidRPr="00BF4045" w:rsidRDefault="0005592D" w:rsidP="003D1BBA">
      <w:pPr>
        <w:pStyle w:val="BasicTextParagraph2"/>
        <w:rPr>
          <w:lang w:val="ru-RU"/>
        </w:rPr>
      </w:pPr>
      <w:r>
        <w:rPr>
          <w:b/>
          <w:lang w:val="ru-RU"/>
        </w:rPr>
        <w:t>Спасброски:</w:t>
      </w:r>
      <w:r>
        <w:rPr>
          <w:lang w:val="ru-RU"/>
        </w:rPr>
        <w:t xml:space="preserve"> Интеллект, Мудрость</w:t>
      </w:r>
    </w:p>
    <w:p w14:paraId="70857762" w14:textId="77777777" w:rsidR="007A1F3E" w:rsidRPr="00BF4045" w:rsidRDefault="0005592D" w:rsidP="003D1BBA">
      <w:pPr>
        <w:pStyle w:val="BasicTextParagraph2"/>
        <w:rPr>
          <w:lang w:val="ru-RU"/>
        </w:rPr>
      </w:pPr>
      <w:r>
        <w:rPr>
          <w:b/>
          <w:lang w:val="ru-RU"/>
        </w:rPr>
        <w:t>Навыки:</w:t>
      </w:r>
      <w:r>
        <w:rPr>
          <w:lang w:val="ru-RU"/>
        </w:rPr>
        <w:t xml:space="preserve"> Выберите два из Магия, Обращение с животными, Проницательность, Медицина, Природа, Восприятие, Религия и Выживание</w:t>
      </w:r>
    </w:p>
    <w:p w14:paraId="4B41D1C7" w14:textId="7C73260E" w:rsidR="007A1F3E" w:rsidRPr="00BF4045" w:rsidRDefault="0005592D" w:rsidP="00782F8B">
      <w:pPr>
        <w:pStyle w:val="Heading5ToC"/>
        <w:rPr>
          <w:lang w:val="ru-RU"/>
        </w:rPr>
      </w:pPr>
      <w:bookmarkStart w:id="233" w:name="equipment-3"/>
      <w:r>
        <w:rPr>
          <w:lang w:val="ru-RU"/>
        </w:rPr>
        <w:t>СНАРЯЖЕНИЕ</w:t>
      </w:r>
      <w:bookmarkEnd w:id="233"/>
    </w:p>
    <w:p w14:paraId="37199DC7" w14:textId="77777777" w:rsidR="007A1F3E" w:rsidRPr="00BF4045" w:rsidRDefault="0005592D" w:rsidP="003D1BBA">
      <w:pPr>
        <w:pStyle w:val="BasicTextParagraph1"/>
        <w:rPr>
          <w:lang w:val="ru-RU"/>
        </w:rPr>
      </w:pPr>
      <w:r>
        <w:rPr>
          <w:lang w:val="ru-RU"/>
        </w:rPr>
        <w:t>Вы начинаете со следующим снаряжением в дополнение к снаряжению, полученному за вашу предысторию:</w:t>
      </w:r>
    </w:p>
    <w:p w14:paraId="6CC6B701" w14:textId="77777777" w:rsidR="007A1F3E" w:rsidRPr="00BF4045" w:rsidRDefault="0005592D" w:rsidP="00BF4045">
      <w:pPr>
        <w:pStyle w:val="TableText"/>
        <w:rPr>
          <w:lang w:val="ru-RU"/>
        </w:rPr>
      </w:pPr>
      <w:r>
        <w:rPr>
          <w:i/>
          <w:lang w:val="ru-RU"/>
        </w:rPr>
        <w:t>а</w:t>
      </w:r>
      <w:r>
        <w:rPr>
          <w:lang w:val="ru-RU"/>
        </w:rPr>
        <w:t xml:space="preserve">) деревянный щит или </w:t>
      </w:r>
      <w:r>
        <w:rPr>
          <w:i/>
          <w:lang w:val="ru-RU"/>
        </w:rPr>
        <w:t>б</w:t>
      </w:r>
      <w:r>
        <w:rPr>
          <w:lang w:val="ru-RU"/>
        </w:rPr>
        <w:t>) любое простое оружие</w:t>
      </w:r>
    </w:p>
    <w:p w14:paraId="1E6787CB" w14:textId="77777777" w:rsidR="007A1F3E" w:rsidRPr="00BF4045" w:rsidRDefault="0005592D" w:rsidP="00BF4045">
      <w:pPr>
        <w:pStyle w:val="TableText"/>
        <w:rPr>
          <w:lang w:val="ru-RU"/>
        </w:rPr>
      </w:pPr>
      <w:r>
        <w:rPr>
          <w:lang w:val="ru-RU"/>
        </w:rPr>
        <w:t>(</w:t>
      </w:r>
      <w:r>
        <w:rPr>
          <w:i/>
          <w:lang w:val="ru-RU"/>
        </w:rPr>
        <w:t>a</w:t>
      </w:r>
      <w:r>
        <w:rPr>
          <w:lang w:val="ru-RU"/>
        </w:rPr>
        <w:t>) скимитар или (</w:t>
      </w:r>
      <w:r>
        <w:rPr>
          <w:i/>
          <w:lang w:val="ru-RU"/>
        </w:rPr>
        <w:t>б</w:t>
      </w:r>
      <w:r>
        <w:rPr>
          <w:lang w:val="ru-RU"/>
        </w:rPr>
        <w:t>) любое простое оружие ближнего боя</w:t>
      </w:r>
    </w:p>
    <w:p w14:paraId="04D135EA" w14:textId="77777777" w:rsidR="007A1F3E" w:rsidRPr="00BF4045" w:rsidRDefault="0005592D" w:rsidP="00BF4045">
      <w:pPr>
        <w:pStyle w:val="TableText"/>
        <w:rPr>
          <w:lang w:val="ru-RU"/>
        </w:rPr>
      </w:pPr>
      <w:r>
        <w:rPr>
          <w:lang w:val="ru-RU"/>
        </w:rPr>
        <w:t>• Кожаный доспех, набор путешественника и друидический фокус.</w:t>
      </w:r>
    </w:p>
    <w:p w14:paraId="690E0A34" w14:textId="77777777" w:rsidR="007A1F3E" w:rsidRDefault="0005592D" w:rsidP="003D1BBA">
      <w:pPr>
        <w:pStyle w:val="BasicTextParagraph1"/>
      </w:pPr>
      <w:r>
        <w:rPr>
          <w:lang w:val="ru-RU"/>
        </w:rPr>
        <w:t>Друид (таблица)</w:t>
      </w:r>
    </w:p>
    <w:tbl>
      <w:tblPr>
        <w:tblStyle w:val="Table"/>
        <w:tblW w:w="0" w:type="pct"/>
        <w:tblLook w:val="07E0" w:firstRow="1" w:lastRow="1" w:firstColumn="1" w:lastColumn="1" w:noHBand="1" w:noVBand="1"/>
      </w:tblPr>
      <w:tblGrid>
        <w:gridCol w:w="786"/>
        <w:gridCol w:w="1300"/>
        <w:gridCol w:w="3865"/>
        <w:gridCol w:w="1616"/>
        <w:gridCol w:w="298"/>
        <w:gridCol w:w="298"/>
        <w:gridCol w:w="298"/>
        <w:gridCol w:w="298"/>
        <w:gridCol w:w="298"/>
        <w:gridCol w:w="298"/>
        <w:gridCol w:w="298"/>
        <w:gridCol w:w="298"/>
        <w:gridCol w:w="298"/>
      </w:tblGrid>
      <w:tr w:rsidR="00382954" w14:paraId="3E0C4692" w14:textId="77777777" w:rsidTr="007A1F3E">
        <w:tc>
          <w:tcPr>
            <w:tcW w:w="0" w:type="auto"/>
            <w:tcBorders>
              <w:bottom w:val="single" w:sz="0" w:space="0" w:color="auto"/>
            </w:tcBorders>
            <w:vAlign w:val="bottom"/>
          </w:tcPr>
          <w:p w14:paraId="5AAA4F92"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52BB7658"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7CB7F3CB" w14:textId="77777777" w:rsidR="007A1F3E" w:rsidRDefault="0005592D" w:rsidP="00BF4045">
            <w:pPr>
              <w:pStyle w:val="TableText"/>
            </w:pPr>
            <w:r>
              <w:rPr>
                <w:lang w:val="ru-RU"/>
              </w:rPr>
              <w:t>Особенности</w:t>
            </w:r>
          </w:p>
        </w:tc>
        <w:tc>
          <w:tcPr>
            <w:tcW w:w="0" w:type="auto"/>
            <w:tcBorders>
              <w:bottom w:val="single" w:sz="0" w:space="0" w:color="auto"/>
            </w:tcBorders>
            <w:vAlign w:val="bottom"/>
          </w:tcPr>
          <w:p w14:paraId="3810AD2E" w14:textId="77777777" w:rsidR="007A1F3E" w:rsidRDefault="0005592D" w:rsidP="00BF4045">
            <w:pPr>
              <w:pStyle w:val="TableText"/>
            </w:pPr>
            <w:r>
              <w:rPr>
                <w:lang w:val="ru-RU"/>
              </w:rPr>
              <w:t>Известные заговоры</w:t>
            </w:r>
          </w:p>
        </w:tc>
        <w:tc>
          <w:tcPr>
            <w:tcW w:w="0" w:type="auto"/>
            <w:tcBorders>
              <w:bottom w:val="single" w:sz="0" w:space="0" w:color="auto"/>
            </w:tcBorders>
            <w:vAlign w:val="bottom"/>
          </w:tcPr>
          <w:p w14:paraId="72D0900E" w14:textId="77777777" w:rsidR="007A1F3E" w:rsidRDefault="0005592D" w:rsidP="00BF4045">
            <w:pPr>
              <w:pStyle w:val="TableText"/>
            </w:pPr>
            <w:r>
              <w:rPr>
                <w:lang w:val="ru-RU"/>
              </w:rPr>
              <w:t>1</w:t>
            </w:r>
          </w:p>
        </w:tc>
        <w:tc>
          <w:tcPr>
            <w:tcW w:w="0" w:type="auto"/>
            <w:tcBorders>
              <w:bottom w:val="single" w:sz="0" w:space="0" w:color="auto"/>
            </w:tcBorders>
            <w:vAlign w:val="bottom"/>
          </w:tcPr>
          <w:p w14:paraId="46335AD4" w14:textId="77777777" w:rsidR="007A1F3E" w:rsidRDefault="0005592D" w:rsidP="00BF4045">
            <w:pPr>
              <w:pStyle w:val="TableText"/>
            </w:pPr>
            <w:r>
              <w:rPr>
                <w:lang w:val="ru-RU"/>
              </w:rPr>
              <w:t>2</w:t>
            </w:r>
          </w:p>
        </w:tc>
        <w:tc>
          <w:tcPr>
            <w:tcW w:w="0" w:type="auto"/>
            <w:tcBorders>
              <w:bottom w:val="single" w:sz="0" w:space="0" w:color="auto"/>
            </w:tcBorders>
            <w:vAlign w:val="bottom"/>
          </w:tcPr>
          <w:p w14:paraId="3B3046AA" w14:textId="77777777" w:rsidR="007A1F3E" w:rsidRDefault="0005592D" w:rsidP="00BF4045">
            <w:pPr>
              <w:pStyle w:val="TableText"/>
            </w:pPr>
            <w:r>
              <w:rPr>
                <w:lang w:val="ru-RU"/>
              </w:rPr>
              <w:t>3</w:t>
            </w:r>
          </w:p>
        </w:tc>
        <w:tc>
          <w:tcPr>
            <w:tcW w:w="0" w:type="auto"/>
            <w:tcBorders>
              <w:bottom w:val="single" w:sz="0" w:space="0" w:color="auto"/>
            </w:tcBorders>
            <w:vAlign w:val="bottom"/>
          </w:tcPr>
          <w:p w14:paraId="4613C4D2" w14:textId="77777777" w:rsidR="007A1F3E" w:rsidRDefault="0005592D" w:rsidP="00BF4045">
            <w:pPr>
              <w:pStyle w:val="TableText"/>
            </w:pPr>
            <w:r>
              <w:rPr>
                <w:lang w:val="ru-RU"/>
              </w:rPr>
              <w:t>4</w:t>
            </w:r>
          </w:p>
        </w:tc>
        <w:tc>
          <w:tcPr>
            <w:tcW w:w="0" w:type="auto"/>
            <w:tcBorders>
              <w:bottom w:val="single" w:sz="0" w:space="0" w:color="auto"/>
            </w:tcBorders>
            <w:vAlign w:val="bottom"/>
          </w:tcPr>
          <w:p w14:paraId="7F7276B0" w14:textId="77777777" w:rsidR="007A1F3E" w:rsidRDefault="0005592D" w:rsidP="00BF4045">
            <w:pPr>
              <w:pStyle w:val="TableText"/>
            </w:pPr>
            <w:r>
              <w:rPr>
                <w:lang w:val="ru-RU"/>
              </w:rPr>
              <w:t>5</w:t>
            </w:r>
          </w:p>
        </w:tc>
        <w:tc>
          <w:tcPr>
            <w:tcW w:w="0" w:type="auto"/>
            <w:tcBorders>
              <w:bottom w:val="single" w:sz="0" w:space="0" w:color="auto"/>
            </w:tcBorders>
            <w:vAlign w:val="bottom"/>
          </w:tcPr>
          <w:p w14:paraId="65404C4D" w14:textId="77777777" w:rsidR="007A1F3E" w:rsidRDefault="0005592D" w:rsidP="00BF4045">
            <w:pPr>
              <w:pStyle w:val="TableText"/>
            </w:pPr>
            <w:r>
              <w:rPr>
                <w:lang w:val="ru-RU"/>
              </w:rPr>
              <w:t>6</w:t>
            </w:r>
          </w:p>
        </w:tc>
        <w:tc>
          <w:tcPr>
            <w:tcW w:w="0" w:type="auto"/>
            <w:tcBorders>
              <w:bottom w:val="single" w:sz="0" w:space="0" w:color="auto"/>
            </w:tcBorders>
            <w:vAlign w:val="bottom"/>
          </w:tcPr>
          <w:p w14:paraId="6EBC044E" w14:textId="77777777" w:rsidR="007A1F3E" w:rsidRDefault="0005592D" w:rsidP="00BF4045">
            <w:pPr>
              <w:pStyle w:val="TableText"/>
            </w:pPr>
            <w:r>
              <w:rPr>
                <w:lang w:val="ru-RU"/>
              </w:rPr>
              <w:t>7</w:t>
            </w:r>
          </w:p>
        </w:tc>
        <w:tc>
          <w:tcPr>
            <w:tcW w:w="0" w:type="auto"/>
            <w:tcBorders>
              <w:bottom w:val="single" w:sz="0" w:space="0" w:color="auto"/>
            </w:tcBorders>
            <w:vAlign w:val="bottom"/>
          </w:tcPr>
          <w:p w14:paraId="3DFE187A" w14:textId="77777777" w:rsidR="007A1F3E" w:rsidRDefault="0005592D" w:rsidP="00BF4045">
            <w:pPr>
              <w:pStyle w:val="TableText"/>
            </w:pPr>
            <w:r>
              <w:rPr>
                <w:lang w:val="ru-RU"/>
              </w:rPr>
              <w:t>8</w:t>
            </w:r>
          </w:p>
        </w:tc>
        <w:tc>
          <w:tcPr>
            <w:tcW w:w="0" w:type="auto"/>
            <w:tcBorders>
              <w:bottom w:val="single" w:sz="0" w:space="0" w:color="auto"/>
            </w:tcBorders>
            <w:vAlign w:val="bottom"/>
          </w:tcPr>
          <w:p w14:paraId="57FDC8C6" w14:textId="77777777" w:rsidR="007A1F3E" w:rsidRDefault="0005592D" w:rsidP="00BF4045">
            <w:pPr>
              <w:pStyle w:val="TableText"/>
            </w:pPr>
            <w:r>
              <w:rPr>
                <w:lang w:val="ru-RU"/>
              </w:rPr>
              <w:t>9</w:t>
            </w:r>
          </w:p>
        </w:tc>
      </w:tr>
      <w:tr w:rsidR="00382954" w14:paraId="2CB063DB" w14:textId="77777777" w:rsidTr="007A1F3E">
        <w:tc>
          <w:tcPr>
            <w:tcW w:w="0" w:type="auto"/>
          </w:tcPr>
          <w:p w14:paraId="77FC256E" w14:textId="77777777" w:rsidR="007A1F3E" w:rsidRDefault="0005592D" w:rsidP="00BF4045">
            <w:pPr>
              <w:pStyle w:val="TableText"/>
            </w:pPr>
            <w:r>
              <w:rPr>
                <w:lang w:val="ru-RU"/>
              </w:rPr>
              <w:t>1</w:t>
            </w:r>
          </w:p>
        </w:tc>
        <w:tc>
          <w:tcPr>
            <w:tcW w:w="0" w:type="auto"/>
          </w:tcPr>
          <w:p w14:paraId="1F34D75D" w14:textId="77777777" w:rsidR="007A1F3E" w:rsidRDefault="0005592D" w:rsidP="00BF4045">
            <w:pPr>
              <w:pStyle w:val="TableText"/>
            </w:pPr>
            <w:r>
              <w:rPr>
                <w:lang w:val="ru-RU"/>
              </w:rPr>
              <w:t>+2</w:t>
            </w:r>
          </w:p>
        </w:tc>
        <w:tc>
          <w:tcPr>
            <w:tcW w:w="0" w:type="auto"/>
          </w:tcPr>
          <w:p w14:paraId="4936BB90" w14:textId="77777777" w:rsidR="007A1F3E" w:rsidRDefault="0005592D" w:rsidP="00BF4045">
            <w:pPr>
              <w:pStyle w:val="TableText"/>
            </w:pPr>
            <w:r>
              <w:rPr>
                <w:lang w:val="ru-RU"/>
              </w:rPr>
              <w:t>Друидический язык, Сотворение заклинаний</w:t>
            </w:r>
          </w:p>
        </w:tc>
        <w:tc>
          <w:tcPr>
            <w:tcW w:w="0" w:type="auto"/>
          </w:tcPr>
          <w:p w14:paraId="53C666AB" w14:textId="77777777" w:rsidR="007A1F3E" w:rsidRDefault="0005592D" w:rsidP="00BF4045">
            <w:pPr>
              <w:pStyle w:val="TableText"/>
            </w:pPr>
            <w:r>
              <w:rPr>
                <w:lang w:val="ru-RU"/>
              </w:rPr>
              <w:t>2</w:t>
            </w:r>
          </w:p>
        </w:tc>
        <w:tc>
          <w:tcPr>
            <w:tcW w:w="0" w:type="auto"/>
          </w:tcPr>
          <w:p w14:paraId="7D5D8269" w14:textId="77777777" w:rsidR="007A1F3E" w:rsidRDefault="0005592D" w:rsidP="00BF4045">
            <w:pPr>
              <w:pStyle w:val="TableText"/>
            </w:pPr>
            <w:r>
              <w:rPr>
                <w:lang w:val="ru-RU"/>
              </w:rPr>
              <w:t>2</w:t>
            </w:r>
          </w:p>
        </w:tc>
        <w:tc>
          <w:tcPr>
            <w:tcW w:w="0" w:type="auto"/>
          </w:tcPr>
          <w:p w14:paraId="0761039D" w14:textId="77777777" w:rsidR="007A1F3E" w:rsidRDefault="0005592D" w:rsidP="00BF4045">
            <w:pPr>
              <w:pStyle w:val="TableText"/>
            </w:pPr>
            <w:r>
              <w:rPr>
                <w:lang w:val="ru-RU"/>
              </w:rPr>
              <w:t>-</w:t>
            </w:r>
          </w:p>
        </w:tc>
        <w:tc>
          <w:tcPr>
            <w:tcW w:w="0" w:type="auto"/>
          </w:tcPr>
          <w:p w14:paraId="2FD44F1D" w14:textId="77777777" w:rsidR="007A1F3E" w:rsidRDefault="0005592D" w:rsidP="00BF4045">
            <w:pPr>
              <w:pStyle w:val="TableText"/>
            </w:pPr>
            <w:r>
              <w:rPr>
                <w:lang w:val="ru-RU"/>
              </w:rPr>
              <w:t>-</w:t>
            </w:r>
          </w:p>
        </w:tc>
        <w:tc>
          <w:tcPr>
            <w:tcW w:w="0" w:type="auto"/>
          </w:tcPr>
          <w:p w14:paraId="7EEBE466" w14:textId="77777777" w:rsidR="007A1F3E" w:rsidRDefault="0005592D" w:rsidP="00BF4045">
            <w:pPr>
              <w:pStyle w:val="TableText"/>
            </w:pPr>
            <w:r>
              <w:rPr>
                <w:lang w:val="ru-RU"/>
              </w:rPr>
              <w:t>-</w:t>
            </w:r>
          </w:p>
        </w:tc>
        <w:tc>
          <w:tcPr>
            <w:tcW w:w="0" w:type="auto"/>
          </w:tcPr>
          <w:p w14:paraId="3AA6073B" w14:textId="77777777" w:rsidR="007A1F3E" w:rsidRDefault="0005592D" w:rsidP="00BF4045">
            <w:pPr>
              <w:pStyle w:val="TableText"/>
            </w:pPr>
            <w:r>
              <w:rPr>
                <w:lang w:val="ru-RU"/>
              </w:rPr>
              <w:t>-</w:t>
            </w:r>
          </w:p>
        </w:tc>
        <w:tc>
          <w:tcPr>
            <w:tcW w:w="0" w:type="auto"/>
          </w:tcPr>
          <w:p w14:paraId="0E7024C0" w14:textId="77777777" w:rsidR="007A1F3E" w:rsidRDefault="0005592D" w:rsidP="00BF4045">
            <w:pPr>
              <w:pStyle w:val="TableText"/>
            </w:pPr>
            <w:r>
              <w:rPr>
                <w:lang w:val="ru-RU"/>
              </w:rPr>
              <w:t>-</w:t>
            </w:r>
          </w:p>
        </w:tc>
        <w:tc>
          <w:tcPr>
            <w:tcW w:w="0" w:type="auto"/>
          </w:tcPr>
          <w:p w14:paraId="7F3E83B5" w14:textId="77777777" w:rsidR="007A1F3E" w:rsidRDefault="0005592D" w:rsidP="00BF4045">
            <w:pPr>
              <w:pStyle w:val="TableText"/>
            </w:pPr>
            <w:r>
              <w:rPr>
                <w:lang w:val="ru-RU"/>
              </w:rPr>
              <w:t>-</w:t>
            </w:r>
          </w:p>
        </w:tc>
        <w:tc>
          <w:tcPr>
            <w:tcW w:w="0" w:type="auto"/>
          </w:tcPr>
          <w:p w14:paraId="1C4FAC2B" w14:textId="77777777" w:rsidR="007A1F3E" w:rsidRDefault="0005592D" w:rsidP="00BF4045">
            <w:pPr>
              <w:pStyle w:val="TableText"/>
            </w:pPr>
            <w:r>
              <w:rPr>
                <w:lang w:val="ru-RU"/>
              </w:rPr>
              <w:t>-</w:t>
            </w:r>
          </w:p>
        </w:tc>
        <w:tc>
          <w:tcPr>
            <w:tcW w:w="0" w:type="auto"/>
          </w:tcPr>
          <w:p w14:paraId="378CB960" w14:textId="77777777" w:rsidR="007A1F3E" w:rsidRDefault="0005592D" w:rsidP="00BF4045">
            <w:pPr>
              <w:pStyle w:val="TableText"/>
            </w:pPr>
            <w:r>
              <w:rPr>
                <w:lang w:val="ru-RU"/>
              </w:rPr>
              <w:t>-</w:t>
            </w:r>
          </w:p>
        </w:tc>
      </w:tr>
      <w:tr w:rsidR="00382954" w14:paraId="238DF855" w14:textId="77777777" w:rsidTr="007A1F3E">
        <w:tc>
          <w:tcPr>
            <w:tcW w:w="0" w:type="auto"/>
          </w:tcPr>
          <w:p w14:paraId="05F38315" w14:textId="77777777" w:rsidR="007A1F3E" w:rsidRDefault="0005592D" w:rsidP="00BF4045">
            <w:pPr>
              <w:pStyle w:val="TableText"/>
            </w:pPr>
            <w:r>
              <w:rPr>
                <w:lang w:val="ru-RU"/>
              </w:rPr>
              <w:t>2</w:t>
            </w:r>
          </w:p>
        </w:tc>
        <w:tc>
          <w:tcPr>
            <w:tcW w:w="0" w:type="auto"/>
          </w:tcPr>
          <w:p w14:paraId="69F86AC8" w14:textId="77777777" w:rsidR="007A1F3E" w:rsidRDefault="0005592D" w:rsidP="00BF4045">
            <w:pPr>
              <w:pStyle w:val="TableText"/>
            </w:pPr>
            <w:r>
              <w:rPr>
                <w:lang w:val="ru-RU"/>
              </w:rPr>
              <w:t>+2</w:t>
            </w:r>
          </w:p>
        </w:tc>
        <w:tc>
          <w:tcPr>
            <w:tcW w:w="0" w:type="auto"/>
          </w:tcPr>
          <w:p w14:paraId="7A2576A9" w14:textId="77777777" w:rsidR="007A1F3E" w:rsidRDefault="0005592D" w:rsidP="00BF4045">
            <w:pPr>
              <w:pStyle w:val="TableText"/>
            </w:pPr>
            <w:r>
              <w:rPr>
                <w:lang w:val="ru-RU"/>
              </w:rPr>
              <w:t>Дикий облик, Круг друидов</w:t>
            </w:r>
          </w:p>
        </w:tc>
        <w:tc>
          <w:tcPr>
            <w:tcW w:w="0" w:type="auto"/>
          </w:tcPr>
          <w:p w14:paraId="0A4622D7" w14:textId="77777777" w:rsidR="007A1F3E" w:rsidRDefault="0005592D" w:rsidP="00BF4045">
            <w:pPr>
              <w:pStyle w:val="TableText"/>
            </w:pPr>
            <w:r>
              <w:rPr>
                <w:lang w:val="ru-RU"/>
              </w:rPr>
              <w:t>2</w:t>
            </w:r>
          </w:p>
        </w:tc>
        <w:tc>
          <w:tcPr>
            <w:tcW w:w="0" w:type="auto"/>
          </w:tcPr>
          <w:p w14:paraId="3FB345E2" w14:textId="77777777" w:rsidR="007A1F3E" w:rsidRDefault="0005592D" w:rsidP="00BF4045">
            <w:pPr>
              <w:pStyle w:val="TableText"/>
            </w:pPr>
            <w:r>
              <w:rPr>
                <w:lang w:val="ru-RU"/>
              </w:rPr>
              <w:t>3</w:t>
            </w:r>
          </w:p>
        </w:tc>
        <w:tc>
          <w:tcPr>
            <w:tcW w:w="0" w:type="auto"/>
          </w:tcPr>
          <w:p w14:paraId="5B8CB648" w14:textId="77777777" w:rsidR="007A1F3E" w:rsidRDefault="0005592D" w:rsidP="00BF4045">
            <w:pPr>
              <w:pStyle w:val="TableText"/>
            </w:pPr>
            <w:r>
              <w:rPr>
                <w:lang w:val="ru-RU"/>
              </w:rPr>
              <w:t>-</w:t>
            </w:r>
          </w:p>
        </w:tc>
        <w:tc>
          <w:tcPr>
            <w:tcW w:w="0" w:type="auto"/>
          </w:tcPr>
          <w:p w14:paraId="4039D76D" w14:textId="77777777" w:rsidR="007A1F3E" w:rsidRDefault="0005592D" w:rsidP="00BF4045">
            <w:pPr>
              <w:pStyle w:val="TableText"/>
            </w:pPr>
            <w:r>
              <w:rPr>
                <w:lang w:val="ru-RU"/>
              </w:rPr>
              <w:t>-</w:t>
            </w:r>
          </w:p>
        </w:tc>
        <w:tc>
          <w:tcPr>
            <w:tcW w:w="0" w:type="auto"/>
          </w:tcPr>
          <w:p w14:paraId="060A4053" w14:textId="77777777" w:rsidR="007A1F3E" w:rsidRDefault="0005592D" w:rsidP="00BF4045">
            <w:pPr>
              <w:pStyle w:val="TableText"/>
            </w:pPr>
            <w:r>
              <w:rPr>
                <w:lang w:val="ru-RU"/>
              </w:rPr>
              <w:t>-</w:t>
            </w:r>
          </w:p>
        </w:tc>
        <w:tc>
          <w:tcPr>
            <w:tcW w:w="0" w:type="auto"/>
          </w:tcPr>
          <w:p w14:paraId="52526DD1" w14:textId="77777777" w:rsidR="007A1F3E" w:rsidRDefault="0005592D" w:rsidP="00BF4045">
            <w:pPr>
              <w:pStyle w:val="TableText"/>
            </w:pPr>
            <w:r>
              <w:rPr>
                <w:lang w:val="ru-RU"/>
              </w:rPr>
              <w:t>-</w:t>
            </w:r>
          </w:p>
        </w:tc>
        <w:tc>
          <w:tcPr>
            <w:tcW w:w="0" w:type="auto"/>
          </w:tcPr>
          <w:p w14:paraId="3F4BD792" w14:textId="77777777" w:rsidR="007A1F3E" w:rsidRDefault="0005592D" w:rsidP="00BF4045">
            <w:pPr>
              <w:pStyle w:val="TableText"/>
            </w:pPr>
            <w:r>
              <w:rPr>
                <w:lang w:val="ru-RU"/>
              </w:rPr>
              <w:t>-</w:t>
            </w:r>
          </w:p>
        </w:tc>
        <w:tc>
          <w:tcPr>
            <w:tcW w:w="0" w:type="auto"/>
          </w:tcPr>
          <w:p w14:paraId="5B99E46A" w14:textId="77777777" w:rsidR="007A1F3E" w:rsidRDefault="0005592D" w:rsidP="00BF4045">
            <w:pPr>
              <w:pStyle w:val="TableText"/>
            </w:pPr>
            <w:r>
              <w:rPr>
                <w:lang w:val="ru-RU"/>
              </w:rPr>
              <w:t>-</w:t>
            </w:r>
          </w:p>
        </w:tc>
        <w:tc>
          <w:tcPr>
            <w:tcW w:w="0" w:type="auto"/>
          </w:tcPr>
          <w:p w14:paraId="39DC9152" w14:textId="77777777" w:rsidR="007A1F3E" w:rsidRDefault="0005592D" w:rsidP="00BF4045">
            <w:pPr>
              <w:pStyle w:val="TableText"/>
            </w:pPr>
            <w:r>
              <w:rPr>
                <w:lang w:val="ru-RU"/>
              </w:rPr>
              <w:t>-</w:t>
            </w:r>
          </w:p>
        </w:tc>
        <w:tc>
          <w:tcPr>
            <w:tcW w:w="0" w:type="auto"/>
          </w:tcPr>
          <w:p w14:paraId="5DBFD652" w14:textId="77777777" w:rsidR="007A1F3E" w:rsidRDefault="0005592D" w:rsidP="00BF4045">
            <w:pPr>
              <w:pStyle w:val="TableText"/>
            </w:pPr>
            <w:r>
              <w:rPr>
                <w:lang w:val="ru-RU"/>
              </w:rPr>
              <w:t>-</w:t>
            </w:r>
          </w:p>
        </w:tc>
      </w:tr>
      <w:tr w:rsidR="00382954" w14:paraId="3C16592F" w14:textId="77777777" w:rsidTr="007A1F3E">
        <w:tc>
          <w:tcPr>
            <w:tcW w:w="0" w:type="auto"/>
          </w:tcPr>
          <w:p w14:paraId="187CA7FA" w14:textId="77777777" w:rsidR="007A1F3E" w:rsidRDefault="0005592D" w:rsidP="00BF4045">
            <w:pPr>
              <w:pStyle w:val="TableText"/>
            </w:pPr>
            <w:r>
              <w:rPr>
                <w:lang w:val="ru-RU"/>
              </w:rPr>
              <w:t>3</w:t>
            </w:r>
          </w:p>
        </w:tc>
        <w:tc>
          <w:tcPr>
            <w:tcW w:w="0" w:type="auto"/>
          </w:tcPr>
          <w:p w14:paraId="0144E629" w14:textId="77777777" w:rsidR="007A1F3E" w:rsidRDefault="0005592D" w:rsidP="00BF4045">
            <w:pPr>
              <w:pStyle w:val="TableText"/>
            </w:pPr>
            <w:r>
              <w:rPr>
                <w:lang w:val="ru-RU"/>
              </w:rPr>
              <w:t>+2</w:t>
            </w:r>
          </w:p>
        </w:tc>
        <w:tc>
          <w:tcPr>
            <w:tcW w:w="0" w:type="auto"/>
          </w:tcPr>
          <w:p w14:paraId="4B3E592F" w14:textId="77777777" w:rsidR="007A1F3E" w:rsidRDefault="0005592D" w:rsidP="00BF4045">
            <w:pPr>
              <w:pStyle w:val="TableText"/>
            </w:pPr>
            <w:r>
              <w:rPr>
                <w:lang w:val="ru-RU"/>
              </w:rPr>
              <w:t>-</w:t>
            </w:r>
          </w:p>
        </w:tc>
        <w:tc>
          <w:tcPr>
            <w:tcW w:w="0" w:type="auto"/>
          </w:tcPr>
          <w:p w14:paraId="31F032F2" w14:textId="77777777" w:rsidR="007A1F3E" w:rsidRDefault="0005592D" w:rsidP="00BF4045">
            <w:pPr>
              <w:pStyle w:val="TableText"/>
            </w:pPr>
            <w:r>
              <w:rPr>
                <w:lang w:val="ru-RU"/>
              </w:rPr>
              <w:t>2</w:t>
            </w:r>
          </w:p>
        </w:tc>
        <w:tc>
          <w:tcPr>
            <w:tcW w:w="0" w:type="auto"/>
          </w:tcPr>
          <w:p w14:paraId="66DF4F2B" w14:textId="77777777" w:rsidR="007A1F3E" w:rsidRDefault="0005592D" w:rsidP="00BF4045">
            <w:pPr>
              <w:pStyle w:val="TableText"/>
            </w:pPr>
            <w:r>
              <w:rPr>
                <w:lang w:val="ru-RU"/>
              </w:rPr>
              <w:t>4</w:t>
            </w:r>
          </w:p>
        </w:tc>
        <w:tc>
          <w:tcPr>
            <w:tcW w:w="0" w:type="auto"/>
          </w:tcPr>
          <w:p w14:paraId="1FED1BFC" w14:textId="77777777" w:rsidR="007A1F3E" w:rsidRDefault="0005592D" w:rsidP="00BF4045">
            <w:pPr>
              <w:pStyle w:val="TableText"/>
            </w:pPr>
            <w:r>
              <w:rPr>
                <w:lang w:val="ru-RU"/>
              </w:rPr>
              <w:t>2</w:t>
            </w:r>
          </w:p>
        </w:tc>
        <w:tc>
          <w:tcPr>
            <w:tcW w:w="0" w:type="auto"/>
          </w:tcPr>
          <w:p w14:paraId="66575395" w14:textId="77777777" w:rsidR="007A1F3E" w:rsidRDefault="0005592D" w:rsidP="00BF4045">
            <w:pPr>
              <w:pStyle w:val="TableText"/>
            </w:pPr>
            <w:r>
              <w:rPr>
                <w:lang w:val="ru-RU"/>
              </w:rPr>
              <w:t>-</w:t>
            </w:r>
          </w:p>
        </w:tc>
        <w:tc>
          <w:tcPr>
            <w:tcW w:w="0" w:type="auto"/>
          </w:tcPr>
          <w:p w14:paraId="3F2E6E72" w14:textId="77777777" w:rsidR="007A1F3E" w:rsidRDefault="0005592D" w:rsidP="00BF4045">
            <w:pPr>
              <w:pStyle w:val="TableText"/>
            </w:pPr>
            <w:r>
              <w:rPr>
                <w:lang w:val="ru-RU"/>
              </w:rPr>
              <w:t>-</w:t>
            </w:r>
          </w:p>
        </w:tc>
        <w:tc>
          <w:tcPr>
            <w:tcW w:w="0" w:type="auto"/>
          </w:tcPr>
          <w:p w14:paraId="734FD3CB" w14:textId="77777777" w:rsidR="007A1F3E" w:rsidRDefault="0005592D" w:rsidP="00BF4045">
            <w:pPr>
              <w:pStyle w:val="TableText"/>
            </w:pPr>
            <w:r>
              <w:rPr>
                <w:lang w:val="ru-RU"/>
              </w:rPr>
              <w:t>-</w:t>
            </w:r>
          </w:p>
        </w:tc>
        <w:tc>
          <w:tcPr>
            <w:tcW w:w="0" w:type="auto"/>
          </w:tcPr>
          <w:p w14:paraId="587CFE6B" w14:textId="77777777" w:rsidR="007A1F3E" w:rsidRDefault="0005592D" w:rsidP="00BF4045">
            <w:pPr>
              <w:pStyle w:val="TableText"/>
            </w:pPr>
            <w:r>
              <w:rPr>
                <w:lang w:val="ru-RU"/>
              </w:rPr>
              <w:t>-</w:t>
            </w:r>
          </w:p>
        </w:tc>
        <w:tc>
          <w:tcPr>
            <w:tcW w:w="0" w:type="auto"/>
          </w:tcPr>
          <w:p w14:paraId="4E392975" w14:textId="77777777" w:rsidR="007A1F3E" w:rsidRDefault="0005592D" w:rsidP="00BF4045">
            <w:pPr>
              <w:pStyle w:val="TableText"/>
            </w:pPr>
            <w:r>
              <w:rPr>
                <w:lang w:val="ru-RU"/>
              </w:rPr>
              <w:t>-</w:t>
            </w:r>
          </w:p>
        </w:tc>
        <w:tc>
          <w:tcPr>
            <w:tcW w:w="0" w:type="auto"/>
          </w:tcPr>
          <w:p w14:paraId="01F85E80" w14:textId="77777777" w:rsidR="007A1F3E" w:rsidRDefault="0005592D" w:rsidP="00BF4045">
            <w:pPr>
              <w:pStyle w:val="TableText"/>
            </w:pPr>
            <w:r>
              <w:rPr>
                <w:lang w:val="ru-RU"/>
              </w:rPr>
              <w:t>-</w:t>
            </w:r>
          </w:p>
        </w:tc>
        <w:tc>
          <w:tcPr>
            <w:tcW w:w="0" w:type="auto"/>
          </w:tcPr>
          <w:p w14:paraId="304E04AE" w14:textId="77777777" w:rsidR="007A1F3E" w:rsidRDefault="0005592D" w:rsidP="00BF4045">
            <w:pPr>
              <w:pStyle w:val="TableText"/>
            </w:pPr>
            <w:r>
              <w:rPr>
                <w:lang w:val="ru-RU"/>
              </w:rPr>
              <w:t>-</w:t>
            </w:r>
          </w:p>
        </w:tc>
      </w:tr>
      <w:tr w:rsidR="00382954" w14:paraId="7AFAB533" w14:textId="77777777" w:rsidTr="007A1F3E">
        <w:tc>
          <w:tcPr>
            <w:tcW w:w="0" w:type="auto"/>
          </w:tcPr>
          <w:p w14:paraId="406845FA" w14:textId="77777777" w:rsidR="007A1F3E" w:rsidRDefault="0005592D" w:rsidP="00BF4045">
            <w:pPr>
              <w:pStyle w:val="TableText"/>
            </w:pPr>
            <w:r>
              <w:rPr>
                <w:lang w:val="ru-RU"/>
              </w:rPr>
              <w:t>4</w:t>
            </w:r>
          </w:p>
        </w:tc>
        <w:tc>
          <w:tcPr>
            <w:tcW w:w="0" w:type="auto"/>
          </w:tcPr>
          <w:p w14:paraId="7B5162DB" w14:textId="77777777" w:rsidR="007A1F3E" w:rsidRDefault="0005592D" w:rsidP="00BF4045">
            <w:pPr>
              <w:pStyle w:val="TableText"/>
            </w:pPr>
            <w:r>
              <w:rPr>
                <w:lang w:val="ru-RU"/>
              </w:rPr>
              <w:t>+2</w:t>
            </w:r>
          </w:p>
        </w:tc>
        <w:tc>
          <w:tcPr>
            <w:tcW w:w="0" w:type="auto"/>
          </w:tcPr>
          <w:p w14:paraId="7C4A5FFE" w14:textId="77777777" w:rsidR="007A1F3E" w:rsidRPr="00BF4045" w:rsidRDefault="0005592D" w:rsidP="00BF4045">
            <w:pPr>
              <w:pStyle w:val="TableText"/>
              <w:rPr>
                <w:lang w:val="ru-RU"/>
              </w:rPr>
            </w:pPr>
            <w:r>
              <w:rPr>
                <w:lang w:val="ru-RU"/>
              </w:rPr>
              <w:t>Улучшение дикой формы, Увеличение характеристик</w:t>
            </w:r>
          </w:p>
        </w:tc>
        <w:tc>
          <w:tcPr>
            <w:tcW w:w="0" w:type="auto"/>
          </w:tcPr>
          <w:p w14:paraId="4C519DF7" w14:textId="77777777" w:rsidR="007A1F3E" w:rsidRDefault="0005592D" w:rsidP="00BF4045">
            <w:pPr>
              <w:pStyle w:val="TableText"/>
            </w:pPr>
            <w:r>
              <w:rPr>
                <w:lang w:val="ru-RU"/>
              </w:rPr>
              <w:t>3</w:t>
            </w:r>
          </w:p>
        </w:tc>
        <w:tc>
          <w:tcPr>
            <w:tcW w:w="0" w:type="auto"/>
          </w:tcPr>
          <w:p w14:paraId="7225EEF5" w14:textId="77777777" w:rsidR="007A1F3E" w:rsidRDefault="0005592D" w:rsidP="00BF4045">
            <w:pPr>
              <w:pStyle w:val="TableText"/>
            </w:pPr>
            <w:r>
              <w:rPr>
                <w:lang w:val="ru-RU"/>
              </w:rPr>
              <w:t>4</w:t>
            </w:r>
          </w:p>
        </w:tc>
        <w:tc>
          <w:tcPr>
            <w:tcW w:w="0" w:type="auto"/>
          </w:tcPr>
          <w:p w14:paraId="344D323A" w14:textId="77777777" w:rsidR="007A1F3E" w:rsidRDefault="0005592D" w:rsidP="00BF4045">
            <w:pPr>
              <w:pStyle w:val="TableText"/>
            </w:pPr>
            <w:r>
              <w:rPr>
                <w:lang w:val="ru-RU"/>
              </w:rPr>
              <w:t>3</w:t>
            </w:r>
          </w:p>
        </w:tc>
        <w:tc>
          <w:tcPr>
            <w:tcW w:w="0" w:type="auto"/>
          </w:tcPr>
          <w:p w14:paraId="108CB36A" w14:textId="77777777" w:rsidR="007A1F3E" w:rsidRDefault="0005592D" w:rsidP="00BF4045">
            <w:pPr>
              <w:pStyle w:val="TableText"/>
            </w:pPr>
            <w:r>
              <w:rPr>
                <w:lang w:val="ru-RU"/>
              </w:rPr>
              <w:t>-</w:t>
            </w:r>
          </w:p>
        </w:tc>
        <w:tc>
          <w:tcPr>
            <w:tcW w:w="0" w:type="auto"/>
          </w:tcPr>
          <w:p w14:paraId="00CBA2E8" w14:textId="77777777" w:rsidR="007A1F3E" w:rsidRDefault="0005592D" w:rsidP="00BF4045">
            <w:pPr>
              <w:pStyle w:val="TableText"/>
            </w:pPr>
            <w:r>
              <w:rPr>
                <w:lang w:val="ru-RU"/>
              </w:rPr>
              <w:t>-</w:t>
            </w:r>
          </w:p>
        </w:tc>
        <w:tc>
          <w:tcPr>
            <w:tcW w:w="0" w:type="auto"/>
          </w:tcPr>
          <w:p w14:paraId="1F355701" w14:textId="77777777" w:rsidR="007A1F3E" w:rsidRDefault="0005592D" w:rsidP="00BF4045">
            <w:pPr>
              <w:pStyle w:val="TableText"/>
            </w:pPr>
            <w:r>
              <w:rPr>
                <w:lang w:val="ru-RU"/>
              </w:rPr>
              <w:t>-</w:t>
            </w:r>
          </w:p>
        </w:tc>
        <w:tc>
          <w:tcPr>
            <w:tcW w:w="0" w:type="auto"/>
          </w:tcPr>
          <w:p w14:paraId="5C578818" w14:textId="77777777" w:rsidR="007A1F3E" w:rsidRDefault="0005592D" w:rsidP="00BF4045">
            <w:pPr>
              <w:pStyle w:val="TableText"/>
            </w:pPr>
            <w:r>
              <w:rPr>
                <w:lang w:val="ru-RU"/>
              </w:rPr>
              <w:t>-</w:t>
            </w:r>
          </w:p>
        </w:tc>
        <w:tc>
          <w:tcPr>
            <w:tcW w:w="0" w:type="auto"/>
          </w:tcPr>
          <w:p w14:paraId="250CF80B" w14:textId="77777777" w:rsidR="007A1F3E" w:rsidRDefault="0005592D" w:rsidP="00BF4045">
            <w:pPr>
              <w:pStyle w:val="TableText"/>
            </w:pPr>
            <w:r>
              <w:rPr>
                <w:lang w:val="ru-RU"/>
              </w:rPr>
              <w:t>-</w:t>
            </w:r>
          </w:p>
        </w:tc>
        <w:tc>
          <w:tcPr>
            <w:tcW w:w="0" w:type="auto"/>
          </w:tcPr>
          <w:p w14:paraId="7D948EC4" w14:textId="77777777" w:rsidR="007A1F3E" w:rsidRDefault="0005592D" w:rsidP="00BF4045">
            <w:pPr>
              <w:pStyle w:val="TableText"/>
            </w:pPr>
            <w:r>
              <w:rPr>
                <w:lang w:val="ru-RU"/>
              </w:rPr>
              <w:t>-</w:t>
            </w:r>
          </w:p>
        </w:tc>
        <w:tc>
          <w:tcPr>
            <w:tcW w:w="0" w:type="auto"/>
          </w:tcPr>
          <w:p w14:paraId="4735EE10" w14:textId="77777777" w:rsidR="007A1F3E" w:rsidRDefault="0005592D" w:rsidP="00BF4045">
            <w:pPr>
              <w:pStyle w:val="TableText"/>
            </w:pPr>
            <w:r>
              <w:rPr>
                <w:lang w:val="ru-RU"/>
              </w:rPr>
              <w:t>-</w:t>
            </w:r>
          </w:p>
        </w:tc>
      </w:tr>
      <w:tr w:rsidR="00382954" w14:paraId="44ACE8A3" w14:textId="77777777" w:rsidTr="007A1F3E">
        <w:tc>
          <w:tcPr>
            <w:tcW w:w="0" w:type="auto"/>
          </w:tcPr>
          <w:p w14:paraId="7F065A1D" w14:textId="77777777" w:rsidR="007A1F3E" w:rsidRDefault="0005592D" w:rsidP="00BF4045">
            <w:pPr>
              <w:pStyle w:val="TableText"/>
            </w:pPr>
            <w:r>
              <w:rPr>
                <w:lang w:val="ru-RU"/>
              </w:rPr>
              <w:t>5</w:t>
            </w:r>
          </w:p>
        </w:tc>
        <w:tc>
          <w:tcPr>
            <w:tcW w:w="0" w:type="auto"/>
          </w:tcPr>
          <w:p w14:paraId="31BBFCA7" w14:textId="77777777" w:rsidR="007A1F3E" w:rsidRDefault="0005592D" w:rsidP="00BF4045">
            <w:pPr>
              <w:pStyle w:val="TableText"/>
            </w:pPr>
            <w:r>
              <w:rPr>
                <w:lang w:val="ru-RU"/>
              </w:rPr>
              <w:t>+3</w:t>
            </w:r>
          </w:p>
        </w:tc>
        <w:tc>
          <w:tcPr>
            <w:tcW w:w="0" w:type="auto"/>
          </w:tcPr>
          <w:p w14:paraId="13D85EB9" w14:textId="77777777" w:rsidR="007A1F3E" w:rsidRDefault="0005592D" w:rsidP="00BF4045">
            <w:pPr>
              <w:pStyle w:val="TableText"/>
            </w:pPr>
            <w:r>
              <w:rPr>
                <w:lang w:val="ru-RU"/>
              </w:rPr>
              <w:t>-</w:t>
            </w:r>
          </w:p>
        </w:tc>
        <w:tc>
          <w:tcPr>
            <w:tcW w:w="0" w:type="auto"/>
          </w:tcPr>
          <w:p w14:paraId="6EB6A0B1" w14:textId="77777777" w:rsidR="007A1F3E" w:rsidRDefault="0005592D" w:rsidP="00BF4045">
            <w:pPr>
              <w:pStyle w:val="TableText"/>
            </w:pPr>
            <w:r>
              <w:rPr>
                <w:lang w:val="ru-RU"/>
              </w:rPr>
              <w:t>3</w:t>
            </w:r>
          </w:p>
        </w:tc>
        <w:tc>
          <w:tcPr>
            <w:tcW w:w="0" w:type="auto"/>
          </w:tcPr>
          <w:p w14:paraId="6F3F9D0F" w14:textId="77777777" w:rsidR="007A1F3E" w:rsidRDefault="0005592D" w:rsidP="00BF4045">
            <w:pPr>
              <w:pStyle w:val="TableText"/>
            </w:pPr>
            <w:r>
              <w:rPr>
                <w:lang w:val="ru-RU"/>
              </w:rPr>
              <w:t>4</w:t>
            </w:r>
          </w:p>
        </w:tc>
        <w:tc>
          <w:tcPr>
            <w:tcW w:w="0" w:type="auto"/>
          </w:tcPr>
          <w:p w14:paraId="767944E7" w14:textId="77777777" w:rsidR="007A1F3E" w:rsidRDefault="0005592D" w:rsidP="00BF4045">
            <w:pPr>
              <w:pStyle w:val="TableText"/>
            </w:pPr>
            <w:r>
              <w:rPr>
                <w:lang w:val="ru-RU"/>
              </w:rPr>
              <w:t>3</w:t>
            </w:r>
          </w:p>
        </w:tc>
        <w:tc>
          <w:tcPr>
            <w:tcW w:w="0" w:type="auto"/>
          </w:tcPr>
          <w:p w14:paraId="255546E2" w14:textId="77777777" w:rsidR="007A1F3E" w:rsidRDefault="0005592D" w:rsidP="00BF4045">
            <w:pPr>
              <w:pStyle w:val="TableText"/>
            </w:pPr>
            <w:r>
              <w:rPr>
                <w:lang w:val="ru-RU"/>
              </w:rPr>
              <w:t>2</w:t>
            </w:r>
          </w:p>
        </w:tc>
        <w:tc>
          <w:tcPr>
            <w:tcW w:w="0" w:type="auto"/>
          </w:tcPr>
          <w:p w14:paraId="538D1468" w14:textId="77777777" w:rsidR="007A1F3E" w:rsidRDefault="0005592D" w:rsidP="00BF4045">
            <w:pPr>
              <w:pStyle w:val="TableText"/>
            </w:pPr>
            <w:r>
              <w:rPr>
                <w:lang w:val="ru-RU"/>
              </w:rPr>
              <w:t>-</w:t>
            </w:r>
          </w:p>
        </w:tc>
        <w:tc>
          <w:tcPr>
            <w:tcW w:w="0" w:type="auto"/>
          </w:tcPr>
          <w:p w14:paraId="6654BE7C" w14:textId="77777777" w:rsidR="007A1F3E" w:rsidRDefault="0005592D" w:rsidP="00BF4045">
            <w:pPr>
              <w:pStyle w:val="TableText"/>
            </w:pPr>
            <w:r>
              <w:rPr>
                <w:lang w:val="ru-RU"/>
              </w:rPr>
              <w:t>-</w:t>
            </w:r>
          </w:p>
        </w:tc>
        <w:tc>
          <w:tcPr>
            <w:tcW w:w="0" w:type="auto"/>
          </w:tcPr>
          <w:p w14:paraId="5C1C79AE" w14:textId="77777777" w:rsidR="007A1F3E" w:rsidRDefault="0005592D" w:rsidP="00BF4045">
            <w:pPr>
              <w:pStyle w:val="TableText"/>
            </w:pPr>
            <w:r>
              <w:rPr>
                <w:lang w:val="ru-RU"/>
              </w:rPr>
              <w:t>-</w:t>
            </w:r>
          </w:p>
        </w:tc>
        <w:tc>
          <w:tcPr>
            <w:tcW w:w="0" w:type="auto"/>
          </w:tcPr>
          <w:p w14:paraId="4B74F1DC" w14:textId="77777777" w:rsidR="007A1F3E" w:rsidRDefault="0005592D" w:rsidP="00BF4045">
            <w:pPr>
              <w:pStyle w:val="TableText"/>
            </w:pPr>
            <w:r>
              <w:rPr>
                <w:lang w:val="ru-RU"/>
              </w:rPr>
              <w:t>-</w:t>
            </w:r>
          </w:p>
        </w:tc>
        <w:tc>
          <w:tcPr>
            <w:tcW w:w="0" w:type="auto"/>
          </w:tcPr>
          <w:p w14:paraId="606F631B" w14:textId="77777777" w:rsidR="007A1F3E" w:rsidRDefault="0005592D" w:rsidP="00BF4045">
            <w:pPr>
              <w:pStyle w:val="TableText"/>
            </w:pPr>
            <w:r>
              <w:rPr>
                <w:lang w:val="ru-RU"/>
              </w:rPr>
              <w:t>-</w:t>
            </w:r>
          </w:p>
        </w:tc>
        <w:tc>
          <w:tcPr>
            <w:tcW w:w="0" w:type="auto"/>
          </w:tcPr>
          <w:p w14:paraId="2C39E903" w14:textId="77777777" w:rsidR="007A1F3E" w:rsidRDefault="0005592D" w:rsidP="00BF4045">
            <w:pPr>
              <w:pStyle w:val="TableText"/>
            </w:pPr>
            <w:r>
              <w:rPr>
                <w:lang w:val="ru-RU"/>
              </w:rPr>
              <w:t>-</w:t>
            </w:r>
          </w:p>
        </w:tc>
      </w:tr>
      <w:tr w:rsidR="00382954" w14:paraId="3C0D91F9" w14:textId="77777777" w:rsidTr="007A1F3E">
        <w:tc>
          <w:tcPr>
            <w:tcW w:w="0" w:type="auto"/>
          </w:tcPr>
          <w:p w14:paraId="3865992C" w14:textId="77777777" w:rsidR="007A1F3E" w:rsidRDefault="0005592D" w:rsidP="00BF4045">
            <w:pPr>
              <w:pStyle w:val="TableText"/>
            </w:pPr>
            <w:r>
              <w:rPr>
                <w:lang w:val="ru-RU"/>
              </w:rPr>
              <w:lastRenderedPageBreak/>
              <w:t>6</w:t>
            </w:r>
          </w:p>
        </w:tc>
        <w:tc>
          <w:tcPr>
            <w:tcW w:w="0" w:type="auto"/>
          </w:tcPr>
          <w:p w14:paraId="2CB1EC4D" w14:textId="77777777" w:rsidR="007A1F3E" w:rsidRDefault="0005592D" w:rsidP="00BF4045">
            <w:pPr>
              <w:pStyle w:val="TableText"/>
            </w:pPr>
            <w:r>
              <w:rPr>
                <w:lang w:val="ru-RU"/>
              </w:rPr>
              <w:t>+3</w:t>
            </w:r>
          </w:p>
        </w:tc>
        <w:tc>
          <w:tcPr>
            <w:tcW w:w="0" w:type="auto"/>
          </w:tcPr>
          <w:p w14:paraId="40C30C1B" w14:textId="77777777" w:rsidR="007A1F3E" w:rsidRDefault="0005592D" w:rsidP="00BF4045">
            <w:pPr>
              <w:pStyle w:val="TableText"/>
            </w:pPr>
            <w:r>
              <w:rPr>
                <w:lang w:val="ru-RU"/>
              </w:rPr>
              <w:t>Умение круга друидов</w:t>
            </w:r>
          </w:p>
        </w:tc>
        <w:tc>
          <w:tcPr>
            <w:tcW w:w="0" w:type="auto"/>
          </w:tcPr>
          <w:p w14:paraId="15B44240" w14:textId="77777777" w:rsidR="007A1F3E" w:rsidRDefault="0005592D" w:rsidP="00BF4045">
            <w:pPr>
              <w:pStyle w:val="TableText"/>
            </w:pPr>
            <w:r>
              <w:rPr>
                <w:lang w:val="ru-RU"/>
              </w:rPr>
              <w:t>3</w:t>
            </w:r>
          </w:p>
        </w:tc>
        <w:tc>
          <w:tcPr>
            <w:tcW w:w="0" w:type="auto"/>
          </w:tcPr>
          <w:p w14:paraId="3F5E4DF1" w14:textId="77777777" w:rsidR="007A1F3E" w:rsidRDefault="0005592D" w:rsidP="00BF4045">
            <w:pPr>
              <w:pStyle w:val="TableText"/>
            </w:pPr>
            <w:r>
              <w:rPr>
                <w:lang w:val="ru-RU"/>
              </w:rPr>
              <w:t>4</w:t>
            </w:r>
          </w:p>
        </w:tc>
        <w:tc>
          <w:tcPr>
            <w:tcW w:w="0" w:type="auto"/>
          </w:tcPr>
          <w:p w14:paraId="1FE0F556" w14:textId="77777777" w:rsidR="007A1F3E" w:rsidRDefault="0005592D" w:rsidP="00BF4045">
            <w:pPr>
              <w:pStyle w:val="TableText"/>
            </w:pPr>
            <w:r>
              <w:rPr>
                <w:lang w:val="ru-RU"/>
              </w:rPr>
              <w:t>3</w:t>
            </w:r>
          </w:p>
        </w:tc>
        <w:tc>
          <w:tcPr>
            <w:tcW w:w="0" w:type="auto"/>
          </w:tcPr>
          <w:p w14:paraId="1430B578" w14:textId="77777777" w:rsidR="007A1F3E" w:rsidRDefault="0005592D" w:rsidP="00BF4045">
            <w:pPr>
              <w:pStyle w:val="TableText"/>
            </w:pPr>
            <w:r>
              <w:rPr>
                <w:lang w:val="ru-RU"/>
              </w:rPr>
              <w:t>3</w:t>
            </w:r>
          </w:p>
        </w:tc>
        <w:tc>
          <w:tcPr>
            <w:tcW w:w="0" w:type="auto"/>
          </w:tcPr>
          <w:p w14:paraId="2BAE6C2D" w14:textId="77777777" w:rsidR="007A1F3E" w:rsidRDefault="0005592D" w:rsidP="00BF4045">
            <w:pPr>
              <w:pStyle w:val="TableText"/>
            </w:pPr>
            <w:r>
              <w:rPr>
                <w:lang w:val="ru-RU"/>
              </w:rPr>
              <w:t>-</w:t>
            </w:r>
          </w:p>
        </w:tc>
        <w:tc>
          <w:tcPr>
            <w:tcW w:w="0" w:type="auto"/>
          </w:tcPr>
          <w:p w14:paraId="5D78BAEF" w14:textId="77777777" w:rsidR="007A1F3E" w:rsidRDefault="0005592D" w:rsidP="00BF4045">
            <w:pPr>
              <w:pStyle w:val="TableText"/>
            </w:pPr>
            <w:r>
              <w:rPr>
                <w:lang w:val="ru-RU"/>
              </w:rPr>
              <w:t>-</w:t>
            </w:r>
          </w:p>
        </w:tc>
        <w:tc>
          <w:tcPr>
            <w:tcW w:w="0" w:type="auto"/>
          </w:tcPr>
          <w:p w14:paraId="7BA852B0" w14:textId="77777777" w:rsidR="007A1F3E" w:rsidRDefault="0005592D" w:rsidP="00BF4045">
            <w:pPr>
              <w:pStyle w:val="TableText"/>
            </w:pPr>
            <w:r>
              <w:rPr>
                <w:lang w:val="ru-RU"/>
              </w:rPr>
              <w:t>-</w:t>
            </w:r>
          </w:p>
        </w:tc>
        <w:tc>
          <w:tcPr>
            <w:tcW w:w="0" w:type="auto"/>
          </w:tcPr>
          <w:p w14:paraId="03793169" w14:textId="77777777" w:rsidR="007A1F3E" w:rsidRDefault="0005592D" w:rsidP="00BF4045">
            <w:pPr>
              <w:pStyle w:val="TableText"/>
            </w:pPr>
            <w:r>
              <w:rPr>
                <w:lang w:val="ru-RU"/>
              </w:rPr>
              <w:t>-</w:t>
            </w:r>
          </w:p>
        </w:tc>
        <w:tc>
          <w:tcPr>
            <w:tcW w:w="0" w:type="auto"/>
          </w:tcPr>
          <w:p w14:paraId="5B694C34" w14:textId="77777777" w:rsidR="007A1F3E" w:rsidRDefault="0005592D" w:rsidP="00BF4045">
            <w:pPr>
              <w:pStyle w:val="TableText"/>
            </w:pPr>
            <w:r>
              <w:rPr>
                <w:lang w:val="ru-RU"/>
              </w:rPr>
              <w:t>-</w:t>
            </w:r>
          </w:p>
        </w:tc>
        <w:tc>
          <w:tcPr>
            <w:tcW w:w="0" w:type="auto"/>
          </w:tcPr>
          <w:p w14:paraId="719D5688" w14:textId="77777777" w:rsidR="007A1F3E" w:rsidRDefault="0005592D" w:rsidP="00BF4045">
            <w:pPr>
              <w:pStyle w:val="TableText"/>
            </w:pPr>
            <w:r>
              <w:rPr>
                <w:lang w:val="ru-RU"/>
              </w:rPr>
              <w:t>-</w:t>
            </w:r>
          </w:p>
        </w:tc>
      </w:tr>
      <w:tr w:rsidR="00382954" w14:paraId="73483292" w14:textId="77777777" w:rsidTr="007A1F3E">
        <w:tc>
          <w:tcPr>
            <w:tcW w:w="0" w:type="auto"/>
          </w:tcPr>
          <w:p w14:paraId="6FA5CCF4" w14:textId="77777777" w:rsidR="007A1F3E" w:rsidRDefault="0005592D" w:rsidP="00BF4045">
            <w:pPr>
              <w:pStyle w:val="TableText"/>
            </w:pPr>
            <w:r>
              <w:rPr>
                <w:lang w:val="ru-RU"/>
              </w:rPr>
              <w:t>7</w:t>
            </w:r>
          </w:p>
        </w:tc>
        <w:tc>
          <w:tcPr>
            <w:tcW w:w="0" w:type="auto"/>
          </w:tcPr>
          <w:p w14:paraId="46B4A221" w14:textId="77777777" w:rsidR="007A1F3E" w:rsidRDefault="0005592D" w:rsidP="00BF4045">
            <w:pPr>
              <w:pStyle w:val="TableText"/>
            </w:pPr>
            <w:r>
              <w:rPr>
                <w:lang w:val="ru-RU"/>
              </w:rPr>
              <w:t>+3</w:t>
            </w:r>
          </w:p>
        </w:tc>
        <w:tc>
          <w:tcPr>
            <w:tcW w:w="0" w:type="auto"/>
          </w:tcPr>
          <w:p w14:paraId="1ABC9EA3" w14:textId="77777777" w:rsidR="007A1F3E" w:rsidRDefault="0005592D" w:rsidP="00BF4045">
            <w:pPr>
              <w:pStyle w:val="TableText"/>
            </w:pPr>
            <w:r>
              <w:rPr>
                <w:lang w:val="ru-RU"/>
              </w:rPr>
              <w:t>-</w:t>
            </w:r>
          </w:p>
        </w:tc>
        <w:tc>
          <w:tcPr>
            <w:tcW w:w="0" w:type="auto"/>
          </w:tcPr>
          <w:p w14:paraId="511E941A" w14:textId="77777777" w:rsidR="007A1F3E" w:rsidRDefault="0005592D" w:rsidP="00BF4045">
            <w:pPr>
              <w:pStyle w:val="TableText"/>
            </w:pPr>
            <w:r>
              <w:rPr>
                <w:lang w:val="ru-RU"/>
              </w:rPr>
              <w:t>3</w:t>
            </w:r>
          </w:p>
        </w:tc>
        <w:tc>
          <w:tcPr>
            <w:tcW w:w="0" w:type="auto"/>
          </w:tcPr>
          <w:p w14:paraId="1D248ED3" w14:textId="77777777" w:rsidR="007A1F3E" w:rsidRDefault="0005592D" w:rsidP="00BF4045">
            <w:pPr>
              <w:pStyle w:val="TableText"/>
            </w:pPr>
            <w:r>
              <w:rPr>
                <w:lang w:val="ru-RU"/>
              </w:rPr>
              <w:t>4</w:t>
            </w:r>
          </w:p>
        </w:tc>
        <w:tc>
          <w:tcPr>
            <w:tcW w:w="0" w:type="auto"/>
          </w:tcPr>
          <w:p w14:paraId="1E880547" w14:textId="77777777" w:rsidR="007A1F3E" w:rsidRDefault="0005592D" w:rsidP="00BF4045">
            <w:pPr>
              <w:pStyle w:val="TableText"/>
            </w:pPr>
            <w:r>
              <w:rPr>
                <w:lang w:val="ru-RU"/>
              </w:rPr>
              <w:t>3</w:t>
            </w:r>
          </w:p>
        </w:tc>
        <w:tc>
          <w:tcPr>
            <w:tcW w:w="0" w:type="auto"/>
          </w:tcPr>
          <w:p w14:paraId="633F395A" w14:textId="77777777" w:rsidR="007A1F3E" w:rsidRDefault="0005592D" w:rsidP="00BF4045">
            <w:pPr>
              <w:pStyle w:val="TableText"/>
            </w:pPr>
            <w:r>
              <w:rPr>
                <w:lang w:val="ru-RU"/>
              </w:rPr>
              <w:t>3</w:t>
            </w:r>
          </w:p>
        </w:tc>
        <w:tc>
          <w:tcPr>
            <w:tcW w:w="0" w:type="auto"/>
          </w:tcPr>
          <w:p w14:paraId="0B881341" w14:textId="77777777" w:rsidR="007A1F3E" w:rsidRDefault="0005592D" w:rsidP="00BF4045">
            <w:pPr>
              <w:pStyle w:val="TableText"/>
            </w:pPr>
            <w:r>
              <w:rPr>
                <w:lang w:val="ru-RU"/>
              </w:rPr>
              <w:t>1</w:t>
            </w:r>
          </w:p>
        </w:tc>
        <w:tc>
          <w:tcPr>
            <w:tcW w:w="0" w:type="auto"/>
          </w:tcPr>
          <w:p w14:paraId="7E576B1E" w14:textId="77777777" w:rsidR="007A1F3E" w:rsidRDefault="0005592D" w:rsidP="00BF4045">
            <w:pPr>
              <w:pStyle w:val="TableText"/>
            </w:pPr>
            <w:r>
              <w:rPr>
                <w:lang w:val="ru-RU"/>
              </w:rPr>
              <w:t>-</w:t>
            </w:r>
          </w:p>
        </w:tc>
        <w:tc>
          <w:tcPr>
            <w:tcW w:w="0" w:type="auto"/>
          </w:tcPr>
          <w:p w14:paraId="7AB55B2D" w14:textId="77777777" w:rsidR="007A1F3E" w:rsidRDefault="0005592D" w:rsidP="00BF4045">
            <w:pPr>
              <w:pStyle w:val="TableText"/>
            </w:pPr>
            <w:r>
              <w:rPr>
                <w:lang w:val="ru-RU"/>
              </w:rPr>
              <w:t>-</w:t>
            </w:r>
          </w:p>
        </w:tc>
        <w:tc>
          <w:tcPr>
            <w:tcW w:w="0" w:type="auto"/>
          </w:tcPr>
          <w:p w14:paraId="1A77C22A" w14:textId="77777777" w:rsidR="007A1F3E" w:rsidRDefault="0005592D" w:rsidP="00BF4045">
            <w:pPr>
              <w:pStyle w:val="TableText"/>
            </w:pPr>
            <w:r>
              <w:rPr>
                <w:lang w:val="ru-RU"/>
              </w:rPr>
              <w:t>-</w:t>
            </w:r>
          </w:p>
        </w:tc>
        <w:tc>
          <w:tcPr>
            <w:tcW w:w="0" w:type="auto"/>
          </w:tcPr>
          <w:p w14:paraId="7F607FA0" w14:textId="77777777" w:rsidR="007A1F3E" w:rsidRDefault="0005592D" w:rsidP="00BF4045">
            <w:pPr>
              <w:pStyle w:val="TableText"/>
            </w:pPr>
            <w:r>
              <w:rPr>
                <w:lang w:val="ru-RU"/>
              </w:rPr>
              <w:t>-</w:t>
            </w:r>
          </w:p>
        </w:tc>
        <w:tc>
          <w:tcPr>
            <w:tcW w:w="0" w:type="auto"/>
          </w:tcPr>
          <w:p w14:paraId="340D0A12" w14:textId="77777777" w:rsidR="007A1F3E" w:rsidRDefault="0005592D" w:rsidP="00BF4045">
            <w:pPr>
              <w:pStyle w:val="TableText"/>
            </w:pPr>
            <w:r>
              <w:rPr>
                <w:lang w:val="ru-RU"/>
              </w:rPr>
              <w:t>-</w:t>
            </w:r>
          </w:p>
        </w:tc>
      </w:tr>
      <w:tr w:rsidR="00382954" w14:paraId="24E33B57" w14:textId="77777777" w:rsidTr="007A1F3E">
        <w:tc>
          <w:tcPr>
            <w:tcW w:w="0" w:type="auto"/>
          </w:tcPr>
          <w:p w14:paraId="33C909AB" w14:textId="77777777" w:rsidR="007A1F3E" w:rsidRDefault="0005592D" w:rsidP="00BF4045">
            <w:pPr>
              <w:pStyle w:val="TableText"/>
            </w:pPr>
            <w:r>
              <w:rPr>
                <w:lang w:val="ru-RU"/>
              </w:rPr>
              <w:t>8</w:t>
            </w:r>
          </w:p>
        </w:tc>
        <w:tc>
          <w:tcPr>
            <w:tcW w:w="0" w:type="auto"/>
          </w:tcPr>
          <w:p w14:paraId="4284BE10" w14:textId="77777777" w:rsidR="007A1F3E" w:rsidRDefault="0005592D" w:rsidP="00BF4045">
            <w:pPr>
              <w:pStyle w:val="TableText"/>
            </w:pPr>
            <w:r>
              <w:rPr>
                <w:lang w:val="ru-RU"/>
              </w:rPr>
              <w:t>+3</w:t>
            </w:r>
          </w:p>
        </w:tc>
        <w:tc>
          <w:tcPr>
            <w:tcW w:w="0" w:type="auto"/>
          </w:tcPr>
          <w:p w14:paraId="797C3696" w14:textId="77777777" w:rsidR="007A1F3E" w:rsidRPr="00BF4045" w:rsidRDefault="0005592D" w:rsidP="00BF4045">
            <w:pPr>
              <w:pStyle w:val="TableText"/>
              <w:rPr>
                <w:lang w:val="ru-RU"/>
              </w:rPr>
            </w:pPr>
            <w:r>
              <w:rPr>
                <w:lang w:val="ru-RU"/>
              </w:rPr>
              <w:t>Улучшение дикой формы, Увеличение характеристик</w:t>
            </w:r>
          </w:p>
        </w:tc>
        <w:tc>
          <w:tcPr>
            <w:tcW w:w="0" w:type="auto"/>
          </w:tcPr>
          <w:p w14:paraId="2D472356" w14:textId="77777777" w:rsidR="007A1F3E" w:rsidRDefault="0005592D" w:rsidP="00BF4045">
            <w:pPr>
              <w:pStyle w:val="TableText"/>
            </w:pPr>
            <w:r>
              <w:rPr>
                <w:lang w:val="ru-RU"/>
              </w:rPr>
              <w:t>3</w:t>
            </w:r>
          </w:p>
        </w:tc>
        <w:tc>
          <w:tcPr>
            <w:tcW w:w="0" w:type="auto"/>
          </w:tcPr>
          <w:p w14:paraId="1D23640D" w14:textId="77777777" w:rsidR="007A1F3E" w:rsidRDefault="0005592D" w:rsidP="00BF4045">
            <w:pPr>
              <w:pStyle w:val="TableText"/>
            </w:pPr>
            <w:r>
              <w:rPr>
                <w:lang w:val="ru-RU"/>
              </w:rPr>
              <w:t>4</w:t>
            </w:r>
          </w:p>
        </w:tc>
        <w:tc>
          <w:tcPr>
            <w:tcW w:w="0" w:type="auto"/>
          </w:tcPr>
          <w:p w14:paraId="71C1F6F9" w14:textId="77777777" w:rsidR="007A1F3E" w:rsidRDefault="0005592D" w:rsidP="00BF4045">
            <w:pPr>
              <w:pStyle w:val="TableText"/>
            </w:pPr>
            <w:r>
              <w:rPr>
                <w:lang w:val="ru-RU"/>
              </w:rPr>
              <w:t>3</w:t>
            </w:r>
          </w:p>
        </w:tc>
        <w:tc>
          <w:tcPr>
            <w:tcW w:w="0" w:type="auto"/>
          </w:tcPr>
          <w:p w14:paraId="392CADC3" w14:textId="77777777" w:rsidR="007A1F3E" w:rsidRDefault="0005592D" w:rsidP="00BF4045">
            <w:pPr>
              <w:pStyle w:val="TableText"/>
            </w:pPr>
            <w:r>
              <w:rPr>
                <w:lang w:val="ru-RU"/>
              </w:rPr>
              <w:t>3</w:t>
            </w:r>
          </w:p>
        </w:tc>
        <w:tc>
          <w:tcPr>
            <w:tcW w:w="0" w:type="auto"/>
          </w:tcPr>
          <w:p w14:paraId="0212DCB3" w14:textId="77777777" w:rsidR="007A1F3E" w:rsidRDefault="0005592D" w:rsidP="00BF4045">
            <w:pPr>
              <w:pStyle w:val="TableText"/>
            </w:pPr>
            <w:r>
              <w:rPr>
                <w:lang w:val="ru-RU"/>
              </w:rPr>
              <w:t>2</w:t>
            </w:r>
          </w:p>
        </w:tc>
        <w:tc>
          <w:tcPr>
            <w:tcW w:w="0" w:type="auto"/>
          </w:tcPr>
          <w:p w14:paraId="28A95DC0" w14:textId="77777777" w:rsidR="007A1F3E" w:rsidRDefault="0005592D" w:rsidP="00BF4045">
            <w:pPr>
              <w:pStyle w:val="TableText"/>
            </w:pPr>
            <w:r>
              <w:rPr>
                <w:lang w:val="ru-RU"/>
              </w:rPr>
              <w:t>-</w:t>
            </w:r>
          </w:p>
        </w:tc>
        <w:tc>
          <w:tcPr>
            <w:tcW w:w="0" w:type="auto"/>
          </w:tcPr>
          <w:p w14:paraId="047E545D" w14:textId="77777777" w:rsidR="007A1F3E" w:rsidRDefault="0005592D" w:rsidP="00BF4045">
            <w:pPr>
              <w:pStyle w:val="TableText"/>
            </w:pPr>
            <w:r>
              <w:rPr>
                <w:lang w:val="ru-RU"/>
              </w:rPr>
              <w:t>-</w:t>
            </w:r>
          </w:p>
        </w:tc>
        <w:tc>
          <w:tcPr>
            <w:tcW w:w="0" w:type="auto"/>
          </w:tcPr>
          <w:p w14:paraId="7D773472" w14:textId="77777777" w:rsidR="007A1F3E" w:rsidRDefault="0005592D" w:rsidP="00BF4045">
            <w:pPr>
              <w:pStyle w:val="TableText"/>
            </w:pPr>
            <w:r>
              <w:rPr>
                <w:lang w:val="ru-RU"/>
              </w:rPr>
              <w:t>-</w:t>
            </w:r>
          </w:p>
        </w:tc>
        <w:tc>
          <w:tcPr>
            <w:tcW w:w="0" w:type="auto"/>
          </w:tcPr>
          <w:p w14:paraId="6123F040" w14:textId="77777777" w:rsidR="007A1F3E" w:rsidRDefault="0005592D" w:rsidP="00BF4045">
            <w:pPr>
              <w:pStyle w:val="TableText"/>
            </w:pPr>
            <w:r>
              <w:rPr>
                <w:lang w:val="ru-RU"/>
              </w:rPr>
              <w:t>-</w:t>
            </w:r>
          </w:p>
        </w:tc>
        <w:tc>
          <w:tcPr>
            <w:tcW w:w="0" w:type="auto"/>
          </w:tcPr>
          <w:p w14:paraId="3AC4A463" w14:textId="77777777" w:rsidR="007A1F3E" w:rsidRDefault="0005592D" w:rsidP="00BF4045">
            <w:pPr>
              <w:pStyle w:val="TableText"/>
            </w:pPr>
            <w:r>
              <w:rPr>
                <w:lang w:val="ru-RU"/>
              </w:rPr>
              <w:t>-</w:t>
            </w:r>
          </w:p>
        </w:tc>
      </w:tr>
      <w:tr w:rsidR="00382954" w14:paraId="724D0A3C" w14:textId="77777777" w:rsidTr="007A1F3E">
        <w:tc>
          <w:tcPr>
            <w:tcW w:w="0" w:type="auto"/>
          </w:tcPr>
          <w:p w14:paraId="3C68361F" w14:textId="77777777" w:rsidR="007A1F3E" w:rsidRDefault="0005592D" w:rsidP="00BF4045">
            <w:pPr>
              <w:pStyle w:val="TableText"/>
            </w:pPr>
            <w:r>
              <w:rPr>
                <w:lang w:val="ru-RU"/>
              </w:rPr>
              <w:t>9</w:t>
            </w:r>
          </w:p>
        </w:tc>
        <w:tc>
          <w:tcPr>
            <w:tcW w:w="0" w:type="auto"/>
          </w:tcPr>
          <w:p w14:paraId="04F121FA" w14:textId="77777777" w:rsidR="007A1F3E" w:rsidRDefault="0005592D" w:rsidP="00BF4045">
            <w:pPr>
              <w:pStyle w:val="TableText"/>
            </w:pPr>
            <w:r>
              <w:rPr>
                <w:lang w:val="ru-RU"/>
              </w:rPr>
              <w:t>+4</w:t>
            </w:r>
          </w:p>
        </w:tc>
        <w:tc>
          <w:tcPr>
            <w:tcW w:w="0" w:type="auto"/>
          </w:tcPr>
          <w:p w14:paraId="31B117B6" w14:textId="77777777" w:rsidR="007A1F3E" w:rsidRDefault="0005592D" w:rsidP="00BF4045">
            <w:pPr>
              <w:pStyle w:val="TableText"/>
            </w:pPr>
            <w:r>
              <w:rPr>
                <w:lang w:val="ru-RU"/>
              </w:rPr>
              <w:t>-</w:t>
            </w:r>
          </w:p>
        </w:tc>
        <w:tc>
          <w:tcPr>
            <w:tcW w:w="0" w:type="auto"/>
          </w:tcPr>
          <w:p w14:paraId="71E77B2E" w14:textId="77777777" w:rsidR="007A1F3E" w:rsidRDefault="0005592D" w:rsidP="00BF4045">
            <w:pPr>
              <w:pStyle w:val="TableText"/>
            </w:pPr>
            <w:r>
              <w:rPr>
                <w:lang w:val="ru-RU"/>
              </w:rPr>
              <w:t>3</w:t>
            </w:r>
          </w:p>
        </w:tc>
        <w:tc>
          <w:tcPr>
            <w:tcW w:w="0" w:type="auto"/>
          </w:tcPr>
          <w:p w14:paraId="586D7A49" w14:textId="77777777" w:rsidR="007A1F3E" w:rsidRDefault="0005592D" w:rsidP="00BF4045">
            <w:pPr>
              <w:pStyle w:val="TableText"/>
            </w:pPr>
            <w:r>
              <w:rPr>
                <w:lang w:val="ru-RU"/>
              </w:rPr>
              <w:t>4</w:t>
            </w:r>
          </w:p>
        </w:tc>
        <w:tc>
          <w:tcPr>
            <w:tcW w:w="0" w:type="auto"/>
          </w:tcPr>
          <w:p w14:paraId="7AF935FB" w14:textId="77777777" w:rsidR="007A1F3E" w:rsidRDefault="0005592D" w:rsidP="00BF4045">
            <w:pPr>
              <w:pStyle w:val="TableText"/>
            </w:pPr>
            <w:r>
              <w:rPr>
                <w:lang w:val="ru-RU"/>
              </w:rPr>
              <w:t>3</w:t>
            </w:r>
          </w:p>
        </w:tc>
        <w:tc>
          <w:tcPr>
            <w:tcW w:w="0" w:type="auto"/>
          </w:tcPr>
          <w:p w14:paraId="4598DADD" w14:textId="77777777" w:rsidR="007A1F3E" w:rsidRDefault="0005592D" w:rsidP="00BF4045">
            <w:pPr>
              <w:pStyle w:val="TableText"/>
            </w:pPr>
            <w:r>
              <w:rPr>
                <w:lang w:val="ru-RU"/>
              </w:rPr>
              <w:t>3</w:t>
            </w:r>
          </w:p>
        </w:tc>
        <w:tc>
          <w:tcPr>
            <w:tcW w:w="0" w:type="auto"/>
          </w:tcPr>
          <w:p w14:paraId="141133B8" w14:textId="77777777" w:rsidR="007A1F3E" w:rsidRDefault="0005592D" w:rsidP="00BF4045">
            <w:pPr>
              <w:pStyle w:val="TableText"/>
            </w:pPr>
            <w:r>
              <w:rPr>
                <w:lang w:val="ru-RU"/>
              </w:rPr>
              <w:t>3</w:t>
            </w:r>
          </w:p>
        </w:tc>
        <w:tc>
          <w:tcPr>
            <w:tcW w:w="0" w:type="auto"/>
          </w:tcPr>
          <w:p w14:paraId="72F9CEBE" w14:textId="77777777" w:rsidR="007A1F3E" w:rsidRDefault="0005592D" w:rsidP="00BF4045">
            <w:pPr>
              <w:pStyle w:val="TableText"/>
            </w:pPr>
            <w:r>
              <w:rPr>
                <w:lang w:val="ru-RU"/>
              </w:rPr>
              <w:t>1</w:t>
            </w:r>
          </w:p>
        </w:tc>
        <w:tc>
          <w:tcPr>
            <w:tcW w:w="0" w:type="auto"/>
          </w:tcPr>
          <w:p w14:paraId="747D3200" w14:textId="77777777" w:rsidR="007A1F3E" w:rsidRDefault="0005592D" w:rsidP="00BF4045">
            <w:pPr>
              <w:pStyle w:val="TableText"/>
            </w:pPr>
            <w:r>
              <w:rPr>
                <w:lang w:val="ru-RU"/>
              </w:rPr>
              <w:t>-</w:t>
            </w:r>
          </w:p>
        </w:tc>
        <w:tc>
          <w:tcPr>
            <w:tcW w:w="0" w:type="auto"/>
          </w:tcPr>
          <w:p w14:paraId="01F42842" w14:textId="77777777" w:rsidR="007A1F3E" w:rsidRDefault="0005592D" w:rsidP="00BF4045">
            <w:pPr>
              <w:pStyle w:val="TableText"/>
            </w:pPr>
            <w:r>
              <w:rPr>
                <w:lang w:val="ru-RU"/>
              </w:rPr>
              <w:t>-</w:t>
            </w:r>
          </w:p>
        </w:tc>
        <w:tc>
          <w:tcPr>
            <w:tcW w:w="0" w:type="auto"/>
          </w:tcPr>
          <w:p w14:paraId="0EB92201" w14:textId="77777777" w:rsidR="007A1F3E" w:rsidRDefault="0005592D" w:rsidP="00BF4045">
            <w:pPr>
              <w:pStyle w:val="TableText"/>
            </w:pPr>
            <w:r>
              <w:rPr>
                <w:lang w:val="ru-RU"/>
              </w:rPr>
              <w:t>-</w:t>
            </w:r>
          </w:p>
        </w:tc>
        <w:tc>
          <w:tcPr>
            <w:tcW w:w="0" w:type="auto"/>
          </w:tcPr>
          <w:p w14:paraId="6F5A326A" w14:textId="77777777" w:rsidR="007A1F3E" w:rsidRDefault="0005592D" w:rsidP="00BF4045">
            <w:pPr>
              <w:pStyle w:val="TableText"/>
            </w:pPr>
            <w:r>
              <w:rPr>
                <w:lang w:val="ru-RU"/>
              </w:rPr>
              <w:t>-</w:t>
            </w:r>
          </w:p>
        </w:tc>
      </w:tr>
      <w:tr w:rsidR="00382954" w14:paraId="254B7405" w14:textId="77777777" w:rsidTr="007A1F3E">
        <w:tc>
          <w:tcPr>
            <w:tcW w:w="0" w:type="auto"/>
          </w:tcPr>
          <w:p w14:paraId="108E9836" w14:textId="77777777" w:rsidR="007A1F3E" w:rsidRDefault="0005592D" w:rsidP="00BF4045">
            <w:pPr>
              <w:pStyle w:val="TableText"/>
            </w:pPr>
            <w:r>
              <w:rPr>
                <w:lang w:val="ru-RU"/>
              </w:rPr>
              <w:t>10</w:t>
            </w:r>
          </w:p>
        </w:tc>
        <w:tc>
          <w:tcPr>
            <w:tcW w:w="0" w:type="auto"/>
          </w:tcPr>
          <w:p w14:paraId="4971FF32" w14:textId="77777777" w:rsidR="007A1F3E" w:rsidRDefault="0005592D" w:rsidP="00BF4045">
            <w:pPr>
              <w:pStyle w:val="TableText"/>
            </w:pPr>
            <w:r>
              <w:rPr>
                <w:lang w:val="ru-RU"/>
              </w:rPr>
              <w:t>+4</w:t>
            </w:r>
          </w:p>
        </w:tc>
        <w:tc>
          <w:tcPr>
            <w:tcW w:w="0" w:type="auto"/>
          </w:tcPr>
          <w:p w14:paraId="3558081E" w14:textId="77777777" w:rsidR="007A1F3E" w:rsidRDefault="0005592D" w:rsidP="00BF4045">
            <w:pPr>
              <w:pStyle w:val="TableText"/>
            </w:pPr>
            <w:r>
              <w:rPr>
                <w:lang w:val="ru-RU"/>
              </w:rPr>
              <w:t>Умение круга друидов</w:t>
            </w:r>
          </w:p>
        </w:tc>
        <w:tc>
          <w:tcPr>
            <w:tcW w:w="0" w:type="auto"/>
          </w:tcPr>
          <w:p w14:paraId="0D3C3068" w14:textId="77777777" w:rsidR="007A1F3E" w:rsidRDefault="0005592D" w:rsidP="00BF4045">
            <w:pPr>
              <w:pStyle w:val="TableText"/>
            </w:pPr>
            <w:r>
              <w:rPr>
                <w:lang w:val="ru-RU"/>
              </w:rPr>
              <w:t>4</w:t>
            </w:r>
          </w:p>
        </w:tc>
        <w:tc>
          <w:tcPr>
            <w:tcW w:w="0" w:type="auto"/>
          </w:tcPr>
          <w:p w14:paraId="5919C086" w14:textId="77777777" w:rsidR="007A1F3E" w:rsidRDefault="0005592D" w:rsidP="00BF4045">
            <w:pPr>
              <w:pStyle w:val="TableText"/>
            </w:pPr>
            <w:r>
              <w:rPr>
                <w:lang w:val="ru-RU"/>
              </w:rPr>
              <w:t>4</w:t>
            </w:r>
          </w:p>
        </w:tc>
        <w:tc>
          <w:tcPr>
            <w:tcW w:w="0" w:type="auto"/>
          </w:tcPr>
          <w:p w14:paraId="4BFBBE1A" w14:textId="77777777" w:rsidR="007A1F3E" w:rsidRDefault="0005592D" w:rsidP="00BF4045">
            <w:pPr>
              <w:pStyle w:val="TableText"/>
            </w:pPr>
            <w:r>
              <w:rPr>
                <w:lang w:val="ru-RU"/>
              </w:rPr>
              <w:t>3</w:t>
            </w:r>
          </w:p>
        </w:tc>
        <w:tc>
          <w:tcPr>
            <w:tcW w:w="0" w:type="auto"/>
          </w:tcPr>
          <w:p w14:paraId="13B8DB17" w14:textId="77777777" w:rsidR="007A1F3E" w:rsidRDefault="0005592D" w:rsidP="00BF4045">
            <w:pPr>
              <w:pStyle w:val="TableText"/>
            </w:pPr>
            <w:r>
              <w:rPr>
                <w:lang w:val="ru-RU"/>
              </w:rPr>
              <w:t>3</w:t>
            </w:r>
          </w:p>
        </w:tc>
        <w:tc>
          <w:tcPr>
            <w:tcW w:w="0" w:type="auto"/>
          </w:tcPr>
          <w:p w14:paraId="35B9CD8F" w14:textId="77777777" w:rsidR="007A1F3E" w:rsidRDefault="0005592D" w:rsidP="00BF4045">
            <w:pPr>
              <w:pStyle w:val="TableText"/>
            </w:pPr>
            <w:r>
              <w:rPr>
                <w:lang w:val="ru-RU"/>
              </w:rPr>
              <w:t>3</w:t>
            </w:r>
          </w:p>
        </w:tc>
        <w:tc>
          <w:tcPr>
            <w:tcW w:w="0" w:type="auto"/>
          </w:tcPr>
          <w:p w14:paraId="340FB660" w14:textId="77777777" w:rsidR="007A1F3E" w:rsidRDefault="0005592D" w:rsidP="00BF4045">
            <w:pPr>
              <w:pStyle w:val="TableText"/>
            </w:pPr>
            <w:r>
              <w:rPr>
                <w:lang w:val="ru-RU"/>
              </w:rPr>
              <w:t>2</w:t>
            </w:r>
          </w:p>
        </w:tc>
        <w:tc>
          <w:tcPr>
            <w:tcW w:w="0" w:type="auto"/>
          </w:tcPr>
          <w:p w14:paraId="59D44908" w14:textId="77777777" w:rsidR="007A1F3E" w:rsidRDefault="0005592D" w:rsidP="00BF4045">
            <w:pPr>
              <w:pStyle w:val="TableText"/>
            </w:pPr>
            <w:r>
              <w:rPr>
                <w:lang w:val="ru-RU"/>
              </w:rPr>
              <w:t>-</w:t>
            </w:r>
          </w:p>
        </w:tc>
        <w:tc>
          <w:tcPr>
            <w:tcW w:w="0" w:type="auto"/>
          </w:tcPr>
          <w:p w14:paraId="40028EAC" w14:textId="77777777" w:rsidR="007A1F3E" w:rsidRDefault="0005592D" w:rsidP="00BF4045">
            <w:pPr>
              <w:pStyle w:val="TableText"/>
            </w:pPr>
            <w:r>
              <w:rPr>
                <w:lang w:val="ru-RU"/>
              </w:rPr>
              <w:t>-</w:t>
            </w:r>
          </w:p>
        </w:tc>
        <w:tc>
          <w:tcPr>
            <w:tcW w:w="0" w:type="auto"/>
          </w:tcPr>
          <w:p w14:paraId="3D28435D" w14:textId="77777777" w:rsidR="007A1F3E" w:rsidRDefault="0005592D" w:rsidP="00BF4045">
            <w:pPr>
              <w:pStyle w:val="TableText"/>
            </w:pPr>
            <w:r>
              <w:rPr>
                <w:lang w:val="ru-RU"/>
              </w:rPr>
              <w:t>-</w:t>
            </w:r>
          </w:p>
        </w:tc>
        <w:tc>
          <w:tcPr>
            <w:tcW w:w="0" w:type="auto"/>
          </w:tcPr>
          <w:p w14:paraId="4CAD0952" w14:textId="77777777" w:rsidR="007A1F3E" w:rsidRDefault="0005592D" w:rsidP="00BF4045">
            <w:pPr>
              <w:pStyle w:val="TableText"/>
            </w:pPr>
            <w:r>
              <w:rPr>
                <w:lang w:val="ru-RU"/>
              </w:rPr>
              <w:t>-</w:t>
            </w:r>
          </w:p>
        </w:tc>
      </w:tr>
      <w:tr w:rsidR="00382954" w14:paraId="63247CF8" w14:textId="77777777" w:rsidTr="007A1F3E">
        <w:tc>
          <w:tcPr>
            <w:tcW w:w="0" w:type="auto"/>
          </w:tcPr>
          <w:p w14:paraId="5AAEA680" w14:textId="77777777" w:rsidR="007A1F3E" w:rsidRDefault="0005592D" w:rsidP="00BF4045">
            <w:pPr>
              <w:pStyle w:val="TableText"/>
            </w:pPr>
            <w:r>
              <w:rPr>
                <w:lang w:val="ru-RU"/>
              </w:rPr>
              <w:t>11</w:t>
            </w:r>
          </w:p>
        </w:tc>
        <w:tc>
          <w:tcPr>
            <w:tcW w:w="0" w:type="auto"/>
          </w:tcPr>
          <w:p w14:paraId="79366FA9" w14:textId="77777777" w:rsidR="007A1F3E" w:rsidRDefault="0005592D" w:rsidP="00BF4045">
            <w:pPr>
              <w:pStyle w:val="TableText"/>
            </w:pPr>
            <w:r>
              <w:rPr>
                <w:lang w:val="ru-RU"/>
              </w:rPr>
              <w:t>+4</w:t>
            </w:r>
          </w:p>
        </w:tc>
        <w:tc>
          <w:tcPr>
            <w:tcW w:w="0" w:type="auto"/>
          </w:tcPr>
          <w:p w14:paraId="3866AD91" w14:textId="77777777" w:rsidR="007A1F3E" w:rsidRDefault="0005592D" w:rsidP="00BF4045">
            <w:pPr>
              <w:pStyle w:val="TableText"/>
            </w:pPr>
            <w:r>
              <w:rPr>
                <w:lang w:val="ru-RU"/>
              </w:rPr>
              <w:t>-</w:t>
            </w:r>
          </w:p>
        </w:tc>
        <w:tc>
          <w:tcPr>
            <w:tcW w:w="0" w:type="auto"/>
          </w:tcPr>
          <w:p w14:paraId="561D613A" w14:textId="77777777" w:rsidR="007A1F3E" w:rsidRDefault="0005592D" w:rsidP="00BF4045">
            <w:pPr>
              <w:pStyle w:val="TableText"/>
            </w:pPr>
            <w:r>
              <w:rPr>
                <w:lang w:val="ru-RU"/>
              </w:rPr>
              <w:t>4</w:t>
            </w:r>
          </w:p>
        </w:tc>
        <w:tc>
          <w:tcPr>
            <w:tcW w:w="0" w:type="auto"/>
          </w:tcPr>
          <w:p w14:paraId="4027C7D6" w14:textId="77777777" w:rsidR="007A1F3E" w:rsidRDefault="0005592D" w:rsidP="00BF4045">
            <w:pPr>
              <w:pStyle w:val="TableText"/>
            </w:pPr>
            <w:r>
              <w:rPr>
                <w:lang w:val="ru-RU"/>
              </w:rPr>
              <w:t>4</w:t>
            </w:r>
          </w:p>
        </w:tc>
        <w:tc>
          <w:tcPr>
            <w:tcW w:w="0" w:type="auto"/>
          </w:tcPr>
          <w:p w14:paraId="512A2772" w14:textId="77777777" w:rsidR="007A1F3E" w:rsidRDefault="0005592D" w:rsidP="00BF4045">
            <w:pPr>
              <w:pStyle w:val="TableText"/>
            </w:pPr>
            <w:r>
              <w:rPr>
                <w:lang w:val="ru-RU"/>
              </w:rPr>
              <w:t>3</w:t>
            </w:r>
          </w:p>
        </w:tc>
        <w:tc>
          <w:tcPr>
            <w:tcW w:w="0" w:type="auto"/>
          </w:tcPr>
          <w:p w14:paraId="59381DEC" w14:textId="77777777" w:rsidR="007A1F3E" w:rsidRDefault="0005592D" w:rsidP="00BF4045">
            <w:pPr>
              <w:pStyle w:val="TableText"/>
            </w:pPr>
            <w:r>
              <w:rPr>
                <w:lang w:val="ru-RU"/>
              </w:rPr>
              <w:t>3</w:t>
            </w:r>
          </w:p>
        </w:tc>
        <w:tc>
          <w:tcPr>
            <w:tcW w:w="0" w:type="auto"/>
          </w:tcPr>
          <w:p w14:paraId="58E0DAF2" w14:textId="77777777" w:rsidR="007A1F3E" w:rsidRDefault="0005592D" w:rsidP="00BF4045">
            <w:pPr>
              <w:pStyle w:val="TableText"/>
            </w:pPr>
            <w:r>
              <w:rPr>
                <w:lang w:val="ru-RU"/>
              </w:rPr>
              <w:t>3</w:t>
            </w:r>
          </w:p>
        </w:tc>
        <w:tc>
          <w:tcPr>
            <w:tcW w:w="0" w:type="auto"/>
          </w:tcPr>
          <w:p w14:paraId="453C6B8D" w14:textId="77777777" w:rsidR="007A1F3E" w:rsidRDefault="0005592D" w:rsidP="00BF4045">
            <w:pPr>
              <w:pStyle w:val="TableText"/>
            </w:pPr>
            <w:r>
              <w:rPr>
                <w:lang w:val="ru-RU"/>
              </w:rPr>
              <w:t>2</w:t>
            </w:r>
          </w:p>
        </w:tc>
        <w:tc>
          <w:tcPr>
            <w:tcW w:w="0" w:type="auto"/>
          </w:tcPr>
          <w:p w14:paraId="39F6E0CE" w14:textId="77777777" w:rsidR="007A1F3E" w:rsidRDefault="0005592D" w:rsidP="00BF4045">
            <w:pPr>
              <w:pStyle w:val="TableText"/>
            </w:pPr>
            <w:r>
              <w:rPr>
                <w:lang w:val="ru-RU"/>
              </w:rPr>
              <w:t>1</w:t>
            </w:r>
          </w:p>
        </w:tc>
        <w:tc>
          <w:tcPr>
            <w:tcW w:w="0" w:type="auto"/>
          </w:tcPr>
          <w:p w14:paraId="4F1B1DD8" w14:textId="77777777" w:rsidR="007A1F3E" w:rsidRDefault="0005592D" w:rsidP="00BF4045">
            <w:pPr>
              <w:pStyle w:val="TableText"/>
            </w:pPr>
            <w:r>
              <w:rPr>
                <w:lang w:val="ru-RU"/>
              </w:rPr>
              <w:t>-</w:t>
            </w:r>
          </w:p>
        </w:tc>
        <w:tc>
          <w:tcPr>
            <w:tcW w:w="0" w:type="auto"/>
          </w:tcPr>
          <w:p w14:paraId="5E54CD98" w14:textId="77777777" w:rsidR="007A1F3E" w:rsidRDefault="0005592D" w:rsidP="00BF4045">
            <w:pPr>
              <w:pStyle w:val="TableText"/>
            </w:pPr>
            <w:r>
              <w:rPr>
                <w:lang w:val="ru-RU"/>
              </w:rPr>
              <w:t>-</w:t>
            </w:r>
          </w:p>
        </w:tc>
        <w:tc>
          <w:tcPr>
            <w:tcW w:w="0" w:type="auto"/>
          </w:tcPr>
          <w:p w14:paraId="76603029" w14:textId="77777777" w:rsidR="007A1F3E" w:rsidRDefault="0005592D" w:rsidP="00BF4045">
            <w:pPr>
              <w:pStyle w:val="TableText"/>
            </w:pPr>
            <w:r>
              <w:rPr>
                <w:lang w:val="ru-RU"/>
              </w:rPr>
              <w:t>-</w:t>
            </w:r>
          </w:p>
        </w:tc>
      </w:tr>
      <w:tr w:rsidR="00382954" w14:paraId="16AC5D37" w14:textId="77777777" w:rsidTr="007A1F3E">
        <w:tc>
          <w:tcPr>
            <w:tcW w:w="0" w:type="auto"/>
          </w:tcPr>
          <w:p w14:paraId="09DB1B7A" w14:textId="77777777" w:rsidR="007A1F3E" w:rsidRDefault="0005592D" w:rsidP="00BF4045">
            <w:pPr>
              <w:pStyle w:val="TableText"/>
            </w:pPr>
            <w:r>
              <w:rPr>
                <w:lang w:val="ru-RU"/>
              </w:rPr>
              <w:t>12</w:t>
            </w:r>
          </w:p>
        </w:tc>
        <w:tc>
          <w:tcPr>
            <w:tcW w:w="0" w:type="auto"/>
          </w:tcPr>
          <w:p w14:paraId="35B9C195" w14:textId="77777777" w:rsidR="007A1F3E" w:rsidRDefault="0005592D" w:rsidP="00BF4045">
            <w:pPr>
              <w:pStyle w:val="TableText"/>
            </w:pPr>
            <w:r>
              <w:rPr>
                <w:lang w:val="ru-RU"/>
              </w:rPr>
              <w:t>+4</w:t>
            </w:r>
          </w:p>
        </w:tc>
        <w:tc>
          <w:tcPr>
            <w:tcW w:w="0" w:type="auto"/>
          </w:tcPr>
          <w:p w14:paraId="324435B1" w14:textId="77777777" w:rsidR="007A1F3E" w:rsidRDefault="0005592D" w:rsidP="00BF4045">
            <w:pPr>
              <w:pStyle w:val="TableText"/>
            </w:pPr>
            <w:r>
              <w:rPr>
                <w:lang w:val="ru-RU"/>
              </w:rPr>
              <w:t>Увеличение характеристик</w:t>
            </w:r>
          </w:p>
        </w:tc>
        <w:tc>
          <w:tcPr>
            <w:tcW w:w="0" w:type="auto"/>
          </w:tcPr>
          <w:p w14:paraId="7DCC827E" w14:textId="77777777" w:rsidR="007A1F3E" w:rsidRDefault="0005592D" w:rsidP="00BF4045">
            <w:pPr>
              <w:pStyle w:val="TableText"/>
            </w:pPr>
            <w:r>
              <w:rPr>
                <w:lang w:val="ru-RU"/>
              </w:rPr>
              <w:t>4</w:t>
            </w:r>
          </w:p>
        </w:tc>
        <w:tc>
          <w:tcPr>
            <w:tcW w:w="0" w:type="auto"/>
          </w:tcPr>
          <w:p w14:paraId="29B708A5" w14:textId="77777777" w:rsidR="007A1F3E" w:rsidRDefault="0005592D" w:rsidP="00BF4045">
            <w:pPr>
              <w:pStyle w:val="TableText"/>
            </w:pPr>
            <w:r>
              <w:rPr>
                <w:lang w:val="ru-RU"/>
              </w:rPr>
              <w:t>4</w:t>
            </w:r>
          </w:p>
        </w:tc>
        <w:tc>
          <w:tcPr>
            <w:tcW w:w="0" w:type="auto"/>
          </w:tcPr>
          <w:p w14:paraId="6DD378EE" w14:textId="77777777" w:rsidR="007A1F3E" w:rsidRDefault="0005592D" w:rsidP="00BF4045">
            <w:pPr>
              <w:pStyle w:val="TableText"/>
            </w:pPr>
            <w:r>
              <w:rPr>
                <w:lang w:val="ru-RU"/>
              </w:rPr>
              <w:t>3</w:t>
            </w:r>
          </w:p>
        </w:tc>
        <w:tc>
          <w:tcPr>
            <w:tcW w:w="0" w:type="auto"/>
          </w:tcPr>
          <w:p w14:paraId="64D33E3E" w14:textId="77777777" w:rsidR="007A1F3E" w:rsidRDefault="0005592D" w:rsidP="00BF4045">
            <w:pPr>
              <w:pStyle w:val="TableText"/>
            </w:pPr>
            <w:r>
              <w:rPr>
                <w:lang w:val="ru-RU"/>
              </w:rPr>
              <w:t>3</w:t>
            </w:r>
          </w:p>
        </w:tc>
        <w:tc>
          <w:tcPr>
            <w:tcW w:w="0" w:type="auto"/>
          </w:tcPr>
          <w:p w14:paraId="1707AD10" w14:textId="77777777" w:rsidR="007A1F3E" w:rsidRDefault="0005592D" w:rsidP="00BF4045">
            <w:pPr>
              <w:pStyle w:val="TableText"/>
            </w:pPr>
            <w:r>
              <w:rPr>
                <w:lang w:val="ru-RU"/>
              </w:rPr>
              <w:t>3</w:t>
            </w:r>
          </w:p>
        </w:tc>
        <w:tc>
          <w:tcPr>
            <w:tcW w:w="0" w:type="auto"/>
          </w:tcPr>
          <w:p w14:paraId="1C86FECE" w14:textId="77777777" w:rsidR="007A1F3E" w:rsidRDefault="0005592D" w:rsidP="00BF4045">
            <w:pPr>
              <w:pStyle w:val="TableText"/>
            </w:pPr>
            <w:r>
              <w:rPr>
                <w:lang w:val="ru-RU"/>
              </w:rPr>
              <w:t>2</w:t>
            </w:r>
          </w:p>
        </w:tc>
        <w:tc>
          <w:tcPr>
            <w:tcW w:w="0" w:type="auto"/>
          </w:tcPr>
          <w:p w14:paraId="01E9DCF6" w14:textId="77777777" w:rsidR="007A1F3E" w:rsidRDefault="0005592D" w:rsidP="00BF4045">
            <w:pPr>
              <w:pStyle w:val="TableText"/>
            </w:pPr>
            <w:r>
              <w:rPr>
                <w:lang w:val="ru-RU"/>
              </w:rPr>
              <w:t>1</w:t>
            </w:r>
          </w:p>
        </w:tc>
        <w:tc>
          <w:tcPr>
            <w:tcW w:w="0" w:type="auto"/>
          </w:tcPr>
          <w:p w14:paraId="03CE7EB8" w14:textId="77777777" w:rsidR="007A1F3E" w:rsidRDefault="0005592D" w:rsidP="00BF4045">
            <w:pPr>
              <w:pStyle w:val="TableText"/>
            </w:pPr>
            <w:r>
              <w:rPr>
                <w:lang w:val="ru-RU"/>
              </w:rPr>
              <w:t>-</w:t>
            </w:r>
          </w:p>
        </w:tc>
        <w:tc>
          <w:tcPr>
            <w:tcW w:w="0" w:type="auto"/>
          </w:tcPr>
          <w:p w14:paraId="23E018E9" w14:textId="77777777" w:rsidR="007A1F3E" w:rsidRDefault="0005592D" w:rsidP="00BF4045">
            <w:pPr>
              <w:pStyle w:val="TableText"/>
            </w:pPr>
            <w:r>
              <w:rPr>
                <w:lang w:val="ru-RU"/>
              </w:rPr>
              <w:t>-</w:t>
            </w:r>
          </w:p>
        </w:tc>
        <w:tc>
          <w:tcPr>
            <w:tcW w:w="0" w:type="auto"/>
          </w:tcPr>
          <w:p w14:paraId="672878BA" w14:textId="77777777" w:rsidR="007A1F3E" w:rsidRDefault="0005592D" w:rsidP="00BF4045">
            <w:pPr>
              <w:pStyle w:val="TableText"/>
            </w:pPr>
            <w:r>
              <w:rPr>
                <w:lang w:val="ru-RU"/>
              </w:rPr>
              <w:t>-</w:t>
            </w:r>
          </w:p>
        </w:tc>
      </w:tr>
      <w:tr w:rsidR="00382954" w14:paraId="6FABFB0A" w14:textId="77777777" w:rsidTr="007A1F3E">
        <w:tc>
          <w:tcPr>
            <w:tcW w:w="0" w:type="auto"/>
          </w:tcPr>
          <w:p w14:paraId="6D80B67C" w14:textId="77777777" w:rsidR="007A1F3E" w:rsidRDefault="0005592D" w:rsidP="00BF4045">
            <w:pPr>
              <w:pStyle w:val="TableText"/>
            </w:pPr>
            <w:r>
              <w:rPr>
                <w:lang w:val="ru-RU"/>
              </w:rPr>
              <w:t>13</w:t>
            </w:r>
          </w:p>
        </w:tc>
        <w:tc>
          <w:tcPr>
            <w:tcW w:w="0" w:type="auto"/>
          </w:tcPr>
          <w:p w14:paraId="7DE59307" w14:textId="77777777" w:rsidR="007A1F3E" w:rsidRDefault="0005592D" w:rsidP="00BF4045">
            <w:pPr>
              <w:pStyle w:val="TableText"/>
            </w:pPr>
            <w:r>
              <w:rPr>
                <w:lang w:val="ru-RU"/>
              </w:rPr>
              <w:t>+5</w:t>
            </w:r>
          </w:p>
        </w:tc>
        <w:tc>
          <w:tcPr>
            <w:tcW w:w="0" w:type="auto"/>
          </w:tcPr>
          <w:p w14:paraId="6B46679B" w14:textId="77777777" w:rsidR="007A1F3E" w:rsidRDefault="0005592D" w:rsidP="00BF4045">
            <w:pPr>
              <w:pStyle w:val="TableText"/>
            </w:pPr>
            <w:r>
              <w:rPr>
                <w:lang w:val="ru-RU"/>
              </w:rPr>
              <w:t>-</w:t>
            </w:r>
          </w:p>
        </w:tc>
        <w:tc>
          <w:tcPr>
            <w:tcW w:w="0" w:type="auto"/>
          </w:tcPr>
          <w:p w14:paraId="07018D17" w14:textId="77777777" w:rsidR="007A1F3E" w:rsidRDefault="0005592D" w:rsidP="00BF4045">
            <w:pPr>
              <w:pStyle w:val="TableText"/>
            </w:pPr>
            <w:r>
              <w:rPr>
                <w:lang w:val="ru-RU"/>
              </w:rPr>
              <w:t>4</w:t>
            </w:r>
          </w:p>
        </w:tc>
        <w:tc>
          <w:tcPr>
            <w:tcW w:w="0" w:type="auto"/>
          </w:tcPr>
          <w:p w14:paraId="618E4E7F" w14:textId="77777777" w:rsidR="007A1F3E" w:rsidRDefault="0005592D" w:rsidP="00BF4045">
            <w:pPr>
              <w:pStyle w:val="TableText"/>
            </w:pPr>
            <w:r>
              <w:rPr>
                <w:lang w:val="ru-RU"/>
              </w:rPr>
              <w:t>4</w:t>
            </w:r>
          </w:p>
        </w:tc>
        <w:tc>
          <w:tcPr>
            <w:tcW w:w="0" w:type="auto"/>
          </w:tcPr>
          <w:p w14:paraId="2B663F3F" w14:textId="77777777" w:rsidR="007A1F3E" w:rsidRDefault="0005592D" w:rsidP="00BF4045">
            <w:pPr>
              <w:pStyle w:val="TableText"/>
            </w:pPr>
            <w:r>
              <w:rPr>
                <w:lang w:val="ru-RU"/>
              </w:rPr>
              <w:t>3</w:t>
            </w:r>
          </w:p>
        </w:tc>
        <w:tc>
          <w:tcPr>
            <w:tcW w:w="0" w:type="auto"/>
          </w:tcPr>
          <w:p w14:paraId="0C9516F3" w14:textId="77777777" w:rsidR="007A1F3E" w:rsidRDefault="0005592D" w:rsidP="00BF4045">
            <w:pPr>
              <w:pStyle w:val="TableText"/>
            </w:pPr>
            <w:r>
              <w:rPr>
                <w:lang w:val="ru-RU"/>
              </w:rPr>
              <w:t>3</w:t>
            </w:r>
          </w:p>
        </w:tc>
        <w:tc>
          <w:tcPr>
            <w:tcW w:w="0" w:type="auto"/>
          </w:tcPr>
          <w:p w14:paraId="4E9E318F" w14:textId="77777777" w:rsidR="007A1F3E" w:rsidRDefault="0005592D" w:rsidP="00BF4045">
            <w:pPr>
              <w:pStyle w:val="TableText"/>
            </w:pPr>
            <w:r>
              <w:rPr>
                <w:lang w:val="ru-RU"/>
              </w:rPr>
              <w:t>3</w:t>
            </w:r>
          </w:p>
        </w:tc>
        <w:tc>
          <w:tcPr>
            <w:tcW w:w="0" w:type="auto"/>
          </w:tcPr>
          <w:p w14:paraId="25E00727" w14:textId="77777777" w:rsidR="007A1F3E" w:rsidRDefault="0005592D" w:rsidP="00BF4045">
            <w:pPr>
              <w:pStyle w:val="TableText"/>
            </w:pPr>
            <w:r>
              <w:rPr>
                <w:lang w:val="ru-RU"/>
              </w:rPr>
              <w:t>2</w:t>
            </w:r>
          </w:p>
        </w:tc>
        <w:tc>
          <w:tcPr>
            <w:tcW w:w="0" w:type="auto"/>
          </w:tcPr>
          <w:p w14:paraId="1E7F3298" w14:textId="77777777" w:rsidR="007A1F3E" w:rsidRDefault="0005592D" w:rsidP="00BF4045">
            <w:pPr>
              <w:pStyle w:val="TableText"/>
            </w:pPr>
            <w:r>
              <w:rPr>
                <w:lang w:val="ru-RU"/>
              </w:rPr>
              <w:t>1</w:t>
            </w:r>
          </w:p>
        </w:tc>
        <w:tc>
          <w:tcPr>
            <w:tcW w:w="0" w:type="auto"/>
          </w:tcPr>
          <w:p w14:paraId="10C4B961" w14:textId="77777777" w:rsidR="007A1F3E" w:rsidRDefault="0005592D" w:rsidP="00BF4045">
            <w:pPr>
              <w:pStyle w:val="TableText"/>
            </w:pPr>
            <w:r>
              <w:rPr>
                <w:lang w:val="ru-RU"/>
              </w:rPr>
              <w:t>1</w:t>
            </w:r>
          </w:p>
        </w:tc>
        <w:tc>
          <w:tcPr>
            <w:tcW w:w="0" w:type="auto"/>
          </w:tcPr>
          <w:p w14:paraId="66086EA4" w14:textId="77777777" w:rsidR="007A1F3E" w:rsidRDefault="0005592D" w:rsidP="00BF4045">
            <w:pPr>
              <w:pStyle w:val="TableText"/>
            </w:pPr>
            <w:r>
              <w:rPr>
                <w:lang w:val="ru-RU"/>
              </w:rPr>
              <w:t>-</w:t>
            </w:r>
          </w:p>
        </w:tc>
        <w:tc>
          <w:tcPr>
            <w:tcW w:w="0" w:type="auto"/>
          </w:tcPr>
          <w:p w14:paraId="6C897074" w14:textId="77777777" w:rsidR="007A1F3E" w:rsidRDefault="0005592D" w:rsidP="00BF4045">
            <w:pPr>
              <w:pStyle w:val="TableText"/>
            </w:pPr>
            <w:r>
              <w:rPr>
                <w:lang w:val="ru-RU"/>
              </w:rPr>
              <w:t>-</w:t>
            </w:r>
          </w:p>
        </w:tc>
      </w:tr>
      <w:tr w:rsidR="00382954" w14:paraId="68B39DF5" w14:textId="77777777" w:rsidTr="007A1F3E">
        <w:tc>
          <w:tcPr>
            <w:tcW w:w="0" w:type="auto"/>
          </w:tcPr>
          <w:p w14:paraId="33CA93DD" w14:textId="77777777" w:rsidR="007A1F3E" w:rsidRDefault="0005592D" w:rsidP="00BF4045">
            <w:pPr>
              <w:pStyle w:val="TableText"/>
            </w:pPr>
            <w:r>
              <w:rPr>
                <w:lang w:val="ru-RU"/>
              </w:rPr>
              <w:t>14</w:t>
            </w:r>
          </w:p>
        </w:tc>
        <w:tc>
          <w:tcPr>
            <w:tcW w:w="0" w:type="auto"/>
          </w:tcPr>
          <w:p w14:paraId="7D97480B" w14:textId="77777777" w:rsidR="007A1F3E" w:rsidRDefault="0005592D" w:rsidP="00BF4045">
            <w:pPr>
              <w:pStyle w:val="TableText"/>
            </w:pPr>
            <w:r>
              <w:rPr>
                <w:lang w:val="ru-RU"/>
              </w:rPr>
              <w:t>+5</w:t>
            </w:r>
          </w:p>
        </w:tc>
        <w:tc>
          <w:tcPr>
            <w:tcW w:w="0" w:type="auto"/>
          </w:tcPr>
          <w:p w14:paraId="2FB3C821" w14:textId="77777777" w:rsidR="007A1F3E" w:rsidRDefault="0005592D" w:rsidP="00BF4045">
            <w:pPr>
              <w:pStyle w:val="TableText"/>
            </w:pPr>
            <w:r>
              <w:rPr>
                <w:lang w:val="ru-RU"/>
              </w:rPr>
              <w:t>Умение круга друидов</w:t>
            </w:r>
          </w:p>
        </w:tc>
        <w:tc>
          <w:tcPr>
            <w:tcW w:w="0" w:type="auto"/>
          </w:tcPr>
          <w:p w14:paraId="1F1176D4" w14:textId="77777777" w:rsidR="007A1F3E" w:rsidRDefault="0005592D" w:rsidP="00BF4045">
            <w:pPr>
              <w:pStyle w:val="TableText"/>
            </w:pPr>
            <w:r>
              <w:rPr>
                <w:lang w:val="ru-RU"/>
              </w:rPr>
              <w:t>4</w:t>
            </w:r>
          </w:p>
        </w:tc>
        <w:tc>
          <w:tcPr>
            <w:tcW w:w="0" w:type="auto"/>
          </w:tcPr>
          <w:p w14:paraId="7C085883" w14:textId="77777777" w:rsidR="007A1F3E" w:rsidRDefault="0005592D" w:rsidP="00BF4045">
            <w:pPr>
              <w:pStyle w:val="TableText"/>
            </w:pPr>
            <w:r>
              <w:rPr>
                <w:lang w:val="ru-RU"/>
              </w:rPr>
              <w:t>4</w:t>
            </w:r>
          </w:p>
        </w:tc>
        <w:tc>
          <w:tcPr>
            <w:tcW w:w="0" w:type="auto"/>
          </w:tcPr>
          <w:p w14:paraId="67388DF4" w14:textId="77777777" w:rsidR="007A1F3E" w:rsidRDefault="0005592D" w:rsidP="00BF4045">
            <w:pPr>
              <w:pStyle w:val="TableText"/>
            </w:pPr>
            <w:r>
              <w:rPr>
                <w:lang w:val="ru-RU"/>
              </w:rPr>
              <w:t>3</w:t>
            </w:r>
          </w:p>
        </w:tc>
        <w:tc>
          <w:tcPr>
            <w:tcW w:w="0" w:type="auto"/>
          </w:tcPr>
          <w:p w14:paraId="7FAAA6EC" w14:textId="77777777" w:rsidR="007A1F3E" w:rsidRDefault="0005592D" w:rsidP="00BF4045">
            <w:pPr>
              <w:pStyle w:val="TableText"/>
            </w:pPr>
            <w:r>
              <w:rPr>
                <w:lang w:val="ru-RU"/>
              </w:rPr>
              <w:t>3</w:t>
            </w:r>
          </w:p>
        </w:tc>
        <w:tc>
          <w:tcPr>
            <w:tcW w:w="0" w:type="auto"/>
          </w:tcPr>
          <w:p w14:paraId="50D2B168" w14:textId="77777777" w:rsidR="007A1F3E" w:rsidRDefault="0005592D" w:rsidP="00BF4045">
            <w:pPr>
              <w:pStyle w:val="TableText"/>
            </w:pPr>
            <w:r>
              <w:rPr>
                <w:lang w:val="ru-RU"/>
              </w:rPr>
              <w:t>3</w:t>
            </w:r>
          </w:p>
        </w:tc>
        <w:tc>
          <w:tcPr>
            <w:tcW w:w="0" w:type="auto"/>
          </w:tcPr>
          <w:p w14:paraId="3DECBE6B" w14:textId="77777777" w:rsidR="007A1F3E" w:rsidRDefault="0005592D" w:rsidP="00BF4045">
            <w:pPr>
              <w:pStyle w:val="TableText"/>
            </w:pPr>
            <w:r>
              <w:rPr>
                <w:lang w:val="ru-RU"/>
              </w:rPr>
              <w:t>2</w:t>
            </w:r>
          </w:p>
        </w:tc>
        <w:tc>
          <w:tcPr>
            <w:tcW w:w="0" w:type="auto"/>
          </w:tcPr>
          <w:p w14:paraId="3E51EE55" w14:textId="77777777" w:rsidR="007A1F3E" w:rsidRDefault="0005592D" w:rsidP="00BF4045">
            <w:pPr>
              <w:pStyle w:val="TableText"/>
            </w:pPr>
            <w:r>
              <w:rPr>
                <w:lang w:val="ru-RU"/>
              </w:rPr>
              <w:t>1</w:t>
            </w:r>
          </w:p>
        </w:tc>
        <w:tc>
          <w:tcPr>
            <w:tcW w:w="0" w:type="auto"/>
          </w:tcPr>
          <w:p w14:paraId="6830F616" w14:textId="77777777" w:rsidR="007A1F3E" w:rsidRDefault="0005592D" w:rsidP="00BF4045">
            <w:pPr>
              <w:pStyle w:val="TableText"/>
            </w:pPr>
            <w:r>
              <w:rPr>
                <w:lang w:val="ru-RU"/>
              </w:rPr>
              <w:t>1</w:t>
            </w:r>
          </w:p>
        </w:tc>
        <w:tc>
          <w:tcPr>
            <w:tcW w:w="0" w:type="auto"/>
          </w:tcPr>
          <w:p w14:paraId="395DA793" w14:textId="77777777" w:rsidR="007A1F3E" w:rsidRDefault="0005592D" w:rsidP="00BF4045">
            <w:pPr>
              <w:pStyle w:val="TableText"/>
            </w:pPr>
            <w:r>
              <w:rPr>
                <w:lang w:val="ru-RU"/>
              </w:rPr>
              <w:t>-</w:t>
            </w:r>
          </w:p>
        </w:tc>
        <w:tc>
          <w:tcPr>
            <w:tcW w:w="0" w:type="auto"/>
          </w:tcPr>
          <w:p w14:paraId="58F2765C" w14:textId="77777777" w:rsidR="007A1F3E" w:rsidRDefault="0005592D" w:rsidP="00BF4045">
            <w:pPr>
              <w:pStyle w:val="TableText"/>
            </w:pPr>
            <w:r>
              <w:rPr>
                <w:lang w:val="ru-RU"/>
              </w:rPr>
              <w:t>-</w:t>
            </w:r>
          </w:p>
        </w:tc>
      </w:tr>
      <w:tr w:rsidR="00382954" w14:paraId="25DB5DD4" w14:textId="77777777" w:rsidTr="007A1F3E">
        <w:tc>
          <w:tcPr>
            <w:tcW w:w="0" w:type="auto"/>
          </w:tcPr>
          <w:p w14:paraId="4DBFA77B" w14:textId="77777777" w:rsidR="007A1F3E" w:rsidRDefault="0005592D" w:rsidP="00BF4045">
            <w:pPr>
              <w:pStyle w:val="TableText"/>
            </w:pPr>
            <w:r>
              <w:rPr>
                <w:lang w:val="ru-RU"/>
              </w:rPr>
              <w:t>15</w:t>
            </w:r>
          </w:p>
        </w:tc>
        <w:tc>
          <w:tcPr>
            <w:tcW w:w="0" w:type="auto"/>
          </w:tcPr>
          <w:p w14:paraId="4C88ED9A" w14:textId="77777777" w:rsidR="007A1F3E" w:rsidRDefault="0005592D" w:rsidP="00BF4045">
            <w:pPr>
              <w:pStyle w:val="TableText"/>
            </w:pPr>
            <w:r>
              <w:rPr>
                <w:lang w:val="ru-RU"/>
              </w:rPr>
              <w:t>+5</w:t>
            </w:r>
          </w:p>
        </w:tc>
        <w:tc>
          <w:tcPr>
            <w:tcW w:w="0" w:type="auto"/>
          </w:tcPr>
          <w:p w14:paraId="3C101792" w14:textId="77777777" w:rsidR="007A1F3E" w:rsidRDefault="0005592D" w:rsidP="00BF4045">
            <w:pPr>
              <w:pStyle w:val="TableText"/>
            </w:pPr>
            <w:r>
              <w:rPr>
                <w:lang w:val="ru-RU"/>
              </w:rPr>
              <w:t>-</w:t>
            </w:r>
          </w:p>
        </w:tc>
        <w:tc>
          <w:tcPr>
            <w:tcW w:w="0" w:type="auto"/>
          </w:tcPr>
          <w:p w14:paraId="506501B9" w14:textId="77777777" w:rsidR="007A1F3E" w:rsidRDefault="0005592D" w:rsidP="00BF4045">
            <w:pPr>
              <w:pStyle w:val="TableText"/>
            </w:pPr>
            <w:r>
              <w:rPr>
                <w:lang w:val="ru-RU"/>
              </w:rPr>
              <w:t>4</w:t>
            </w:r>
          </w:p>
        </w:tc>
        <w:tc>
          <w:tcPr>
            <w:tcW w:w="0" w:type="auto"/>
          </w:tcPr>
          <w:p w14:paraId="4DFFED33" w14:textId="77777777" w:rsidR="007A1F3E" w:rsidRDefault="0005592D" w:rsidP="00BF4045">
            <w:pPr>
              <w:pStyle w:val="TableText"/>
            </w:pPr>
            <w:r>
              <w:rPr>
                <w:lang w:val="ru-RU"/>
              </w:rPr>
              <w:t>4</w:t>
            </w:r>
          </w:p>
        </w:tc>
        <w:tc>
          <w:tcPr>
            <w:tcW w:w="0" w:type="auto"/>
          </w:tcPr>
          <w:p w14:paraId="6E3B92F1" w14:textId="77777777" w:rsidR="007A1F3E" w:rsidRDefault="0005592D" w:rsidP="00BF4045">
            <w:pPr>
              <w:pStyle w:val="TableText"/>
            </w:pPr>
            <w:r>
              <w:rPr>
                <w:lang w:val="ru-RU"/>
              </w:rPr>
              <w:t>3</w:t>
            </w:r>
          </w:p>
        </w:tc>
        <w:tc>
          <w:tcPr>
            <w:tcW w:w="0" w:type="auto"/>
          </w:tcPr>
          <w:p w14:paraId="7E812A72" w14:textId="77777777" w:rsidR="007A1F3E" w:rsidRDefault="0005592D" w:rsidP="00BF4045">
            <w:pPr>
              <w:pStyle w:val="TableText"/>
            </w:pPr>
            <w:r>
              <w:rPr>
                <w:lang w:val="ru-RU"/>
              </w:rPr>
              <w:t>3</w:t>
            </w:r>
          </w:p>
        </w:tc>
        <w:tc>
          <w:tcPr>
            <w:tcW w:w="0" w:type="auto"/>
          </w:tcPr>
          <w:p w14:paraId="3C466434" w14:textId="77777777" w:rsidR="007A1F3E" w:rsidRDefault="0005592D" w:rsidP="00BF4045">
            <w:pPr>
              <w:pStyle w:val="TableText"/>
            </w:pPr>
            <w:r>
              <w:rPr>
                <w:lang w:val="ru-RU"/>
              </w:rPr>
              <w:t>3</w:t>
            </w:r>
          </w:p>
        </w:tc>
        <w:tc>
          <w:tcPr>
            <w:tcW w:w="0" w:type="auto"/>
          </w:tcPr>
          <w:p w14:paraId="737F046A" w14:textId="77777777" w:rsidR="007A1F3E" w:rsidRDefault="0005592D" w:rsidP="00BF4045">
            <w:pPr>
              <w:pStyle w:val="TableText"/>
            </w:pPr>
            <w:r>
              <w:rPr>
                <w:lang w:val="ru-RU"/>
              </w:rPr>
              <w:t>2</w:t>
            </w:r>
          </w:p>
        </w:tc>
        <w:tc>
          <w:tcPr>
            <w:tcW w:w="0" w:type="auto"/>
          </w:tcPr>
          <w:p w14:paraId="6AD95B6E" w14:textId="77777777" w:rsidR="007A1F3E" w:rsidRDefault="0005592D" w:rsidP="00BF4045">
            <w:pPr>
              <w:pStyle w:val="TableText"/>
            </w:pPr>
            <w:r>
              <w:rPr>
                <w:lang w:val="ru-RU"/>
              </w:rPr>
              <w:t>1</w:t>
            </w:r>
          </w:p>
        </w:tc>
        <w:tc>
          <w:tcPr>
            <w:tcW w:w="0" w:type="auto"/>
          </w:tcPr>
          <w:p w14:paraId="2F956DCB" w14:textId="77777777" w:rsidR="007A1F3E" w:rsidRDefault="0005592D" w:rsidP="00BF4045">
            <w:pPr>
              <w:pStyle w:val="TableText"/>
            </w:pPr>
            <w:r>
              <w:rPr>
                <w:lang w:val="ru-RU"/>
              </w:rPr>
              <w:t>1</w:t>
            </w:r>
          </w:p>
        </w:tc>
        <w:tc>
          <w:tcPr>
            <w:tcW w:w="0" w:type="auto"/>
          </w:tcPr>
          <w:p w14:paraId="12A1CEB4" w14:textId="77777777" w:rsidR="007A1F3E" w:rsidRDefault="0005592D" w:rsidP="00BF4045">
            <w:pPr>
              <w:pStyle w:val="TableText"/>
            </w:pPr>
            <w:r>
              <w:rPr>
                <w:lang w:val="ru-RU"/>
              </w:rPr>
              <w:t>1</w:t>
            </w:r>
          </w:p>
        </w:tc>
        <w:tc>
          <w:tcPr>
            <w:tcW w:w="0" w:type="auto"/>
          </w:tcPr>
          <w:p w14:paraId="64838D94" w14:textId="77777777" w:rsidR="007A1F3E" w:rsidRDefault="0005592D" w:rsidP="00BF4045">
            <w:pPr>
              <w:pStyle w:val="TableText"/>
            </w:pPr>
            <w:r>
              <w:rPr>
                <w:lang w:val="ru-RU"/>
              </w:rPr>
              <w:t>-</w:t>
            </w:r>
          </w:p>
        </w:tc>
      </w:tr>
      <w:tr w:rsidR="00382954" w14:paraId="531215F8" w14:textId="77777777" w:rsidTr="007A1F3E">
        <w:tc>
          <w:tcPr>
            <w:tcW w:w="0" w:type="auto"/>
          </w:tcPr>
          <w:p w14:paraId="6BAB598A" w14:textId="77777777" w:rsidR="007A1F3E" w:rsidRDefault="0005592D" w:rsidP="00BF4045">
            <w:pPr>
              <w:pStyle w:val="TableText"/>
            </w:pPr>
            <w:r>
              <w:rPr>
                <w:lang w:val="ru-RU"/>
              </w:rPr>
              <w:t>16</w:t>
            </w:r>
          </w:p>
        </w:tc>
        <w:tc>
          <w:tcPr>
            <w:tcW w:w="0" w:type="auto"/>
          </w:tcPr>
          <w:p w14:paraId="279706EF" w14:textId="77777777" w:rsidR="007A1F3E" w:rsidRDefault="0005592D" w:rsidP="00BF4045">
            <w:pPr>
              <w:pStyle w:val="TableText"/>
            </w:pPr>
            <w:r>
              <w:rPr>
                <w:lang w:val="ru-RU"/>
              </w:rPr>
              <w:t>+5</w:t>
            </w:r>
          </w:p>
        </w:tc>
        <w:tc>
          <w:tcPr>
            <w:tcW w:w="0" w:type="auto"/>
          </w:tcPr>
          <w:p w14:paraId="67F1C5C7" w14:textId="77777777" w:rsidR="007A1F3E" w:rsidRDefault="0005592D" w:rsidP="00BF4045">
            <w:pPr>
              <w:pStyle w:val="TableText"/>
            </w:pPr>
            <w:r>
              <w:rPr>
                <w:lang w:val="ru-RU"/>
              </w:rPr>
              <w:t>Увеличение характеристик</w:t>
            </w:r>
          </w:p>
        </w:tc>
        <w:tc>
          <w:tcPr>
            <w:tcW w:w="0" w:type="auto"/>
          </w:tcPr>
          <w:p w14:paraId="413D6405" w14:textId="77777777" w:rsidR="007A1F3E" w:rsidRDefault="0005592D" w:rsidP="00BF4045">
            <w:pPr>
              <w:pStyle w:val="TableText"/>
            </w:pPr>
            <w:r>
              <w:rPr>
                <w:lang w:val="ru-RU"/>
              </w:rPr>
              <w:t>4</w:t>
            </w:r>
          </w:p>
        </w:tc>
        <w:tc>
          <w:tcPr>
            <w:tcW w:w="0" w:type="auto"/>
          </w:tcPr>
          <w:p w14:paraId="6B32EFE7" w14:textId="77777777" w:rsidR="007A1F3E" w:rsidRDefault="0005592D" w:rsidP="00BF4045">
            <w:pPr>
              <w:pStyle w:val="TableText"/>
            </w:pPr>
            <w:r>
              <w:rPr>
                <w:lang w:val="ru-RU"/>
              </w:rPr>
              <w:t>4</w:t>
            </w:r>
          </w:p>
        </w:tc>
        <w:tc>
          <w:tcPr>
            <w:tcW w:w="0" w:type="auto"/>
          </w:tcPr>
          <w:p w14:paraId="1C2A53D3" w14:textId="77777777" w:rsidR="007A1F3E" w:rsidRDefault="0005592D" w:rsidP="00BF4045">
            <w:pPr>
              <w:pStyle w:val="TableText"/>
            </w:pPr>
            <w:r>
              <w:rPr>
                <w:lang w:val="ru-RU"/>
              </w:rPr>
              <w:t>3</w:t>
            </w:r>
          </w:p>
        </w:tc>
        <w:tc>
          <w:tcPr>
            <w:tcW w:w="0" w:type="auto"/>
          </w:tcPr>
          <w:p w14:paraId="1EDE9681" w14:textId="77777777" w:rsidR="007A1F3E" w:rsidRDefault="0005592D" w:rsidP="00BF4045">
            <w:pPr>
              <w:pStyle w:val="TableText"/>
            </w:pPr>
            <w:r>
              <w:rPr>
                <w:lang w:val="ru-RU"/>
              </w:rPr>
              <w:t>3</w:t>
            </w:r>
          </w:p>
        </w:tc>
        <w:tc>
          <w:tcPr>
            <w:tcW w:w="0" w:type="auto"/>
          </w:tcPr>
          <w:p w14:paraId="5C4085F7" w14:textId="77777777" w:rsidR="007A1F3E" w:rsidRDefault="0005592D" w:rsidP="00BF4045">
            <w:pPr>
              <w:pStyle w:val="TableText"/>
            </w:pPr>
            <w:r>
              <w:rPr>
                <w:lang w:val="ru-RU"/>
              </w:rPr>
              <w:t>3</w:t>
            </w:r>
          </w:p>
        </w:tc>
        <w:tc>
          <w:tcPr>
            <w:tcW w:w="0" w:type="auto"/>
          </w:tcPr>
          <w:p w14:paraId="326029ED" w14:textId="77777777" w:rsidR="007A1F3E" w:rsidRDefault="0005592D" w:rsidP="00BF4045">
            <w:pPr>
              <w:pStyle w:val="TableText"/>
            </w:pPr>
            <w:r>
              <w:rPr>
                <w:lang w:val="ru-RU"/>
              </w:rPr>
              <w:t>2</w:t>
            </w:r>
          </w:p>
        </w:tc>
        <w:tc>
          <w:tcPr>
            <w:tcW w:w="0" w:type="auto"/>
          </w:tcPr>
          <w:p w14:paraId="2E3530BB" w14:textId="77777777" w:rsidR="007A1F3E" w:rsidRDefault="0005592D" w:rsidP="00BF4045">
            <w:pPr>
              <w:pStyle w:val="TableText"/>
            </w:pPr>
            <w:r>
              <w:rPr>
                <w:lang w:val="ru-RU"/>
              </w:rPr>
              <w:t>1</w:t>
            </w:r>
          </w:p>
        </w:tc>
        <w:tc>
          <w:tcPr>
            <w:tcW w:w="0" w:type="auto"/>
          </w:tcPr>
          <w:p w14:paraId="499B4249" w14:textId="77777777" w:rsidR="007A1F3E" w:rsidRDefault="0005592D" w:rsidP="00BF4045">
            <w:pPr>
              <w:pStyle w:val="TableText"/>
            </w:pPr>
            <w:r>
              <w:rPr>
                <w:lang w:val="ru-RU"/>
              </w:rPr>
              <w:t>1</w:t>
            </w:r>
          </w:p>
        </w:tc>
        <w:tc>
          <w:tcPr>
            <w:tcW w:w="0" w:type="auto"/>
          </w:tcPr>
          <w:p w14:paraId="644AC7E1" w14:textId="77777777" w:rsidR="007A1F3E" w:rsidRDefault="0005592D" w:rsidP="00BF4045">
            <w:pPr>
              <w:pStyle w:val="TableText"/>
            </w:pPr>
            <w:r>
              <w:rPr>
                <w:lang w:val="ru-RU"/>
              </w:rPr>
              <w:t>1</w:t>
            </w:r>
          </w:p>
        </w:tc>
        <w:tc>
          <w:tcPr>
            <w:tcW w:w="0" w:type="auto"/>
          </w:tcPr>
          <w:p w14:paraId="23E2E904" w14:textId="77777777" w:rsidR="007A1F3E" w:rsidRDefault="0005592D" w:rsidP="00BF4045">
            <w:pPr>
              <w:pStyle w:val="TableText"/>
            </w:pPr>
            <w:r>
              <w:rPr>
                <w:lang w:val="ru-RU"/>
              </w:rPr>
              <w:t>-</w:t>
            </w:r>
          </w:p>
        </w:tc>
      </w:tr>
      <w:tr w:rsidR="00382954" w14:paraId="798FC9F1" w14:textId="77777777" w:rsidTr="007A1F3E">
        <w:tc>
          <w:tcPr>
            <w:tcW w:w="0" w:type="auto"/>
          </w:tcPr>
          <w:p w14:paraId="77E1AAED" w14:textId="77777777" w:rsidR="007A1F3E" w:rsidRDefault="0005592D" w:rsidP="00BF4045">
            <w:pPr>
              <w:pStyle w:val="TableText"/>
            </w:pPr>
            <w:r>
              <w:rPr>
                <w:lang w:val="ru-RU"/>
              </w:rPr>
              <w:t>17</w:t>
            </w:r>
          </w:p>
        </w:tc>
        <w:tc>
          <w:tcPr>
            <w:tcW w:w="0" w:type="auto"/>
          </w:tcPr>
          <w:p w14:paraId="27672C27" w14:textId="77777777" w:rsidR="007A1F3E" w:rsidRDefault="0005592D" w:rsidP="00BF4045">
            <w:pPr>
              <w:pStyle w:val="TableText"/>
            </w:pPr>
            <w:r>
              <w:rPr>
                <w:lang w:val="ru-RU"/>
              </w:rPr>
              <w:t>+6</w:t>
            </w:r>
          </w:p>
        </w:tc>
        <w:tc>
          <w:tcPr>
            <w:tcW w:w="0" w:type="auto"/>
          </w:tcPr>
          <w:p w14:paraId="3C1596EE" w14:textId="77777777" w:rsidR="007A1F3E" w:rsidRDefault="0005592D" w:rsidP="00BF4045">
            <w:pPr>
              <w:pStyle w:val="TableText"/>
            </w:pPr>
            <w:r>
              <w:rPr>
                <w:lang w:val="ru-RU"/>
              </w:rPr>
              <w:t>-</w:t>
            </w:r>
          </w:p>
        </w:tc>
        <w:tc>
          <w:tcPr>
            <w:tcW w:w="0" w:type="auto"/>
          </w:tcPr>
          <w:p w14:paraId="234BFC3C" w14:textId="77777777" w:rsidR="007A1F3E" w:rsidRDefault="0005592D" w:rsidP="00BF4045">
            <w:pPr>
              <w:pStyle w:val="TableText"/>
            </w:pPr>
            <w:r>
              <w:rPr>
                <w:lang w:val="ru-RU"/>
              </w:rPr>
              <w:t>4</w:t>
            </w:r>
          </w:p>
        </w:tc>
        <w:tc>
          <w:tcPr>
            <w:tcW w:w="0" w:type="auto"/>
          </w:tcPr>
          <w:p w14:paraId="3518401F" w14:textId="77777777" w:rsidR="007A1F3E" w:rsidRDefault="0005592D" w:rsidP="00BF4045">
            <w:pPr>
              <w:pStyle w:val="TableText"/>
            </w:pPr>
            <w:r>
              <w:rPr>
                <w:lang w:val="ru-RU"/>
              </w:rPr>
              <w:t>4</w:t>
            </w:r>
          </w:p>
        </w:tc>
        <w:tc>
          <w:tcPr>
            <w:tcW w:w="0" w:type="auto"/>
          </w:tcPr>
          <w:p w14:paraId="7E60B32F" w14:textId="77777777" w:rsidR="007A1F3E" w:rsidRDefault="0005592D" w:rsidP="00BF4045">
            <w:pPr>
              <w:pStyle w:val="TableText"/>
            </w:pPr>
            <w:r>
              <w:rPr>
                <w:lang w:val="ru-RU"/>
              </w:rPr>
              <w:t>3</w:t>
            </w:r>
          </w:p>
        </w:tc>
        <w:tc>
          <w:tcPr>
            <w:tcW w:w="0" w:type="auto"/>
          </w:tcPr>
          <w:p w14:paraId="5EC70EAE" w14:textId="77777777" w:rsidR="007A1F3E" w:rsidRDefault="0005592D" w:rsidP="00BF4045">
            <w:pPr>
              <w:pStyle w:val="TableText"/>
            </w:pPr>
            <w:r>
              <w:rPr>
                <w:lang w:val="ru-RU"/>
              </w:rPr>
              <w:t>3</w:t>
            </w:r>
          </w:p>
        </w:tc>
        <w:tc>
          <w:tcPr>
            <w:tcW w:w="0" w:type="auto"/>
          </w:tcPr>
          <w:p w14:paraId="158B05C0" w14:textId="77777777" w:rsidR="007A1F3E" w:rsidRDefault="0005592D" w:rsidP="00BF4045">
            <w:pPr>
              <w:pStyle w:val="TableText"/>
            </w:pPr>
            <w:r>
              <w:rPr>
                <w:lang w:val="ru-RU"/>
              </w:rPr>
              <w:t>3</w:t>
            </w:r>
          </w:p>
        </w:tc>
        <w:tc>
          <w:tcPr>
            <w:tcW w:w="0" w:type="auto"/>
          </w:tcPr>
          <w:p w14:paraId="116856BE" w14:textId="77777777" w:rsidR="007A1F3E" w:rsidRDefault="0005592D" w:rsidP="00BF4045">
            <w:pPr>
              <w:pStyle w:val="TableText"/>
            </w:pPr>
            <w:r>
              <w:rPr>
                <w:lang w:val="ru-RU"/>
              </w:rPr>
              <w:t>2</w:t>
            </w:r>
          </w:p>
        </w:tc>
        <w:tc>
          <w:tcPr>
            <w:tcW w:w="0" w:type="auto"/>
          </w:tcPr>
          <w:p w14:paraId="6AD46F24" w14:textId="77777777" w:rsidR="007A1F3E" w:rsidRDefault="0005592D" w:rsidP="00BF4045">
            <w:pPr>
              <w:pStyle w:val="TableText"/>
            </w:pPr>
            <w:r>
              <w:rPr>
                <w:lang w:val="ru-RU"/>
              </w:rPr>
              <w:t>1</w:t>
            </w:r>
          </w:p>
        </w:tc>
        <w:tc>
          <w:tcPr>
            <w:tcW w:w="0" w:type="auto"/>
          </w:tcPr>
          <w:p w14:paraId="72B8BA27" w14:textId="77777777" w:rsidR="007A1F3E" w:rsidRDefault="0005592D" w:rsidP="00BF4045">
            <w:pPr>
              <w:pStyle w:val="TableText"/>
            </w:pPr>
            <w:r>
              <w:rPr>
                <w:lang w:val="ru-RU"/>
              </w:rPr>
              <w:t>1</w:t>
            </w:r>
          </w:p>
        </w:tc>
        <w:tc>
          <w:tcPr>
            <w:tcW w:w="0" w:type="auto"/>
          </w:tcPr>
          <w:p w14:paraId="33CA5099" w14:textId="77777777" w:rsidR="007A1F3E" w:rsidRDefault="0005592D" w:rsidP="00BF4045">
            <w:pPr>
              <w:pStyle w:val="TableText"/>
            </w:pPr>
            <w:r>
              <w:rPr>
                <w:lang w:val="ru-RU"/>
              </w:rPr>
              <w:t>1</w:t>
            </w:r>
          </w:p>
        </w:tc>
        <w:tc>
          <w:tcPr>
            <w:tcW w:w="0" w:type="auto"/>
          </w:tcPr>
          <w:p w14:paraId="7382BCBE" w14:textId="77777777" w:rsidR="007A1F3E" w:rsidRDefault="0005592D" w:rsidP="00BF4045">
            <w:pPr>
              <w:pStyle w:val="TableText"/>
            </w:pPr>
            <w:r>
              <w:rPr>
                <w:lang w:val="ru-RU"/>
              </w:rPr>
              <w:t>1</w:t>
            </w:r>
          </w:p>
        </w:tc>
      </w:tr>
      <w:tr w:rsidR="00382954" w14:paraId="51A2695F" w14:textId="77777777" w:rsidTr="007A1F3E">
        <w:tc>
          <w:tcPr>
            <w:tcW w:w="0" w:type="auto"/>
          </w:tcPr>
          <w:p w14:paraId="1C432BBF" w14:textId="77777777" w:rsidR="007A1F3E" w:rsidRDefault="0005592D" w:rsidP="00BF4045">
            <w:pPr>
              <w:pStyle w:val="TableText"/>
            </w:pPr>
            <w:r>
              <w:rPr>
                <w:lang w:val="ru-RU"/>
              </w:rPr>
              <w:t>18</w:t>
            </w:r>
          </w:p>
        </w:tc>
        <w:tc>
          <w:tcPr>
            <w:tcW w:w="0" w:type="auto"/>
          </w:tcPr>
          <w:p w14:paraId="57F20857" w14:textId="77777777" w:rsidR="007A1F3E" w:rsidRDefault="0005592D" w:rsidP="00BF4045">
            <w:pPr>
              <w:pStyle w:val="TableText"/>
            </w:pPr>
            <w:r>
              <w:rPr>
                <w:lang w:val="ru-RU"/>
              </w:rPr>
              <w:t>+6</w:t>
            </w:r>
          </w:p>
        </w:tc>
        <w:tc>
          <w:tcPr>
            <w:tcW w:w="0" w:type="auto"/>
          </w:tcPr>
          <w:p w14:paraId="7B36D628" w14:textId="77777777" w:rsidR="007A1F3E" w:rsidRDefault="0005592D" w:rsidP="00BF4045">
            <w:pPr>
              <w:pStyle w:val="TableText"/>
            </w:pPr>
            <w:r>
              <w:rPr>
                <w:lang w:val="ru-RU"/>
              </w:rPr>
              <w:t>Неувядающее тело, Заклинания зверя</w:t>
            </w:r>
          </w:p>
        </w:tc>
        <w:tc>
          <w:tcPr>
            <w:tcW w:w="0" w:type="auto"/>
          </w:tcPr>
          <w:p w14:paraId="01C2B399" w14:textId="77777777" w:rsidR="007A1F3E" w:rsidRDefault="0005592D" w:rsidP="00BF4045">
            <w:pPr>
              <w:pStyle w:val="TableText"/>
            </w:pPr>
            <w:r>
              <w:rPr>
                <w:lang w:val="ru-RU"/>
              </w:rPr>
              <w:t>4</w:t>
            </w:r>
          </w:p>
        </w:tc>
        <w:tc>
          <w:tcPr>
            <w:tcW w:w="0" w:type="auto"/>
          </w:tcPr>
          <w:p w14:paraId="257099D3" w14:textId="77777777" w:rsidR="007A1F3E" w:rsidRDefault="0005592D" w:rsidP="00BF4045">
            <w:pPr>
              <w:pStyle w:val="TableText"/>
            </w:pPr>
            <w:r>
              <w:rPr>
                <w:lang w:val="ru-RU"/>
              </w:rPr>
              <w:t>4</w:t>
            </w:r>
          </w:p>
        </w:tc>
        <w:tc>
          <w:tcPr>
            <w:tcW w:w="0" w:type="auto"/>
          </w:tcPr>
          <w:p w14:paraId="6BC9F1B1" w14:textId="77777777" w:rsidR="007A1F3E" w:rsidRDefault="0005592D" w:rsidP="00BF4045">
            <w:pPr>
              <w:pStyle w:val="TableText"/>
            </w:pPr>
            <w:r>
              <w:rPr>
                <w:lang w:val="ru-RU"/>
              </w:rPr>
              <w:t>3</w:t>
            </w:r>
          </w:p>
        </w:tc>
        <w:tc>
          <w:tcPr>
            <w:tcW w:w="0" w:type="auto"/>
          </w:tcPr>
          <w:p w14:paraId="3D4A136E" w14:textId="77777777" w:rsidR="007A1F3E" w:rsidRDefault="0005592D" w:rsidP="00BF4045">
            <w:pPr>
              <w:pStyle w:val="TableText"/>
            </w:pPr>
            <w:r>
              <w:rPr>
                <w:lang w:val="ru-RU"/>
              </w:rPr>
              <w:t>3</w:t>
            </w:r>
          </w:p>
        </w:tc>
        <w:tc>
          <w:tcPr>
            <w:tcW w:w="0" w:type="auto"/>
          </w:tcPr>
          <w:p w14:paraId="5DD82DD0" w14:textId="77777777" w:rsidR="007A1F3E" w:rsidRDefault="0005592D" w:rsidP="00BF4045">
            <w:pPr>
              <w:pStyle w:val="TableText"/>
            </w:pPr>
            <w:r>
              <w:rPr>
                <w:lang w:val="ru-RU"/>
              </w:rPr>
              <w:t>3</w:t>
            </w:r>
          </w:p>
        </w:tc>
        <w:tc>
          <w:tcPr>
            <w:tcW w:w="0" w:type="auto"/>
          </w:tcPr>
          <w:p w14:paraId="49627002" w14:textId="77777777" w:rsidR="007A1F3E" w:rsidRDefault="0005592D" w:rsidP="00BF4045">
            <w:pPr>
              <w:pStyle w:val="TableText"/>
            </w:pPr>
            <w:r>
              <w:rPr>
                <w:lang w:val="ru-RU"/>
              </w:rPr>
              <w:t>3</w:t>
            </w:r>
          </w:p>
        </w:tc>
        <w:tc>
          <w:tcPr>
            <w:tcW w:w="0" w:type="auto"/>
          </w:tcPr>
          <w:p w14:paraId="606FE8B2" w14:textId="77777777" w:rsidR="007A1F3E" w:rsidRDefault="0005592D" w:rsidP="00BF4045">
            <w:pPr>
              <w:pStyle w:val="TableText"/>
            </w:pPr>
            <w:r>
              <w:rPr>
                <w:lang w:val="ru-RU"/>
              </w:rPr>
              <w:t>1</w:t>
            </w:r>
          </w:p>
        </w:tc>
        <w:tc>
          <w:tcPr>
            <w:tcW w:w="0" w:type="auto"/>
          </w:tcPr>
          <w:p w14:paraId="403EEB0D" w14:textId="77777777" w:rsidR="007A1F3E" w:rsidRDefault="0005592D" w:rsidP="00BF4045">
            <w:pPr>
              <w:pStyle w:val="TableText"/>
            </w:pPr>
            <w:r>
              <w:rPr>
                <w:lang w:val="ru-RU"/>
              </w:rPr>
              <w:t>1</w:t>
            </w:r>
          </w:p>
        </w:tc>
        <w:tc>
          <w:tcPr>
            <w:tcW w:w="0" w:type="auto"/>
          </w:tcPr>
          <w:p w14:paraId="48CC2B43" w14:textId="77777777" w:rsidR="007A1F3E" w:rsidRDefault="0005592D" w:rsidP="00BF4045">
            <w:pPr>
              <w:pStyle w:val="TableText"/>
            </w:pPr>
            <w:r>
              <w:rPr>
                <w:lang w:val="ru-RU"/>
              </w:rPr>
              <w:t>1</w:t>
            </w:r>
          </w:p>
        </w:tc>
        <w:tc>
          <w:tcPr>
            <w:tcW w:w="0" w:type="auto"/>
          </w:tcPr>
          <w:p w14:paraId="5BA48580" w14:textId="77777777" w:rsidR="007A1F3E" w:rsidRDefault="0005592D" w:rsidP="00BF4045">
            <w:pPr>
              <w:pStyle w:val="TableText"/>
            </w:pPr>
            <w:r>
              <w:rPr>
                <w:lang w:val="ru-RU"/>
              </w:rPr>
              <w:t>1</w:t>
            </w:r>
          </w:p>
        </w:tc>
      </w:tr>
      <w:tr w:rsidR="00382954" w14:paraId="2D2CDD24" w14:textId="77777777" w:rsidTr="007A1F3E">
        <w:tc>
          <w:tcPr>
            <w:tcW w:w="0" w:type="auto"/>
          </w:tcPr>
          <w:p w14:paraId="5EB1549A" w14:textId="77777777" w:rsidR="007A1F3E" w:rsidRDefault="0005592D" w:rsidP="00BF4045">
            <w:pPr>
              <w:pStyle w:val="TableText"/>
            </w:pPr>
            <w:r>
              <w:rPr>
                <w:lang w:val="ru-RU"/>
              </w:rPr>
              <w:t>19</w:t>
            </w:r>
          </w:p>
        </w:tc>
        <w:tc>
          <w:tcPr>
            <w:tcW w:w="0" w:type="auto"/>
          </w:tcPr>
          <w:p w14:paraId="540771C9" w14:textId="77777777" w:rsidR="007A1F3E" w:rsidRDefault="0005592D" w:rsidP="00BF4045">
            <w:pPr>
              <w:pStyle w:val="TableText"/>
            </w:pPr>
            <w:r>
              <w:rPr>
                <w:lang w:val="ru-RU"/>
              </w:rPr>
              <w:t>+6</w:t>
            </w:r>
          </w:p>
        </w:tc>
        <w:tc>
          <w:tcPr>
            <w:tcW w:w="0" w:type="auto"/>
          </w:tcPr>
          <w:p w14:paraId="3CA4FDB1" w14:textId="77777777" w:rsidR="007A1F3E" w:rsidRDefault="0005592D" w:rsidP="00BF4045">
            <w:pPr>
              <w:pStyle w:val="TableText"/>
            </w:pPr>
            <w:r>
              <w:rPr>
                <w:lang w:val="ru-RU"/>
              </w:rPr>
              <w:t>Увеличение характеристик</w:t>
            </w:r>
          </w:p>
        </w:tc>
        <w:tc>
          <w:tcPr>
            <w:tcW w:w="0" w:type="auto"/>
          </w:tcPr>
          <w:p w14:paraId="20A548B1" w14:textId="77777777" w:rsidR="007A1F3E" w:rsidRDefault="0005592D" w:rsidP="00BF4045">
            <w:pPr>
              <w:pStyle w:val="TableText"/>
            </w:pPr>
            <w:r>
              <w:rPr>
                <w:lang w:val="ru-RU"/>
              </w:rPr>
              <w:t>4</w:t>
            </w:r>
          </w:p>
        </w:tc>
        <w:tc>
          <w:tcPr>
            <w:tcW w:w="0" w:type="auto"/>
          </w:tcPr>
          <w:p w14:paraId="7FE27C86" w14:textId="77777777" w:rsidR="007A1F3E" w:rsidRDefault="0005592D" w:rsidP="00BF4045">
            <w:pPr>
              <w:pStyle w:val="TableText"/>
            </w:pPr>
            <w:r>
              <w:rPr>
                <w:lang w:val="ru-RU"/>
              </w:rPr>
              <w:t>4</w:t>
            </w:r>
          </w:p>
        </w:tc>
        <w:tc>
          <w:tcPr>
            <w:tcW w:w="0" w:type="auto"/>
          </w:tcPr>
          <w:p w14:paraId="2ED012CC" w14:textId="77777777" w:rsidR="007A1F3E" w:rsidRDefault="0005592D" w:rsidP="00BF4045">
            <w:pPr>
              <w:pStyle w:val="TableText"/>
            </w:pPr>
            <w:r>
              <w:rPr>
                <w:lang w:val="ru-RU"/>
              </w:rPr>
              <w:t>3</w:t>
            </w:r>
          </w:p>
        </w:tc>
        <w:tc>
          <w:tcPr>
            <w:tcW w:w="0" w:type="auto"/>
          </w:tcPr>
          <w:p w14:paraId="7F6DE828" w14:textId="77777777" w:rsidR="007A1F3E" w:rsidRDefault="0005592D" w:rsidP="00BF4045">
            <w:pPr>
              <w:pStyle w:val="TableText"/>
            </w:pPr>
            <w:r>
              <w:rPr>
                <w:lang w:val="ru-RU"/>
              </w:rPr>
              <w:t>3</w:t>
            </w:r>
          </w:p>
        </w:tc>
        <w:tc>
          <w:tcPr>
            <w:tcW w:w="0" w:type="auto"/>
          </w:tcPr>
          <w:p w14:paraId="367054BF" w14:textId="77777777" w:rsidR="007A1F3E" w:rsidRDefault="0005592D" w:rsidP="00BF4045">
            <w:pPr>
              <w:pStyle w:val="TableText"/>
            </w:pPr>
            <w:r>
              <w:rPr>
                <w:lang w:val="ru-RU"/>
              </w:rPr>
              <w:t>3</w:t>
            </w:r>
          </w:p>
        </w:tc>
        <w:tc>
          <w:tcPr>
            <w:tcW w:w="0" w:type="auto"/>
          </w:tcPr>
          <w:p w14:paraId="0E6FF3F0" w14:textId="77777777" w:rsidR="007A1F3E" w:rsidRDefault="0005592D" w:rsidP="00BF4045">
            <w:pPr>
              <w:pStyle w:val="TableText"/>
            </w:pPr>
            <w:r>
              <w:rPr>
                <w:lang w:val="ru-RU"/>
              </w:rPr>
              <w:t>3</w:t>
            </w:r>
          </w:p>
        </w:tc>
        <w:tc>
          <w:tcPr>
            <w:tcW w:w="0" w:type="auto"/>
          </w:tcPr>
          <w:p w14:paraId="77EDFBC7" w14:textId="77777777" w:rsidR="007A1F3E" w:rsidRDefault="0005592D" w:rsidP="00BF4045">
            <w:pPr>
              <w:pStyle w:val="TableText"/>
            </w:pPr>
            <w:r>
              <w:rPr>
                <w:lang w:val="ru-RU"/>
              </w:rPr>
              <w:t>2</w:t>
            </w:r>
          </w:p>
        </w:tc>
        <w:tc>
          <w:tcPr>
            <w:tcW w:w="0" w:type="auto"/>
          </w:tcPr>
          <w:p w14:paraId="7FE0E6F8" w14:textId="77777777" w:rsidR="007A1F3E" w:rsidRDefault="0005592D" w:rsidP="00BF4045">
            <w:pPr>
              <w:pStyle w:val="TableText"/>
            </w:pPr>
            <w:r>
              <w:rPr>
                <w:lang w:val="ru-RU"/>
              </w:rPr>
              <w:t>1</w:t>
            </w:r>
          </w:p>
        </w:tc>
        <w:tc>
          <w:tcPr>
            <w:tcW w:w="0" w:type="auto"/>
          </w:tcPr>
          <w:p w14:paraId="7209A4AA" w14:textId="77777777" w:rsidR="007A1F3E" w:rsidRDefault="0005592D" w:rsidP="00BF4045">
            <w:pPr>
              <w:pStyle w:val="TableText"/>
            </w:pPr>
            <w:r>
              <w:rPr>
                <w:lang w:val="ru-RU"/>
              </w:rPr>
              <w:t>1</w:t>
            </w:r>
          </w:p>
        </w:tc>
        <w:tc>
          <w:tcPr>
            <w:tcW w:w="0" w:type="auto"/>
          </w:tcPr>
          <w:p w14:paraId="76FEEF3D" w14:textId="77777777" w:rsidR="007A1F3E" w:rsidRDefault="0005592D" w:rsidP="00BF4045">
            <w:pPr>
              <w:pStyle w:val="TableText"/>
            </w:pPr>
            <w:r>
              <w:rPr>
                <w:lang w:val="ru-RU"/>
              </w:rPr>
              <w:t>1</w:t>
            </w:r>
          </w:p>
        </w:tc>
      </w:tr>
      <w:tr w:rsidR="00382954" w14:paraId="41DD8EA0" w14:textId="77777777" w:rsidTr="007A1F3E">
        <w:tc>
          <w:tcPr>
            <w:tcW w:w="0" w:type="auto"/>
          </w:tcPr>
          <w:p w14:paraId="2D2C69CC" w14:textId="77777777" w:rsidR="007A1F3E" w:rsidRDefault="0005592D" w:rsidP="00BF4045">
            <w:pPr>
              <w:pStyle w:val="TableText"/>
            </w:pPr>
            <w:r>
              <w:rPr>
                <w:lang w:val="ru-RU"/>
              </w:rPr>
              <w:t>20</w:t>
            </w:r>
          </w:p>
        </w:tc>
        <w:tc>
          <w:tcPr>
            <w:tcW w:w="0" w:type="auto"/>
          </w:tcPr>
          <w:p w14:paraId="1BE38809" w14:textId="77777777" w:rsidR="007A1F3E" w:rsidRDefault="0005592D" w:rsidP="00BF4045">
            <w:pPr>
              <w:pStyle w:val="TableText"/>
            </w:pPr>
            <w:r>
              <w:rPr>
                <w:lang w:val="ru-RU"/>
              </w:rPr>
              <w:t>+6</w:t>
            </w:r>
          </w:p>
        </w:tc>
        <w:tc>
          <w:tcPr>
            <w:tcW w:w="0" w:type="auto"/>
          </w:tcPr>
          <w:p w14:paraId="02E67B58" w14:textId="77777777" w:rsidR="007A1F3E" w:rsidRDefault="0005592D" w:rsidP="00BF4045">
            <w:pPr>
              <w:pStyle w:val="TableText"/>
            </w:pPr>
            <w:r>
              <w:rPr>
                <w:lang w:val="ru-RU"/>
              </w:rPr>
              <w:t>Архидруид</w:t>
            </w:r>
          </w:p>
        </w:tc>
        <w:tc>
          <w:tcPr>
            <w:tcW w:w="0" w:type="auto"/>
          </w:tcPr>
          <w:p w14:paraId="5F1689AD" w14:textId="77777777" w:rsidR="007A1F3E" w:rsidRDefault="0005592D" w:rsidP="00BF4045">
            <w:pPr>
              <w:pStyle w:val="TableText"/>
            </w:pPr>
            <w:r>
              <w:rPr>
                <w:lang w:val="ru-RU"/>
              </w:rPr>
              <w:t>4</w:t>
            </w:r>
          </w:p>
        </w:tc>
        <w:tc>
          <w:tcPr>
            <w:tcW w:w="0" w:type="auto"/>
          </w:tcPr>
          <w:p w14:paraId="7EACA037" w14:textId="77777777" w:rsidR="007A1F3E" w:rsidRDefault="0005592D" w:rsidP="00BF4045">
            <w:pPr>
              <w:pStyle w:val="TableText"/>
            </w:pPr>
            <w:r>
              <w:rPr>
                <w:lang w:val="ru-RU"/>
              </w:rPr>
              <w:t>4</w:t>
            </w:r>
          </w:p>
        </w:tc>
        <w:tc>
          <w:tcPr>
            <w:tcW w:w="0" w:type="auto"/>
          </w:tcPr>
          <w:p w14:paraId="3F8B642D" w14:textId="77777777" w:rsidR="007A1F3E" w:rsidRDefault="0005592D" w:rsidP="00BF4045">
            <w:pPr>
              <w:pStyle w:val="TableText"/>
            </w:pPr>
            <w:r>
              <w:rPr>
                <w:lang w:val="ru-RU"/>
              </w:rPr>
              <w:t>3</w:t>
            </w:r>
          </w:p>
        </w:tc>
        <w:tc>
          <w:tcPr>
            <w:tcW w:w="0" w:type="auto"/>
          </w:tcPr>
          <w:p w14:paraId="618EF879" w14:textId="77777777" w:rsidR="007A1F3E" w:rsidRDefault="0005592D" w:rsidP="00BF4045">
            <w:pPr>
              <w:pStyle w:val="TableText"/>
            </w:pPr>
            <w:r>
              <w:rPr>
                <w:lang w:val="ru-RU"/>
              </w:rPr>
              <w:t>3</w:t>
            </w:r>
          </w:p>
        </w:tc>
        <w:tc>
          <w:tcPr>
            <w:tcW w:w="0" w:type="auto"/>
          </w:tcPr>
          <w:p w14:paraId="44DF29E6" w14:textId="77777777" w:rsidR="007A1F3E" w:rsidRDefault="0005592D" w:rsidP="00BF4045">
            <w:pPr>
              <w:pStyle w:val="TableText"/>
            </w:pPr>
            <w:r>
              <w:rPr>
                <w:lang w:val="ru-RU"/>
              </w:rPr>
              <w:t>3</w:t>
            </w:r>
          </w:p>
        </w:tc>
        <w:tc>
          <w:tcPr>
            <w:tcW w:w="0" w:type="auto"/>
          </w:tcPr>
          <w:p w14:paraId="405744A1" w14:textId="77777777" w:rsidR="007A1F3E" w:rsidRDefault="0005592D" w:rsidP="00BF4045">
            <w:pPr>
              <w:pStyle w:val="TableText"/>
            </w:pPr>
            <w:r>
              <w:rPr>
                <w:lang w:val="ru-RU"/>
              </w:rPr>
              <w:t>3</w:t>
            </w:r>
          </w:p>
        </w:tc>
        <w:tc>
          <w:tcPr>
            <w:tcW w:w="0" w:type="auto"/>
          </w:tcPr>
          <w:p w14:paraId="6EF0B9CA" w14:textId="77777777" w:rsidR="007A1F3E" w:rsidRDefault="0005592D" w:rsidP="00BF4045">
            <w:pPr>
              <w:pStyle w:val="TableText"/>
            </w:pPr>
            <w:r>
              <w:rPr>
                <w:lang w:val="ru-RU"/>
              </w:rPr>
              <w:t>2</w:t>
            </w:r>
          </w:p>
        </w:tc>
        <w:tc>
          <w:tcPr>
            <w:tcW w:w="0" w:type="auto"/>
          </w:tcPr>
          <w:p w14:paraId="24146A67" w14:textId="77777777" w:rsidR="007A1F3E" w:rsidRDefault="0005592D" w:rsidP="00BF4045">
            <w:pPr>
              <w:pStyle w:val="TableText"/>
            </w:pPr>
            <w:r>
              <w:rPr>
                <w:lang w:val="ru-RU"/>
              </w:rPr>
              <w:t>2</w:t>
            </w:r>
          </w:p>
        </w:tc>
        <w:tc>
          <w:tcPr>
            <w:tcW w:w="0" w:type="auto"/>
          </w:tcPr>
          <w:p w14:paraId="3E42BA2C" w14:textId="77777777" w:rsidR="007A1F3E" w:rsidRDefault="0005592D" w:rsidP="00BF4045">
            <w:pPr>
              <w:pStyle w:val="TableText"/>
            </w:pPr>
            <w:r>
              <w:rPr>
                <w:lang w:val="ru-RU"/>
              </w:rPr>
              <w:t>1</w:t>
            </w:r>
          </w:p>
        </w:tc>
        <w:tc>
          <w:tcPr>
            <w:tcW w:w="0" w:type="auto"/>
          </w:tcPr>
          <w:p w14:paraId="20ED1223" w14:textId="77777777" w:rsidR="007A1F3E" w:rsidRDefault="0005592D" w:rsidP="00BF4045">
            <w:pPr>
              <w:pStyle w:val="TableText"/>
            </w:pPr>
            <w:r>
              <w:rPr>
                <w:lang w:val="ru-RU"/>
              </w:rPr>
              <w:t>1</w:t>
            </w:r>
          </w:p>
        </w:tc>
      </w:tr>
    </w:tbl>
    <w:p w14:paraId="6BB555A8" w14:textId="77777777" w:rsidR="007A1F3E" w:rsidRDefault="0005592D" w:rsidP="005D7E17">
      <w:pPr>
        <w:pStyle w:val="Heading4ToC"/>
      </w:pPr>
      <w:bookmarkStart w:id="234" w:name="druidic"/>
      <w:r>
        <w:rPr>
          <w:lang w:val="ru-RU"/>
        </w:rPr>
        <w:t>Друидический</w:t>
      </w:r>
      <w:bookmarkEnd w:id="234"/>
    </w:p>
    <w:p w14:paraId="26A3FD74" w14:textId="77777777" w:rsidR="007A1F3E" w:rsidRPr="00BF4045" w:rsidRDefault="0005592D" w:rsidP="003D1BBA">
      <w:pPr>
        <w:pStyle w:val="BasicTextParagraph1"/>
        <w:rPr>
          <w:lang w:val="ru-RU"/>
        </w:rPr>
      </w:pPr>
      <w:r>
        <w:rPr>
          <w:lang w:val="ru-RU"/>
        </w:rPr>
        <w:t xml:space="preserve">Вы знаете Друидический язык — тайный язык друидов. Вы можете говорить на этом языке и использовать его, чтобы оставлять скрытые сообщения. Вы и другие, кто знает этот язык, автоматически обнаружите такое сообщение. Другие замечают присутствие послания при успешной проверке Мудрости (Восприятие) со </w:t>
      </w:r>
      <w:proofErr w:type="gramStart"/>
      <w:r>
        <w:rPr>
          <w:lang w:val="ru-RU"/>
        </w:rPr>
        <w:t>УС  15</w:t>
      </w:r>
      <w:proofErr w:type="gramEnd"/>
      <w:r>
        <w:rPr>
          <w:lang w:val="ru-RU"/>
        </w:rPr>
        <w:t>, но без помощи магии не могут расшифровать его.</w:t>
      </w:r>
    </w:p>
    <w:p w14:paraId="7C3F0282" w14:textId="57A4396C" w:rsidR="007A1F3E" w:rsidRPr="00BF4045" w:rsidRDefault="0005592D" w:rsidP="005D7E17">
      <w:pPr>
        <w:pStyle w:val="Heading4ToC"/>
        <w:rPr>
          <w:lang w:val="ru-RU"/>
        </w:rPr>
      </w:pPr>
      <w:bookmarkStart w:id="235" w:name="spellcasting-2"/>
      <w:r>
        <w:rPr>
          <w:lang w:val="ru-RU"/>
        </w:rPr>
        <w:t>Сотворение заклинаний</w:t>
      </w:r>
      <w:bookmarkEnd w:id="235"/>
    </w:p>
    <w:p w14:paraId="18503E59" w14:textId="77777777" w:rsidR="007A1F3E" w:rsidRPr="00BF4045" w:rsidRDefault="0005592D" w:rsidP="003D1BBA">
      <w:pPr>
        <w:pStyle w:val="BasicTextParagraph1"/>
        <w:rPr>
          <w:lang w:val="ru-RU"/>
        </w:rPr>
      </w:pPr>
      <w:r>
        <w:rPr>
          <w:lang w:val="ru-RU"/>
        </w:rPr>
        <w:t xml:space="preserve">Для сотворения заклинаний друиды пользуются сакральной эссенцией самой природы, облачая в неё свою волю. </w:t>
      </w:r>
    </w:p>
    <w:p w14:paraId="59749F64" w14:textId="6F81EE69" w:rsidR="007A1F3E" w:rsidRPr="00BF4045" w:rsidRDefault="0005592D" w:rsidP="00782F8B">
      <w:pPr>
        <w:pStyle w:val="Heading5ToC"/>
        <w:rPr>
          <w:lang w:val="ru-RU"/>
        </w:rPr>
      </w:pPr>
      <w:bookmarkStart w:id="236" w:name="cantrips-2"/>
      <w:r>
        <w:rPr>
          <w:lang w:val="ru-RU"/>
        </w:rPr>
        <w:t>Заговоры</w:t>
      </w:r>
      <w:bookmarkEnd w:id="236"/>
    </w:p>
    <w:p w14:paraId="6A13AEF8" w14:textId="77777777" w:rsidR="007A1F3E" w:rsidRPr="00BF4045" w:rsidRDefault="0005592D" w:rsidP="003D1BBA">
      <w:pPr>
        <w:pStyle w:val="BasicTextParagraph1"/>
        <w:rPr>
          <w:lang w:val="ru-RU"/>
        </w:rPr>
      </w:pPr>
      <w:r>
        <w:rPr>
          <w:lang w:val="ru-RU"/>
        </w:rPr>
        <w:t>На 1 уровне вы знаете два заговора на ваш выбор из списка заклинаний друида. Вы узнаёте дополнительные заговоры друида на более высоких уровнях, как показано в столбце «известные заговоры».</w:t>
      </w:r>
    </w:p>
    <w:p w14:paraId="102C52AA" w14:textId="430DF521" w:rsidR="007A1F3E" w:rsidRPr="00BF4045" w:rsidRDefault="0005592D" w:rsidP="00782F8B">
      <w:pPr>
        <w:pStyle w:val="Heading5ToC"/>
        <w:rPr>
          <w:lang w:val="ru-RU"/>
        </w:rPr>
      </w:pPr>
      <w:bookmarkStart w:id="237" w:name="preparing-and-casting-spells-1"/>
      <w:r>
        <w:rPr>
          <w:lang w:val="ru-RU"/>
        </w:rPr>
        <w:t xml:space="preserve"> Подготовка и сотворение заклинаний </w:t>
      </w:r>
      <w:bookmarkEnd w:id="237"/>
    </w:p>
    <w:p w14:paraId="0F6BECD2" w14:textId="51360422" w:rsidR="007A1F3E" w:rsidRPr="00BF4045" w:rsidRDefault="0005592D" w:rsidP="003D1BBA">
      <w:pPr>
        <w:pStyle w:val="BasicTextParagraph1"/>
        <w:rPr>
          <w:lang w:val="ru-RU"/>
        </w:rPr>
      </w:pPr>
      <w:r>
        <w:rPr>
          <w:lang w:val="ru-RU"/>
        </w:rPr>
        <w:t xml:space="preserve">Таблица «Друид» показывает, какое количество ячеек для сотворения заклинаний у вас есть на первом и более высоких уровнях.  Чтобы сотворить одно из этих заклинаний друида, вы должны потратить слот уровня заклинания или выше. Вы восстанавливаете все потраченные ячейки заклинаний после завершения </w:t>
      </w:r>
      <w:del w:id="238" w:author="Konstantin Malyutin" w:date="2021-02-02T18:21:00Z">
        <w:r w:rsidDel="003D1BBA">
          <w:rPr>
            <w:lang w:val="ru-RU"/>
          </w:rPr>
          <w:delText xml:space="preserve"> </w:delText>
        </w:r>
      </w:del>
      <w:r>
        <w:rPr>
          <w:lang w:val="ru-RU"/>
        </w:rPr>
        <w:t>длинного отдыха.</w:t>
      </w:r>
    </w:p>
    <w:p w14:paraId="3A68FC72" w14:textId="75E3D8A1" w:rsidR="007A1F3E" w:rsidRPr="00BF4045" w:rsidRDefault="0005592D" w:rsidP="003D1BBA">
      <w:pPr>
        <w:pStyle w:val="BasicTextParagraph2"/>
        <w:rPr>
          <w:lang w:val="ru-RU"/>
        </w:rPr>
      </w:pPr>
      <w:r>
        <w:rPr>
          <w:lang w:val="ru-RU"/>
        </w:rPr>
        <w:t xml:space="preserve">Вы готовите список </w:t>
      </w:r>
      <w:ins w:id="239" w:author="Konstantin Malyutin" w:date="2021-03-01T10:35:00Z">
        <w:r w:rsidR="00CA1078">
          <w:rPr>
            <w:lang w:val="ru-RU"/>
          </w:rPr>
          <w:t xml:space="preserve">доступных вам </w:t>
        </w:r>
      </w:ins>
      <w:r>
        <w:rPr>
          <w:lang w:val="ru-RU"/>
        </w:rPr>
        <w:t>заклинаний</w:t>
      </w:r>
      <w:del w:id="240" w:author="Konstantin Malyutin" w:date="2021-03-01T10:35:00Z">
        <w:r w:rsidDel="00CA1078">
          <w:rPr>
            <w:lang w:val="ru-RU"/>
          </w:rPr>
          <w:delText xml:space="preserve"> друида</w:delText>
        </w:r>
      </w:del>
      <w:r>
        <w:rPr>
          <w:lang w:val="ru-RU"/>
        </w:rPr>
        <w:t xml:space="preserve">, </w:t>
      </w:r>
      <w:del w:id="241" w:author="Konstantin Malyutin" w:date="2021-03-01T10:35:00Z">
        <w:r w:rsidDel="00CA1078">
          <w:rPr>
            <w:lang w:val="ru-RU"/>
          </w:rPr>
          <w:delText>которые доступны для вас, чтобы бросить</w:delText>
        </w:r>
      </w:del>
      <w:r>
        <w:rPr>
          <w:lang w:val="ru-RU"/>
        </w:rPr>
        <w:t xml:space="preserve">, выбирая </w:t>
      </w:r>
      <w:ins w:id="242" w:author="Konstantin Malyutin" w:date="2021-03-01T10:35:00Z">
        <w:r w:rsidR="00CA1078">
          <w:rPr>
            <w:lang w:val="ru-RU"/>
          </w:rPr>
          <w:t xml:space="preserve">их </w:t>
        </w:r>
      </w:ins>
      <w:r>
        <w:rPr>
          <w:lang w:val="ru-RU"/>
        </w:rPr>
        <w:t>из списка заклинаний друида. При этом вы выбираете число заклинаний друида из списка заклинаний</w:t>
      </w:r>
      <w:del w:id="243" w:author="Konstantin Malyutin" w:date="2021-03-01T10:35:00Z">
        <w:r w:rsidDel="00CA1078">
          <w:rPr>
            <w:lang w:val="ru-RU"/>
          </w:rPr>
          <w:delText xml:space="preserve"> друида</w:delText>
        </w:r>
      </w:del>
      <w:r>
        <w:rPr>
          <w:lang w:val="ru-RU"/>
        </w:rPr>
        <w:t>, равное модификатору Мудрости + уровень друида (минимум одно заклинание).  Уровень заклинаний не должен превышать уровень самой высокой имеющейся у вас ячейки заклинаний.</w:t>
      </w:r>
    </w:p>
    <w:p w14:paraId="68A9782E" w14:textId="17C1BD72" w:rsidR="007A1F3E" w:rsidRPr="00BF4045" w:rsidRDefault="0005592D" w:rsidP="003D1BBA">
      <w:pPr>
        <w:pStyle w:val="BasicTextParagraph2"/>
        <w:rPr>
          <w:lang w:val="ru-RU"/>
        </w:rPr>
      </w:pPr>
      <w:r>
        <w:rPr>
          <w:lang w:val="ru-RU"/>
        </w:rPr>
        <w:t xml:space="preserve">Например, если вы друид 3 уровня, то у вас есть четыре ячейки заклинаний 1 </w:t>
      </w:r>
      <w:del w:id="244" w:author="Konstantin Malyutin" w:date="2021-03-01T10:36:00Z">
        <w:r w:rsidDel="001165BF">
          <w:rPr>
            <w:lang w:val="ru-RU"/>
          </w:rPr>
          <w:delText xml:space="preserve">круга </w:delText>
        </w:r>
      </w:del>
      <w:ins w:id="245" w:author="Konstantin Malyutin" w:date="2021-03-01T10:36:00Z">
        <w:r w:rsidR="001165BF">
          <w:rPr>
            <w:lang w:val="ru-RU"/>
          </w:rPr>
          <w:t xml:space="preserve">уровня </w:t>
        </w:r>
      </w:ins>
      <w:r>
        <w:rPr>
          <w:lang w:val="ru-RU"/>
        </w:rPr>
        <w:t>и две ячейки 2</w:t>
      </w:r>
      <w:del w:id="246" w:author="Konstantin Malyutin" w:date="2021-03-01T10:37:00Z">
        <w:r w:rsidDel="001165BF">
          <w:rPr>
            <w:lang w:val="ru-RU"/>
          </w:rPr>
          <w:delText xml:space="preserve"> </w:delText>
        </w:r>
      </w:del>
      <w:ins w:id="247" w:author="Konstantin Malyutin" w:date="2021-03-01T10:37:00Z">
        <w:r w:rsidR="001165BF">
          <w:rPr>
            <w:lang w:val="ru-RU"/>
          </w:rPr>
          <w:t xml:space="preserve"> уровня</w:t>
        </w:r>
      </w:ins>
      <w:del w:id="248" w:author="Konstantin Malyutin" w:date="2021-03-01T10:37:00Z">
        <w:r w:rsidDel="001165BF">
          <w:rPr>
            <w:lang w:val="ru-RU"/>
          </w:rPr>
          <w:delText>круга</w:delText>
        </w:r>
      </w:del>
      <w:r>
        <w:rPr>
          <w:lang w:val="ru-RU"/>
        </w:rPr>
        <w:t xml:space="preserve">.  При Мудрости 16 ваш список подготовленных заклинаний может включать в себя шесть заклинаний 1 или 2 уровня в любой комбинации.  Если вы готовите заклинание 1-го круга для </w:t>
      </w:r>
      <w:r>
        <w:rPr>
          <w:i/>
          <w:lang w:val="ru-RU"/>
        </w:rPr>
        <w:t>лечения ран</w:t>
      </w:r>
      <w:r>
        <w:rPr>
          <w:lang w:val="ru-RU"/>
        </w:rPr>
        <w:t>, вы можете сотворить его, используя ячейку 1-го круга или 2-го круга. Сотворение заклинания не удаляет его из списка подготовленных заклинаний.</w:t>
      </w:r>
    </w:p>
    <w:p w14:paraId="48746396" w14:textId="77777777" w:rsidR="007A1F3E" w:rsidRPr="00BF4045" w:rsidRDefault="0005592D" w:rsidP="003D1BBA">
      <w:pPr>
        <w:pStyle w:val="BasicTextParagraph2"/>
        <w:rPr>
          <w:lang w:val="ru-RU"/>
        </w:rPr>
      </w:pPr>
      <w:r>
        <w:rPr>
          <w:lang w:val="ru-RU"/>
        </w:rPr>
        <w:t>Вы можете изменить список подготовленных заклинаний, когда завершаете длинный отдых. Подготовка нового списка заклинаний друида требует времени, проведённого в молитвах и медитации: не менее 1 минуты за круг заклинания для каждого заклинания в вашем списке.</w:t>
      </w:r>
    </w:p>
    <w:p w14:paraId="341D5A65" w14:textId="5CEE35EB" w:rsidR="007A1F3E" w:rsidRPr="001165BF" w:rsidRDefault="0005592D" w:rsidP="005D7E17">
      <w:pPr>
        <w:pStyle w:val="Heading4ToC"/>
        <w:rPr>
          <w:b/>
          <w:i w:val="0"/>
          <w:iCs w:val="0"/>
          <w:color w:val="3D1109" w:themeColor="accent1" w:themeShade="BF"/>
          <w:sz w:val="20"/>
          <w:lang w:val="ru-RU"/>
          <w:rPrChange w:id="249" w:author="Konstantin Malyutin" w:date="2021-03-01T10:39:00Z">
            <w:rPr>
              <w:lang w:val="ru-RU"/>
            </w:rPr>
          </w:rPrChange>
        </w:rPr>
      </w:pPr>
      <w:bookmarkStart w:id="250" w:name="spellcasting-ability-2"/>
      <w:r w:rsidRPr="001165BF">
        <w:rPr>
          <w:b/>
          <w:i w:val="0"/>
          <w:iCs w:val="0"/>
          <w:color w:val="3D1109" w:themeColor="accent1" w:themeShade="BF"/>
          <w:sz w:val="20"/>
          <w:lang w:val="ru-RU"/>
          <w:rPrChange w:id="251" w:author="Konstantin Malyutin" w:date="2021-03-01T10:39:00Z">
            <w:rPr>
              <w:lang w:val="ru-RU"/>
            </w:rPr>
          </w:rPrChange>
        </w:rPr>
        <w:t>Заклинательная характеристика</w:t>
      </w:r>
      <w:bookmarkEnd w:id="250"/>
    </w:p>
    <w:p w14:paraId="6521938E" w14:textId="7B5D3976" w:rsidR="007A1F3E" w:rsidRDefault="0005592D" w:rsidP="003D1BBA">
      <w:pPr>
        <w:pStyle w:val="BasicTextParagraph1"/>
        <w:rPr>
          <w:ins w:id="252" w:author="Konstantin Malyutin" w:date="2021-03-01T10:39:00Z"/>
          <w:lang w:val="ru-RU"/>
        </w:rPr>
      </w:pPr>
      <w:r>
        <w:rPr>
          <w:lang w:val="ru-RU"/>
        </w:rPr>
        <w:t>Мудрость является вашей заклинательной характеристикой, поскольку ваша магия опирается на вашу преданность и настройку на природу. Вы используете Мудрость в случаях, когда заклинание ссылается на заклинательную характеристику.  Кроме того, вы используете модификатор Мудрости при определении УС спасбросков от ваших заклинаний друида, и при броске атаки заклинаниями.</w:t>
      </w:r>
    </w:p>
    <w:p w14:paraId="42726964" w14:textId="77777777" w:rsidR="001165BF" w:rsidRPr="001165BF" w:rsidRDefault="001165BF" w:rsidP="001165BF">
      <w:pPr>
        <w:pStyle w:val="BasicTextParagraph2"/>
        <w:rPr>
          <w:lang w:val="ru-RU"/>
          <w:rPrChange w:id="253" w:author="Konstantin Malyutin" w:date="2021-03-01T10:39:00Z">
            <w:rPr>
              <w:lang w:val="ru-RU"/>
            </w:rPr>
          </w:rPrChange>
        </w:rPr>
        <w:pPrChange w:id="254" w:author="Konstantin Malyutin" w:date="2021-03-01T10:39:00Z">
          <w:pPr>
            <w:pStyle w:val="BasicTextParagraph1"/>
          </w:pPr>
        </w:pPrChange>
      </w:pPr>
    </w:p>
    <w:p w14:paraId="542697A2" w14:textId="77777777" w:rsidR="007A1F3E" w:rsidRPr="00BF4045" w:rsidRDefault="0005592D" w:rsidP="003D1BBA">
      <w:pPr>
        <w:pStyle w:val="BasicTextParagraph2"/>
        <w:rPr>
          <w:lang w:val="ru-RU"/>
        </w:rPr>
      </w:pPr>
      <w:r>
        <w:rPr>
          <w:b/>
          <w:lang w:val="ru-RU"/>
        </w:rPr>
        <w:t>УС спасброска</w:t>
      </w:r>
      <w:r>
        <w:rPr>
          <w:lang w:val="ru-RU"/>
        </w:rPr>
        <w:t xml:space="preserve"> = 8 + бонус владения + модификатор Мудрости</w:t>
      </w:r>
    </w:p>
    <w:p w14:paraId="67941504" w14:textId="77777777" w:rsidR="007A1F3E" w:rsidRPr="00BF4045" w:rsidRDefault="0005592D" w:rsidP="003D1BBA">
      <w:pPr>
        <w:pStyle w:val="BasicTextParagraph2"/>
        <w:rPr>
          <w:lang w:val="ru-RU"/>
        </w:rPr>
      </w:pPr>
      <w:r>
        <w:rPr>
          <w:b/>
          <w:lang w:val="ru-RU"/>
        </w:rPr>
        <w:t>Модификатор атаки заклинанием</w:t>
      </w:r>
      <w:r>
        <w:rPr>
          <w:lang w:val="ru-RU"/>
        </w:rPr>
        <w:t xml:space="preserve"> = бонус владения + модификатор Мудрости</w:t>
      </w:r>
    </w:p>
    <w:p w14:paraId="36F71B43" w14:textId="4DFDF405" w:rsidR="007A1F3E" w:rsidRPr="001165BF" w:rsidRDefault="0005592D" w:rsidP="005D7E17">
      <w:pPr>
        <w:pStyle w:val="Heading4ToC"/>
        <w:rPr>
          <w:b/>
          <w:i w:val="0"/>
          <w:iCs w:val="0"/>
          <w:color w:val="3D1109" w:themeColor="accent1" w:themeShade="BF"/>
          <w:sz w:val="20"/>
          <w:lang w:val="ru-RU"/>
          <w:rPrChange w:id="255" w:author="Konstantin Malyutin" w:date="2021-03-01T10:39:00Z">
            <w:rPr>
              <w:lang w:val="ru-RU"/>
            </w:rPr>
          </w:rPrChange>
        </w:rPr>
      </w:pPr>
      <w:bookmarkStart w:id="256" w:name="ritual-casting-2"/>
      <w:r w:rsidRPr="001165BF">
        <w:rPr>
          <w:b/>
          <w:i w:val="0"/>
          <w:iCs w:val="0"/>
          <w:color w:val="3D1109" w:themeColor="accent1" w:themeShade="BF"/>
          <w:sz w:val="20"/>
          <w:lang w:val="ru-RU"/>
          <w:rPrChange w:id="257" w:author="Konstantin Malyutin" w:date="2021-03-01T10:39:00Z">
            <w:rPr>
              <w:lang w:val="ru-RU"/>
            </w:rPr>
          </w:rPrChange>
        </w:rPr>
        <w:t>Ритуальное сотворение</w:t>
      </w:r>
      <w:bookmarkEnd w:id="256"/>
    </w:p>
    <w:p w14:paraId="40DDA6E4" w14:textId="77777777" w:rsidR="007A1F3E" w:rsidRPr="00BF4045" w:rsidRDefault="0005592D" w:rsidP="003D1BBA">
      <w:pPr>
        <w:pStyle w:val="BasicTextParagraph1"/>
        <w:rPr>
          <w:lang w:val="ru-RU"/>
        </w:rPr>
      </w:pPr>
      <w:r>
        <w:rPr>
          <w:lang w:val="ru-RU"/>
        </w:rPr>
        <w:t>Вы можете сотворить заклинание друида как ритуал, если у этого заклинания есть ключевое слово «ритуал», и оно подготовлено вами.</w:t>
      </w:r>
    </w:p>
    <w:p w14:paraId="12585298" w14:textId="1961AA53" w:rsidR="007A1F3E" w:rsidRPr="00BF4045" w:rsidRDefault="0005592D" w:rsidP="00782F8B">
      <w:pPr>
        <w:pStyle w:val="Heading5ToC"/>
        <w:rPr>
          <w:lang w:val="ru-RU"/>
        </w:rPr>
      </w:pPr>
      <w:bookmarkStart w:id="258" w:name="spellcasting-focus-2"/>
      <w:r>
        <w:rPr>
          <w:lang w:val="ru-RU"/>
        </w:rPr>
        <w:t>Заклинательный фокус</w:t>
      </w:r>
      <w:bookmarkEnd w:id="258"/>
    </w:p>
    <w:p w14:paraId="61655BEC" w14:textId="77777777" w:rsidR="007A1F3E" w:rsidRPr="00BF4045" w:rsidRDefault="0005592D" w:rsidP="003D1BBA">
      <w:pPr>
        <w:pStyle w:val="BasicTextParagraph1"/>
        <w:rPr>
          <w:lang w:val="ru-RU"/>
        </w:rPr>
      </w:pPr>
      <w:r>
        <w:rPr>
          <w:lang w:val="ru-RU"/>
        </w:rPr>
        <w:t>Вы можете использовать фокус друидов (смотрите в главе 5) в качестве заклинательного фокуса для заклинаний друида.</w:t>
      </w:r>
    </w:p>
    <w:p w14:paraId="08844A40" w14:textId="005DAC57" w:rsidR="007A1F3E" w:rsidRPr="00BF4045" w:rsidRDefault="0005592D" w:rsidP="005D7E17">
      <w:pPr>
        <w:pStyle w:val="Heading4ToC"/>
        <w:rPr>
          <w:lang w:val="ru-RU"/>
        </w:rPr>
      </w:pPr>
      <w:bookmarkStart w:id="259" w:name="wild-shape"/>
      <w:r>
        <w:rPr>
          <w:lang w:val="ru-RU"/>
        </w:rPr>
        <w:t xml:space="preserve"> Дикий облик</w:t>
      </w:r>
      <w:bookmarkEnd w:id="259"/>
    </w:p>
    <w:p w14:paraId="562120BC" w14:textId="77777777" w:rsidR="007A1F3E" w:rsidRPr="00BF4045" w:rsidRDefault="0005592D" w:rsidP="003D1BBA">
      <w:pPr>
        <w:pStyle w:val="BasicTextParagraph1"/>
        <w:rPr>
          <w:lang w:val="ru-RU"/>
        </w:rPr>
      </w:pPr>
      <w:r>
        <w:rPr>
          <w:lang w:val="ru-RU"/>
        </w:rPr>
        <w:t>Начиная со 2 уровня вы можете действием принять при помощи магии облик любого зверя, которого вы видели.  Вы можете использовать эту способность дважды.  Вы восстанавливаете возможность использовать эту споособность после завершения короткого или длинного отдыха.</w:t>
      </w:r>
    </w:p>
    <w:p w14:paraId="4FF1C1EF" w14:textId="77777777" w:rsidR="007A1F3E" w:rsidRPr="00BF4045" w:rsidRDefault="0005592D" w:rsidP="003D1BBA">
      <w:pPr>
        <w:pStyle w:val="BasicTextParagraph2"/>
        <w:rPr>
          <w:lang w:val="ru-RU"/>
        </w:rPr>
      </w:pPr>
      <w:r>
        <w:rPr>
          <w:lang w:val="ru-RU"/>
        </w:rPr>
        <w:t>Ваш уровень друида определяет зверей, в которых вы можете превратиться, как показано в таблице формы зверей. На 2-м уровне, например, вы можете превратиться в любого зверя, который имеет уровень опасности 1/4 или ниже, который не имеет скорости полета или плавания.</w:t>
      </w:r>
    </w:p>
    <w:p w14:paraId="08A9CE69" w14:textId="77777777" w:rsidR="007A1F3E" w:rsidRDefault="0005592D" w:rsidP="003D1BBA">
      <w:pPr>
        <w:pStyle w:val="BasicTextParagraph2"/>
      </w:pPr>
      <w:r>
        <w:rPr>
          <w:lang w:val="ru-RU"/>
        </w:rPr>
        <w:t>Облик животного (таблица)</w:t>
      </w:r>
    </w:p>
    <w:tbl>
      <w:tblPr>
        <w:tblStyle w:val="Table"/>
        <w:tblW w:w="0" w:type="pct"/>
        <w:tblLook w:val="07E0" w:firstRow="1" w:lastRow="1" w:firstColumn="1" w:lastColumn="1" w:noHBand="1" w:noVBand="1"/>
      </w:tblPr>
      <w:tblGrid>
        <w:gridCol w:w="786"/>
        <w:gridCol w:w="2162"/>
        <w:gridCol w:w="2402"/>
        <w:gridCol w:w="1332"/>
      </w:tblGrid>
      <w:tr w:rsidR="00382954" w14:paraId="52F094DB" w14:textId="77777777" w:rsidTr="007A1F3E">
        <w:tc>
          <w:tcPr>
            <w:tcW w:w="0" w:type="auto"/>
            <w:tcBorders>
              <w:bottom w:val="single" w:sz="0" w:space="0" w:color="auto"/>
            </w:tcBorders>
            <w:vAlign w:val="bottom"/>
          </w:tcPr>
          <w:p w14:paraId="75604ACA"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0A220D84" w14:textId="77777777" w:rsidR="007A1F3E" w:rsidRDefault="0005592D" w:rsidP="00BF4045">
            <w:pPr>
              <w:pStyle w:val="TableText"/>
            </w:pPr>
            <w:r>
              <w:rPr>
                <w:lang w:val="ru-RU"/>
              </w:rPr>
              <w:t>Макс. УРОВЕНЬ ОПАСНОСТИ</w:t>
            </w:r>
          </w:p>
        </w:tc>
        <w:tc>
          <w:tcPr>
            <w:tcW w:w="0" w:type="auto"/>
            <w:tcBorders>
              <w:bottom w:val="single" w:sz="0" w:space="0" w:color="auto"/>
            </w:tcBorders>
            <w:vAlign w:val="bottom"/>
          </w:tcPr>
          <w:p w14:paraId="576D243E" w14:textId="77777777" w:rsidR="007A1F3E" w:rsidRDefault="0005592D" w:rsidP="00BF4045">
            <w:pPr>
              <w:pStyle w:val="TableText"/>
            </w:pPr>
            <w:r>
              <w:rPr>
                <w:lang w:val="ru-RU"/>
              </w:rPr>
              <w:t>Ограничения</w:t>
            </w:r>
          </w:p>
        </w:tc>
        <w:tc>
          <w:tcPr>
            <w:tcW w:w="0" w:type="auto"/>
            <w:tcBorders>
              <w:bottom w:val="single" w:sz="0" w:space="0" w:color="auto"/>
            </w:tcBorders>
            <w:vAlign w:val="bottom"/>
          </w:tcPr>
          <w:p w14:paraId="11144D92" w14:textId="77777777" w:rsidR="007A1F3E" w:rsidRDefault="0005592D" w:rsidP="00BF4045">
            <w:pPr>
              <w:pStyle w:val="TableText"/>
            </w:pPr>
            <w:r>
              <w:rPr>
                <w:lang w:val="ru-RU"/>
              </w:rPr>
              <w:t>Примеры</w:t>
            </w:r>
          </w:p>
        </w:tc>
      </w:tr>
      <w:tr w:rsidR="00382954" w14:paraId="2722CEE1" w14:textId="77777777" w:rsidTr="007A1F3E">
        <w:tc>
          <w:tcPr>
            <w:tcW w:w="0" w:type="auto"/>
          </w:tcPr>
          <w:p w14:paraId="728B85F3" w14:textId="77777777" w:rsidR="007A1F3E" w:rsidRDefault="0005592D" w:rsidP="00BF4045">
            <w:pPr>
              <w:pStyle w:val="TableText"/>
            </w:pPr>
            <w:r>
              <w:rPr>
                <w:lang w:val="ru-RU"/>
              </w:rPr>
              <w:t>2</w:t>
            </w:r>
          </w:p>
        </w:tc>
        <w:tc>
          <w:tcPr>
            <w:tcW w:w="0" w:type="auto"/>
          </w:tcPr>
          <w:p w14:paraId="6D9EA6CC" w14:textId="77777777" w:rsidR="007A1F3E" w:rsidRDefault="0005592D" w:rsidP="00BF4045">
            <w:pPr>
              <w:pStyle w:val="TableText"/>
            </w:pPr>
            <w:r>
              <w:rPr>
                <w:lang w:val="ru-RU"/>
              </w:rPr>
              <w:t>1/4</w:t>
            </w:r>
          </w:p>
        </w:tc>
        <w:tc>
          <w:tcPr>
            <w:tcW w:w="0" w:type="auto"/>
          </w:tcPr>
          <w:p w14:paraId="7A71D31F" w14:textId="77777777" w:rsidR="007A1F3E" w:rsidRPr="00BF4045" w:rsidRDefault="0005592D" w:rsidP="00BF4045">
            <w:pPr>
              <w:pStyle w:val="TableText"/>
              <w:rPr>
                <w:lang w:val="ru-RU"/>
              </w:rPr>
            </w:pPr>
            <w:r>
              <w:rPr>
                <w:lang w:val="ru-RU"/>
              </w:rPr>
              <w:t>Без скорости плавания и полёта</w:t>
            </w:r>
          </w:p>
        </w:tc>
        <w:tc>
          <w:tcPr>
            <w:tcW w:w="0" w:type="auto"/>
          </w:tcPr>
          <w:p w14:paraId="7BBD4591" w14:textId="77777777" w:rsidR="007A1F3E" w:rsidRDefault="0005592D" w:rsidP="00BF4045">
            <w:pPr>
              <w:pStyle w:val="TableText"/>
            </w:pPr>
            <w:r>
              <w:rPr>
                <w:lang w:val="ru-RU"/>
              </w:rPr>
              <w:t>Волк</w:t>
            </w:r>
          </w:p>
        </w:tc>
      </w:tr>
      <w:tr w:rsidR="00382954" w14:paraId="0D64EF96" w14:textId="77777777" w:rsidTr="007A1F3E">
        <w:tc>
          <w:tcPr>
            <w:tcW w:w="0" w:type="auto"/>
          </w:tcPr>
          <w:p w14:paraId="7D67434F" w14:textId="77777777" w:rsidR="007A1F3E" w:rsidRDefault="0005592D" w:rsidP="00BF4045">
            <w:pPr>
              <w:pStyle w:val="TableText"/>
            </w:pPr>
            <w:r>
              <w:rPr>
                <w:lang w:val="ru-RU"/>
              </w:rPr>
              <w:t>4</w:t>
            </w:r>
          </w:p>
        </w:tc>
        <w:tc>
          <w:tcPr>
            <w:tcW w:w="0" w:type="auto"/>
          </w:tcPr>
          <w:p w14:paraId="7D8E2907" w14:textId="77777777" w:rsidR="007A1F3E" w:rsidRDefault="0005592D" w:rsidP="00BF4045">
            <w:pPr>
              <w:pStyle w:val="TableText"/>
            </w:pPr>
            <w:r>
              <w:rPr>
                <w:lang w:val="ru-RU"/>
              </w:rPr>
              <w:t>1/2</w:t>
            </w:r>
          </w:p>
        </w:tc>
        <w:tc>
          <w:tcPr>
            <w:tcW w:w="0" w:type="auto"/>
          </w:tcPr>
          <w:p w14:paraId="51C8F125" w14:textId="77777777" w:rsidR="007A1F3E" w:rsidRDefault="0005592D" w:rsidP="00BF4045">
            <w:pPr>
              <w:pStyle w:val="TableText"/>
            </w:pPr>
            <w:r>
              <w:rPr>
                <w:lang w:val="ru-RU"/>
              </w:rPr>
              <w:t>Без скорости полета</w:t>
            </w:r>
          </w:p>
        </w:tc>
        <w:tc>
          <w:tcPr>
            <w:tcW w:w="0" w:type="auto"/>
          </w:tcPr>
          <w:p w14:paraId="24D7FF2C" w14:textId="77777777" w:rsidR="007A1F3E" w:rsidRDefault="0005592D" w:rsidP="00BF4045">
            <w:pPr>
              <w:pStyle w:val="TableText"/>
            </w:pPr>
            <w:r>
              <w:rPr>
                <w:lang w:val="ru-RU"/>
              </w:rPr>
              <w:t>Крокодил</w:t>
            </w:r>
          </w:p>
        </w:tc>
      </w:tr>
      <w:tr w:rsidR="00382954" w14:paraId="2B1D4BD8" w14:textId="77777777" w:rsidTr="007A1F3E">
        <w:tc>
          <w:tcPr>
            <w:tcW w:w="0" w:type="auto"/>
          </w:tcPr>
          <w:p w14:paraId="74481499" w14:textId="77777777" w:rsidR="007A1F3E" w:rsidRDefault="0005592D" w:rsidP="00BF4045">
            <w:pPr>
              <w:pStyle w:val="TableText"/>
            </w:pPr>
            <w:r>
              <w:rPr>
                <w:lang w:val="ru-RU"/>
              </w:rPr>
              <w:t>8</w:t>
            </w:r>
          </w:p>
        </w:tc>
        <w:tc>
          <w:tcPr>
            <w:tcW w:w="0" w:type="auto"/>
          </w:tcPr>
          <w:p w14:paraId="0C4B19E3" w14:textId="77777777" w:rsidR="007A1F3E" w:rsidRDefault="0005592D" w:rsidP="00BF4045">
            <w:pPr>
              <w:pStyle w:val="TableText"/>
            </w:pPr>
            <w:r>
              <w:rPr>
                <w:lang w:val="ru-RU"/>
              </w:rPr>
              <w:t>1</w:t>
            </w:r>
          </w:p>
        </w:tc>
        <w:tc>
          <w:tcPr>
            <w:tcW w:w="0" w:type="auto"/>
          </w:tcPr>
          <w:p w14:paraId="382CC6F2" w14:textId="77777777" w:rsidR="007A1F3E" w:rsidRDefault="0005592D" w:rsidP="00BF4045">
            <w:pPr>
              <w:pStyle w:val="TableText"/>
            </w:pPr>
            <w:r>
              <w:rPr>
                <w:lang w:val="ru-RU"/>
              </w:rPr>
              <w:t>—</w:t>
            </w:r>
          </w:p>
        </w:tc>
        <w:tc>
          <w:tcPr>
            <w:tcW w:w="0" w:type="auto"/>
          </w:tcPr>
          <w:p w14:paraId="28D91592" w14:textId="77777777" w:rsidR="007A1F3E" w:rsidRDefault="0005592D" w:rsidP="00BF4045">
            <w:pPr>
              <w:pStyle w:val="TableText"/>
            </w:pPr>
            <w:r>
              <w:rPr>
                <w:lang w:val="ru-RU"/>
              </w:rPr>
              <w:t>Гигантский орел</w:t>
            </w:r>
          </w:p>
        </w:tc>
      </w:tr>
    </w:tbl>
    <w:p w14:paraId="1DF37417" w14:textId="77777777" w:rsidR="007A1F3E" w:rsidRPr="00BF4045" w:rsidRDefault="0005592D" w:rsidP="003D1BBA">
      <w:pPr>
        <w:pStyle w:val="BasicTextParagraph2"/>
        <w:rPr>
          <w:lang w:val="ru-RU"/>
        </w:rPr>
      </w:pPr>
      <w:r>
        <w:rPr>
          <w:lang w:val="ru-RU"/>
        </w:rPr>
        <w:lastRenderedPageBreak/>
        <w:t>В облике животного можно оставаться число часов, равное половине уровня друида (округляя в меньшую сторону). Затем друид возвращается в нормальный облик, если только не потратит ещё одно использование Дикого облика.  Можно вернуться в нормальный облик досрочно, бонусным действием.  Бессознательный, доведённый до 0 хитов или мёртвый друид сразу возвращается в нормальный облик.</w:t>
      </w:r>
    </w:p>
    <w:p w14:paraId="1FB948EF" w14:textId="77777777" w:rsidR="007A1F3E" w:rsidRPr="00BF4045" w:rsidRDefault="0005592D" w:rsidP="003D1BBA">
      <w:pPr>
        <w:pStyle w:val="BasicTextParagraph2"/>
        <w:rPr>
          <w:lang w:val="ru-RU"/>
        </w:rPr>
      </w:pPr>
      <w:r>
        <w:rPr>
          <w:lang w:val="ru-RU"/>
        </w:rPr>
        <w:t>Когда вы превращены, действуют следующие правила:</w:t>
      </w:r>
    </w:p>
    <w:p w14:paraId="222FC39B" w14:textId="6558EE5B" w:rsidR="007A1F3E" w:rsidRPr="007A1F3E" w:rsidRDefault="0005592D" w:rsidP="00BF4045">
      <w:pPr>
        <w:pStyle w:val="TableText"/>
        <w:rPr>
          <w:lang w:val="ru-RU"/>
          <w:rPrChange w:id="260" w:author="Konstantin Malyutin" w:date="2021-02-01T15:36:00Z">
            <w:rPr/>
          </w:rPrChange>
        </w:rPr>
      </w:pPr>
      <w:r>
        <w:rPr>
          <w:lang w:val="ru-RU"/>
        </w:rPr>
        <w:t xml:space="preserve">Все игровые параметры берутся из параметров зверя, но сохраняются мировоззрение, личность и значения Интеллекта, Мудрости и Харизмы. Также у вас остаются владения навыками и спасбросками, в дополнение </w:t>
      </w:r>
      <w:proofErr w:type="gramStart"/>
      <w:r>
        <w:rPr>
          <w:lang w:val="ru-RU"/>
        </w:rPr>
        <w:t>к таковым нового облика</w:t>
      </w:r>
      <w:proofErr w:type="gramEnd"/>
      <w:r>
        <w:rPr>
          <w:lang w:val="ru-RU"/>
        </w:rPr>
        <w:t>. Если квалификация есть и у вас</w:t>
      </w:r>
      <w:ins w:id="261" w:author="Konstantin Malyutin" w:date="2021-03-01T10:41:00Z">
        <w:r w:rsidR="001165BF">
          <w:rPr>
            <w:lang w:val="ru-RU"/>
          </w:rPr>
          <w:t>,</w:t>
        </w:r>
      </w:ins>
      <w:r>
        <w:rPr>
          <w:lang w:val="ru-RU"/>
        </w:rPr>
        <w:t xml:space="preserve"> и у зверя, но у него бонус выше, используется бонус зверя.  Легендарные действия и действия в логове недоступны.</w:t>
      </w:r>
    </w:p>
    <w:p w14:paraId="1D6FCF6D" w14:textId="77777777" w:rsidR="007A1F3E" w:rsidRPr="00BF4045" w:rsidRDefault="0005592D" w:rsidP="00BF4045">
      <w:pPr>
        <w:pStyle w:val="TableText"/>
        <w:rPr>
          <w:lang w:val="ru-RU"/>
        </w:rPr>
      </w:pPr>
      <w:r>
        <w:rPr>
          <w:lang w:val="ru-RU"/>
        </w:rPr>
        <w:t>Когда вы превращены, вы принимаете хиты и Кость Хитов зверя. Вернувшись в нормальный облик, ваши хиты будут такими же, как до превращения. Однако если вы вернулись в свой облик из-за опускания хитов до 0, «лишний» урон переносится на нормальный облик. Например, если вы в облике зверя получили урон 10, имея при этом 1 хит, то вы возвращаетесь в нормальный облик и получаете 9 урона. До тех пор, пока избыточный урон не уменьшит вашу нормальную форму до 0 очков хита, вы не потеряете сознание.</w:t>
      </w:r>
    </w:p>
    <w:p w14:paraId="65755253" w14:textId="77777777" w:rsidR="007A1F3E" w:rsidRPr="00BF4045" w:rsidRDefault="0005592D" w:rsidP="00BF4045">
      <w:pPr>
        <w:pStyle w:val="TableText"/>
        <w:rPr>
          <w:lang w:val="ru-RU"/>
        </w:rPr>
      </w:pPr>
      <w:r>
        <w:rPr>
          <w:lang w:val="ru-RU"/>
        </w:rPr>
        <w:t xml:space="preserve">Вы не можете накладывать заклинания, а речь и действия, требующие рук, могут быть ограничены видом зверя. Превращение не прерывает вашу концентрацию на уже сотворённых заклинаниях и не мешает совершать действия, являющиеся частью заклинания, такие как в случае заклинания </w:t>
      </w:r>
      <w:r>
        <w:rPr>
          <w:i/>
          <w:lang w:val="ru-RU"/>
        </w:rPr>
        <w:t>призыв молнии</w:t>
      </w:r>
      <w:r>
        <w:rPr>
          <w:lang w:val="ru-RU"/>
        </w:rPr>
        <w:t>.</w:t>
      </w:r>
    </w:p>
    <w:p w14:paraId="60E4302A" w14:textId="77777777" w:rsidR="007A1F3E" w:rsidRPr="00BF4045" w:rsidRDefault="0005592D" w:rsidP="00BF4045">
      <w:pPr>
        <w:pStyle w:val="TableText"/>
        <w:rPr>
          <w:lang w:val="ru-RU"/>
        </w:rPr>
      </w:pPr>
      <w:r>
        <w:rPr>
          <w:lang w:val="ru-RU"/>
        </w:rPr>
        <w:t>Вы сохраняете преимущества от всех умений класса, расы и прочих источников, и можете пользоваться ими, если этому не препятствует новый физический облик.  Однако недоступны особые чувства, такие как тёмное зрение, если только их нет у зверя.</w:t>
      </w:r>
    </w:p>
    <w:p w14:paraId="2D189852" w14:textId="1FBD0E06" w:rsidR="007A1F3E" w:rsidRPr="00BF4045" w:rsidRDefault="0005592D" w:rsidP="00BF4045">
      <w:pPr>
        <w:pStyle w:val="TableText"/>
        <w:rPr>
          <w:lang w:val="ru-RU"/>
        </w:rPr>
      </w:pPr>
      <w:r>
        <w:rPr>
          <w:lang w:val="ru-RU"/>
        </w:rPr>
        <w:t>Вы сами определяете, какое снаряжение останется лежать на земле, какое сольётся с новым обликом, а какое будет надето. Мастер решает, какое снаряжение может носить животное, чтобы оно действовало как обычно. Снаряжение не меняет форму и размер под новый облик, и</w:t>
      </w:r>
      <w:ins w:id="262" w:author="Konstantin Malyutin" w:date="2021-03-01T10:42:00Z">
        <w:r w:rsidR="001165BF">
          <w:rPr>
            <w:lang w:val="ru-RU"/>
          </w:rPr>
          <w:t>,</w:t>
        </w:r>
      </w:ins>
      <w:r>
        <w:rPr>
          <w:lang w:val="ru-RU"/>
        </w:rPr>
        <w:t xml:space="preserve"> если не подходит новому облику, оно должно остаться на земле или слиться с новым обликом. Слившееся с обликом снаряжение не работает, пока вы опять не примете свой облик.</w:t>
      </w:r>
    </w:p>
    <w:p w14:paraId="23984C32" w14:textId="77777777" w:rsidR="007A1F3E" w:rsidRPr="00BF4045" w:rsidRDefault="0005592D" w:rsidP="005D7E17">
      <w:pPr>
        <w:pStyle w:val="Heading4ToC"/>
        <w:rPr>
          <w:lang w:val="ru-RU"/>
        </w:rPr>
      </w:pPr>
      <w:bookmarkStart w:id="263" w:name="druid-circle"/>
      <w:r>
        <w:rPr>
          <w:lang w:val="ru-RU"/>
        </w:rPr>
        <w:t>Круг Друидов</w:t>
      </w:r>
      <w:bookmarkEnd w:id="263"/>
    </w:p>
    <w:p w14:paraId="24AFDBCE" w14:textId="470C03BE" w:rsidR="007A1F3E" w:rsidRPr="00BF4045" w:rsidRDefault="0005592D" w:rsidP="003D1BBA">
      <w:pPr>
        <w:pStyle w:val="BasicTextParagraph1"/>
        <w:rPr>
          <w:lang w:val="ru-RU"/>
        </w:rPr>
      </w:pPr>
      <w:r>
        <w:rPr>
          <w:lang w:val="ru-RU"/>
        </w:rPr>
        <w:t xml:space="preserve">На 2-м уровне вы выбираете </w:t>
      </w:r>
      <w:del w:id="264" w:author="Konstantin Malyutin" w:date="2021-03-01T10:43:00Z">
        <w:r w:rsidDel="001165BF">
          <w:rPr>
            <w:lang w:val="ru-RU"/>
          </w:rPr>
          <w:delText>определение с кругом друидов</w:delText>
        </w:r>
      </w:del>
      <w:ins w:id="265" w:author="Konstantin Malyutin" w:date="2021-03-01T10:43:00Z">
        <w:r w:rsidR="001165BF">
          <w:rPr>
            <w:lang w:val="ru-RU"/>
          </w:rPr>
          <w:t>определённый круг друидов</w:t>
        </w:r>
      </w:ins>
      <w:r>
        <w:rPr>
          <w:lang w:val="ru-RU"/>
        </w:rPr>
        <w:t>: Круг Земли или Круг Луны, оба подробно описаны в конце описания класса. Этот выбор даёт дополнительные умения на 2, 6, 10 и 14 уровнях.</w:t>
      </w:r>
    </w:p>
    <w:p w14:paraId="099025D0" w14:textId="4024D7F1" w:rsidR="007A1F3E" w:rsidRPr="00BF4045" w:rsidRDefault="0005592D" w:rsidP="005D7E17">
      <w:pPr>
        <w:pStyle w:val="Heading4ToC"/>
        <w:rPr>
          <w:lang w:val="ru-RU"/>
        </w:rPr>
      </w:pPr>
      <w:bookmarkStart w:id="266" w:name="ability-score-improvement-3"/>
      <w:r>
        <w:rPr>
          <w:lang w:val="ru-RU"/>
        </w:rPr>
        <w:t>Увеличение характеристик</w:t>
      </w:r>
      <w:bookmarkEnd w:id="266"/>
    </w:p>
    <w:p w14:paraId="7A0743F9" w14:textId="77777777" w:rsidR="007A1F3E" w:rsidRPr="00BF4045" w:rsidRDefault="0005592D" w:rsidP="003D1BBA">
      <w:pPr>
        <w:pStyle w:val="BasicTextParagraph1"/>
        <w:rPr>
          <w:lang w:val="ru-RU"/>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03C79621" w14:textId="29E51E65" w:rsidR="007A1F3E" w:rsidRPr="00BF4045" w:rsidRDefault="0005592D" w:rsidP="005D7E17">
      <w:pPr>
        <w:pStyle w:val="Heading4ToC"/>
        <w:rPr>
          <w:lang w:val="ru-RU"/>
        </w:rPr>
      </w:pPr>
      <w:bookmarkStart w:id="267" w:name="timeless-body"/>
      <w:r>
        <w:rPr>
          <w:lang w:val="ru-RU"/>
        </w:rPr>
        <w:t xml:space="preserve"> Безвременное тело</w:t>
      </w:r>
      <w:bookmarkEnd w:id="267"/>
    </w:p>
    <w:p w14:paraId="1AD72E68" w14:textId="77777777" w:rsidR="007A1F3E" w:rsidRPr="00BF4045" w:rsidRDefault="0005592D" w:rsidP="003D1BBA">
      <w:pPr>
        <w:pStyle w:val="BasicTextParagraph1"/>
        <w:rPr>
          <w:lang w:val="ru-RU"/>
        </w:rPr>
      </w:pPr>
      <w:r>
        <w:rPr>
          <w:lang w:val="ru-RU"/>
        </w:rPr>
        <w:t>Начиная с 18 уровня, пронизывающая вас природная магия замедляет старение. За каждые 10 лет ваше тело стареет только на 1 год.</w:t>
      </w:r>
    </w:p>
    <w:p w14:paraId="4C1C0B05" w14:textId="0D716C39" w:rsidR="007A1F3E" w:rsidRPr="00BF4045" w:rsidRDefault="0005592D" w:rsidP="005D7E17">
      <w:pPr>
        <w:pStyle w:val="Heading4ToC"/>
        <w:rPr>
          <w:lang w:val="ru-RU"/>
        </w:rPr>
      </w:pPr>
      <w:bookmarkStart w:id="268" w:name="beast-spells"/>
      <w:r>
        <w:rPr>
          <w:lang w:val="ru-RU"/>
        </w:rPr>
        <w:t>Звериные заклинания</w:t>
      </w:r>
      <w:bookmarkEnd w:id="268"/>
    </w:p>
    <w:p w14:paraId="6ADFA458" w14:textId="77777777" w:rsidR="007A1F3E" w:rsidRPr="00BF4045" w:rsidRDefault="0005592D" w:rsidP="003D1BBA">
      <w:pPr>
        <w:pStyle w:val="BasicTextParagraph1"/>
        <w:rPr>
          <w:lang w:val="ru-RU"/>
        </w:rPr>
      </w:pPr>
      <w:r>
        <w:rPr>
          <w:lang w:val="ru-RU"/>
        </w:rPr>
        <w:t>С 18 уровня персонаж может творить в диком облике заклинания друида.  Будучи зверем, вы можете исполнить соматический и вербальный компоненты заклинания друида, но не можете обеспечить материальные компоненты.</w:t>
      </w:r>
    </w:p>
    <w:p w14:paraId="20B0A288" w14:textId="669B6C8C" w:rsidR="007A1F3E" w:rsidRPr="00BF4045" w:rsidRDefault="0005592D" w:rsidP="005D7E17">
      <w:pPr>
        <w:pStyle w:val="Heading4ToC"/>
        <w:rPr>
          <w:lang w:val="ru-RU"/>
        </w:rPr>
      </w:pPr>
      <w:bookmarkStart w:id="269" w:name="archdruid"/>
      <w:r>
        <w:rPr>
          <w:lang w:val="ru-RU"/>
        </w:rPr>
        <w:t>Архидруид</w:t>
      </w:r>
      <w:bookmarkEnd w:id="269"/>
    </w:p>
    <w:p w14:paraId="3357F7E0" w14:textId="77777777" w:rsidR="007A1F3E" w:rsidRPr="00BF4045" w:rsidRDefault="0005592D" w:rsidP="003D1BBA">
      <w:pPr>
        <w:pStyle w:val="BasicTextParagraph1"/>
        <w:rPr>
          <w:lang w:val="ru-RU"/>
        </w:rPr>
      </w:pPr>
      <w:r>
        <w:rPr>
          <w:lang w:val="ru-RU"/>
        </w:rPr>
        <w:t>На 20 уровне число применений Дикого облика не ограничено.</w:t>
      </w:r>
    </w:p>
    <w:p w14:paraId="50CD1641" w14:textId="77777777" w:rsidR="007A1F3E" w:rsidRPr="00BF4045" w:rsidRDefault="0005592D" w:rsidP="003D1BBA">
      <w:pPr>
        <w:pStyle w:val="BasicTextParagraph2"/>
        <w:rPr>
          <w:lang w:val="ru-RU"/>
        </w:rPr>
      </w:pPr>
      <w:r>
        <w:rPr>
          <w:lang w:val="ru-RU"/>
        </w:rPr>
        <w:t>Кроме того, вы можете игнорировать соматический и вербальный компоненты заклинаний друида, а также материальные компоненты без указанной цены и не поглощаемые заклинанием.  Это действует как в нормальном облике, так и в облике зверя.</w:t>
      </w:r>
    </w:p>
    <w:p w14:paraId="66DB9932" w14:textId="36ECCDD6" w:rsidR="007A1F3E" w:rsidRPr="00BF4045" w:rsidRDefault="0005592D" w:rsidP="005D7E17">
      <w:pPr>
        <w:pStyle w:val="Heading4ToC"/>
        <w:rPr>
          <w:lang w:val="ru-RU"/>
        </w:rPr>
      </w:pPr>
      <w:bookmarkStart w:id="270" w:name="druid-circles"/>
      <w:r>
        <w:rPr>
          <w:lang w:val="ru-RU"/>
        </w:rPr>
        <w:t>Круги Друидов</w:t>
      </w:r>
      <w:bookmarkEnd w:id="270"/>
    </w:p>
    <w:p w14:paraId="11910E59" w14:textId="5DE98776" w:rsidR="007A1F3E" w:rsidRPr="00BF4045" w:rsidRDefault="0005592D" w:rsidP="00782F8B">
      <w:pPr>
        <w:pStyle w:val="Heading5ToC"/>
        <w:rPr>
          <w:lang w:val="ru-RU"/>
        </w:rPr>
      </w:pPr>
      <w:bookmarkStart w:id="271" w:name="circle-of-the-land"/>
      <w:r>
        <w:rPr>
          <w:lang w:val="ru-RU"/>
        </w:rPr>
        <w:t>Круг земли</w:t>
      </w:r>
      <w:bookmarkEnd w:id="271"/>
    </w:p>
    <w:p w14:paraId="04E0377D" w14:textId="77777777" w:rsidR="007A1F3E" w:rsidRPr="00BF4045" w:rsidRDefault="0005592D" w:rsidP="003D1BBA">
      <w:pPr>
        <w:pStyle w:val="BasicTextParagraph1"/>
        <w:rPr>
          <w:lang w:val="ru-RU"/>
        </w:rPr>
      </w:pPr>
      <w:r>
        <w:rPr>
          <w:lang w:val="ru-RU"/>
        </w:rPr>
        <w:t>Круг Земли состоит из мистиков и мудрецов, поколениями передающих из уст в уста сложную систему древних знаний и обрядов. Эти друиды встречаются в священных кругах деревьев или каменных обелисков, чтобы обмениваться первозданными тайнами на друидическом языке. Мудрейшие представители круга служат духовными лидерами и советниками вождей в общинах, проповедующих Старую Веру.  Причастность к кругу Земли наделяет магию друида силой тех мест, где персонажа посвятили в священные таинства.</w:t>
      </w:r>
    </w:p>
    <w:p w14:paraId="28BD7101" w14:textId="042E09B8" w:rsidR="007A1F3E" w:rsidRPr="00BF4045" w:rsidRDefault="0005592D" w:rsidP="007A1F3E">
      <w:pPr>
        <w:pStyle w:val="6"/>
        <w:rPr>
          <w:lang w:val="ru-RU"/>
        </w:rPr>
      </w:pPr>
      <w:bookmarkStart w:id="272" w:name="bonus-cantrip"/>
      <w:r>
        <w:rPr>
          <w:lang w:val="ru-RU"/>
        </w:rPr>
        <w:t>Дополнительный заговор</w:t>
      </w:r>
      <w:bookmarkEnd w:id="272"/>
    </w:p>
    <w:p w14:paraId="06A50EDB" w14:textId="77777777" w:rsidR="007A1F3E" w:rsidRPr="00BF4045" w:rsidRDefault="0005592D" w:rsidP="003D1BBA">
      <w:pPr>
        <w:pStyle w:val="BasicTextParagraph1"/>
        <w:rPr>
          <w:lang w:val="ru-RU"/>
        </w:rPr>
      </w:pPr>
      <w:r>
        <w:rPr>
          <w:lang w:val="ru-RU"/>
        </w:rPr>
        <w:t>Выбрав круг Земли на 2 уровне, вы осваиваете один дополнительный заговор друида на свой выбор.</w:t>
      </w:r>
    </w:p>
    <w:p w14:paraId="053792B9" w14:textId="3F0D7DC0" w:rsidR="007A1F3E" w:rsidRPr="00BF4045" w:rsidRDefault="0005592D" w:rsidP="007A1F3E">
      <w:pPr>
        <w:pStyle w:val="6"/>
        <w:rPr>
          <w:lang w:val="ru-RU"/>
        </w:rPr>
      </w:pPr>
      <w:bookmarkStart w:id="273" w:name="natural-recovery"/>
      <w:r>
        <w:rPr>
          <w:lang w:val="ru-RU"/>
        </w:rPr>
        <w:t>Естественное восстановление</w:t>
      </w:r>
      <w:bookmarkEnd w:id="273"/>
    </w:p>
    <w:p w14:paraId="4004684C" w14:textId="77777777" w:rsidR="007A1F3E" w:rsidRPr="00BF4045" w:rsidRDefault="0005592D" w:rsidP="003D1BBA">
      <w:pPr>
        <w:pStyle w:val="BasicTextParagraph1"/>
        <w:rPr>
          <w:lang w:val="ru-RU"/>
        </w:rPr>
      </w:pPr>
      <w:r>
        <w:rPr>
          <w:lang w:val="ru-RU"/>
        </w:rPr>
        <w:t>Начиная со 2-го уровня, вы можете восстановить часть своей магической энергии, сидя в медитации и общаясь с природой. Во время короткого отдыха можно восстановить потраченные ячейки заклинаний. Сумма уровней выбранных ячеек не должна превышать половину уровня друида (округляя в большую сторону), и ни одна ячейка не может быть 6 уровня или выше. Применение этого умения восстанавливается после длинного отдыха.</w:t>
      </w:r>
    </w:p>
    <w:p w14:paraId="04220215" w14:textId="72553F24" w:rsidR="007A1F3E" w:rsidRPr="00156170" w:rsidRDefault="0005592D" w:rsidP="003D1BBA">
      <w:pPr>
        <w:pStyle w:val="BasicTextParagraph2"/>
        <w:rPr>
          <w:lang w:val="ru-RU"/>
          <w:rPrChange w:id="274" w:author="Konstantin Malyutin" w:date="2021-03-01T10:51:00Z">
            <w:rPr>
              <w:lang w:val="ru-RU"/>
            </w:rPr>
          </w:rPrChange>
        </w:rPr>
      </w:pPr>
      <w:r>
        <w:rPr>
          <w:lang w:val="ru-RU"/>
        </w:rPr>
        <w:t xml:space="preserve">Например, будучи друидом 4 уровня, вы можете восстановить два уровня ячеек заклинаний.  </w:t>
      </w:r>
      <w:del w:id="275" w:author="Konstantin Malyutin" w:date="2021-03-01T10:50:00Z">
        <w:r w:rsidDel="00156170">
          <w:rPr>
            <w:lang w:val="ru-RU"/>
          </w:rPr>
          <w:delText>Например, будучи друидом 4 уровня, вы можете восстановить два уровня ячеек заклинаний.</w:delText>
        </w:r>
      </w:del>
      <w:ins w:id="276" w:author="Konstantin Malyutin" w:date="2021-03-01T10:51:00Z">
        <w:r w:rsidR="00156170" w:rsidRPr="00156170">
          <w:rPr>
            <w:lang w:val="ru-RU"/>
            <w:rPrChange w:id="277" w:author="Konstantin Malyutin" w:date="2021-03-01T10:51:00Z">
              <w:rPr/>
            </w:rPrChange>
          </w:rPr>
          <w:t xml:space="preserve"> </w:t>
        </w:r>
        <w:r w:rsidR="00156170">
          <w:rPr>
            <w:lang w:val="ru-RU"/>
          </w:rPr>
          <w:t>Вы можете восстановить или один слот 2 уровн</w:t>
        </w:r>
      </w:ins>
      <w:ins w:id="278" w:author="Konstantin Malyutin" w:date="2021-03-01T10:52:00Z">
        <w:r w:rsidR="00156170">
          <w:rPr>
            <w:lang w:val="ru-RU"/>
          </w:rPr>
          <w:t>я, или два слота 1 уровня.</w:t>
        </w:r>
      </w:ins>
    </w:p>
    <w:p w14:paraId="27B68445" w14:textId="0E9BF609" w:rsidR="007A1F3E" w:rsidRPr="00BF4045" w:rsidRDefault="0005592D" w:rsidP="007A1F3E">
      <w:pPr>
        <w:pStyle w:val="6"/>
        <w:rPr>
          <w:lang w:val="ru-RU"/>
        </w:rPr>
      </w:pPr>
      <w:bookmarkStart w:id="279" w:name="circle-spells"/>
      <w:r>
        <w:rPr>
          <w:lang w:val="ru-RU"/>
        </w:rPr>
        <w:t xml:space="preserve"> Заклинания круга</w:t>
      </w:r>
      <w:bookmarkEnd w:id="279"/>
    </w:p>
    <w:p w14:paraId="1FFD1E17" w14:textId="15875E79" w:rsidR="007A1F3E" w:rsidRPr="00BF4045" w:rsidRDefault="0005592D" w:rsidP="003D1BBA">
      <w:pPr>
        <w:pStyle w:val="BasicTextParagraph1"/>
        <w:rPr>
          <w:lang w:val="ru-RU"/>
        </w:rPr>
      </w:pPr>
      <w:r>
        <w:rPr>
          <w:lang w:val="ru-RU"/>
        </w:rPr>
        <w:t xml:space="preserve">Духовная связь друида с землёй наделяет его некоторыми заклинаниями.  </w:t>
      </w:r>
      <w:proofErr w:type="gramStart"/>
      <w:r>
        <w:rPr>
          <w:lang w:val="ru-RU"/>
        </w:rPr>
        <w:t>На 3,</w:t>
      </w:r>
      <w:proofErr w:type="gramEnd"/>
      <w:r>
        <w:rPr>
          <w:lang w:val="ru-RU"/>
        </w:rPr>
        <w:t xml:space="preserve"> 5, 7 и 9 уровнях друид получает доступ к заклинаниями в соответствии с </w:t>
      </w:r>
      <w:del w:id="280" w:author="Konstantin Malyutin" w:date="2021-03-01T10:53:00Z">
        <w:r w:rsidDel="00156170">
          <w:rPr>
            <w:lang w:val="ru-RU"/>
          </w:rPr>
          <w:delText>землёй</w:delText>
        </w:r>
      </w:del>
      <w:ins w:id="281" w:author="Konstantin Malyutin" w:date="2021-03-01T10:53:00Z">
        <w:r w:rsidR="00156170">
          <w:rPr>
            <w:lang w:val="ru-RU"/>
          </w:rPr>
          <w:t>местностью</w:t>
        </w:r>
      </w:ins>
      <w:r>
        <w:rPr>
          <w:lang w:val="ru-RU"/>
        </w:rPr>
        <w:t xml:space="preserve">, где он был посвящён.  Выберите эту </w:t>
      </w:r>
      <w:del w:id="282" w:author="Konstantin Malyutin" w:date="2021-03-01T10:53:00Z">
        <w:r w:rsidDel="00156170">
          <w:rPr>
            <w:lang w:val="ru-RU"/>
          </w:rPr>
          <w:delText>землю</w:delText>
        </w:r>
      </w:del>
      <w:ins w:id="283" w:author="Konstantin Malyutin" w:date="2021-03-01T10:53:00Z">
        <w:r w:rsidR="00156170">
          <w:rPr>
            <w:lang w:val="ru-RU"/>
          </w:rPr>
          <w:t>местность</w:t>
        </w:r>
      </w:ins>
      <w:r>
        <w:rPr>
          <w:lang w:val="ru-RU"/>
        </w:rPr>
        <w:t>- арктическ</w:t>
      </w:r>
      <w:ins w:id="284" w:author="Konstantin Malyutin" w:date="2021-03-01T10:53:00Z">
        <w:r w:rsidR="00156170">
          <w:rPr>
            <w:lang w:val="ru-RU"/>
          </w:rPr>
          <w:t xml:space="preserve">ие земли </w:t>
        </w:r>
      </w:ins>
      <w:del w:id="285" w:author="Konstantin Malyutin" w:date="2021-03-01T10:53:00Z">
        <w:r w:rsidDel="00156170">
          <w:rPr>
            <w:lang w:val="ru-RU"/>
          </w:rPr>
          <w:delText>ую местность</w:delText>
        </w:r>
      </w:del>
      <w:r>
        <w:rPr>
          <w:lang w:val="ru-RU"/>
        </w:rPr>
        <w:t>, побережье, пустыню, лес, луга, горы или болото—и обратитесь к соответствующему списку заклинаний.</w:t>
      </w:r>
    </w:p>
    <w:p w14:paraId="4C7815B9" w14:textId="053FF285" w:rsidR="007A1F3E" w:rsidRDefault="0005592D" w:rsidP="003D1BBA">
      <w:pPr>
        <w:pStyle w:val="BasicTextParagraph2"/>
        <w:rPr>
          <w:ins w:id="286" w:author="Konstantin Malyutin" w:date="2021-03-01T10:53:00Z"/>
          <w:lang w:val="ru-RU"/>
        </w:rPr>
      </w:pPr>
      <w:r>
        <w:rPr>
          <w:lang w:val="ru-RU"/>
        </w:rPr>
        <w:t>Получив доступ к заклинанию круга, вы будете всегда иметь его подготовленным, и оно не учитывается при подсчёте количества заклинаний, которые можно подготовить.  Если вы получаете доступ к заклинанию, которое не отображается в списке заклинаний друида, заклинание тем не менее является заклинанием друида для вас.</w:t>
      </w:r>
    </w:p>
    <w:p w14:paraId="01479264" w14:textId="31C7B10A" w:rsidR="00156170" w:rsidRDefault="00156170" w:rsidP="003D1BBA">
      <w:pPr>
        <w:pStyle w:val="BasicTextParagraph2"/>
        <w:rPr>
          <w:ins w:id="287" w:author="Konstantin Malyutin" w:date="2021-03-01T10:53:00Z"/>
          <w:lang w:val="ru-RU"/>
        </w:rPr>
      </w:pPr>
    </w:p>
    <w:p w14:paraId="54DF94A4" w14:textId="20562BEA" w:rsidR="00156170" w:rsidRDefault="00156170" w:rsidP="003D1BBA">
      <w:pPr>
        <w:pStyle w:val="BasicTextParagraph2"/>
        <w:rPr>
          <w:ins w:id="288" w:author="Konstantin Malyutin" w:date="2021-03-01T10:53:00Z"/>
          <w:lang w:val="ru-RU"/>
        </w:rPr>
      </w:pPr>
    </w:p>
    <w:p w14:paraId="24DF6103" w14:textId="77777777" w:rsidR="00156170" w:rsidRPr="00BF4045" w:rsidRDefault="00156170" w:rsidP="003D1BBA">
      <w:pPr>
        <w:pStyle w:val="BasicTextParagraph2"/>
        <w:rPr>
          <w:lang w:val="ru-RU"/>
        </w:rPr>
      </w:pPr>
    </w:p>
    <w:p w14:paraId="35E62AFB" w14:textId="77777777" w:rsidR="007A1F3E" w:rsidRDefault="0005592D" w:rsidP="003D1BBA">
      <w:pPr>
        <w:pStyle w:val="BasicTextParagraph2"/>
      </w:pPr>
      <w:r>
        <w:rPr>
          <w:lang w:val="ru-RU"/>
        </w:rPr>
        <w:lastRenderedPageBreak/>
        <w:t>Арктика (таблица)</w:t>
      </w:r>
    </w:p>
    <w:tbl>
      <w:tblPr>
        <w:tblStyle w:val="Table"/>
        <w:tblW w:w="0" w:type="pct"/>
        <w:tblLook w:val="07E0" w:firstRow="1" w:lastRow="1" w:firstColumn="1" w:lastColumn="1" w:noHBand="1" w:noVBand="1"/>
      </w:tblPr>
      <w:tblGrid>
        <w:gridCol w:w="1334"/>
        <w:gridCol w:w="2642"/>
      </w:tblGrid>
      <w:tr w:rsidR="00382954" w14:paraId="2327B74D" w14:textId="77777777" w:rsidTr="007A1F3E">
        <w:tc>
          <w:tcPr>
            <w:tcW w:w="0" w:type="auto"/>
            <w:tcBorders>
              <w:bottom w:val="single" w:sz="0" w:space="0" w:color="auto"/>
            </w:tcBorders>
            <w:vAlign w:val="bottom"/>
          </w:tcPr>
          <w:p w14:paraId="5A0BB1AE" w14:textId="77777777" w:rsidR="007A1F3E" w:rsidRDefault="0005592D" w:rsidP="00BF4045">
            <w:pPr>
              <w:pStyle w:val="TableText"/>
            </w:pPr>
            <w:r>
              <w:rPr>
                <w:lang w:val="ru-RU"/>
              </w:rPr>
              <w:t>Уровень Друида</w:t>
            </w:r>
          </w:p>
        </w:tc>
        <w:tc>
          <w:tcPr>
            <w:tcW w:w="0" w:type="auto"/>
            <w:tcBorders>
              <w:bottom w:val="single" w:sz="0" w:space="0" w:color="auto"/>
            </w:tcBorders>
            <w:vAlign w:val="bottom"/>
          </w:tcPr>
          <w:p w14:paraId="0DAC3987" w14:textId="77777777" w:rsidR="007A1F3E" w:rsidRDefault="0005592D" w:rsidP="00BF4045">
            <w:pPr>
              <w:pStyle w:val="TableText"/>
            </w:pPr>
            <w:r>
              <w:rPr>
                <w:lang w:val="ru-RU"/>
              </w:rPr>
              <w:t xml:space="preserve"> Заклинания круга</w:t>
            </w:r>
          </w:p>
        </w:tc>
      </w:tr>
      <w:tr w:rsidR="00382954" w14:paraId="67050ABA" w14:textId="77777777" w:rsidTr="007A1F3E">
        <w:tc>
          <w:tcPr>
            <w:tcW w:w="0" w:type="auto"/>
          </w:tcPr>
          <w:p w14:paraId="45AFD4D9" w14:textId="77777777" w:rsidR="007A1F3E" w:rsidRDefault="0005592D" w:rsidP="00BF4045">
            <w:pPr>
              <w:pStyle w:val="TableText"/>
            </w:pPr>
            <w:r>
              <w:rPr>
                <w:lang w:val="ru-RU"/>
              </w:rPr>
              <w:t>3</w:t>
            </w:r>
          </w:p>
        </w:tc>
        <w:tc>
          <w:tcPr>
            <w:tcW w:w="0" w:type="auto"/>
          </w:tcPr>
          <w:p w14:paraId="05855470" w14:textId="77777777" w:rsidR="007A1F3E" w:rsidRDefault="0005592D" w:rsidP="00BF4045">
            <w:pPr>
              <w:pStyle w:val="TableText"/>
            </w:pPr>
            <w:r>
              <w:rPr>
                <w:lang w:val="ru-RU"/>
              </w:rPr>
              <w:t>удержание личности, рост шипов</w:t>
            </w:r>
          </w:p>
        </w:tc>
      </w:tr>
      <w:tr w:rsidR="00382954" w14:paraId="2D0D3903" w14:textId="77777777" w:rsidTr="007A1F3E">
        <w:tc>
          <w:tcPr>
            <w:tcW w:w="0" w:type="auto"/>
          </w:tcPr>
          <w:p w14:paraId="47796AB2" w14:textId="77777777" w:rsidR="007A1F3E" w:rsidRDefault="0005592D" w:rsidP="00BF4045">
            <w:pPr>
              <w:pStyle w:val="TableText"/>
            </w:pPr>
            <w:r>
              <w:rPr>
                <w:lang w:val="ru-RU"/>
              </w:rPr>
              <w:t>5</w:t>
            </w:r>
          </w:p>
        </w:tc>
        <w:tc>
          <w:tcPr>
            <w:tcW w:w="0" w:type="auto"/>
          </w:tcPr>
          <w:p w14:paraId="17FF0270" w14:textId="77777777" w:rsidR="007A1F3E" w:rsidRDefault="0005592D" w:rsidP="00BF4045">
            <w:pPr>
              <w:pStyle w:val="TableText"/>
            </w:pPr>
            <w:r>
              <w:rPr>
                <w:lang w:val="ru-RU"/>
              </w:rPr>
              <w:t>замедление, метель</w:t>
            </w:r>
          </w:p>
        </w:tc>
      </w:tr>
      <w:tr w:rsidR="00382954" w14:paraId="23B20234" w14:textId="77777777" w:rsidTr="007A1F3E">
        <w:tc>
          <w:tcPr>
            <w:tcW w:w="0" w:type="auto"/>
          </w:tcPr>
          <w:p w14:paraId="6F50F603" w14:textId="77777777" w:rsidR="007A1F3E" w:rsidRDefault="0005592D" w:rsidP="00BF4045">
            <w:pPr>
              <w:pStyle w:val="TableText"/>
            </w:pPr>
            <w:r>
              <w:rPr>
                <w:lang w:val="ru-RU"/>
              </w:rPr>
              <w:t>7</w:t>
            </w:r>
          </w:p>
        </w:tc>
        <w:tc>
          <w:tcPr>
            <w:tcW w:w="0" w:type="auto"/>
          </w:tcPr>
          <w:p w14:paraId="0FFACDB3" w14:textId="77777777" w:rsidR="007A1F3E" w:rsidRDefault="0005592D" w:rsidP="00BF4045">
            <w:pPr>
              <w:pStyle w:val="TableText"/>
            </w:pPr>
            <w:r>
              <w:rPr>
                <w:lang w:val="ru-RU"/>
              </w:rPr>
              <w:t>Град, свобода перемещения</w:t>
            </w:r>
          </w:p>
        </w:tc>
      </w:tr>
      <w:tr w:rsidR="00382954" w:rsidRPr="00770604" w14:paraId="3252487F" w14:textId="77777777" w:rsidTr="007A1F3E">
        <w:tc>
          <w:tcPr>
            <w:tcW w:w="0" w:type="auto"/>
          </w:tcPr>
          <w:p w14:paraId="7F0B44E0" w14:textId="77777777" w:rsidR="007A1F3E" w:rsidRDefault="0005592D" w:rsidP="00BF4045">
            <w:pPr>
              <w:pStyle w:val="TableText"/>
            </w:pPr>
            <w:r>
              <w:rPr>
                <w:lang w:val="ru-RU"/>
              </w:rPr>
              <w:t>9</w:t>
            </w:r>
          </w:p>
        </w:tc>
        <w:tc>
          <w:tcPr>
            <w:tcW w:w="0" w:type="auto"/>
          </w:tcPr>
          <w:p w14:paraId="6E5E4A38" w14:textId="77777777" w:rsidR="007A1F3E" w:rsidRPr="00BF4045" w:rsidRDefault="0005592D" w:rsidP="00BF4045">
            <w:pPr>
              <w:pStyle w:val="TableText"/>
              <w:rPr>
                <w:lang w:val="ru-RU"/>
              </w:rPr>
            </w:pPr>
            <w:r>
              <w:rPr>
                <w:lang w:val="ru-RU"/>
              </w:rPr>
              <w:t>конус холода, общение с природой</w:t>
            </w:r>
          </w:p>
        </w:tc>
      </w:tr>
    </w:tbl>
    <w:p w14:paraId="19B3F73F" w14:textId="77777777" w:rsidR="007A1F3E" w:rsidRDefault="0005592D" w:rsidP="003D1BBA">
      <w:pPr>
        <w:pStyle w:val="BasicTextParagraph2"/>
      </w:pPr>
      <w:r>
        <w:rPr>
          <w:lang w:val="ru-RU"/>
        </w:rPr>
        <w:t>Побережье (таблица)</w:t>
      </w:r>
    </w:p>
    <w:tbl>
      <w:tblPr>
        <w:tblStyle w:val="Table"/>
        <w:tblW w:w="0" w:type="pct"/>
        <w:tblLook w:val="07E0" w:firstRow="1" w:lastRow="1" w:firstColumn="1" w:lastColumn="1" w:noHBand="1" w:noVBand="1"/>
      </w:tblPr>
      <w:tblGrid>
        <w:gridCol w:w="1334"/>
        <w:gridCol w:w="3140"/>
      </w:tblGrid>
      <w:tr w:rsidR="00382954" w14:paraId="37046ACB" w14:textId="77777777" w:rsidTr="007A1F3E">
        <w:tc>
          <w:tcPr>
            <w:tcW w:w="0" w:type="auto"/>
            <w:tcBorders>
              <w:bottom w:val="single" w:sz="0" w:space="0" w:color="auto"/>
            </w:tcBorders>
            <w:vAlign w:val="bottom"/>
          </w:tcPr>
          <w:p w14:paraId="2820EDD3" w14:textId="77777777" w:rsidR="007A1F3E" w:rsidRDefault="0005592D" w:rsidP="00BF4045">
            <w:pPr>
              <w:pStyle w:val="TableText"/>
            </w:pPr>
            <w:r>
              <w:rPr>
                <w:lang w:val="ru-RU"/>
              </w:rPr>
              <w:t>Уровень Друида</w:t>
            </w:r>
          </w:p>
        </w:tc>
        <w:tc>
          <w:tcPr>
            <w:tcW w:w="0" w:type="auto"/>
            <w:tcBorders>
              <w:bottom w:val="single" w:sz="0" w:space="0" w:color="auto"/>
            </w:tcBorders>
            <w:vAlign w:val="bottom"/>
          </w:tcPr>
          <w:p w14:paraId="12508B80" w14:textId="77777777" w:rsidR="007A1F3E" w:rsidRDefault="0005592D" w:rsidP="00BF4045">
            <w:pPr>
              <w:pStyle w:val="TableText"/>
            </w:pPr>
            <w:r>
              <w:rPr>
                <w:lang w:val="ru-RU"/>
              </w:rPr>
              <w:t xml:space="preserve"> Заклинания круга</w:t>
            </w:r>
          </w:p>
        </w:tc>
      </w:tr>
      <w:tr w:rsidR="00382954" w14:paraId="2B217B0C" w14:textId="77777777" w:rsidTr="007A1F3E">
        <w:tc>
          <w:tcPr>
            <w:tcW w:w="0" w:type="auto"/>
          </w:tcPr>
          <w:p w14:paraId="3F81B78D" w14:textId="77777777" w:rsidR="007A1F3E" w:rsidRDefault="0005592D" w:rsidP="00BF4045">
            <w:pPr>
              <w:pStyle w:val="TableText"/>
            </w:pPr>
            <w:r>
              <w:rPr>
                <w:lang w:val="ru-RU"/>
              </w:rPr>
              <w:t>3</w:t>
            </w:r>
          </w:p>
        </w:tc>
        <w:tc>
          <w:tcPr>
            <w:tcW w:w="0" w:type="auto"/>
          </w:tcPr>
          <w:p w14:paraId="6E6B72D6" w14:textId="77777777" w:rsidR="007A1F3E" w:rsidRDefault="0005592D" w:rsidP="00BF4045">
            <w:pPr>
              <w:pStyle w:val="TableText"/>
            </w:pPr>
            <w:r>
              <w:rPr>
                <w:lang w:val="ru-RU"/>
              </w:rPr>
              <w:t>зеркальный образ, туманный шаг</w:t>
            </w:r>
          </w:p>
        </w:tc>
      </w:tr>
      <w:tr w:rsidR="00382954" w:rsidRPr="00770604" w14:paraId="1DD25EC9" w14:textId="77777777" w:rsidTr="007A1F3E">
        <w:tc>
          <w:tcPr>
            <w:tcW w:w="0" w:type="auto"/>
          </w:tcPr>
          <w:p w14:paraId="3E7A4637" w14:textId="77777777" w:rsidR="007A1F3E" w:rsidRDefault="0005592D" w:rsidP="00BF4045">
            <w:pPr>
              <w:pStyle w:val="TableText"/>
            </w:pPr>
            <w:r>
              <w:rPr>
                <w:lang w:val="ru-RU"/>
              </w:rPr>
              <w:t>5</w:t>
            </w:r>
          </w:p>
        </w:tc>
        <w:tc>
          <w:tcPr>
            <w:tcW w:w="0" w:type="auto"/>
          </w:tcPr>
          <w:p w14:paraId="73E47110" w14:textId="77777777" w:rsidR="007A1F3E" w:rsidRPr="00BF4045" w:rsidRDefault="0005592D" w:rsidP="00BF4045">
            <w:pPr>
              <w:pStyle w:val="TableText"/>
              <w:rPr>
                <w:lang w:val="ru-RU"/>
              </w:rPr>
            </w:pPr>
            <w:r>
              <w:rPr>
                <w:lang w:val="ru-RU"/>
              </w:rPr>
              <w:t>подводное дыхание, хождение по воде</w:t>
            </w:r>
          </w:p>
        </w:tc>
      </w:tr>
      <w:tr w:rsidR="00382954" w:rsidRPr="00770604" w14:paraId="453A6DD2" w14:textId="77777777" w:rsidTr="007A1F3E">
        <w:tc>
          <w:tcPr>
            <w:tcW w:w="0" w:type="auto"/>
          </w:tcPr>
          <w:p w14:paraId="2A8B151F" w14:textId="77777777" w:rsidR="007A1F3E" w:rsidRDefault="0005592D" w:rsidP="00BF4045">
            <w:pPr>
              <w:pStyle w:val="TableText"/>
            </w:pPr>
            <w:r>
              <w:rPr>
                <w:lang w:val="ru-RU"/>
              </w:rPr>
              <w:t>7</w:t>
            </w:r>
          </w:p>
        </w:tc>
        <w:tc>
          <w:tcPr>
            <w:tcW w:w="0" w:type="auto"/>
          </w:tcPr>
          <w:p w14:paraId="34B60068" w14:textId="77777777" w:rsidR="007A1F3E" w:rsidRPr="00BF4045" w:rsidRDefault="0005592D" w:rsidP="00BF4045">
            <w:pPr>
              <w:pStyle w:val="TableText"/>
              <w:rPr>
                <w:lang w:val="ru-RU"/>
              </w:rPr>
            </w:pPr>
            <w:r>
              <w:rPr>
                <w:lang w:val="ru-RU"/>
              </w:rPr>
              <w:t>власть над водами, свобода перемещения</w:t>
            </w:r>
          </w:p>
        </w:tc>
      </w:tr>
      <w:tr w:rsidR="00382954" w14:paraId="7C6B1CE9" w14:textId="77777777" w:rsidTr="007A1F3E">
        <w:tc>
          <w:tcPr>
            <w:tcW w:w="0" w:type="auto"/>
          </w:tcPr>
          <w:p w14:paraId="6D93FB89" w14:textId="77777777" w:rsidR="007A1F3E" w:rsidRDefault="0005592D" w:rsidP="00BF4045">
            <w:pPr>
              <w:pStyle w:val="TableText"/>
            </w:pPr>
            <w:r>
              <w:rPr>
                <w:lang w:val="ru-RU"/>
              </w:rPr>
              <w:t>9</w:t>
            </w:r>
          </w:p>
        </w:tc>
        <w:tc>
          <w:tcPr>
            <w:tcW w:w="0" w:type="auto"/>
          </w:tcPr>
          <w:p w14:paraId="6125A656" w14:textId="77777777" w:rsidR="007A1F3E" w:rsidRDefault="0005592D" w:rsidP="00BF4045">
            <w:pPr>
              <w:pStyle w:val="TableText"/>
            </w:pPr>
            <w:r>
              <w:rPr>
                <w:lang w:val="ru-RU"/>
              </w:rPr>
              <w:t>призыв элементаля, провидение</w:t>
            </w:r>
          </w:p>
        </w:tc>
      </w:tr>
    </w:tbl>
    <w:p w14:paraId="34411786" w14:textId="77777777" w:rsidR="007A1F3E" w:rsidRDefault="0005592D" w:rsidP="003D1BBA">
      <w:pPr>
        <w:pStyle w:val="BasicTextParagraph2"/>
      </w:pPr>
      <w:r>
        <w:rPr>
          <w:lang w:val="ru-RU"/>
        </w:rPr>
        <w:t>Пустыня (таблица)</w:t>
      </w:r>
    </w:p>
    <w:tbl>
      <w:tblPr>
        <w:tblStyle w:val="Table"/>
        <w:tblW w:w="0" w:type="pct"/>
        <w:tblLook w:val="07E0" w:firstRow="1" w:lastRow="1" w:firstColumn="1" w:lastColumn="1" w:noHBand="1" w:noVBand="1"/>
      </w:tblPr>
      <w:tblGrid>
        <w:gridCol w:w="1334"/>
        <w:gridCol w:w="3267"/>
      </w:tblGrid>
      <w:tr w:rsidR="00382954" w14:paraId="53D607AA" w14:textId="77777777" w:rsidTr="007A1F3E">
        <w:tc>
          <w:tcPr>
            <w:tcW w:w="0" w:type="auto"/>
            <w:tcBorders>
              <w:bottom w:val="single" w:sz="0" w:space="0" w:color="auto"/>
            </w:tcBorders>
            <w:vAlign w:val="bottom"/>
          </w:tcPr>
          <w:p w14:paraId="40303357" w14:textId="77777777" w:rsidR="007A1F3E" w:rsidRDefault="0005592D" w:rsidP="00BF4045">
            <w:pPr>
              <w:pStyle w:val="TableText"/>
            </w:pPr>
            <w:r>
              <w:rPr>
                <w:lang w:val="ru-RU"/>
              </w:rPr>
              <w:t>Уровень Друида</w:t>
            </w:r>
          </w:p>
        </w:tc>
        <w:tc>
          <w:tcPr>
            <w:tcW w:w="0" w:type="auto"/>
            <w:tcBorders>
              <w:bottom w:val="single" w:sz="0" w:space="0" w:color="auto"/>
            </w:tcBorders>
            <w:vAlign w:val="bottom"/>
          </w:tcPr>
          <w:p w14:paraId="142E6B46" w14:textId="77777777" w:rsidR="007A1F3E" w:rsidRDefault="0005592D" w:rsidP="00BF4045">
            <w:pPr>
              <w:pStyle w:val="TableText"/>
            </w:pPr>
            <w:r>
              <w:rPr>
                <w:lang w:val="ru-RU"/>
              </w:rPr>
              <w:t xml:space="preserve"> Заклинания круга</w:t>
            </w:r>
          </w:p>
        </w:tc>
      </w:tr>
      <w:tr w:rsidR="00382954" w14:paraId="473654D4" w14:textId="77777777" w:rsidTr="007A1F3E">
        <w:tc>
          <w:tcPr>
            <w:tcW w:w="0" w:type="auto"/>
          </w:tcPr>
          <w:p w14:paraId="54F0D72E" w14:textId="77777777" w:rsidR="007A1F3E" w:rsidRDefault="0005592D" w:rsidP="00BF4045">
            <w:pPr>
              <w:pStyle w:val="TableText"/>
            </w:pPr>
            <w:r>
              <w:rPr>
                <w:lang w:val="ru-RU"/>
              </w:rPr>
              <w:t>3</w:t>
            </w:r>
          </w:p>
        </w:tc>
        <w:tc>
          <w:tcPr>
            <w:tcW w:w="0" w:type="auto"/>
          </w:tcPr>
          <w:p w14:paraId="367BD20F" w14:textId="77777777" w:rsidR="007A1F3E" w:rsidRDefault="0005592D" w:rsidP="00BF4045">
            <w:pPr>
              <w:pStyle w:val="TableText"/>
            </w:pPr>
            <w:r>
              <w:rPr>
                <w:lang w:val="ru-RU"/>
              </w:rPr>
              <w:t>размытый образ, тишина</w:t>
            </w:r>
          </w:p>
        </w:tc>
      </w:tr>
      <w:tr w:rsidR="00382954" w:rsidRPr="00770604" w14:paraId="094484EA" w14:textId="77777777" w:rsidTr="007A1F3E">
        <w:tc>
          <w:tcPr>
            <w:tcW w:w="0" w:type="auto"/>
          </w:tcPr>
          <w:p w14:paraId="0A611885" w14:textId="77777777" w:rsidR="007A1F3E" w:rsidRDefault="0005592D" w:rsidP="00BF4045">
            <w:pPr>
              <w:pStyle w:val="TableText"/>
            </w:pPr>
            <w:r>
              <w:rPr>
                <w:lang w:val="ru-RU"/>
              </w:rPr>
              <w:t>5</w:t>
            </w:r>
          </w:p>
        </w:tc>
        <w:tc>
          <w:tcPr>
            <w:tcW w:w="0" w:type="auto"/>
          </w:tcPr>
          <w:p w14:paraId="49F64F14" w14:textId="77777777" w:rsidR="007A1F3E" w:rsidRPr="00BF4045" w:rsidRDefault="0005592D" w:rsidP="00BF4045">
            <w:pPr>
              <w:pStyle w:val="TableText"/>
              <w:rPr>
                <w:lang w:val="ru-RU"/>
              </w:rPr>
            </w:pPr>
            <w:r>
              <w:rPr>
                <w:lang w:val="ru-RU"/>
              </w:rPr>
              <w:t>защита от энергии, сотворение пищи и воды</w:t>
            </w:r>
          </w:p>
        </w:tc>
      </w:tr>
      <w:tr w:rsidR="00382954" w14:paraId="139BFCAA" w14:textId="77777777" w:rsidTr="007A1F3E">
        <w:tc>
          <w:tcPr>
            <w:tcW w:w="0" w:type="auto"/>
          </w:tcPr>
          <w:p w14:paraId="24ABC5E6" w14:textId="77777777" w:rsidR="007A1F3E" w:rsidRDefault="0005592D" w:rsidP="00BF4045">
            <w:pPr>
              <w:pStyle w:val="TableText"/>
            </w:pPr>
            <w:r>
              <w:rPr>
                <w:lang w:val="ru-RU"/>
              </w:rPr>
              <w:t>7</w:t>
            </w:r>
          </w:p>
        </w:tc>
        <w:tc>
          <w:tcPr>
            <w:tcW w:w="0" w:type="auto"/>
          </w:tcPr>
          <w:p w14:paraId="6CD3C791" w14:textId="77777777" w:rsidR="007A1F3E" w:rsidRDefault="0005592D" w:rsidP="00BF4045">
            <w:pPr>
              <w:pStyle w:val="TableText"/>
            </w:pPr>
            <w:r>
              <w:rPr>
                <w:lang w:val="ru-RU"/>
              </w:rPr>
              <w:t>мираж, усыхание</w:t>
            </w:r>
          </w:p>
        </w:tc>
      </w:tr>
      <w:tr w:rsidR="00382954" w14:paraId="6B99980D" w14:textId="77777777" w:rsidTr="007A1F3E">
        <w:tc>
          <w:tcPr>
            <w:tcW w:w="0" w:type="auto"/>
          </w:tcPr>
          <w:p w14:paraId="6238CA51" w14:textId="77777777" w:rsidR="007A1F3E" w:rsidRDefault="0005592D" w:rsidP="00BF4045">
            <w:pPr>
              <w:pStyle w:val="TableText"/>
            </w:pPr>
            <w:r>
              <w:rPr>
                <w:lang w:val="ru-RU"/>
              </w:rPr>
              <w:t>9</w:t>
            </w:r>
          </w:p>
        </w:tc>
        <w:tc>
          <w:tcPr>
            <w:tcW w:w="0" w:type="auto"/>
          </w:tcPr>
          <w:p w14:paraId="37B666FC" w14:textId="77777777" w:rsidR="007A1F3E" w:rsidRDefault="0005592D" w:rsidP="00BF4045">
            <w:pPr>
              <w:pStyle w:val="TableText"/>
            </w:pPr>
            <w:r>
              <w:rPr>
                <w:lang w:val="ru-RU"/>
              </w:rPr>
              <w:t>каменная стена, нашествие насекомых</w:t>
            </w:r>
          </w:p>
        </w:tc>
      </w:tr>
    </w:tbl>
    <w:p w14:paraId="7E6B2800" w14:textId="77777777" w:rsidR="007A1F3E" w:rsidRDefault="0005592D" w:rsidP="003D1BBA">
      <w:pPr>
        <w:pStyle w:val="BasicTextParagraph2"/>
      </w:pPr>
      <w:r>
        <w:rPr>
          <w:lang w:val="ru-RU"/>
        </w:rPr>
        <w:t>Лес (таблица)</w:t>
      </w:r>
    </w:p>
    <w:tbl>
      <w:tblPr>
        <w:tblStyle w:val="Table"/>
        <w:tblW w:w="0" w:type="pct"/>
        <w:tblLook w:val="07E0" w:firstRow="1" w:lastRow="1" w:firstColumn="1" w:lastColumn="1" w:noHBand="1" w:noVBand="1"/>
      </w:tblPr>
      <w:tblGrid>
        <w:gridCol w:w="1334"/>
        <w:gridCol w:w="2820"/>
      </w:tblGrid>
      <w:tr w:rsidR="00382954" w14:paraId="0487E245" w14:textId="77777777" w:rsidTr="007A1F3E">
        <w:tc>
          <w:tcPr>
            <w:tcW w:w="0" w:type="auto"/>
            <w:tcBorders>
              <w:bottom w:val="single" w:sz="0" w:space="0" w:color="auto"/>
            </w:tcBorders>
            <w:vAlign w:val="bottom"/>
          </w:tcPr>
          <w:p w14:paraId="6FEA7CD0" w14:textId="77777777" w:rsidR="007A1F3E" w:rsidRDefault="0005592D" w:rsidP="00BF4045">
            <w:pPr>
              <w:pStyle w:val="TableText"/>
            </w:pPr>
            <w:r>
              <w:rPr>
                <w:lang w:val="ru-RU"/>
              </w:rPr>
              <w:t>Уровень Друида</w:t>
            </w:r>
          </w:p>
        </w:tc>
        <w:tc>
          <w:tcPr>
            <w:tcW w:w="0" w:type="auto"/>
            <w:tcBorders>
              <w:bottom w:val="single" w:sz="0" w:space="0" w:color="auto"/>
            </w:tcBorders>
            <w:vAlign w:val="bottom"/>
          </w:tcPr>
          <w:p w14:paraId="11C3184C" w14:textId="77777777" w:rsidR="007A1F3E" w:rsidRDefault="0005592D" w:rsidP="00BF4045">
            <w:pPr>
              <w:pStyle w:val="TableText"/>
            </w:pPr>
            <w:r>
              <w:rPr>
                <w:lang w:val="ru-RU"/>
              </w:rPr>
              <w:t xml:space="preserve"> Заклинания круга</w:t>
            </w:r>
          </w:p>
        </w:tc>
      </w:tr>
      <w:tr w:rsidR="00382954" w14:paraId="0A0FAB04" w14:textId="77777777" w:rsidTr="007A1F3E">
        <w:tc>
          <w:tcPr>
            <w:tcW w:w="0" w:type="auto"/>
          </w:tcPr>
          <w:p w14:paraId="6C002F8E" w14:textId="77777777" w:rsidR="007A1F3E" w:rsidRDefault="0005592D" w:rsidP="00BF4045">
            <w:pPr>
              <w:pStyle w:val="TableText"/>
            </w:pPr>
            <w:r>
              <w:rPr>
                <w:lang w:val="ru-RU"/>
              </w:rPr>
              <w:t>3</w:t>
            </w:r>
          </w:p>
        </w:tc>
        <w:tc>
          <w:tcPr>
            <w:tcW w:w="0" w:type="auto"/>
          </w:tcPr>
          <w:p w14:paraId="5E2D4728" w14:textId="77777777" w:rsidR="007A1F3E" w:rsidRDefault="0005592D" w:rsidP="00BF4045">
            <w:pPr>
              <w:pStyle w:val="TableText"/>
            </w:pPr>
            <w:r>
              <w:rPr>
                <w:lang w:val="ru-RU"/>
              </w:rPr>
              <w:t>дубовая кора, паук</w:t>
            </w:r>
          </w:p>
        </w:tc>
      </w:tr>
      <w:tr w:rsidR="00382954" w14:paraId="2BD29924" w14:textId="77777777" w:rsidTr="007A1F3E">
        <w:tc>
          <w:tcPr>
            <w:tcW w:w="0" w:type="auto"/>
          </w:tcPr>
          <w:p w14:paraId="162077FF" w14:textId="77777777" w:rsidR="007A1F3E" w:rsidRDefault="0005592D" w:rsidP="00BF4045">
            <w:pPr>
              <w:pStyle w:val="TableText"/>
            </w:pPr>
            <w:r>
              <w:rPr>
                <w:lang w:val="ru-RU"/>
              </w:rPr>
              <w:t>5</w:t>
            </w:r>
          </w:p>
        </w:tc>
        <w:tc>
          <w:tcPr>
            <w:tcW w:w="0" w:type="auto"/>
          </w:tcPr>
          <w:p w14:paraId="76A8264F" w14:textId="77777777" w:rsidR="007A1F3E" w:rsidRDefault="0005592D" w:rsidP="00BF4045">
            <w:pPr>
              <w:pStyle w:val="TableText"/>
            </w:pPr>
            <w:r>
              <w:rPr>
                <w:lang w:val="ru-RU"/>
              </w:rPr>
              <w:t>призыв молнии, рост растений</w:t>
            </w:r>
          </w:p>
        </w:tc>
      </w:tr>
      <w:tr w:rsidR="00382954" w14:paraId="5743900F" w14:textId="77777777" w:rsidTr="007A1F3E">
        <w:tc>
          <w:tcPr>
            <w:tcW w:w="0" w:type="auto"/>
          </w:tcPr>
          <w:p w14:paraId="4949B80B" w14:textId="77777777" w:rsidR="007A1F3E" w:rsidRDefault="0005592D" w:rsidP="00BF4045">
            <w:pPr>
              <w:pStyle w:val="TableText"/>
            </w:pPr>
            <w:r>
              <w:rPr>
                <w:lang w:val="ru-RU"/>
              </w:rPr>
              <w:t>7</w:t>
            </w:r>
          </w:p>
        </w:tc>
        <w:tc>
          <w:tcPr>
            <w:tcW w:w="0" w:type="auto"/>
          </w:tcPr>
          <w:p w14:paraId="2C266027" w14:textId="77777777" w:rsidR="007A1F3E" w:rsidRDefault="0005592D" w:rsidP="00BF4045">
            <w:pPr>
              <w:pStyle w:val="TableText"/>
            </w:pPr>
            <w:r>
              <w:rPr>
                <w:lang w:val="ru-RU"/>
              </w:rPr>
              <w:t>предсказание, свобода перемещения</w:t>
            </w:r>
          </w:p>
        </w:tc>
      </w:tr>
      <w:tr w:rsidR="00382954" w:rsidRPr="00770604" w14:paraId="6E76805D" w14:textId="77777777" w:rsidTr="007A1F3E">
        <w:tc>
          <w:tcPr>
            <w:tcW w:w="0" w:type="auto"/>
          </w:tcPr>
          <w:p w14:paraId="55FA6BC3" w14:textId="77777777" w:rsidR="007A1F3E" w:rsidRDefault="0005592D" w:rsidP="00BF4045">
            <w:pPr>
              <w:pStyle w:val="TableText"/>
            </w:pPr>
            <w:r>
              <w:rPr>
                <w:lang w:val="ru-RU"/>
              </w:rPr>
              <w:t>9</w:t>
            </w:r>
          </w:p>
        </w:tc>
        <w:tc>
          <w:tcPr>
            <w:tcW w:w="0" w:type="auto"/>
          </w:tcPr>
          <w:p w14:paraId="0304E94A" w14:textId="77777777" w:rsidR="007A1F3E" w:rsidRPr="007A1F3E" w:rsidRDefault="0005592D" w:rsidP="00BF4045">
            <w:pPr>
              <w:pStyle w:val="TableText"/>
              <w:rPr>
                <w:lang w:val="ru-RU"/>
                <w:rPrChange w:id="289" w:author="Konstantin Malyutin" w:date="2021-02-01T15:36:00Z">
                  <w:rPr/>
                </w:rPrChange>
              </w:rPr>
            </w:pPr>
            <w:r>
              <w:rPr>
                <w:lang w:val="ru-RU"/>
              </w:rPr>
              <w:t>древесный путь, общение с природой</w:t>
            </w:r>
          </w:p>
        </w:tc>
      </w:tr>
    </w:tbl>
    <w:p w14:paraId="532770BD" w14:textId="77777777" w:rsidR="007A1F3E" w:rsidRDefault="0005592D" w:rsidP="003D1BBA">
      <w:pPr>
        <w:pStyle w:val="BasicTextParagraph2"/>
      </w:pPr>
      <w:r>
        <w:rPr>
          <w:lang w:val="ru-RU"/>
        </w:rPr>
        <w:t>Пастбища (таблица)</w:t>
      </w:r>
    </w:p>
    <w:tbl>
      <w:tblPr>
        <w:tblStyle w:val="Table"/>
        <w:tblW w:w="0" w:type="pct"/>
        <w:tblLook w:val="07E0" w:firstRow="1" w:lastRow="1" w:firstColumn="1" w:lastColumn="1" w:noHBand="1" w:noVBand="1"/>
      </w:tblPr>
      <w:tblGrid>
        <w:gridCol w:w="1334"/>
        <w:gridCol w:w="3051"/>
      </w:tblGrid>
      <w:tr w:rsidR="00382954" w14:paraId="4E633201" w14:textId="77777777" w:rsidTr="007A1F3E">
        <w:tc>
          <w:tcPr>
            <w:tcW w:w="0" w:type="auto"/>
            <w:tcBorders>
              <w:bottom w:val="single" w:sz="0" w:space="0" w:color="auto"/>
            </w:tcBorders>
            <w:vAlign w:val="bottom"/>
          </w:tcPr>
          <w:p w14:paraId="2B1CE44B" w14:textId="77777777" w:rsidR="007A1F3E" w:rsidRDefault="0005592D" w:rsidP="00BF4045">
            <w:pPr>
              <w:pStyle w:val="TableText"/>
            </w:pPr>
            <w:r>
              <w:rPr>
                <w:lang w:val="ru-RU"/>
              </w:rPr>
              <w:t>Уровень Друида</w:t>
            </w:r>
          </w:p>
        </w:tc>
        <w:tc>
          <w:tcPr>
            <w:tcW w:w="0" w:type="auto"/>
            <w:tcBorders>
              <w:bottom w:val="single" w:sz="0" w:space="0" w:color="auto"/>
            </w:tcBorders>
            <w:vAlign w:val="bottom"/>
          </w:tcPr>
          <w:p w14:paraId="0E6EDEBA" w14:textId="77777777" w:rsidR="007A1F3E" w:rsidRDefault="0005592D" w:rsidP="00BF4045">
            <w:pPr>
              <w:pStyle w:val="TableText"/>
            </w:pPr>
            <w:r>
              <w:rPr>
                <w:lang w:val="ru-RU"/>
              </w:rPr>
              <w:t xml:space="preserve"> Заклинания круга</w:t>
            </w:r>
          </w:p>
        </w:tc>
      </w:tr>
      <w:tr w:rsidR="00382954" w14:paraId="418D45C6" w14:textId="77777777" w:rsidTr="007A1F3E">
        <w:tc>
          <w:tcPr>
            <w:tcW w:w="0" w:type="auto"/>
          </w:tcPr>
          <w:p w14:paraId="4E821F30" w14:textId="77777777" w:rsidR="007A1F3E" w:rsidRDefault="0005592D" w:rsidP="00BF4045">
            <w:pPr>
              <w:pStyle w:val="TableText"/>
            </w:pPr>
            <w:r>
              <w:rPr>
                <w:lang w:val="ru-RU"/>
              </w:rPr>
              <w:t>3</w:t>
            </w:r>
          </w:p>
        </w:tc>
        <w:tc>
          <w:tcPr>
            <w:tcW w:w="0" w:type="auto"/>
          </w:tcPr>
          <w:p w14:paraId="70F35192" w14:textId="77777777" w:rsidR="007A1F3E" w:rsidRDefault="0005592D" w:rsidP="00BF4045">
            <w:pPr>
              <w:pStyle w:val="TableText"/>
            </w:pPr>
            <w:r>
              <w:rPr>
                <w:lang w:val="ru-RU"/>
              </w:rPr>
              <w:t>бесследное передвижение, невидимость</w:t>
            </w:r>
          </w:p>
        </w:tc>
      </w:tr>
      <w:tr w:rsidR="00382954" w14:paraId="50079FAE" w14:textId="77777777" w:rsidTr="007A1F3E">
        <w:tc>
          <w:tcPr>
            <w:tcW w:w="0" w:type="auto"/>
          </w:tcPr>
          <w:p w14:paraId="63BAA0F5" w14:textId="77777777" w:rsidR="007A1F3E" w:rsidRDefault="0005592D" w:rsidP="00BF4045">
            <w:pPr>
              <w:pStyle w:val="TableText"/>
            </w:pPr>
            <w:r>
              <w:rPr>
                <w:lang w:val="ru-RU"/>
              </w:rPr>
              <w:t>5</w:t>
            </w:r>
          </w:p>
        </w:tc>
        <w:tc>
          <w:tcPr>
            <w:tcW w:w="0" w:type="auto"/>
          </w:tcPr>
          <w:p w14:paraId="09BDC3A7" w14:textId="77777777" w:rsidR="007A1F3E" w:rsidRDefault="0005592D" w:rsidP="00BF4045">
            <w:pPr>
              <w:pStyle w:val="TableText"/>
            </w:pPr>
            <w:r>
              <w:rPr>
                <w:lang w:val="ru-RU"/>
              </w:rPr>
              <w:t>дневной свет, ускорение</w:t>
            </w:r>
          </w:p>
        </w:tc>
      </w:tr>
      <w:tr w:rsidR="00382954" w14:paraId="2D0BC0A9" w14:textId="77777777" w:rsidTr="007A1F3E">
        <w:tc>
          <w:tcPr>
            <w:tcW w:w="0" w:type="auto"/>
          </w:tcPr>
          <w:p w14:paraId="4F85B106" w14:textId="77777777" w:rsidR="007A1F3E" w:rsidRDefault="0005592D" w:rsidP="00BF4045">
            <w:pPr>
              <w:pStyle w:val="TableText"/>
            </w:pPr>
            <w:r>
              <w:rPr>
                <w:lang w:val="ru-RU"/>
              </w:rPr>
              <w:t>7</w:t>
            </w:r>
          </w:p>
        </w:tc>
        <w:tc>
          <w:tcPr>
            <w:tcW w:w="0" w:type="auto"/>
          </w:tcPr>
          <w:p w14:paraId="56E512B6" w14:textId="77777777" w:rsidR="007A1F3E" w:rsidRDefault="0005592D" w:rsidP="00BF4045">
            <w:pPr>
              <w:pStyle w:val="TableText"/>
            </w:pPr>
            <w:r>
              <w:rPr>
                <w:lang w:val="ru-RU"/>
              </w:rPr>
              <w:t>предсказание, свобода перемещения</w:t>
            </w:r>
          </w:p>
        </w:tc>
      </w:tr>
      <w:tr w:rsidR="00382954" w14:paraId="4C70E2D3" w14:textId="77777777" w:rsidTr="007A1F3E">
        <w:tc>
          <w:tcPr>
            <w:tcW w:w="0" w:type="auto"/>
          </w:tcPr>
          <w:p w14:paraId="36EAE67E" w14:textId="77777777" w:rsidR="007A1F3E" w:rsidRDefault="0005592D" w:rsidP="00BF4045">
            <w:pPr>
              <w:pStyle w:val="TableText"/>
            </w:pPr>
            <w:r>
              <w:rPr>
                <w:lang w:val="ru-RU"/>
              </w:rPr>
              <w:t>9</w:t>
            </w:r>
          </w:p>
        </w:tc>
        <w:tc>
          <w:tcPr>
            <w:tcW w:w="0" w:type="auto"/>
          </w:tcPr>
          <w:p w14:paraId="6C99341B" w14:textId="77777777" w:rsidR="007A1F3E" w:rsidRDefault="0005592D" w:rsidP="00BF4045">
            <w:pPr>
              <w:pStyle w:val="TableText"/>
            </w:pPr>
            <w:r>
              <w:rPr>
                <w:lang w:val="ru-RU"/>
              </w:rPr>
              <w:t>вещий сон, нашествие насекомых</w:t>
            </w:r>
          </w:p>
        </w:tc>
      </w:tr>
    </w:tbl>
    <w:p w14:paraId="21BA8B9A" w14:textId="77777777" w:rsidR="007A1F3E" w:rsidRDefault="0005592D" w:rsidP="003D1BBA">
      <w:pPr>
        <w:pStyle w:val="BasicTextParagraph2"/>
      </w:pPr>
      <w:r>
        <w:rPr>
          <w:lang w:val="ru-RU"/>
        </w:rPr>
        <w:t>Горы (таблица)</w:t>
      </w:r>
    </w:p>
    <w:tbl>
      <w:tblPr>
        <w:tblStyle w:val="Table"/>
        <w:tblW w:w="0" w:type="pct"/>
        <w:tblLook w:val="07E0" w:firstRow="1" w:lastRow="1" w:firstColumn="1" w:lastColumn="1" w:noHBand="1" w:noVBand="1"/>
      </w:tblPr>
      <w:tblGrid>
        <w:gridCol w:w="1334"/>
        <w:gridCol w:w="3071"/>
      </w:tblGrid>
      <w:tr w:rsidR="00382954" w14:paraId="37B1B568" w14:textId="77777777" w:rsidTr="007A1F3E">
        <w:tc>
          <w:tcPr>
            <w:tcW w:w="0" w:type="auto"/>
            <w:tcBorders>
              <w:bottom w:val="single" w:sz="0" w:space="0" w:color="auto"/>
            </w:tcBorders>
            <w:vAlign w:val="bottom"/>
          </w:tcPr>
          <w:p w14:paraId="0C8A4959" w14:textId="77777777" w:rsidR="007A1F3E" w:rsidRDefault="0005592D" w:rsidP="00BF4045">
            <w:pPr>
              <w:pStyle w:val="TableText"/>
            </w:pPr>
            <w:r>
              <w:rPr>
                <w:lang w:val="ru-RU"/>
              </w:rPr>
              <w:t>Уровень Друида</w:t>
            </w:r>
          </w:p>
        </w:tc>
        <w:tc>
          <w:tcPr>
            <w:tcW w:w="0" w:type="auto"/>
            <w:tcBorders>
              <w:bottom w:val="single" w:sz="0" w:space="0" w:color="auto"/>
            </w:tcBorders>
            <w:vAlign w:val="bottom"/>
          </w:tcPr>
          <w:p w14:paraId="302C89DD" w14:textId="77777777" w:rsidR="007A1F3E" w:rsidRDefault="0005592D" w:rsidP="00BF4045">
            <w:pPr>
              <w:pStyle w:val="TableText"/>
            </w:pPr>
            <w:r>
              <w:rPr>
                <w:lang w:val="ru-RU"/>
              </w:rPr>
              <w:t xml:space="preserve"> Заклинания круга</w:t>
            </w:r>
          </w:p>
        </w:tc>
      </w:tr>
      <w:tr w:rsidR="00382954" w14:paraId="5612A857" w14:textId="77777777" w:rsidTr="007A1F3E">
        <w:tc>
          <w:tcPr>
            <w:tcW w:w="0" w:type="auto"/>
          </w:tcPr>
          <w:p w14:paraId="3789339E" w14:textId="77777777" w:rsidR="007A1F3E" w:rsidRDefault="0005592D" w:rsidP="00BF4045">
            <w:pPr>
              <w:pStyle w:val="TableText"/>
            </w:pPr>
            <w:r>
              <w:rPr>
                <w:lang w:val="ru-RU"/>
              </w:rPr>
              <w:t>3</w:t>
            </w:r>
          </w:p>
        </w:tc>
        <w:tc>
          <w:tcPr>
            <w:tcW w:w="0" w:type="auto"/>
          </w:tcPr>
          <w:p w14:paraId="258E1043" w14:textId="77777777" w:rsidR="007A1F3E" w:rsidRDefault="0005592D" w:rsidP="00BF4045">
            <w:pPr>
              <w:pStyle w:val="TableText"/>
            </w:pPr>
            <w:r>
              <w:rPr>
                <w:lang w:val="ru-RU"/>
              </w:rPr>
              <w:t>паук, шипы</w:t>
            </w:r>
          </w:p>
        </w:tc>
      </w:tr>
      <w:tr w:rsidR="00382954" w14:paraId="421F3076" w14:textId="77777777" w:rsidTr="007A1F3E">
        <w:tc>
          <w:tcPr>
            <w:tcW w:w="0" w:type="auto"/>
          </w:tcPr>
          <w:p w14:paraId="24D0EED1" w14:textId="77777777" w:rsidR="007A1F3E" w:rsidRDefault="0005592D" w:rsidP="00BF4045">
            <w:pPr>
              <w:pStyle w:val="TableText"/>
            </w:pPr>
            <w:r>
              <w:rPr>
                <w:lang w:val="ru-RU"/>
              </w:rPr>
              <w:t>5</w:t>
            </w:r>
          </w:p>
        </w:tc>
        <w:tc>
          <w:tcPr>
            <w:tcW w:w="0" w:type="auto"/>
          </w:tcPr>
          <w:p w14:paraId="7E66A043" w14:textId="77777777" w:rsidR="007A1F3E" w:rsidRDefault="0005592D" w:rsidP="00BF4045">
            <w:pPr>
              <w:pStyle w:val="TableText"/>
            </w:pPr>
            <w:r>
              <w:rPr>
                <w:lang w:val="ru-RU"/>
              </w:rPr>
              <w:t>молния, слияние с камнем</w:t>
            </w:r>
          </w:p>
        </w:tc>
      </w:tr>
      <w:tr w:rsidR="00382954" w:rsidRPr="00770604" w14:paraId="6FB03C1D" w14:textId="77777777" w:rsidTr="007A1F3E">
        <w:tc>
          <w:tcPr>
            <w:tcW w:w="0" w:type="auto"/>
          </w:tcPr>
          <w:p w14:paraId="4192FE1A" w14:textId="77777777" w:rsidR="007A1F3E" w:rsidRDefault="0005592D" w:rsidP="00BF4045">
            <w:pPr>
              <w:pStyle w:val="TableText"/>
            </w:pPr>
            <w:r>
              <w:rPr>
                <w:lang w:val="ru-RU"/>
              </w:rPr>
              <w:t>7</w:t>
            </w:r>
          </w:p>
        </w:tc>
        <w:tc>
          <w:tcPr>
            <w:tcW w:w="0" w:type="auto"/>
          </w:tcPr>
          <w:p w14:paraId="3F2B001D" w14:textId="77777777" w:rsidR="007A1F3E" w:rsidRPr="007A1F3E" w:rsidRDefault="0005592D" w:rsidP="00BF4045">
            <w:pPr>
              <w:pStyle w:val="TableText"/>
              <w:rPr>
                <w:lang w:val="ru-RU"/>
                <w:rPrChange w:id="290" w:author="Konstantin Malyutin" w:date="2021-02-01T15:36:00Z">
                  <w:rPr/>
                </w:rPrChange>
              </w:rPr>
            </w:pPr>
            <w:r>
              <w:rPr>
                <w:lang w:val="ru-RU"/>
              </w:rPr>
              <w:t>изменение формы камня, каменная кожа</w:t>
            </w:r>
          </w:p>
        </w:tc>
      </w:tr>
      <w:tr w:rsidR="00382954" w14:paraId="5DD9F1D5" w14:textId="77777777" w:rsidTr="007A1F3E">
        <w:tc>
          <w:tcPr>
            <w:tcW w:w="0" w:type="auto"/>
          </w:tcPr>
          <w:p w14:paraId="56FF0DBC" w14:textId="77777777" w:rsidR="007A1F3E" w:rsidRDefault="0005592D" w:rsidP="00BF4045">
            <w:pPr>
              <w:pStyle w:val="TableText"/>
            </w:pPr>
            <w:r>
              <w:rPr>
                <w:lang w:val="ru-RU"/>
              </w:rPr>
              <w:t>9</w:t>
            </w:r>
          </w:p>
        </w:tc>
        <w:tc>
          <w:tcPr>
            <w:tcW w:w="0" w:type="auto"/>
          </w:tcPr>
          <w:p w14:paraId="11BEC00A" w14:textId="77777777" w:rsidR="007A1F3E" w:rsidRDefault="0005592D" w:rsidP="00BF4045">
            <w:pPr>
              <w:pStyle w:val="TableText"/>
            </w:pPr>
            <w:r>
              <w:rPr>
                <w:lang w:val="ru-RU"/>
              </w:rPr>
              <w:t>каменная стена, создание прохода</w:t>
            </w:r>
          </w:p>
        </w:tc>
      </w:tr>
    </w:tbl>
    <w:p w14:paraId="0D1F6D0C" w14:textId="77777777" w:rsidR="007A1F3E" w:rsidRDefault="0005592D" w:rsidP="003D1BBA">
      <w:pPr>
        <w:pStyle w:val="BasicTextParagraph2"/>
      </w:pPr>
      <w:r>
        <w:rPr>
          <w:lang w:val="ru-RU"/>
        </w:rPr>
        <w:t>Болото (таблица)</w:t>
      </w:r>
    </w:p>
    <w:tbl>
      <w:tblPr>
        <w:tblStyle w:val="Table"/>
        <w:tblW w:w="0" w:type="pct"/>
        <w:tblLook w:val="07E0" w:firstRow="1" w:lastRow="1" w:firstColumn="1" w:lastColumn="1" w:noHBand="1" w:noVBand="1"/>
      </w:tblPr>
      <w:tblGrid>
        <w:gridCol w:w="1334"/>
        <w:gridCol w:w="2909"/>
      </w:tblGrid>
      <w:tr w:rsidR="00382954" w14:paraId="10E5BF4A" w14:textId="77777777" w:rsidTr="007A1F3E">
        <w:tc>
          <w:tcPr>
            <w:tcW w:w="0" w:type="auto"/>
            <w:tcBorders>
              <w:bottom w:val="single" w:sz="0" w:space="0" w:color="auto"/>
            </w:tcBorders>
            <w:vAlign w:val="bottom"/>
          </w:tcPr>
          <w:p w14:paraId="09A711B8" w14:textId="77777777" w:rsidR="007A1F3E" w:rsidRDefault="0005592D" w:rsidP="00BF4045">
            <w:pPr>
              <w:pStyle w:val="TableText"/>
            </w:pPr>
            <w:r>
              <w:rPr>
                <w:lang w:val="ru-RU"/>
              </w:rPr>
              <w:t>Уровень Друида</w:t>
            </w:r>
          </w:p>
        </w:tc>
        <w:tc>
          <w:tcPr>
            <w:tcW w:w="0" w:type="auto"/>
            <w:tcBorders>
              <w:bottom w:val="single" w:sz="0" w:space="0" w:color="auto"/>
            </w:tcBorders>
            <w:vAlign w:val="bottom"/>
          </w:tcPr>
          <w:p w14:paraId="695F87B3" w14:textId="77777777" w:rsidR="007A1F3E" w:rsidRDefault="0005592D" w:rsidP="00BF4045">
            <w:pPr>
              <w:pStyle w:val="TableText"/>
            </w:pPr>
            <w:r>
              <w:rPr>
                <w:lang w:val="ru-RU"/>
              </w:rPr>
              <w:t xml:space="preserve"> Заклинания круга</w:t>
            </w:r>
          </w:p>
        </w:tc>
      </w:tr>
      <w:tr w:rsidR="00382954" w14:paraId="5CCC4702" w14:textId="77777777" w:rsidTr="007A1F3E">
        <w:tc>
          <w:tcPr>
            <w:tcW w:w="0" w:type="auto"/>
          </w:tcPr>
          <w:p w14:paraId="58E82484" w14:textId="77777777" w:rsidR="007A1F3E" w:rsidRDefault="0005592D" w:rsidP="00BF4045">
            <w:pPr>
              <w:pStyle w:val="TableText"/>
            </w:pPr>
            <w:r>
              <w:rPr>
                <w:lang w:val="ru-RU"/>
              </w:rPr>
              <w:t>3</w:t>
            </w:r>
          </w:p>
        </w:tc>
        <w:tc>
          <w:tcPr>
            <w:tcW w:w="0" w:type="auto"/>
          </w:tcPr>
          <w:p w14:paraId="5CCDC35A" w14:textId="77777777" w:rsidR="007A1F3E" w:rsidRDefault="0005592D" w:rsidP="00BF4045">
            <w:pPr>
              <w:pStyle w:val="TableText"/>
            </w:pPr>
            <w:r>
              <w:rPr>
                <w:lang w:val="ru-RU"/>
              </w:rPr>
              <w:t>кислотная стрела, тьма</w:t>
            </w:r>
          </w:p>
        </w:tc>
      </w:tr>
      <w:tr w:rsidR="00382954" w:rsidRPr="00770604" w14:paraId="7F02AC37" w14:textId="77777777" w:rsidTr="007A1F3E">
        <w:tc>
          <w:tcPr>
            <w:tcW w:w="0" w:type="auto"/>
          </w:tcPr>
          <w:p w14:paraId="23CD0679" w14:textId="77777777" w:rsidR="007A1F3E" w:rsidRDefault="0005592D" w:rsidP="00BF4045">
            <w:pPr>
              <w:pStyle w:val="TableText"/>
            </w:pPr>
            <w:r>
              <w:rPr>
                <w:lang w:val="ru-RU"/>
              </w:rPr>
              <w:t>5</w:t>
            </w:r>
          </w:p>
        </w:tc>
        <w:tc>
          <w:tcPr>
            <w:tcW w:w="0" w:type="auto"/>
          </w:tcPr>
          <w:p w14:paraId="0B7E1545" w14:textId="77777777" w:rsidR="007A1F3E" w:rsidRPr="007A1F3E" w:rsidRDefault="0005592D" w:rsidP="00BF4045">
            <w:pPr>
              <w:pStyle w:val="TableText"/>
              <w:rPr>
                <w:lang w:val="ru-RU"/>
                <w:rPrChange w:id="291" w:author="Konstantin Malyutin" w:date="2021-02-01T15:36:00Z">
                  <w:rPr/>
                </w:rPrChange>
              </w:rPr>
            </w:pPr>
            <w:r>
              <w:rPr>
                <w:lang w:val="ru-RU"/>
              </w:rPr>
              <w:t>зловонное облако, хождение по воде</w:t>
            </w:r>
          </w:p>
        </w:tc>
      </w:tr>
      <w:tr w:rsidR="00382954" w14:paraId="6C81DF02" w14:textId="77777777" w:rsidTr="007A1F3E">
        <w:tc>
          <w:tcPr>
            <w:tcW w:w="0" w:type="auto"/>
          </w:tcPr>
          <w:p w14:paraId="2495A402" w14:textId="77777777" w:rsidR="007A1F3E" w:rsidRDefault="0005592D" w:rsidP="00BF4045">
            <w:pPr>
              <w:pStyle w:val="TableText"/>
            </w:pPr>
            <w:r>
              <w:rPr>
                <w:lang w:val="ru-RU"/>
              </w:rPr>
              <w:t>7</w:t>
            </w:r>
          </w:p>
        </w:tc>
        <w:tc>
          <w:tcPr>
            <w:tcW w:w="0" w:type="auto"/>
          </w:tcPr>
          <w:p w14:paraId="1BC1951B" w14:textId="77777777" w:rsidR="007A1F3E" w:rsidRDefault="0005592D" w:rsidP="00BF4045">
            <w:pPr>
              <w:pStyle w:val="TableText"/>
            </w:pPr>
            <w:r>
              <w:rPr>
                <w:lang w:val="ru-RU"/>
              </w:rPr>
              <w:t>поиск существа, свобода перемещения</w:t>
            </w:r>
          </w:p>
        </w:tc>
      </w:tr>
      <w:tr w:rsidR="00382954" w14:paraId="7C0C3172" w14:textId="77777777" w:rsidTr="007A1F3E">
        <w:tc>
          <w:tcPr>
            <w:tcW w:w="0" w:type="auto"/>
          </w:tcPr>
          <w:p w14:paraId="4D554464" w14:textId="77777777" w:rsidR="007A1F3E" w:rsidRDefault="0005592D" w:rsidP="00BF4045">
            <w:pPr>
              <w:pStyle w:val="TableText"/>
            </w:pPr>
            <w:r>
              <w:rPr>
                <w:lang w:val="ru-RU"/>
              </w:rPr>
              <w:t>9</w:t>
            </w:r>
          </w:p>
        </w:tc>
        <w:tc>
          <w:tcPr>
            <w:tcW w:w="0" w:type="auto"/>
          </w:tcPr>
          <w:p w14:paraId="5B2D831F" w14:textId="77777777" w:rsidR="007A1F3E" w:rsidRDefault="0005592D" w:rsidP="00BF4045">
            <w:pPr>
              <w:pStyle w:val="TableText"/>
            </w:pPr>
            <w:r>
              <w:rPr>
                <w:lang w:val="ru-RU"/>
              </w:rPr>
              <w:t>чума насекомых, Провидение</w:t>
            </w:r>
          </w:p>
        </w:tc>
      </w:tr>
    </w:tbl>
    <w:p w14:paraId="7AD1E5E9" w14:textId="77777777" w:rsidR="007A1F3E" w:rsidRDefault="0005592D" w:rsidP="007A1F3E">
      <w:pPr>
        <w:pStyle w:val="6"/>
      </w:pPr>
      <w:bookmarkStart w:id="292" w:name="lands-stride"/>
      <w:r>
        <w:rPr>
          <w:lang w:val="ru-RU"/>
        </w:rPr>
        <w:t xml:space="preserve"> Тропами земли </w:t>
      </w:r>
      <w:bookmarkEnd w:id="292"/>
    </w:p>
    <w:p w14:paraId="616E1374" w14:textId="77777777" w:rsidR="007A1F3E" w:rsidRPr="007A1F3E" w:rsidRDefault="0005592D" w:rsidP="003D1BBA">
      <w:pPr>
        <w:pStyle w:val="BasicTextParagraph1"/>
        <w:rPr>
          <w:lang w:val="ru-RU"/>
          <w:rPrChange w:id="293" w:author="Konstantin Malyutin" w:date="2021-02-01T15:36:00Z">
            <w:rPr/>
          </w:rPrChange>
        </w:rPr>
      </w:pPr>
      <w:r>
        <w:rPr>
          <w:lang w:val="ru-RU"/>
        </w:rPr>
        <w:t>Начиная с 6 уровня, перемещение по немагической труднопроходимой местности не затрудняет перемещение.  Вы также можете проходить через немагическую растительность без снижения скорости и не получая урона от их шипов, выростов и других помех.</w:t>
      </w:r>
    </w:p>
    <w:p w14:paraId="56ED3410" w14:textId="77777777" w:rsidR="007A1F3E" w:rsidRPr="007A1F3E" w:rsidRDefault="0005592D" w:rsidP="003D1BBA">
      <w:pPr>
        <w:pStyle w:val="BasicTextParagraph2"/>
        <w:rPr>
          <w:lang w:val="ru-RU"/>
          <w:rPrChange w:id="294" w:author="Konstantin Malyutin" w:date="2021-02-01T15:36:00Z">
            <w:rPr/>
          </w:rPrChange>
        </w:rPr>
      </w:pPr>
      <w:r>
        <w:rPr>
          <w:lang w:val="ru-RU"/>
        </w:rPr>
        <w:t xml:space="preserve">  Кроме того, вы совершаете с преимуществом спасброски от магически созданных или изменённых растений, должных затруднять перемещение — например, от заклинания </w:t>
      </w:r>
      <w:r>
        <w:rPr>
          <w:i/>
          <w:lang w:val="ru-RU"/>
        </w:rPr>
        <w:t>опутывание</w:t>
      </w:r>
      <w:r>
        <w:rPr>
          <w:lang w:val="ru-RU"/>
        </w:rPr>
        <w:t xml:space="preserve">.  </w:t>
      </w:r>
    </w:p>
    <w:p w14:paraId="64F32B5E" w14:textId="18882F66" w:rsidR="007A1F3E" w:rsidRPr="007A1F3E" w:rsidRDefault="0005592D" w:rsidP="007A1F3E">
      <w:pPr>
        <w:pStyle w:val="6"/>
        <w:rPr>
          <w:lang w:val="ru-RU"/>
          <w:rPrChange w:id="295" w:author="Konstantin Malyutin" w:date="2021-02-01T15:36:00Z">
            <w:rPr/>
          </w:rPrChange>
        </w:rPr>
      </w:pPr>
      <w:bookmarkStart w:id="296" w:name="natures-ward"/>
      <w:r>
        <w:rPr>
          <w:lang w:val="ru-RU"/>
        </w:rPr>
        <w:t xml:space="preserve"> Покровительство природы</w:t>
      </w:r>
      <w:bookmarkEnd w:id="296"/>
    </w:p>
    <w:p w14:paraId="5FD3A205" w14:textId="77777777" w:rsidR="007A1F3E" w:rsidRPr="007A1F3E" w:rsidRDefault="0005592D" w:rsidP="003D1BBA">
      <w:pPr>
        <w:pStyle w:val="BasicTextParagraph1"/>
        <w:rPr>
          <w:lang w:val="ru-RU"/>
          <w:rPrChange w:id="297" w:author="Konstantin Malyutin" w:date="2021-02-01T15:36:00Z">
            <w:rPr/>
          </w:rPrChange>
        </w:rPr>
      </w:pPr>
      <w:r>
        <w:rPr>
          <w:lang w:val="ru-RU"/>
        </w:rPr>
        <w:t xml:space="preserve">С 10 уровня вы не можете быть очарованным или напуганным феями и элементалями. </w:t>
      </w:r>
    </w:p>
    <w:p w14:paraId="54FB70BB" w14:textId="377B691D" w:rsidR="007A1F3E" w:rsidRPr="007A1F3E" w:rsidRDefault="0005592D" w:rsidP="007A1F3E">
      <w:pPr>
        <w:pStyle w:val="6"/>
        <w:rPr>
          <w:lang w:val="ru-RU"/>
          <w:rPrChange w:id="298" w:author="Konstantin Malyutin" w:date="2021-02-01T15:36:00Z">
            <w:rPr/>
          </w:rPrChange>
        </w:rPr>
      </w:pPr>
      <w:bookmarkStart w:id="299" w:name="natures-sanctuary"/>
      <w:r>
        <w:rPr>
          <w:lang w:val="ru-RU"/>
        </w:rPr>
        <w:t>Природное убежище</w:t>
      </w:r>
      <w:bookmarkEnd w:id="299"/>
    </w:p>
    <w:p w14:paraId="4D20AABF" w14:textId="77777777" w:rsidR="007A1F3E" w:rsidRPr="007A1F3E" w:rsidRDefault="0005592D" w:rsidP="003D1BBA">
      <w:pPr>
        <w:pStyle w:val="BasicTextParagraph1"/>
        <w:rPr>
          <w:lang w:val="ru-RU"/>
          <w:rPrChange w:id="300" w:author="Konstantin Malyutin" w:date="2021-02-01T15:36:00Z">
            <w:rPr/>
          </w:rPrChange>
        </w:rPr>
      </w:pPr>
      <w:r>
        <w:rPr>
          <w:lang w:val="ru-RU"/>
        </w:rPr>
        <w:t xml:space="preserve">Когда вы достигаете 14 </w:t>
      </w:r>
      <w:proofErr w:type="gramStart"/>
      <w:r>
        <w:rPr>
          <w:lang w:val="ru-RU"/>
        </w:rPr>
        <w:t>уровня</w:t>
      </w:r>
      <w:proofErr w:type="gramEnd"/>
      <w:r>
        <w:rPr>
          <w:lang w:val="ru-RU"/>
        </w:rPr>
        <w:t>, природные создания начинают чувствовать вашу тесную связь с естественным миром и остерегаются нападать.  Когда зверь или растение атакует вас, это существо должно совершить спасбросок Мудрости против УС спасброска заклинания друида.  В случае провала существо должно выбрать иную цель, или же его атака автоматически промахивается. В случае успеха существо получает иммунитет к данному эффекту на 24 часа.</w:t>
      </w:r>
    </w:p>
    <w:p w14:paraId="7943420B" w14:textId="77777777" w:rsidR="007A1F3E" w:rsidRPr="007A1F3E" w:rsidRDefault="0005592D" w:rsidP="003D1BBA">
      <w:pPr>
        <w:pStyle w:val="BasicTextParagraph2"/>
        <w:rPr>
          <w:lang w:val="ru-RU"/>
          <w:rPrChange w:id="301" w:author="Konstantin Malyutin" w:date="2021-02-01T15:36:00Z">
            <w:rPr/>
          </w:rPrChange>
        </w:rPr>
      </w:pPr>
      <w:r>
        <w:rPr>
          <w:lang w:val="ru-RU"/>
        </w:rPr>
        <w:t>Существо осознаёт этот эффект ещё до попытки атаковать вас.</w:t>
      </w:r>
    </w:p>
    <w:p w14:paraId="244985FA" w14:textId="5178171E" w:rsidR="007A1F3E" w:rsidRPr="007A1F3E" w:rsidRDefault="0005592D" w:rsidP="007A1F3E">
      <w:pPr>
        <w:pStyle w:val="ac"/>
        <w:rPr>
          <w:lang w:val="ru-RU"/>
          <w:rPrChange w:id="302" w:author="Konstantin Malyutin" w:date="2021-02-01T15:36:00Z">
            <w:rPr/>
          </w:rPrChange>
        </w:rPr>
      </w:pPr>
      <w:bookmarkStart w:id="303" w:name="sacred-plants-and-wood"/>
      <w:r>
        <w:rPr>
          <w:lang w:val="ru-RU"/>
        </w:rPr>
        <w:t>Священные растения и леса</w:t>
      </w:r>
      <w:bookmarkEnd w:id="303"/>
    </w:p>
    <w:p w14:paraId="33A5838A" w14:textId="77777777" w:rsidR="007A1F3E" w:rsidRPr="007A1F3E" w:rsidRDefault="0005592D" w:rsidP="007A1F3E">
      <w:pPr>
        <w:pStyle w:val="ac"/>
        <w:rPr>
          <w:lang w:val="ru-RU"/>
          <w:rPrChange w:id="304" w:author="Konstantin Malyutin" w:date="2021-02-01T15:36:00Z">
            <w:rPr/>
          </w:rPrChange>
        </w:rPr>
      </w:pPr>
      <w:r>
        <w:rPr>
          <w:lang w:val="ru-RU"/>
        </w:rPr>
        <w:t>Некоторые растения считаются священными у друидов. В частности, это берёза, бузина, дуб, ива, можжевельник, ольха, омела, орех, падуб (он же остролист), рябина, тис и ясень. Эти растения часто используются в изготовлении друидического фокуса, которая может включать, например, ветви дуба или тиса, побеги омелы.</w:t>
      </w:r>
    </w:p>
    <w:p w14:paraId="6FB4160E" w14:textId="543BBA43" w:rsidR="007A1F3E" w:rsidRPr="007A1F3E" w:rsidRDefault="0005592D" w:rsidP="007A1F3E">
      <w:pPr>
        <w:pStyle w:val="ac"/>
        <w:rPr>
          <w:lang w:val="ru-RU"/>
          <w:rPrChange w:id="305" w:author="Konstantin Malyutin" w:date="2021-02-01T15:36:00Z">
            <w:rPr/>
          </w:rPrChange>
        </w:rPr>
      </w:pPr>
      <w:r>
        <w:rPr>
          <w:lang w:val="ru-RU"/>
        </w:rPr>
        <w:t xml:space="preserve">Древесина подходит и для других изделий, включая оружие и щиты.  Тис связан со смертью и перерождением, так что из него делают рукояти скимитаров и серпов.  Ясень символизирует жизнь, а дуб — силу: </w:t>
      </w:r>
      <w:del w:id="306" w:author="Konstantin Malyutin" w:date="2021-03-01T10:55:00Z">
        <w:r w:rsidDel="00D31BA9">
          <w:rPr>
            <w:lang w:val="ru-RU"/>
          </w:rPr>
          <w:delText xml:space="preserve"> </w:delText>
        </w:r>
      </w:del>
      <w:r>
        <w:rPr>
          <w:lang w:val="ru-RU"/>
        </w:rPr>
        <w:t>из них получаются замечательные древки, дубины, боевые посохи и щиты.  Ольху считают растением воздуха и делают из неё метательное оружие, например</w:t>
      </w:r>
      <w:del w:id="307" w:author="Konstantin Malyutin" w:date="2021-03-01T10:56:00Z">
        <w:r w:rsidDel="00D31BA9">
          <w:rPr>
            <w:lang w:val="ru-RU"/>
          </w:rPr>
          <w:delText>,</w:delText>
        </w:r>
      </w:del>
      <w:r>
        <w:rPr>
          <w:lang w:val="ru-RU"/>
        </w:rPr>
        <w:t xml:space="preserve"> дротики и метательные копья.</w:t>
      </w:r>
    </w:p>
    <w:p w14:paraId="6ABEF784" w14:textId="010EEEBA" w:rsidR="007A1F3E" w:rsidRDefault="0005592D" w:rsidP="007A1F3E">
      <w:pPr>
        <w:pStyle w:val="ac"/>
        <w:rPr>
          <w:ins w:id="308" w:author="Konstantin Malyutin" w:date="2021-03-01T10:56:00Z"/>
          <w:lang w:val="ru-RU"/>
        </w:rPr>
      </w:pPr>
      <w:r>
        <w:rPr>
          <w:lang w:val="ru-RU"/>
        </w:rPr>
        <w:t>Друиды из мест, которым эти растения чужды, обращаются к местным видам. Например, пустынный друид может почитать юкку и кактус.</w:t>
      </w:r>
    </w:p>
    <w:p w14:paraId="34E8FBDC" w14:textId="77777777" w:rsidR="00D31BA9" w:rsidRPr="00D31BA9" w:rsidRDefault="00D31BA9" w:rsidP="00D31BA9">
      <w:pPr>
        <w:pStyle w:val="a0"/>
        <w:rPr>
          <w:lang w:val="ru-RU"/>
          <w:rPrChange w:id="309" w:author="Konstantin Malyutin" w:date="2021-03-01T10:56:00Z">
            <w:rPr/>
          </w:rPrChange>
        </w:rPr>
        <w:pPrChange w:id="310" w:author="Konstantin Malyutin" w:date="2021-03-01T10:56:00Z">
          <w:pPr>
            <w:pStyle w:val="ac"/>
          </w:pPr>
        </w:pPrChange>
      </w:pPr>
    </w:p>
    <w:p w14:paraId="3B2A7A77" w14:textId="77777777" w:rsidR="007A1F3E" w:rsidRPr="007A1F3E" w:rsidRDefault="0005592D" w:rsidP="007A1F3E">
      <w:pPr>
        <w:pStyle w:val="ac"/>
        <w:rPr>
          <w:lang w:val="ru-RU"/>
          <w:rPrChange w:id="311" w:author="Konstantin Malyutin" w:date="2021-02-01T15:36:00Z">
            <w:rPr/>
          </w:rPrChange>
        </w:rPr>
      </w:pPr>
      <w:bookmarkStart w:id="312" w:name="druids-and-the-gods"/>
      <w:r>
        <w:rPr>
          <w:lang w:val="ru-RU"/>
        </w:rPr>
        <w:t>Друиды и боги</w:t>
      </w:r>
      <w:bookmarkEnd w:id="312"/>
    </w:p>
    <w:p w14:paraId="67A8F634" w14:textId="77777777" w:rsidR="007A1F3E" w:rsidRPr="007A1F3E" w:rsidRDefault="0005592D" w:rsidP="007A1F3E">
      <w:pPr>
        <w:pStyle w:val="ac"/>
        <w:rPr>
          <w:lang w:val="ru-RU"/>
          <w:rPrChange w:id="313" w:author="Konstantin Malyutin" w:date="2021-02-01T15:36:00Z">
            <w:rPr/>
          </w:rPrChange>
        </w:rPr>
      </w:pPr>
      <w:r>
        <w:rPr>
          <w:lang w:val="ru-RU"/>
        </w:rPr>
        <w:t>Некоторые друиды напрямую поклоняются силам природы, однако большинство посвящает себя служению одному из природных божеств, широко представленных в мультивселенной (примеры есть в списке богов в приложении Б).  Традиции поклонения этим богам часто считаются более древними, чем церкви и жречество в цивилизованных регионах</w:t>
      </w:r>
    </w:p>
    <w:p w14:paraId="57FA13F6" w14:textId="77777777" w:rsidR="007A1F3E" w:rsidRPr="007A1F3E" w:rsidRDefault="0005592D" w:rsidP="007A1F3E">
      <w:pPr>
        <w:pStyle w:val="3"/>
        <w:rPr>
          <w:lang w:val="ru-RU"/>
          <w:rPrChange w:id="314" w:author="Konstantin Malyutin" w:date="2021-02-01T15:36:00Z">
            <w:rPr/>
          </w:rPrChange>
        </w:rPr>
      </w:pPr>
      <w:bookmarkStart w:id="315" w:name="fighter"/>
      <w:r>
        <w:rPr>
          <w:lang w:val="ru-RU"/>
        </w:rPr>
        <w:t>Воин</w:t>
      </w:r>
      <w:bookmarkEnd w:id="315"/>
    </w:p>
    <w:p w14:paraId="2FDCB3DD" w14:textId="77777777" w:rsidR="007A1F3E" w:rsidRPr="007A1F3E" w:rsidRDefault="0005592D" w:rsidP="005D7E17">
      <w:pPr>
        <w:pStyle w:val="Heading4ToC"/>
        <w:rPr>
          <w:lang w:val="ru-RU"/>
          <w:rPrChange w:id="316" w:author="Konstantin Malyutin" w:date="2021-02-01T15:36:00Z">
            <w:rPr/>
          </w:rPrChange>
        </w:rPr>
      </w:pPr>
      <w:bookmarkStart w:id="317" w:name="class-features-4"/>
      <w:r>
        <w:rPr>
          <w:lang w:val="ru-RU"/>
        </w:rPr>
        <w:t>Классовые Свойства</w:t>
      </w:r>
      <w:bookmarkEnd w:id="317"/>
    </w:p>
    <w:p w14:paraId="40ECE38D" w14:textId="77777777" w:rsidR="007A1F3E" w:rsidRPr="007A1F3E" w:rsidRDefault="0005592D" w:rsidP="003D1BBA">
      <w:pPr>
        <w:pStyle w:val="BasicTextParagraph1"/>
        <w:rPr>
          <w:lang w:val="ru-RU"/>
          <w:rPrChange w:id="318" w:author="Konstantin Malyutin" w:date="2021-02-01T15:36:00Z">
            <w:rPr/>
          </w:rPrChange>
        </w:rPr>
      </w:pPr>
      <w:r>
        <w:rPr>
          <w:lang w:val="ru-RU"/>
        </w:rPr>
        <w:t>Воины обладают следующими классовыми свойствами.</w:t>
      </w:r>
    </w:p>
    <w:p w14:paraId="5AE26FE3" w14:textId="4E12F7B8" w:rsidR="007A1F3E" w:rsidRPr="007A1F3E" w:rsidRDefault="0005592D" w:rsidP="00782F8B">
      <w:pPr>
        <w:pStyle w:val="Heading5ToC"/>
        <w:rPr>
          <w:lang w:val="ru-RU"/>
          <w:rPrChange w:id="319" w:author="Konstantin Malyutin" w:date="2021-02-01T15:36:00Z">
            <w:rPr/>
          </w:rPrChange>
        </w:rPr>
      </w:pPr>
      <w:bookmarkStart w:id="320" w:name="hit-points-4"/>
      <w:r>
        <w:rPr>
          <w:lang w:val="ru-RU"/>
        </w:rPr>
        <w:t>Хиты</w:t>
      </w:r>
      <w:bookmarkEnd w:id="320"/>
    </w:p>
    <w:p w14:paraId="3BEB453C" w14:textId="77777777" w:rsidR="007A1F3E" w:rsidRPr="007A1F3E" w:rsidRDefault="0005592D" w:rsidP="003D1BBA">
      <w:pPr>
        <w:pStyle w:val="BasicTextParagraph1"/>
        <w:rPr>
          <w:lang w:val="ru-RU"/>
          <w:rPrChange w:id="321" w:author="Konstantin Malyutin" w:date="2021-02-01T15:36:00Z">
            <w:rPr/>
          </w:rPrChange>
        </w:rPr>
      </w:pPr>
      <w:r>
        <w:rPr>
          <w:b/>
          <w:lang w:val="ru-RU"/>
        </w:rPr>
        <w:t>Кость хитов</w:t>
      </w:r>
      <w:r>
        <w:rPr>
          <w:lang w:val="ru-RU"/>
        </w:rPr>
        <w:t xml:space="preserve"> 1к10 за каждый уровень воина</w:t>
      </w:r>
    </w:p>
    <w:p w14:paraId="4BCBEC9B" w14:textId="77777777" w:rsidR="007A1F3E" w:rsidRPr="007A1F3E" w:rsidRDefault="0005592D" w:rsidP="003D1BBA">
      <w:pPr>
        <w:pStyle w:val="BasicTextParagraph2"/>
        <w:rPr>
          <w:lang w:val="ru-RU"/>
          <w:rPrChange w:id="322" w:author="Konstantin Malyutin" w:date="2021-02-01T15:36:00Z">
            <w:rPr/>
          </w:rPrChange>
        </w:rPr>
      </w:pPr>
      <w:r>
        <w:rPr>
          <w:b/>
          <w:lang w:val="ru-RU"/>
        </w:rPr>
        <w:t>Хиты на 1 уровне:</w:t>
      </w:r>
      <w:r>
        <w:rPr>
          <w:lang w:val="ru-RU"/>
        </w:rPr>
        <w:t xml:space="preserve"> 10 + ваш модификатор Телосложения</w:t>
      </w:r>
    </w:p>
    <w:p w14:paraId="6940E008" w14:textId="77777777" w:rsidR="007A1F3E" w:rsidRPr="007A1F3E" w:rsidRDefault="0005592D" w:rsidP="003D1BBA">
      <w:pPr>
        <w:pStyle w:val="BasicTextParagraph2"/>
        <w:rPr>
          <w:lang w:val="ru-RU"/>
          <w:rPrChange w:id="323" w:author="Konstantin Malyutin" w:date="2021-02-01T15:36:00Z">
            <w:rPr/>
          </w:rPrChange>
        </w:rPr>
      </w:pPr>
      <w:r>
        <w:rPr>
          <w:b/>
          <w:lang w:val="ru-RU"/>
        </w:rPr>
        <w:t>Хиты на следующих уровнях:</w:t>
      </w:r>
      <w:r>
        <w:rPr>
          <w:lang w:val="ru-RU"/>
        </w:rPr>
        <w:t xml:space="preserve"> 1к10 (или 6) + ваш модификатор Телосложения за каждый уровень воина после первого</w:t>
      </w:r>
    </w:p>
    <w:p w14:paraId="78DF780E" w14:textId="654231B3" w:rsidR="007A1F3E" w:rsidRPr="007A1F3E" w:rsidRDefault="0005592D" w:rsidP="00782F8B">
      <w:pPr>
        <w:pStyle w:val="Heading5ToC"/>
        <w:rPr>
          <w:lang w:val="ru-RU"/>
          <w:rPrChange w:id="324" w:author="Konstantin Malyutin" w:date="2021-02-01T15:36:00Z">
            <w:rPr/>
          </w:rPrChange>
        </w:rPr>
      </w:pPr>
      <w:bookmarkStart w:id="325" w:name="proficiencies-4"/>
      <w:r>
        <w:rPr>
          <w:lang w:val="ru-RU"/>
        </w:rPr>
        <w:t>Владение инструментами и навыками</w:t>
      </w:r>
      <w:bookmarkEnd w:id="325"/>
    </w:p>
    <w:p w14:paraId="300DB988" w14:textId="77777777" w:rsidR="007A1F3E" w:rsidRPr="007A1F3E" w:rsidRDefault="0005592D" w:rsidP="003D1BBA">
      <w:pPr>
        <w:pStyle w:val="BasicTextParagraph1"/>
        <w:rPr>
          <w:lang w:val="ru-RU"/>
          <w:rPrChange w:id="326" w:author="Konstantin Malyutin" w:date="2021-02-01T15:36:00Z">
            <w:rPr/>
          </w:rPrChange>
        </w:rPr>
      </w:pPr>
      <w:r>
        <w:rPr>
          <w:lang w:val="ru-RU"/>
        </w:rPr>
        <w:t>Владение доспехами: Все доспехи, щиты</w:t>
      </w:r>
    </w:p>
    <w:p w14:paraId="19936768" w14:textId="77777777" w:rsidR="007A1F3E" w:rsidRPr="007A1F3E" w:rsidRDefault="0005592D" w:rsidP="003D1BBA">
      <w:pPr>
        <w:pStyle w:val="BasicTextParagraph2"/>
        <w:rPr>
          <w:lang w:val="ru-RU"/>
          <w:rPrChange w:id="327" w:author="Konstantin Malyutin" w:date="2021-02-01T15:36:00Z">
            <w:rPr/>
          </w:rPrChange>
        </w:rPr>
      </w:pPr>
      <w:r>
        <w:rPr>
          <w:b/>
          <w:lang w:val="ru-RU"/>
        </w:rPr>
        <w:t>Владение оружием:</w:t>
      </w:r>
      <w:r>
        <w:rPr>
          <w:lang w:val="ru-RU"/>
        </w:rPr>
        <w:t xml:space="preserve"> Простое оружие, воинское оружие</w:t>
      </w:r>
    </w:p>
    <w:p w14:paraId="46F2C1D2" w14:textId="77777777" w:rsidR="007A1F3E" w:rsidRPr="007A1F3E" w:rsidRDefault="0005592D" w:rsidP="003D1BBA">
      <w:pPr>
        <w:pStyle w:val="BasicTextParagraph2"/>
        <w:rPr>
          <w:lang w:val="ru-RU"/>
          <w:rPrChange w:id="328" w:author="Konstantin Malyutin" w:date="2021-02-01T15:36:00Z">
            <w:rPr/>
          </w:rPrChange>
        </w:rPr>
      </w:pPr>
      <w:r>
        <w:rPr>
          <w:lang w:val="ru-RU"/>
        </w:rPr>
        <w:t>Владение инструментами: нет</w:t>
      </w:r>
    </w:p>
    <w:p w14:paraId="6A02623D" w14:textId="77777777" w:rsidR="007A1F3E" w:rsidRPr="007A1F3E" w:rsidRDefault="0005592D" w:rsidP="003D1BBA">
      <w:pPr>
        <w:pStyle w:val="BasicTextParagraph2"/>
        <w:rPr>
          <w:lang w:val="ru-RU"/>
          <w:rPrChange w:id="329" w:author="Konstantin Malyutin" w:date="2021-02-01T15:36:00Z">
            <w:rPr/>
          </w:rPrChange>
        </w:rPr>
      </w:pPr>
      <w:r>
        <w:rPr>
          <w:b/>
          <w:lang w:val="ru-RU"/>
        </w:rPr>
        <w:t>Спасброски:</w:t>
      </w:r>
      <w:r>
        <w:rPr>
          <w:lang w:val="ru-RU"/>
        </w:rPr>
        <w:t xml:space="preserve"> Сила, Телосложение</w:t>
      </w:r>
    </w:p>
    <w:p w14:paraId="787FACE7" w14:textId="6912F9CB" w:rsidR="007A1F3E" w:rsidRPr="007A1F3E" w:rsidRDefault="0005592D" w:rsidP="003D1BBA">
      <w:pPr>
        <w:pStyle w:val="BasicTextParagraph2"/>
        <w:rPr>
          <w:lang w:val="ru-RU"/>
          <w:rPrChange w:id="330" w:author="Konstantin Malyutin" w:date="2021-02-01T15:36:00Z">
            <w:rPr/>
          </w:rPrChange>
        </w:rPr>
      </w:pPr>
      <w:r>
        <w:rPr>
          <w:b/>
          <w:lang w:val="ru-RU"/>
        </w:rPr>
        <w:t>Навыки:</w:t>
      </w:r>
      <w:r>
        <w:rPr>
          <w:lang w:val="ru-RU"/>
        </w:rPr>
        <w:t xml:space="preserve"> Выберите два навыка из Акробатика, Обращение с Животными, </w:t>
      </w:r>
      <w:del w:id="331" w:author="Konstantin Malyutin" w:date="2021-03-01T10:56:00Z">
        <w:r w:rsidDel="00D31BA9">
          <w:rPr>
            <w:lang w:val="ru-RU"/>
          </w:rPr>
          <w:delText xml:space="preserve"> </w:delText>
        </w:r>
      </w:del>
      <w:r>
        <w:rPr>
          <w:lang w:val="ru-RU"/>
        </w:rPr>
        <w:t>Атлетика, История, Проницательность, Запугивание, Восприятие и Выживание.</w:t>
      </w:r>
    </w:p>
    <w:p w14:paraId="55190597" w14:textId="081E2962" w:rsidR="007A1F3E" w:rsidRPr="007A1F3E" w:rsidRDefault="0005592D" w:rsidP="00782F8B">
      <w:pPr>
        <w:pStyle w:val="Heading5ToC"/>
        <w:rPr>
          <w:lang w:val="ru-RU"/>
          <w:rPrChange w:id="332" w:author="Konstantin Malyutin" w:date="2021-02-01T15:36:00Z">
            <w:rPr/>
          </w:rPrChange>
        </w:rPr>
      </w:pPr>
      <w:bookmarkStart w:id="333" w:name="equipment-4"/>
      <w:r>
        <w:rPr>
          <w:lang w:val="ru-RU"/>
        </w:rPr>
        <w:t>СНАРЯЖЕНИЕ</w:t>
      </w:r>
      <w:bookmarkEnd w:id="333"/>
    </w:p>
    <w:p w14:paraId="3BF84C72" w14:textId="77777777" w:rsidR="007A1F3E" w:rsidRPr="007A1F3E" w:rsidRDefault="0005592D" w:rsidP="003D1BBA">
      <w:pPr>
        <w:pStyle w:val="BasicTextParagraph1"/>
        <w:rPr>
          <w:lang w:val="ru-RU"/>
          <w:rPrChange w:id="334" w:author="Konstantin Malyutin" w:date="2021-02-01T15:36:00Z">
            <w:rPr/>
          </w:rPrChange>
        </w:rPr>
      </w:pPr>
      <w:r>
        <w:rPr>
          <w:lang w:val="ru-RU"/>
        </w:rPr>
        <w:t>Вы начинаете со следующим снаряжением в дополнение к снаряжению, полученному за вашу предысторию:</w:t>
      </w:r>
    </w:p>
    <w:p w14:paraId="3F997C0B" w14:textId="77777777" w:rsidR="007A1F3E" w:rsidRPr="007A1F3E" w:rsidRDefault="0005592D" w:rsidP="00BF4045">
      <w:pPr>
        <w:pStyle w:val="TableText"/>
        <w:rPr>
          <w:lang w:val="ru-RU"/>
          <w:rPrChange w:id="335" w:author="Konstantin Malyutin" w:date="2021-02-01T15:36:00Z">
            <w:rPr/>
          </w:rPrChange>
        </w:rPr>
      </w:pPr>
      <w:r>
        <w:rPr>
          <w:i/>
          <w:lang w:val="ru-RU"/>
        </w:rPr>
        <w:t>а</w:t>
      </w:r>
      <w:r>
        <w:rPr>
          <w:lang w:val="ru-RU"/>
        </w:rPr>
        <w:t xml:space="preserve">) кольчуга или </w:t>
      </w:r>
      <w:r>
        <w:rPr>
          <w:i/>
          <w:lang w:val="ru-RU"/>
        </w:rPr>
        <w:t>б</w:t>
      </w:r>
      <w:r>
        <w:rPr>
          <w:lang w:val="ru-RU"/>
        </w:rPr>
        <w:t>) кожаный доспех, длинный лук и 20 стрел</w:t>
      </w:r>
    </w:p>
    <w:p w14:paraId="7E388889" w14:textId="77777777" w:rsidR="007A1F3E" w:rsidRPr="007A1F3E" w:rsidRDefault="0005592D" w:rsidP="00BF4045">
      <w:pPr>
        <w:pStyle w:val="TableText"/>
        <w:rPr>
          <w:lang w:val="ru-RU"/>
          <w:rPrChange w:id="336" w:author="Konstantin Malyutin" w:date="2021-02-01T15:36:00Z">
            <w:rPr/>
          </w:rPrChange>
        </w:rPr>
      </w:pPr>
      <w:r>
        <w:rPr>
          <w:lang w:val="ru-RU"/>
        </w:rPr>
        <w:t>(</w:t>
      </w:r>
      <w:r>
        <w:rPr>
          <w:i/>
          <w:lang w:val="ru-RU"/>
        </w:rPr>
        <w:t>а</w:t>
      </w:r>
      <w:r>
        <w:rPr>
          <w:lang w:val="ru-RU"/>
        </w:rPr>
        <w:t>) воинское оружие и щит, или (</w:t>
      </w:r>
      <w:r>
        <w:rPr>
          <w:i/>
          <w:lang w:val="ru-RU"/>
        </w:rPr>
        <w:t>б</w:t>
      </w:r>
      <w:r>
        <w:rPr>
          <w:lang w:val="ru-RU"/>
        </w:rPr>
        <w:t>) два воинских оружия</w:t>
      </w:r>
    </w:p>
    <w:p w14:paraId="59DAE81A" w14:textId="77777777" w:rsidR="007A1F3E" w:rsidRPr="007A1F3E" w:rsidRDefault="0005592D" w:rsidP="00BF4045">
      <w:pPr>
        <w:pStyle w:val="TableText"/>
        <w:rPr>
          <w:lang w:val="ru-RU"/>
          <w:rPrChange w:id="337" w:author="Konstantin Malyutin" w:date="2021-02-01T15:36:00Z">
            <w:rPr/>
          </w:rPrChange>
        </w:rPr>
      </w:pPr>
      <w:r>
        <w:rPr>
          <w:i/>
          <w:lang w:val="ru-RU"/>
        </w:rPr>
        <w:t>а</w:t>
      </w:r>
      <w:r>
        <w:rPr>
          <w:lang w:val="ru-RU"/>
        </w:rPr>
        <w:t xml:space="preserve">) легкий арбалет и 20 болтов или </w:t>
      </w:r>
      <w:r>
        <w:rPr>
          <w:i/>
          <w:lang w:val="ru-RU"/>
        </w:rPr>
        <w:t>б</w:t>
      </w:r>
      <w:r>
        <w:rPr>
          <w:lang w:val="ru-RU"/>
        </w:rPr>
        <w:t>) два ручных топора</w:t>
      </w:r>
    </w:p>
    <w:p w14:paraId="3E0722DC" w14:textId="77777777" w:rsidR="007A1F3E" w:rsidRPr="007A1F3E" w:rsidRDefault="0005592D" w:rsidP="00BF4045">
      <w:pPr>
        <w:pStyle w:val="TableText"/>
        <w:rPr>
          <w:lang w:val="ru-RU"/>
          <w:rPrChange w:id="338" w:author="Konstantin Malyutin" w:date="2021-02-01T15:36:00Z">
            <w:rPr/>
          </w:rPrChange>
        </w:rPr>
      </w:pPr>
      <w:r>
        <w:rPr>
          <w:lang w:val="ru-RU"/>
        </w:rPr>
        <w:t>(</w:t>
      </w:r>
      <w:r>
        <w:rPr>
          <w:i/>
          <w:lang w:val="ru-RU"/>
        </w:rPr>
        <w:t>a</w:t>
      </w:r>
      <w:r>
        <w:rPr>
          <w:lang w:val="ru-RU"/>
        </w:rPr>
        <w:t>) набор исследователя подземелий или (</w:t>
      </w:r>
      <w:r>
        <w:rPr>
          <w:i/>
          <w:lang w:val="ru-RU"/>
        </w:rPr>
        <w:t>б</w:t>
      </w:r>
      <w:r>
        <w:rPr>
          <w:lang w:val="ru-RU"/>
        </w:rPr>
        <w:t>) Набор путешественника</w:t>
      </w:r>
    </w:p>
    <w:p w14:paraId="32D11D9A" w14:textId="77777777" w:rsidR="007A1F3E" w:rsidRDefault="0005592D" w:rsidP="003D1BBA">
      <w:pPr>
        <w:pStyle w:val="BasicTextParagraph1"/>
      </w:pPr>
      <w:r>
        <w:rPr>
          <w:lang w:val="ru-RU"/>
        </w:rPr>
        <w:t>Воин (таблица)</w:t>
      </w:r>
    </w:p>
    <w:tbl>
      <w:tblPr>
        <w:tblStyle w:val="Table"/>
        <w:tblW w:w="0" w:type="pct"/>
        <w:tblLook w:val="07E0" w:firstRow="1" w:lastRow="1" w:firstColumn="1" w:lastColumn="1" w:noHBand="1" w:noVBand="1"/>
      </w:tblPr>
      <w:tblGrid>
        <w:gridCol w:w="786"/>
        <w:gridCol w:w="1300"/>
        <w:gridCol w:w="5326"/>
      </w:tblGrid>
      <w:tr w:rsidR="00382954" w14:paraId="02D57D29" w14:textId="77777777" w:rsidTr="007A1F3E">
        <w:tc>
          <w:tcPr>
            <w:tcW w:w="0" w:type="auto"/>
            <w:tcBorders>
              <w:bottom w:val="single" w:sz="0" w:space="0" w:color="auto"/>
            </w:tcBorders>
            <w:vAlign w:val="bottom"/>
          </w:tcPr>
          <w:p w14:paraId="1B6961F5"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34DFB2A5"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04D53817" w14:textId="77777777" w:rsidR="007A1F3E" w:rsidRDefault="0005592D" w:rsidP="00BF4045">
            <w:pPr>
              <w:pStyle w:val="TableText"/>
            </w:pPr>
            <w:r>
              <w:rPr>
                <w:lang w:val="ru-RU"/>
              </w:rPr>
              <w:t>Особенности</w:t>
            </w:r>
          </w:p>
        </w:tc>
      </w:tr>
      <w:tr w:rsidR="00382954" w14:paraId="3B2BA292" w14:textId="77777777" w:rsidTr="007A1F3E">
        <w:tc>
          <w:tcPr>
            <w:tcW w:w="0" w:type="auto"/>
          </w:tcPr>
          <w:p w14:paraId="532F4737" w14:textId="77777777" w:rsidR="007A1F3E" w:rsidRDefault="0005592D" w:rsidP="00BF4045">
            <w:pPr>
              <w:pStyle w:val="TableText"/>
            </w:pPr>
            <w:r>
              <w:rPr>
                <w:lang w:val="ru-RU"/>
              </w:rPr>
              <w:t>1</w:t>
            </w:r>
          </w:p>
        </w:tc>
        <w:tc>
          <w:tcPr>
            <w:tcW w:w="0" w:type="auto"/>
          </w:tcPr>
          <w:p w14:paraId="57CBE119" w14:textId="77777777" w:rsidR="007A1F3E" w:rsidRDefault="0005592D" w:rsidP="00BF4045">
            <w:pPr>
              <w:pStyle w:val="TableText"/>
            </w:pPr>
            <w:r>
              <w:rPr>
                <w:lang w:val="ru-RU"/>
              </w:rPr>
              <w:t>+2</w:t>
            </w:r>
          </w:p>
        </w:tc>
        <w:tc>
          <w:tcPr>
            <w:tcW w:w="0" w:type="auto"/>
          </w:tcPr>
          <w:p w14:paraId="43875DF0" w14:textId="77777777" w:rsidR="007A1F3E" w:rsidRDefault="0005592D" w:rsidP="00BF4045">
            <w:pPr>
              <w:pStyle w:val="TableText"/>
            </w:pPr>
            <w:r>
              <w:rPr>
                <w:lang w:val="ru-RU"/>
              </w:rPr>
              <w:t>Боевой стиль, Второе дыхание</w:t>
            </w:r>
          </w:p>
        </w:tc>
      </w:tr>
      <w:tr w:rsidR="00382954" w14:paraId="59E5C77A" w14:textId="77777777" w:rsidTr="007A1F3E">
        <w:tc>
          <w:tcPr>
            <w:tcW w:w="0" w:type="auto"/>
          </w:tcPr>
          <w:p w14:paraId="1408817A" w14:textId="77777777" w:rsidR="007A1F3E" w:rsidRDefault="0005592D" w:rsidP="00BF4045">
            <w:pPr>
              <w:pStyle w:val="TableText"/>
            </w:pPr>
            <w:r>
              <w:rPr>
                <w:lang w:val="ru-RU"/>
              </w:rPr>
              <w:t>2</w:t>
            </w:r>
          </w:p>
        </w:tc>
        <w:tc>
          <w:tcPr>
            <w:tcW w:w="0" w:type="auto"/>
          </w:tcPr>
          <w:p w14:paraId="255BCEE8" w14:textId="77777777" w:rsidR="007A1F3E" w:rsidRDefault="0005592D" w:rsidP="00BF4045">
            <w:pPr>
              <w:pStyle w:val="TableText"/>
            </w:pPr>
            <w:r>
              <w:rPr>
                <w:lang w:val="ru-RU"/>
              </w:rPr>
              <w:t>+2</w:t>
            </w:r>
          </w:p>
        </w:tc>
        <w:tc>
          <w:tcPr>
            <w:tcW w:w="0" w:type="auto"/>
          </w:tcPr>
          <w:p w14:paraId="4E1D6CDA" w14:textId="77777777" w:rsidR="007A1F3E" w:rsidRDefault="0005592D" w:rsidP="00BF4045">
            <w:pPr>
              <w:pStyle w:val="TableText"/>
            </w:pPr>
            <w:r>
              <w:rPr>
                <w:lang w:val="ru-RU"/>
              </w:rPr>
              <w:t>Всплеск действий (одно использование)</w:t>
            </w:r>
          </w:p>
        </w:tc>
      </w:tr>
      <w:tr w:rsidR="00382954" w14:paraId="2D39DFC8" w14:textId="77777777" w:rsidTr="007A1F3E">
        <w:tc>
          <w:tcPr>
            <w:tcW w:w="0" w:type="auto"/>
          </w:tcPr>
          <w:p w14:paraId="5F227CD1" w14:textId="77777777" w:rsidR="007A1F3E" w:rsidRDefault="0005592D" w:rsidP="00BF4045">
            <w:pPr>
              <w:pStyle w:val="TableText"/>
            </w:pPr>
            <w:r>
              <w:rPr>
                <w:lang w:val="ru-RU"/>
              </w:rPr>
              <w:t>3</w:t>
            </w:r>
          </w:p>
        </w:tc>
        <w:tc>
          <w:tcPr>
            <w:tcW w:w="0" w:type="auto"/>
          </w:tcPr>
          <w:p w14:paraId="491B5489" w14:textId="77777777" w:rsidR="007A1F3E" w:rsidRDefault="0005592D" w:rsidP="00BF4045">
            <w:pPr>
              <w:pStyle w:val="TableText"/>
            </w:pPr>
            <w:r>
              <w:rPr>
                <w:lang w:val="ru-RU"/>
              </w:rPr>
              <w:t>+2</w:t>
            </w:r>
          </w:p>
        </w:tc>
        <w:tc>
          <w:tcPr>
            <w:tcW w:w="0" w:type="auto"/>
          </w:tcPr>
          <w:p w14:paraId="3886FA37" w14:textId="77777777" w:rsidR="007A1F3E" w:rsidRDefault="0005592D" w:rsidP="00BF4045">
            <w:pPr>
              <w:pStyle w:val="TableText"/>
            </w:pPr>
            <w:r>
              <w:rPr>
                <w:lang w:val="ru-RU"/>
              </w:rPr>
              <w:t>Воинский архетип</w:t>
            </w:r>
          </w:p>
        </w:tc>
      </w:tr>
      <w:tr w:rsidR="00382954" w14:paraId="34BEF5D9" w14:textId="77777777" w:rsidTr="007A1F3E">
        <w:tc>
          <w:tcPr>
            <w:tcW w:w="0" w:type="auto"/>
          </w:tcPr>
          <w:p w14:paraId="204AC04B" w14:textId="77777777" w:rsidR="007A1F3E" w:rsidRDefault="0005592D" w:rsidP="00BF4045">
            <w:pPr>
              <w:pStyle w:val="TableText"/>
            </w:pPr>
            <w:r>
              <w:rPr>
                <w:lang w:val="ru-RU"/>
              </w:rPr>
              <w:t>4</w:t>
            </w:r>
          </w:p>
        </w:tc>
        <w:tc>
          <w:tcPr>
            <w:tcW w:w="0" w:type="auto"/>
          </w:tcPr>
          <w:p w14:paraId="6EBFBF68" w14:textId="77777777" w:rsidR="007A1F3E" w:rsidRDefault="0005592D" w:rsidP="00BF4045">
            <w:pPr>
              <w:pStyle w:val="TableText"/>
            </w:pPr>
            <w:r>
              <w:rPr>
                <w:lang w:val="ru-RU"/>
              </w:rPr>
              <w:t>+2</w:t>
            </w:r>
          </w:p>
        </w:tc>
        <w:tc>
          <w:tcPr>
            <w:tcW w:w="0" w:type="auto"/>
          </w:tcPr>
          <w:p w14:paraId="4D1EE188" w14:textId="77777777" w:rsidR="007A1F3E" w:rsidRDefault="0005592D" w:rsidP="00BF4045">
            <w:pPr>
              <w:pStyle w:val="TableText"/>
            </w:pPr>
            <w:r>
              <w:rPr>
                <w:lang w:val="ru-RU"/>
              </w:rPr>
              <w:t>Увеличение характеристик</w:t>
            </w:r>
          </w:p>
        </w:tc>
      </w:tr>
      <w:tr w:rsidR="00382954" w14:paraId="41636753" w14:textId="77777777" w:rsidTr="007A1F3E">
        <w:tc>
          <w:tcPr>
            <w:tcW w:w="0" w:type="auto"/>
          </w:tcPr>
          <w:p w14:paraId="1CEA5EB3" w14:textId="77777777" w:rsidR="007A1F3E" w:rsidRDefault="0005592D" w:rsidP="00BF4045">
            <w:pPr>
              <w:pStyle w:val="TableText"/>
            </w:pPr>
            <w:r>
              <w:rPr>
                <w:lang w:val="ru-RU"/>
              </w:rPr>
              <w:t>5</w:t>
            </w:r>
          </w:p>
        </w:tc>
        <w:tc>
          <w:tcPr>
            <w:tcW w:w="0" w:type="auto"/>
          </w:tcPr>
          <w:p w14:paraId="663FBCD6" w14:textId="77777777" w:rsidR="007A1F3E" w:rsidRDefault="0005592D" w:rsidP="00BF4045">
            <w:pPr>
              <w:pStyle w:val="TableText"/>
            </w:pPr>
            <w:r>
              <w:rPr>
                <w:lang w:val="ru-RU"/>
              </w:rPr>
              <w:t>+3</w:t>
            </w:r>
          </w:p>
        </w:tc>
        <w:tc>
          <w:tcPr>
            <w:tcW w:w="0" w:type="auto"/>
          </w:tcPr>
          <w:p w14:paraId="363C4658" w14:textId="77777777" w:rsidR="007A1F3E" w:rsidRDefault="0005592D" w:rsidP="00BF4045">
            <w:pPr>
              <w:pStyle w:val="TableText"/>
            </w:pPr>
            <w:r>
              <w:rPr>
                <w:lang w:val="ru-RU"/>
              </w:rPr>
              <w:t>Дополнительная Атака</w:t>
            </w:r>
          </w:p>
        </w:tc>
      </w:tr>
      <w:tr w:rsidR="00382954" w14:paraId="1EE45284" w14:textId="77777777" w:rsidTr="007A1F3E">
        <w:tc>
          <w:tcPr>
            <w:tcW w:w="0" w:type="auto"/>
          </w:tcPr>
          <w:p w14:paraId="1D7FAE53" w14:textId="77777777" w:rsidR="007A1F3E" w:rsidRDefault="0005592D" w:rsidP="00BF4045">
            <w:pPr>
              <w:pStyle w:val="TableText"/>
            </w:pPr>
            <w:r>
              <w:rPr>
                <w:lang w:val="ru-RU"/>
              </w:rPr>
              <w:t>6</w:t>
            </w:r>
          </w:p>
        </w:tc>
        <w:tc>
          <w:tcPr>
            <w:tcW w:w="0" w:type="auto"/>
          </w:tcPr>
          <w:p w14:paraId="464F7175" w14:textId="77777777" w:rsidR="007A1F3E" w:rsidRDefault="0005592D" w:rsidP="00BF4045">
            <w:pPr>
              <w:pStyle w:val="TableText"/>
            </w:pPr>
            <w:r>
              <w:rPr>
                <w:lang w:val="ru-RU"/>
              </w:rPr>
              <w:t>+3</w:t>
            </w:r>
          </w:p>
        </w:tc>
        <w:tc>
          <w:tcPr>
            <w:tcW w:w="0" w:type="auto"/>
          </w:tcPr>
          <w:p w14:paraId="70C05E08" w14:textId="77777777" w:rsidR="007A1F3E" w:rsidRDefault="0005592D" w:rsidP="00BF4045">
            <w:pPr>
              <w:pStyle w:val="TableText"/>
            </w:pPr>
            <w:r>
              <w:rPr>
                <w:lang w:val="ru-RU"/>
              </w:rPr>
              <w:t>Увеличение характеристик</w:t>
            </w:r>
          </w:p>
        </w:tc>
      </w:tr>
      <w:tr w:rsidR="00382954" w14:paraId="461D9A4A" w14:textId="77777777" w:rsidTr="007A1F3E">
        <w:tc>
          <w:tcPr>
            <w:tcW w:w="0" w:type="auto"/>
          </w:tcPr>
          <w:p w14:paraId="383E644D" w14:textId="77777777" w:rsidR="007A1F3E" w:rsidRDefault="0005592D" w:rsidP="00BF4045">
            <w:pPr>
              <w:pStyle w:val="TableText"/>
            </w:pPr>
            <w:r>
              <w:rPr>
                <w:lang w:val="ru-RU"/>
              </w:rPr>
              <w:t>7</w:t>
            </w:r>
          </w:p>
        </w:tc>
        <w:tc>
          <w:tcPr>
            <w:tcW w:w="0" w:type="auto"/>
          </w:tcPr>
          <w:p w14:paraId="4C9AA95A" w14:textId="77777777" w:rsidR="007A1F3E" w:rsidRDefault="0005592D" w:rsidP="00BF4045">
            <w:pPr>
              <w:pStyle w:val="TableText"/>
            </w:pPr>
            <w:r>
              <w:rPr>
                <w:lang w:val="ru-RU"/>
              </w:rPr>
              <w:t>+3</w:t>
            </w:r>
          </w:p>
        </w:tc>
        <w:tc>
          <w:tcPr>
            <w:tcW w:w="0" w:type="auto"/>
          </w:tcPr>
          <w:p w14:paraId="645FB131" w14:textId="77777777" w:rsidR="007A1F3E" w:rsidRDefault="0005592D" w:rsidP="00BF4045">
            <w:pPr>
              <w:pStyle w:val="TableText"/>
            </w:pPr>
            <w:r>
              <w:rPr>
                <w:lang w:val="ru-RU"/>
              </w:rPr>
              <w:t>Особенность воинского архетипа</w:t>
            </w:r>
          </w:p>
        </w:tc>
      </w:tr>
      <w:tr w:rsidR="00382954" w14:paraId="50B8DD7D" w14:textId="77777777" w:rsidTr="007A1F3E">
        <w:tc>
          <w:tcPr>
            <w:tcW w:w="0" w:type="auto"/>
          </w:tcPr>
          <w:p w14:paraId="78B4DB87" w14:textId="77777777" w:rsidR="007A1F3E" w:rsidRDefault="0005592D" w:rsidP="00BF4045">
            <w:pPr>
              <w:pStyle w:val="TableText"/>
            </w:pPr>
            <w:r>
              <w:rPr>
                <w:lang w:val="ru-RU"/>
              </w:rPr>
              <w:t>8</w:t>
            </w:r>
          </w:p>
        </w:tc>
        <w:tc>
          <w:tcPr>
            <w:tcW w:w="0" w:type="auto"/>
          </w:tcPr>
          <w:p w14:paraId="4D56B14B" w14:textId="77777777" w:rsidR="007A1F3E" w:rsidRDefault="0005592D" w:rsidP="00BF4045">
            <w:pPr>
              <w:pStyle w:val="TableText"/>
            </w:pPr>
            <w:r>
              <w:rPr>
                <w:lang w:val="ru-RU"/>
              </w:rPr>
              <w:t>+3</w:t>
            </w:r>
          </w:p>
        </w:tc>
        <w:tc>
          <w:tcPr>
            <w:tcW w:w="0" w:type="auto"/>
          </w:tcPr>
          <w:p w14:paraId="11DC6FC7" w14:textId="77777777" w:rsidR="007A1F3E" w:rsidRDefault="0005592D" w:rsidP="00BF4045">
            <w:pPr>
              <w:pStyle w:val="TableText"/>
            </w:pPr>
            <w:r>
              <w:rPr>
                <w:lang w:val="ru-RU"/>
              </w:rPr>
              <w:t>Увеличение характеристик</w:t>
            </w:r>
          </w:p>
        </w:tc>
      </w:tr>
      <w:tr w:rsidR="00382954" w14:paraId="7B298AC6" w14:textId="77777777" w:rsidTr="007A1F3E">
        <w:tc>
          <w:tcPr>
            <w:tcW w:w="0" w:type="auto"/>
          </w:tcPr>
          <w:p w14:paraId="5F15E717" w14:textId="77777777" w:rsidR="007A1F3E" w:rsidRDefault="0005592D" w:rsidP="00BF4045">
            <w:pPr>
              <w:pStyle w:val="TableText"/>
            </w:pPr>
            <w:r>
              <w:rPr>
                <w:lang w:val="ru-RU"/>
              </w:rPr>
              <w:t>9</w:t>
            </w:r>
          </w:p>
        </w:tc>
        <w:tc>
          <w:tcPr>
            <w:tcW w:w="0" w:type="auto"/>
          </w:tcPr>
          <w:p w14:paraId="664F3FA9" w14:textId="77777777" w:rsidR="007A1F3E" w:rsidRDefault="0005592D" w:rsidP="00BF4045">
            <w:pPr>
              <w:pStyle w:val="TableText"/>
            </w:pPr>
            <w:r>
              <w:rPr>
                <w:lang w:val="ru-RU"/>
              </w:rPr>
              <w:t>+4</w:t>
            </w:r>
          </w:p>
        </w:tc>
        <w:tc>
          <w:tcPr>
            <w:tcW w:w="0" w:type="auto"/>
          </w:tcPr>
          <w:p w14:paraId="094A1C3A" w14:textId="77777777" w:rsidR="007A1F3E" w:rsidRDefault="0005592D" w:rsidP="00BF4045">
            <w:pPr>
              <w:pStyle w:val="TableText"/>
            </w:pPr>
            <w:r>
              <w:rPr>
                <w:lang w:val="ru-RU"/>
              </w:rPr>
              <w:t>Неукротимый (одно использование)</w:t>
            </w:r>
          </w:p>
        </w:tc>
      </w:tr>
      <w:tr w:rsidR="00382954" w14:paraId="4DD14779" w14:textId="77777777" w:rsidTr="007A1F3E">
        <w:tc>
          <w:tcPr>
            <w:tcW w:w="0" w:type="auto"/>
          </w:tcPr>
          <w:p w14:paraId="03BDC67E" w14:textId="77777777" w:rsidR="007A1F3E" w:rsidRDefault="0005592D" w:rsidP="00BF4045">
            <w:pPr>
              <w:pStyle w:val="TableText"/>
            </w:pPr>
            <w:r>
              <w:rPr>
                <w:lang w:val="ru-RU"/>
              </w:rPr>
              <w:t>10</w:t>
            </w:r>
          </w:p>
        </w:tc>
        <w:tc>
          <w:tcPr>
            <w:tcW w:w="0" w:type="auto"/>
          </w:tcPr>
          <w:p w14:paraId="22748D4B" w14:textId="77777777" w:rsidR="007A1F3E" w:rsidRDefault="0005592D" w:rsidP="00BF4045">
            <w:pPr>
              <w:pStyle w:val="TableText"/>
            </w:pPr>
            <w:r>
              <w:rPr>
                <w:lang w:val="ru-RU"/>
              </w:rPr>
              <w:t>+4</w:t>
            </w:r>
          </w:p>
        </w:tc>
        <w:tc>
          <w:tcPr>
            <w:tcW w:w="0" w:type="auto"/>
          </w:tcPr>
          <w:p w14:paraId="6C5D2E97" w14:textId="77777777" w:rsidR="007A1F3E" w:rsidRDefault="0005592D" w:rsidP="00BF4045">
            <w:pPr>
              <w:pStyle w:val="TableText"/>
            </w:pPr>
            <w:r>
              <w:rPr>
                <w:lang w:val="ru-RU"/>
              </w:rPr>
              <w:t>Особенность воинского архетипа</w:t>
            </w:r>
          </w:p>
        </w:tc>
      </w:tr>
      <w:tr w:rsidR="00382954" w14:paraId="54467E23" w14:textId="77777777" w:rsidTr="007A1F3E">
        <w:tc>
          <w:tcPr>
            <w:tcW w:w="0" w:type="auto"/>
          </w:tcPr>
          <w:p w14:paraId="70AFC718" w14:textId="77777777" w:rsidR="007A1F3E" w:rsidRDefault="0005592D" w:rsidP="00BF4045">
            <w:pPr>
              <w:pStyle w:val="TableText"/>
            </w:pPr>
            <w:r>
              <w:rPr>
                <w:lang w:val="ru-RU"/>
              </w:rPr>
              <w:t>11</w:t>
            </w:r>
          </w:p>
        </w:tc>
        <w:tc>
          <w:tcPr>
            <w:tcW w:w="0" w:type="auto"/>
          </w:tcPr>
          <w:p w14:paraId="2275D144" w14:textId="77777777" w:rsidR="007A1F3E" w:rsidRDefault="0005592D" w:rsidP="00BF4045">
            <w:pPr>
              <w:pStyle w:val="TableText"/>
            </w:pPr>
            <w:r>
              <w:rPr>
                <w:lang w:val="ru-RU"/>
              </w:rPr>
              <w:t>+4</w:t>
            </w:r>
          </w:p>
        </w:tc>
        <w:tc>
          <w:tcPr>
            <w:tcW w:w="0" w:type="auto"/>
          </w:tcPr>
          <w:p w14:paraId="1CE9E6C3" w14:textId="77777777" w:rsidR="007A1F3E" w:rsidRDefault="0005592D" w:rsidP="00BF4045">
            <w:pPr>
              <w:pStyle w:val="TableText"/>
            </w:pPr>
            <w:r>
              <w:rPr>
                <w:lang w:val="ru-RU"/>
              </w:rPr>
              <w:t>Дополнительная атака (2)</w:t>
            </w:r>
          </w:p>
        </w:tc>
      </w:tr>
      <w:tr w:rsidR="00382954" w14:paraId="25BFA9A6" w14:textId="77777777" w:rsidTr="007A1F3E">
        <w:tc>
          <w:tcPr>
            <w:tcW w:w="0" w:type="auto"/>
          </w:tcPr>
          <w:p w14:paraId="2F61E081" w14:textId="77777777" w:rsidR="007A1F3E" w:rsidRDefault="0005592D" w:rsidP="00BF4045">
            <w:pPr>
              <w:pStyle w:val="TableText"/>
            </w:pPr>
            <w:r>
              <w:rPr>
                <w:lang w:val="ru-RU"/>
              </w:rPr>
              <w:t>12</w:t>
            </w:r>
          </w:p>
        </w:tc>
        <w:tc>
          <w:tcPr>
            <w:tcW w:w="0" w:type="auto"/>
          </w:tcPr>
          <w:p w14:paraId="58EE7BE5" w14:textId="77777777" w:rsidR="007A1F3E" w:rsidRDefault="0005592D" w:rsidP="00BF4045">
            <w:pPr>
              <w:pStyle w:val="TableText"/>
            </w:pPr>
            <w:r>
              <w:rPr>
                <w:lang w:val="ru-RU"/>
              </w:rPr>
              <w:t>+4</w:t>
            </w:r>
          </w:p>
        </w:tc>
        <w:tc>
          <w:tcPr>
            <w:tcW w:w="0" w:type="auto"/>
          </w:tcPr>
          <w:p w14:paraId="5013E186" w14:textId="77777777" w:rsidR="007A1F3E" w:rsidRDefault="0005592D" w:rsidP="00BF4045">
            <w:pPr>
              <w:pStyle w:val="TableText"/>
            </w:pPr>
            <w:r>
              <w:rPr>
                <w:lang w:val="ru-RU"/>
              </w:rPr>
              <w:t>Увеличение характеристик</w:t>
            </w:r>
          </w:p>
        </w:tc>
      </w:tr>
      <w:tr w:rsidR="00382954" w14:paraId="153CD10F" w14:textId="77777777" w:rsidTr="007A1F3E">
        <w:tc>
          <w:tcPr>
            <w:tcW w:w="0" w:type="auto"/>
          </w:tcPr>
          <w:p w14:paraId="44DC0239" w14:textId="77777777" w:rsidR="007A1F3E" w:rsidRDefault="0005592D" w:rsidP="00BF4045">
            <w:pPr>
              <w:pStyle w:val="TableText"/>
            </w:pPr>
            <w:r>
              <w:rPr>
                <w:lang w:val="ru-RU"/>
              </w:rPr>
              <w:t>13</w:t>
            </w:r>
          </w:p>
        </w:tc>
        <w:tc>
          <w:tcPr>
            <w:tcW w:w="0" w:type="auto"/>
          </w:tcPr>
          <w:p w14:paraId="474E1208" w14:textId="77777777" w:rsidR="007A1F3E" w:rsidRDefault="0005592D" w:rsidP="00BF4045">
            <w:pPr>
              <w:pStyle w:val="TableText"/>
            </w:pPr>
            <w:r>
              <w:rPr>
                <w:lang w:val="ru-RU"/>
              </w:rPr>
              <w:t>+5</w:t>
            </w:r>
          </w:p>
        </w:tc>
        <w:tc>
          <w:tcPr>
            <w:tcW w:w="0" w:type="auto"/>
          </w:tcPr>
          <w:p w14:paraId="1916A822" w14:textId="77777777" w:rsidR="007A1F3E" w:rsidRDefault="0005592D" w:rsidP="00BF4045">
            <w:pPr>
              <w:pStyle w:val="TableText"/>
            </w:pPr>
            <w:r>
              <w:rPr>
                <w:lang w:val="ru-RU"/>
              </w:rPr>
              <w:t>Неукротимый (два использования)</w:t>
            </w:r>
          </w:p>
        </w:tc>
      </w:tr>
      <w:tr w:rsidR="00382954" w14:paraId="3F786A20" w14:textId="77777777" w:rsidTr="007A1F3E">
        <w:tc>
          <w:tcPr>
            <w:tcW w:w="0" w:type="auto"/>
          </w:tcPr>
          <w:p w14:paraId="592CE279" w14:textId="77777777" w:rsidR="007A1F3E" w:rsidRDefault="0005592D" w:rsidP="00BF4045">
            <w:pPr>
              <w:pStyle w:val="TableText"/>
            </w:pPr>
            <w:r>
              <w:rPr>
                <w:lang w:val="ru-RU"/>
              </w:rPr>
              <w:t>14</w:t>
            </w:r>
          </w:p>
        </w:tc>
        <w:tc>
          <w:tcPr>
            <w:tcW w:w="0" w:type="auto"/>
          </w:tcPr>
          <w:p w14:paraId="29F91460" w14:textId="77777777" w:rsidR="007A1F3E" w:rsidRDefault="0005592D" w:rsidP="00BF4045">
            <w:pPr>
              <w:pStyle w:val="TableText"/>
            </w:pPr>
            <w:r>
              <w:rPr>
                <w:lang w:val="ru-RU"/>
              </w:rPr>
              <w:t>+5</w:t>
            </w:r>
          </w:p>
        </w:tc>
        <w:tc>
          <w:tcPr>
            <w:tcW w:w="0" w:type="auto"/>
          </w:tcPr>
          <w:p w14:paraId="538F673D" w14:textId="77777777" w:rsidR="007A1F3E" w:rsidRDefault="0005592D" w:rsidP="00BF4045">
            <w:pPr>
              <w:pStyle w:val="TableText"/>
            </w:pPr>
            <w:r>
              <w:rPr>
                <w:lang w:val="ru-RU"/>
              </w:rPr>
              <w:t>Увеличение характеристик</w:t>
            </w:r>
          </w:p>
        </w:tc>
      </w:tr>
      <w:tr w:rsidR="00382954" w14:paraId="674DA63B" w14:textId="77777777" w:rsidTr="007A1F3E">
        <w:tc>
          <w:tcPr>
            <w:tcW w:w="0" w:type="auto"/>
          </w:tcPr>
          <w:p w14:paraId="098C14BC" w14:textId="77777777" w:rsidR="007A1F3E" w:rsidRDefault="0005592D" w:rsidP="00BF4045">
            <w:pPr>
              <w:pStyle w:val="TableText"/>
            </w:pPr>
            <w:r>
              <w:rPr>
                <w:lang w:val="ru-RU"/>
              </w:rPr>
              <w:t>15</w:t>
            </w:r>
          </w:p>
        </w:tc>
        <w:tc>
          <w:tcPr>
            <w:tcW w:w="0" w:type="auto"/>
          </w:tcPr>
          <w:p w14:paraId="5E04323B" w14:textId="77777777" w:rsidR="007A1F3E" w:rsidRDefault="0005592D" w:rsidP="00BF4045">
            <w:pPr>
              <w:pStyle w:val="TableText"/>
            </w:pPr>
            <w:r>
              <w:rPr>
                <w:lang w:val="ru-RU"/>
              </w:rPr>
              <w:t>+5</w:t>
            </w:r>
          </w:p>
        </w:tc>
        <w:tc>
          <w:tcPr>
            <w:tcW w:w="0" w:type="auto"/>
          </w:tcPr>
          <w:p w14:paraId="6207FBA4" w14:textId="77777777" w:rsidR="007A1F3E" w:rsidRDefault="0005592D" w:rsidP="00BF4045">
            <w:pPr>
              <w:pStyle w:val="TableText"/>
            </w:pPr>
            <w:r>
              <w:rPr>
                <w:lang w:val="ru-RU"/>
              </w:rPr>
              <w:t>Особенность воинского архетипа</w:t>
            </w:r>
          </w:p>
        </w:tc>
      </w:tr>
      <w:tr w:rsidR="00382954" w14:paraId="5FCE4477" w14:textId="77777777" w:rsidTr="007A1F3E">
        <w:tc>
          <w:tcPr>
            <w:tcW w:w="0" w:type="auto"/>
          </w:tcPr>
          <w:p w14:paraId="28EF159A" w14:textId="77777777" w:rsidR="007A1F3E" w:rsidRDefault="0005592D" w:rsidP="00BF4045">
            <w:pPr>
              <w:pStyle w:val="TableText"/>
            </w:pPr>
            <w:r>
              <w:rPr>
                <w:lang w:val="ru-RU"/>
              </w:rPr>
              <w:t>16</w:t>
            </w:r>
          </w:p>
        </w:tc>
        <w:tc>
          <w:tcPr>
            <w:tcW w:w="0" w:type="auto"/>
          </w:tcPr>
          <w:p w14:paraId="771C8B8F" w14:textId="77777777" w:rsidR="007A1F3E" w:rsidRDefault="0005592D" w:rsidP="00BF4045">
            <w:pPr>
              <w:pStyle w:val="TableText"/>
            </w:pPr>
            <w:r>
              <w:rPr>
                <w:lang w:val="ru-RU"/>
              </w:rPr>
              <w:t>+5</w:t>
            </w:r>
          </w:p>
        </w:tc>
        <w:tc>
          <w:tcPr>
            <w:tcW w:w="0" w:type="auto"/>
          </w:tcPr>
          <w:p w14:paraId="1D22EC41" w14:textId="77777777" w:rsidR="007A1F3E" w:rsidRDefault="0005592D" w:rsidP="00BF4045">
            <w:pPr>
              <w:pStyle w:val="TableText"/>
            </w:pPr>
            <w:r>
              <w:rPr>
                <w:lang w:val="ru-RU"/>
              </w:rPr>
              <w:t>Увеличение характеристик</w:t>
            </w:r>
          </w:p>
        </w:tc>
      </w:tr>
      <w:tr w:rsidR="00382954" w:rsidRPr="00770604" w14:paraId="3631DA9A" w14:textId="77777777" w:rsidTr="007A1F3E">
        <w:tc>
          <w:tcPr>
            <w:tcW w:w="0" w:type="auto"/>
          </w:tcPr>
          <w:p w14:paraId="072574AE" w14:textId="77777777" w:rsidR="007A1F3E" w:rsidRDefault="0005592D" w:rsidP="00BF4045">
            <w:pPr>
              <w:pStyle w:val="TableText"/>
            </w:pPr>
            <w:r>
              <w:rPr>
                <w:lang w:val="ru-RU"/>
              </w:rPr>
              <w:t>17</w:t>
            </w:r>
          </w:p>
        </w:tc>
        <w:tc>
          <w:tcPr>
            <w:tcW w:w="0" w:type="auto"/>
          </w:tcPr>
          <w:p w14:paraId="42F9FCD2" w14:textId="77777777" w:rsidR="007A1F3E" w:rsidRDefault="0005592D" w:rsidP="00BF4045">
            <w:pPr>
              <w:pStyle w:val="TableText"/>
            </w:pPr>
            <w:r>
              <w:rPr>
                <w:lang w:val="ru-RU"/>
              </w:rPr>
              <w:t>+6</w:t>
            </w:r>
          </w:p>
        </w:tc>
        <w:tc>
          <w:tcPr>
            <w:tcW w:w="0" w:type="auto"/>
          </w:tcPr>
          <w:p w14:paraId="0B64D451" w14:textId="1805C20B" w:rsidR="007A1F3E" w:rsidRPr="007A1F3E" w:rsidRDefault="0005592D" w:rsidP="00BF4045">
            <w:pPr>
              <w:pStyle w:val="TableText"/>
              <w:rPr>
                <w:lang w:val="ru-RU"/>
                <w:rPrChange w:id="339" w:author="Konstantin Malyutin" w:date="2021-02-01T15:36:00Z">
                  <w:rPr/>
                </w:rPrChange>
              </w:rPr>
            </w:pPr>
            <w:r>
              <w:rPr>
                <w:lang w:val="ru-RU"/>
              </w:rPr>
              <w:t>Всплеск действий (два использования), Неукротимый</w:t>
            </w:r>
            <w:ins w:id="340" w:author="Konstantin Malyutin" w:date="2021-03-01T10:56:00Z">
              <w:r w:rsidR="00D31BA9">
                <w:rPr>
                  <w:lang w:val="ru-RU"/>
                </w:rPr>
                <w:t xml:space="preserve"> </w:t>
              </w:r>
            </w:ins>
            <w:r>
              <w:rPr>
                <w:lang w:val="ru-RU"/>
              </w:rPr>
              <w:t>(три использования)</w:t>
            </w:r>
          </w:p>
        </w:tc>
      </w:tr>
      <w:tr w:rsidR="00382954" w14:paraId="4BF798D0" w14:textId="77777777" w:rsidTr="007A1F3E">
        <w:tc>
          <w:tcPr>
            <w:tcW w:w="0" w:type="auto"/>
          </w:tcPr>
          <w:p w14:paraId="319C221C" w14:textId="77777777" w:rsidR="007A1F3E" w:rsidRDefault="0005592D" w:rsidP="00BF4045">
            <w:pPr>
              <w:pStyle w:val="TableText"/>
            </w:pPr>
            <w:r>
              <w:rPr>
                <w:lang w:val="ru-RU"/>
              </w:rPr>
              <w:t>18</w:t>
            </w:r>
          </w:p>
        </w:tc>
        <w:tc>
          <w:tcPr>
            <w:tcW w:w="0" w:type="auto"/>
          </w:tcPr>
          <w:p w14:paraId="4DD54FAF" w14:textId="77777777" w:rsidR="007A1F3E" w:rsidRDefault="0005592D" w:rsidP="00BF4045">
            <w:pPr>
              <w:pStyle w:val="TableText"/>
            </w:pPr>
            <w:r>
              <w:rPr>
                <w:lang w:val="ru-RU"/>
              </w:rPr>
              <w:t>+6</w:t>
            </w:r>
          </w:p>
        </w:tc>
        <w:tc>
          <w:tcPr>
            <w:tcW w:w="0" w:type="auto"/>
          </w:tcPr>
          <w:p w14:paraId="0B5EB94E" w14:textId="77777777" w:rsidR="007A1F3E" w:rsidRDefault="0005592D" w:rsidP="00BF4045">
            <w:pPr>
              <w:pStyle w:val="TableText"/>
            </w:pPr>
            <w:r>
              <w:rPr>
                <w:lang w:val="ru-RU"/>
              </w:rPr>
              <w:t>Особенность воинского архетипа</w:t>
            </w:r>
          </w:p>
        </w:tc>
      </w:tr>
      <w:tr w:rsidR="00382954" w14:paraId="45F6A062" w14:textId="77777777" w:rsidTr="007A1F3E">
        <w:tc>
          <w:tcPr>
            <w:tcW w:w="0" w:type="auto"/>
          </w:tcPr>
          <w:p w14:paraId="74AE353B" w14:textId="77777777" w:rsidR="007A1F3E" w:rsidRDefault="0005592D" w:rsidP="00BF4045">
            <w:pPr>
              <w:pStyle w:val="TableText"/>
            </w:pPr>
            <w:r>
              <w:rPr>
                <w:lang w:val="ru-RU"/>
              </w:rPr>
              <w:t>19</w:t>
            </w:r>
          </w:p>
        </w:tc>
        <w:tc>
          <w:tcPr>
            <w:tcW w:w="0" w:type="auto"/>
          </w:tcPr>
          <w:p w14:paraId="5A3D182F" w14:textId="77777777" w:rsidR="007A1F3E" w:rsidRDefault="0005592D" w:rsidP="00BF4045">
            <w:pPr>
              <w:pStyle w:val="TableText"/>
            </w:pPr>
            <w:r>
              <w:rPr>
                <w:lang w:val="ru-RU"/>
              </w:rPr>
              <w:t>+6</w:t>
            </w:r>
          </w:p>
        </w:tc>
        <w:tc>
          <w:tcPr>
            <w:tcW w:w="0" w:type="auto"/>
          </w:tcPr>
          <w:p w14:paraId="74D5B7BC" w14:textId="77777777" w:rsidR="007A1F3E" w:rsidRDefault="0005592D" w:rsidP="00BF4045">
            <w:pPr>
              <w:pStyle w:val="TableText"/>
            </w:pPr>
            <w:r>
              <w:rPr>
                <w:lang w:val="ru-RU"/>
              </w:rPr>
              <w:t>Увеличение характеристик</w:t>
            </w:r>
          </w:p>
        </w:tc>
      </w:tr>
      <w:tr w:rsidR="00382954" w14:paraId="3667A225" w14:textId="77777777" w:rsidTr="007A1F3E">
        <w:tc>
          <w:tcPr>
            <w:tcW w:w="0" w:type="auto"/>
          </w:tcPr>
          <w:p w14:paraId="21739776" w14:textId="77777777" w:rsidR="007A1F3E" w:rsidRDefault="0005592D" w:rsidP="00BF4045">
            <w:pPr>
              <w:pStyle w:val="TableText"/>
            </w:pPr>
            <w:r>
              <w:rPr>
                <w:lang w:val="ru-RU"/>
              </w:rPr>
              <w:t>20</w:t>
            </w:r>
          </w:p>
        </w:tc>
        <w:tc>
          <w:tcPr>
            <w:tcW w:w="0" w:type="auto"/>
          </w:tcPr>
          <w:p w14:paraId="6A8644C2" w14:textId="77777777" w:rsidR="007A1F3E" w:rsidRDefault="0005592D" w:rsidP="00BF4045">
            <w:pPr>
              <w:pStyle w:val="TableText"/>
            </w:pPr>
            <w:r>
              <w:rPr>
                <w:lang w:val="ru-RU"/>
              </w:rPr>
              <w:t>+6</w:t>
            </w:r>
          </w:p>
        </w:tc>
        <w:tc>
          <w:tcPr>
            <w:tcW w:w="0" w:type="auto"/>
          </w:tcPr>
          <w:p w14:paraId="3C08BDD7" w14:textId="77777777" w:rsidR="007A1F3E" w:rsidRDefault="0005592D" w:rsidP="00BF4045">
            <w:pPr>
              <w:pStyle w:val="TableText"/>
            </w:pPr>
            <w:r>
              <w:rPr>
                <w:lang w:val="ru-RU"/>
              </w:rPr>
              <w:t>Дополнительная атака (3)</w:t>
            </w:r>
          </w:p>
        </w:tc>
      </w:tr>
    </w:tbl>
    <w:p w14:paraId="40C43265" w14:textId="77777777" w:rsidR="007A1F3E" w:rsidRDefault="0005592D" w:rsidP="005D7E17">
      <w:pPr>
        <w:pStyle w:val="Heading4ToC"/>
      </w:pPr>
      <w:bookmarkStart w:id="341" w:name="fighting-style"/>
      <w:r>
        <w:rPr>
          <w:lang w:val="ru-RU"/>
        </w:rPr>
        <w:t xml:space="preserve"> Боевой стиль </w:t>
      </w:r>
      <w:bookmarkEnd w:id="341"/>
    </w:p>
    <w:p w14:paraId="41CE1513" w14:textId="77777777" w:rsidR="007A1F3E" w:rsidRPr="007A1F3E" w:rsidRDefault="0005592D" w:rsidP="003D1BBA">
      <w:pPr>
        <w:pStyle w:val="BasicTextParagraph1"/>
        <w:rPr>
          <w:lang w:val="ru-RU"/>
          <w:rPrChange w:id="342" w:author="Konstantin Malyutin" w:date="2021-02-01T15:36:00Z">
            <w:rPr/>
          </w:rPrChange>
        </w:rPr>
      </w:pPr>
      <w:r>
        <w:rPr>
          <w:lang w:val="ru-RU"/>
        </w:rPr>
        <w:t>Вы выбираете боевой стиль, соответствующий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ещё один стиль.</w:t>
      </w:r>
    </w:p>
    <w:p w14:paraId="1A0B3F37" w14:textId="07CB32BE" w:rsidR="007A1F3E" w:rsidRPr="007A1F3E" w:rsidRDefault="0005592D" w:rsidP="00782F8B">
      <w:pPr>
        <w:pStyle w:val="Heading5ToC"/>
        <w:rPr>
          <w:lang w:val="ru-RU"/>
          <w:rPrChange w:id="343" w:author="Konstantin Malyutin" w:date="2021-02-01T15:36:00Z">
            <w:rPr/>
          </w:rPrChange>
        </w:rPr>
      </w:pPr>
      <w:bookmarkStart w:id="344" w:name="archery"/>
      <w:r>
        <w:rPr>
          <w:lang w:val="ru-RU"/>
        </w:rPr>
        <w:t>Стрельба из лука</w:t>
      </w:r>
      <w:bookmarkEnd w:id="344"/>
    </w:p>
    <w:p w14:paraId="3C84D522" w14:textId="77777777" w:rsidR="007A1F3E" w:rsidRPr="007A1F3E" w:rsidRDefault="0005592D" w:rsidP="003D1BBA">
      <w:pPr>
        <w:pStyle w:val="BasicTextParagraph1"/>
        <w:rPr>
          <w:lang w:val="ru-RU"/>
          <w:rPrChange w:id="345" w:author="Konstantin Malyutin" w:date="2021-02-01T15:36:00Z">
            <w:rPr/>
          </w:rPrChange>
        </w:rPr>
      </w:pPr>
      <w:r>
        <w:rPr>
          <w:lang w:val="ru-RU"/>
        </w:rPr>
        <w:t>Вы получаете бонус +2 к броску атаки при использовании дальнобойного оружия.</w:t>
      </w:r>
      <w:del w:id="346" w:author="Konstantin Malyutin" w:date="2021-03-01T10:56:00Z">
        <w:r w:rsidDel="00D31BA9">
          <w:rPr>
            <w:lang w:val="ru-RU"/>
          </w:rPr>
          <w:delText>.</w:delText>
        </w:r>
      </w:del>
    </w:p>
    <w:p w14:paraId="4EF13D03" w14:textId="048ECBA9" w:rsidR="007A1F3E" w:rsidRPr="007A1F3E" w:rsidRDefault="0005592D" w:rsidP="00782F8B">
      <w:pPr>
        <w:pStyle w:val="Heading5ToC"/>
        <w:rPr>
          <w:lang w:val="ru-RU"/>
          <w:rPrChange w:id="347" w:author="Konstantin Malyutin" w:date="2021-02-01T15:36:00Z">
            <w:rPr/>
          </w:rPrChange>
        </w:rPr>
      </w:pPr>
      <w:bookmarkStart w:id="348" w:name="defense"/>
      <w:r>
        <w:rPr>
          <w:lang w:val="ru-RU"/>
        </w:rPr>
        <w:t>Оборона</w:t>
      </w:r>
      <w:bookmarkEnd w:id="348"/>
    </w:p>
    <w:p w14:paraId="17BE76C2" w14:textId="77777777" w:rsidR="007A1F3E" w:rsidRPr="007A1F3E" w:rsidRDefault="0005592D" w:rsidP="003D1BBA">
      <w:pPr>
        <w:pStyle w:val="BasicTextParagraph1"/>
        <w:rPr>
          <w:lang w:val="ru-RU"/>
          <w:rPrChange w:id="349" w:author="Konstantin Malyutin" w:date="2021-02-01T15:36:00Z">
            <w:rPr/>
          </w:rPrChange>
        </w:rPr>
      </w:pPr>
      <w:r>
        <w:rPr>
          <w:lang w:val="ru-RU"/>
        </w:rPr>
        <w:t>Пока вы носите доспехи, вы получаете бонус +1 к УЗ.</w:t>
      </w:r>
    </w:p>
    <w:p w14:paraId="00DE9BB7" w14:textId="5A4071F3" w:rsidR="007A1F3E" w:rsidRPr="007A1F3E" w:rsidRDefault="0005592D" w:rsidP="00782F8B">
      <w:pPr>
        <w:pStyle w:val="Heading5ToC"/>
        <w:rPr>
          <w:lang w:val="ru-RU"/>
          <w:rPrChange w:id="350" w:author="Konstantin Malyutin" w:date="2021-02-01T15:36:00Z">
            <w:rPr/>
          </w:rPrChange>
        </w:rPr>
      </w:pPr>
      <w:bookmarkStart w:id="351" w:name="dueling"/>
      <w:r>
        <w:rPr>
          <w:lang w:val="ru-RU"/>
        </w:rPr>
        <w:t>Дуэлянт</w:t>
      </w:r>
      <w:bookmarkEnd w:id="351"/>
    </w:p>
    <w:p w14:paraId="77086789" w14:textId="77777777" w:rsidR="007A1F3E" w:rsidRPr="007A1F3E" w:rsidRDefault="0005592D" w:rsidP="003D1BBA">
      <w:pPr>
        <w:pStyle w:val="BasicTextParagraph1"/>
        <w:rPr>
          <w:lang w:val="ru-RU"/>
          <w:rPrChange w:id="352" w:author="Konstantin Malyutin" w:date="2021-02-01T15:36:00Z">
            <w:rPr/>
          </w:rPrChange>
        </w:rPr>
      </w:pPr>
      <w:r>
        <w:rPr>
          <w:lang w:val="ru-RU"/>
        </w:rPr>
        <w:t>Пока вы держите оружие ближнего боя в одной руке и не используете другое оружие, вы получаете бонус +2 к броскам урона этим оружием.</w:t>
      </w:r>
    </w:p>
    <w:p w14:paraId="1878EB7C" w14:textId="099A86E7" w:rsidR="007A1F3E" w:rsidRPr="007A1F3E" w:rsidRDefault="0005592D" w:rsidP="00782F8B">
      <w:pPr>
        <w:pStyle w:val="Heading5ToC"/>
        <w:rPr>
          <w:lang w:val="ru-RU"/>
          <w:rPrChange w:id="353" w:author="Konstantin Malyutin" w:date="2021-02-01T15:36:00Z">
            <w:rPr/>
          </w:rPrChange>
        </w:rPr>
      </w:pPr>
      <w:bookmarkStart w:id="354" w:name="great-weapon-fighting"/>
      <w:r>
        <w:rPr>
          <w:lang w:val="ru-RU"/>
        </w:rPr>
        <w:t xml:space="preserve"> Сражение большим оружием</w:t>
      </w:r>
      <w:bookmarkEnd w:id="354"/>
    </w:p>
    <w:p w14:paraId="71EEA4AC" w14:textId="77777777" w:rsidR="007A1F3E" w:rsidRPr="007A1F3E" w:rsidRDefault="0005592D" w:rsidP="003D1BBA">
      <w:pPr>
        <w:pStyle w:val="BasicTextParagraph1"/>
        <w:rPr>
          <w:lang w:val="ru-RU"/>
          <w:rPrChange w:id="355" w:author="Konstantin Malyutin" w:date="2021-02-01T15:36:00Z">
            <w:rPr/>
          </w:rPrChange>
        </w:rPr>
      </w:pPr>
      <w:r>
        <w:rPr>
          <w:lang w:val="ru-RU"/>
        </w:rPr>
        <w:t>Если у вас выпало «1» или «2» на кости урона оружия при атаке, которую вы совершали оружием ближнего боя, удерживая его двумя руками, то вы можете перебросить эту кость, и должны использовать новый результат, даже если снова выпало «1» или «2». Чтобы воспользоваться этим преимуществом, ваше оружие должно иметь свойство «двуручное» или «универсальное».</w:t>
      </w:r>
    </w:p>
    <w:p w14:paraId="6B305643" w14:textId="1A42BA91" w:rsidR="007A1F3E" w:rsidRPr="007A1F3E" w:rsidRDefault="0005592D" w:rsidP="00782F8B">
      <w:pPr>
        <w:pStyle w:val="Heading5ToC"/>
        <w:rPr>
          <w:lang w:val="ru-RU"/>
          <w:rPrChange w:id="356" w:author="Konstantin Malyutin" w:date="2021-02-01T15:36:00Z">
            <w:rPr/>
          </w:rPrChange>
        </w:rPr>
      </w:pPr>
      <w:bookmarkStart w:id="357" w:name="protection"/>
      <w:r>
        <w:rPr>
          <w:lang w:val="ru-RU"/>
        </w:rPr>
        <w:lastRenderedPageBreak/>
        <w:t>Защита</w:t>
      </w:r>
      <w:bookmarkEnd w:id="357"/>
    </w:p>
    <w:p w14:paraId="386A4B3E" w14:textId="77777777" w:rsidR="007A1F3E" w:rsidRPr="007A1F3E" w:rsidRDefault="0005592D" w:rsidP="003D1BBA">
      <w:pPr>
        <w:pStyle w:val="BasicTextParagraph1"/>
        <w:rPr>
          <w:lang w:val="ru-RU"/>
          <w:rPrChange w:id="358" w:author="Konstantin Malyutin" w:date="2021-02-01T15:36:00Z">
            <w:rPr/>
          </w:rPrChange>
        </w:rPr>
      </w:pPr>
      <w:r>
        <w:rPr>
          <w:lang w:val="ru-RU"/>
        </w:rPr>
        <w:t>Если существо, которое вы видите, атакует не вас, а другое существо, находящееся в пределах 5 футов от вас, вы можете реакцией создать помеху его броску атаки.  При этом вы должны использовать щит.</w:t>
      </w:r>
    </w:p>
    <w:p w14:paraId="60D54996" w14:textId="6B317BB2" w:rsidR="007A1F3E" w:rsidRPr="007A1F3E" w:rsidRDefault="0005592D" w:rsidP="00782F8B">
      <w:pPr>
        <w:pStyle w:val="Heading5ToC"/>
        <w:rPr>
          <w:lang w:val="ru-RU"/>
          <w:rPrChange w:id="359" w:author="Konstantin Malyutin" w:date="2021-02-01T15:36:00Z">
            <w:rPr/>
          </w:rPrChange>
        </w:rPr>
      </w:pPr>
      <w:bookmarkStart w:id="360" w:name="two-weapon-fighting"/>
      <w:r>
        <w:rPr>
          <w:lang w:val="ru-RU"/>
        </w:rPr>
        <w:t xml:space="preserve"> Сражение двумя оружиями</w:t>
      </w:r>
      <w:bookmarkEnd w:id="360"/>
    </w:p>
    <w:p w14:paraId="7174E4F1" w14:textId="77777777" w:rsidR="007A1F3E" w:rsidRPr="007A1F3E" w:rsidRDefault="0005592D" w:rsidP="003D1BBA">
      <w:pPr>
        <w:pStyle w:val="BasicTextParagraph1"/>
        <w:rPr>
          <w:lang w:val="ru-RU"/>
          <w:rPrChange w:id="361" w:author="Konstantin Malyutin" w:date="2021-02-01T15:36:00Z">
            <w:rPr/>
          </w:rPrChange>
        </w:rPr>
      </w:pPr>
      <w:r>
        <w:rPr>
          <w:lang w:val="ru-RU"/>
        </w:rPr>
        <w:t>Если вы сражаетесь двумя оружиями, вы можете добавить модификатор характеристики к урону от второй атаки.</w:t>
      </w:r>
    </w:p>
    <w:p w14:paraId="2C7FEF82" w14:textId="514FAE94" w:rsidR="007A1F3E" w:rsidRPr="007A1F3E" w:rsidRDefault="0005592D" w:rsidP="005D7E17">
      <w:pPr>
        <w:pStyle w:val="Heading4ToC"/>
        <w:rPr>
          <w:lang w:val="ru-RU"/>
          <w:rPrChange w:id="362" w:author="Konstantin Malyutin" w:date="2021-02-01T15:36:00Z">
            <w:rPr/>
          </w:rPrChange>
        </w:rPr>
      </w:pPr>
      <w:bookmarkStart w:id="363" w:name="second-wind"/>
      <w:r>
        <w:rPr>
          <w:lang w:val="ru-RU"/>
        </w:rPr>
        <w:t xml:space="preserve"> Второе дыхание</w:t>
      </w:r>
      <w:bookmarkEnd w:id="363"/>
    </w:p>
    <w:p w14:paraId="43140EBD" w14:textId="77777777" w:rsidR="007A1F3E" w:rsidRPr="007A1F3E" w:rsidRDefault="0005592D" w:rsidP="003D1BBA">
      <w:pPr>
        <w:pStyle w:val="BasicTextParagraph1"/>
        <w:rPr>
          <w:lang w:val="ru-RU"/>
          <w:rPrChange w:id="364" w:author="Konstantin Malyutin" w:date="2021-02-01T15:36:00Z">
            <w:rPr/>
          </w:rPrChange>
        </w:rPr>
      </w:pPr>
      <w:r>
        <w:rPr>
          <w:lang w:val="ru-RU"/>
        </w:rPr>
        <w:t>У вас есть ограниченный запас выносливости, который вы можете использовать, чтобы защитить себя от вреда. В свой ход вы можете бонусным действием восстановить хиты в размере 1к10 + ваш уровень воина. Использовав это умение, вы должны завершить короткий либо длинный отдых, чтобы получить возможность использовать его снова.</w:t>
      </w:r>
    </w:p>
    <w:p w14:paraId="7386518F" w14:textId="54050D90" w:rsidR="007A1F3E" w:rsidRPr="007A1F3E" w:rsidRDefault="0005592D" w:rsidP="005D7E17">
      <w:pPr>
        <w:pStyle w:val="Heading4ToC"/>
        <w:rPr>
          <w:lang w:val="ru-RU"/>
          <w:rPrChange w:id="365" w:author="Konstantin Malyutin" w:date="2021-02-01T15:36:00Z">
            <w:rPr/>
          </w:rPrChange>
        </w:rPr>
      </w:pPr>
      <w:bookmarkStart w:id="366" w:name="action-surge"/>
      <w:r>
        <w:rPr>
          <w:lang w:val="ru-RU"/>
        </w:rPr>
        <w:t xml:space="preserve"> Всплеск действий</w:t>
      </w:r>
      <w:bookmarkEnd w:id="366"/>
    </w:p>
    <w:p w14:paraId="02F3C02E" w14:textId="77777777" w:rsidR="007A1F3E" w:rsidRPr="007A1F3E" w:rsidRDefault="0005592D" w:rsidP="003D1BBA">
      <w:pPr>
        <w:pStyle w:val="BasicTextParagraph1"/>
        <w:rPr>
          <w:lang w:val="ru-RU"/>
          <w:rPrChange w:id="367" w:author="Konstantin Malyutin" w:date="2021-02-01T15:36:00Z">
            <w:rPr/>
          </w:rPrChange>
        </w:rPr>
      </w:pPr>
      <w:r>
        <w:rPr>
          <w:lang w:val="ru-RU"/>
        </w:rPr>
        <w:t>Начиная со 2 уровня вы получаете возможность на мгновение преодолеть обычные возможности. На своем ходу вы можете дополнительно совершить еще одно действие - помимо стандартного действия и возможного бонусного действия.</w:t>
      </w:r>
    </w:p>
    <w:p w14:paraId="5C206778" w14:textId="77777777" w:rsidR="007A1F3E" w:rsidRPr="007A1F3E" w:rsidRDefault="0005592D" w:rsidP="003D1BBA">
      <w:pPr>
        <w:pStyle w:val="BasicTextParagraph2"/>
        <w:rPr>
          <w:lang w:val="ru-RU"/>
          <w:rPrChange w:id="368" w:author="Konstantin Malyutin" w:date="2021-02-01T15:36:00Z">
            <w:rPr/>
          </w:rPrChange>
        </w:rPr>
      </w:pPr>
      <w:r>
        <w:rPr>
          <w:lang w:val="ru-RU"/>
        </w:rPr>
        <w:t>Использовав это умение, вы должны завершить короткий либо длинный отдых, чтобы получить возможность использовать его снова. Начиная с 17 уровня вы можете использовать это умение дважды, прежде чем вам понадобится отдых, но в течение одного хода его всё равно можно использовать лишь один раз.</w:t>
      </w:r>
    </w:p>
    <w:p w14:paraId="622E60BA" w14:textId="6A9856A0" w:rsidR="007A1F3E" w:rsidRPr="007A1F3E" w:rsidRDefault="0005592D" w:rsidP="005D7E17">
      <w:pPr>
        <w:pStyle w:val="Heading4ToC"/>
        <w:rPr>
          <w:lang w:val="ru-RU"/>
          <w:rPrChange w:id="369" w:author="Konstantin Malyutin" w:date="2021-02-01T15:36:00Z">
            <w:rPr/>
          </w:rPrChange>
        </w:rPr>
      </w:pPr>
      <w:bookmarkStart w:id="370" w:name="martial-archetype"/>
      <w:r>
        <w:rPr>
          <w:lang w:val="ru-RU"/>
        </w:rPr>
        <w:t>Воинский архетип</w:t>
      </w:r>
      <w:bookmarkEnd w:id="370"/>
    </w:p>
    <w:p w14:paraId="2841B343" w14:textId="77777777" w:rsidR="007A1F3E" w:rsidRPr="007A1F3E" w:rsidRDefault="0005592D" w:rsidP="003D1BBA">
      <w:pPr>
        <w:pStyle w:val="BasicTextParagraph1"/>
        <w:rPr>
          <w:lang w:val="ru-RU"/>
          <w:rPrChange w:id="371" w:author="Konstantin Malyutin" w:date="2021-02-01T15:36:00Z">
            <w:rPr/>
          </w:rPrChange>
        </w:rPr>
      </w:pPr>
      <w:r>
        <w:rPr>
          <w:lang w:val="ru-RU"/>
        </w:rPr>
        <w:t>На 3 уровне вы выбираете архетип, отражающий предпочитаемые вами стиль и технику. Выберите Воителя, Мастера Сражений или Рыцаря Заклинателя, чьи особенности подробно описаны в конце описания класса. Выбранный вами архетип предоставляет умения на 3, 7, 10, 15 и 18 уровнях.</w:t>
      </w:r>
    </w:p>
    <w:p w14:paraId="7B86D632" w14:textId="49FB39DF" w:rsidR="007A1F3E" w:rsidRPr="007A1F3E" w:rsidRDefault="0005592D" w:rsidP="005D7E17">
      <w:pPr>
        <w:pStyle w:val="Heading4ToC"/>
        <w:rPr>
          <w:lang w:val="ru-RU"/>
          <w:rPrChange w:id="372" w:author="Konstantin Malyutin" w:date="2021-02-01T15:36:00Z">
            <w:rPr/>
          </w:rPrChange>
        </w:rPr>
      </w:pPr>
      <w:bookmarkStart w:id="373" w:name="ability-score-improvement-4"/>
      <w:r>
        <w:rPr>
          <w:lang w:val="ru-RU"/>
        </w:rPr>
        <w:t>Увеличение характеристик</w:t>
      </w:r>
      <w:bookmarkEnd w:id="373"/>
    </w:p>
    <w:p w14:paraId="7ED43997" w14:textId="5EB9067D" w:rsidR="007A1F3E" w:rsidRPr="007A1F3E" w:rsidRDefault="0005592D" w:rsidP="003D1BBA">
      <w:pPr>
        <w:pStyle w:val="BasicTextParagraph1"/>
        <w:rPr>
          <w:lang w:val="ru-RU"/>
          <w:rPrChange w:id="374" w:author="Konstantin Malyutin" w:date="2021-02-01T15:36:00Z">
            <w:rPr/>
          </w:rPrChange>
        </w:rPr>
      </w:pPr>
      <w:r>
        <w:rPr>
          <w:lang w:val="ru-RU"/>
        </w:rPr>
        <w:t>При достижении 4, потом 6, 8,</w:t>
      </w:r>
      <w:ins w:id="375" w:author="Konstantin Malyutin" w:date="2021-03-01T11:02:00Z">
        <w:r w:rsidR="00D31BA9" w:rsidRPr="00D31BA9">
          <w:rPr>
            <w:lang w:val="ru-RU"/>
            <w:rPrChange w:id="376" w:author="Konstantin Malyutin" w:date="2021-03-01T11:02:00Z">
              <w:rPr/>
            </w:rPrChange>
          </w:rPr>
          <w:t xml:space="preserve"> </w:t>
        </w:r>
      </w:ins>
      <w:r>
        <w:rPr>
          <w:lang w:val="ru-RU"/>
        </w:rPr>
        <w:t>12,</w:t>
      </w:r>
      <w:ins w:id="377" w:author="Konstantin Malyutin" w:date="2021-03-01T11:02:00Z">
        <w:r w:rsidR="00D31BA9" w:rsidRPr="00D31BA9">
          <w:rPr>
            <w:lang w:val="ru-RU"/>
            <w:rPrChange w:id="378" w:author="Konstantin Malyutin" w:date="2021-03-01T11:02:00Z">
              <w:rPr/>
            </w:rPrChange>
          </w:rPr>
          <w:t xml:space="preserve"> </w:t>
        </w:r>
      </w:ins>
      <w:r>
        <w:rPr>
          <w:lang w:val="ru-RU"/>
        </w:rPr>
        <w:t>14,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2EB258C2" w14:textId="340FAF54" w:rsidR="007A1F3E" w:rsidRPr="007A1F3E" w:rsidRDefault="0005592D" w:rsidP="005D7E17">
      <w:pPr>
        <w:pStyle w:val="Heading4ToC"/>
        <w:rPr>
          <w:lang w:val="ru-RU"/>
          <w:rPrChange w:id="379" w:author="Konstantin Malyutin" w:date="2021-02-01T15:36:00Z">
            <w:rPr/>
          </w:rPrChange>
        </w:rPr>
      </w:pPr>
      <w:bookmarkStart w:id="380" w:name="extra-attack-1"/>
      <w:r>
        <w:rPr>
          <w:lang w:val="ru-RU"/>
        </w:rPr>
        <w:t>Дополнительная Атака</w:t>
      </w:r>
      <w:bookmarkEnd w:id="380"/>
    </w:p>
    <w:p w14:paraId="0B03CA8B" w14:textId="77777777" w:rsidR="007A1F3E" w:rsidRPr="007A1F3E" w:rsidRDefault="0005592D" w:rsidP="003D1BBA">
      <w:pPr>
        <w:pStyle w:val="BasicTextParagraph1"/>
        <w:rPr>
          <w:lang w:val="ru-RU"/>
          <w:rPrChange w:id="381" w:author="Konstantin Malyutin" w:date="2021-02-01T15:36:00Z">
            <w:rPr/>
          </w:rPrChange>
        </w:rPr>
      </w:pPr>
      <w:r>
        <w:rPr>
          <w:lang w:val="ru-RU"/>
        </w:rPr>
        <w:t>Начиная с 5 уровня, если вы в свой ход совершаете действие Атака, вы можете совершить две атаки вместо одной.</w:t>
      </w:r>
    </w:p>
    <w:p w14:paraId="2B7DF596" w14:textId="77777777" w:rsidR="007A1F3E" w:rsidRPr="007A1F3E" w:rsidRDefault="0005592D" w:rsidP="003D1BBA">
      <w:pPr>
        <w:pStyle w:val="BasicTextParagraph2"/>
        <w:rPr>
          <w:lang w:val="ru-RU"/>
          <w:rPrChange w:id="382" w:author="Konstantin Malyutin" w:date="2021-02-01T15:36:00Z">
            <w:rPr/>
          </w:rPrChange>
        </w:rPr>
      </w:pPr>
      <w:r>
        <w:rPr>
          <w:lang w:val="ru-RU"/>
        </w:rPr>
        <w:t>Количество атак увеличивается до трёх на 11 уровне этого класса, и до четырёх на 20 уровне.</w:t>
      </w:r>
    </w:p>
    <w:p w14:paraId="1A435316" w14:textId="6320EAEA" w:rsidR="007A1F3E" w:rsidRPr="007A1F3E" w:rsidRDefault="0005592D" w:rsidP="005D7E17">
      <w:pPr>
        <w:pStyle w:val="Heading4ToC"/>
        <w:rPr>
          <w:lang w:val="ru-RU"/>
          <w:rPrChange w:id="383" w:author="Konstantin Malyutin" w:date="2021-02-01T15:36:00Z">
            <w:rPr/>
          </w:rPrChange>
        </w:rPr>
      </w:pPr>
      <w:bookmarkStart w:id="384" w:name="indomitable"/>
      <w:r>
        <w:rPr>
          <w:lang w:val="ru-RU"/>
        </w:rPr>
        <w:t>Неукротимый</w:t>
      </w:r>
      <w:bookmarkEnd w:id="384"/>
    </w:p>
    <w:p w14:paraId="23D7336F" w14:textId="77777777" w:rsidR="007A1F3E" w:rsidRPr="007A1F3E" w:rsidRDefault="0005592D" w:rsidP="003D1BBA">
      <w:pPr>
        <w:pStyle w:val="BasicTextParagraph1"/>
        <w:rPr>
          <w:lang w:val="ru-RU"/>
          <w:rPrChange w:id="385" w:author="Konstantin Malyutin" w:date="2021-02-01T15:36:00Z">
            <w:rPr/>
          </w:rPrChange>
        </w:rPr>
      </w:pPr>
      <w:r>
        <w:rPr>
          <w:lang w:val="ru-RU"/>
        </w:rPr>
        <w:t xml:space="preserve">Начиная с 9-го уровня, вы можете перебросить проваленный спасбросок. Если вы сделаете это, Вы должны использовать новый результат </w:t>
      </w:r>
      <w:del w:id="386" w:author="Konstantin Malyutin" w:date="2021-03-01T11:02:00Z">
        <w:r w:rsidDel="00D31BA9">
          <w:rPr>
            <w:lang w:val="ru-RU"/>
          </w:rPr>
          <w:delText xml:space="preserve"> </w:delText>
        </w:r>
      </w:del>
      <w:r>
        <w:rPr>
          <w:lang w:val="ru-RU"/>
        </w:rPr>
        <w:t>броска и не можете использовать эту способность пока</w:t>
      </w:r>
      <w:del w:id="387" w:author="Konstantin Malyutin" w:date="2021-03-01T11:02:00Z">
        <w:r w:rsidDel="00D31BA9">
          <w:rPr>
            <w:lang w:val="ru-RU"/>
          </w:rPr>
          <w:delText xml:space="preserve"> </w:delText>
        </w:r>
      </w:del>
      <w:r>
        <w:rPr>
          <w:lang w:val="ru-RU"/>
        </w:rPr>
        <w:t xml:space="preserve"> не завершите длинный отдых.</w:t>
      </w:r>
    </w:p>
    <w:p w14:paraId="11DCE4E5" w14:textId="521E82D8" w:rsidR="007A1F3E" w:rsidRPr="007A1F3E" w:rsidRDefault="0005592D" w:rsidP="003D1BBA">
      <w:pPr>
        <w:pStyle w:val="BasicTextParagraph2"/>
        <w:rPr>
          <w:lang w:val="ru-RU"/>
          <w:rPrChange w:id="388" w:author="Konstantin Malyutin" w:date="2021-02-01T15:36:00Z">
            <w:rPr/>
          </w:rPrChange>
        </w:rPr>
      </w:pPr>
      <w:r>
        <w:rPr>
          <w:lang w:val="ru-RU"/>
        </w:rPr>
        <w:t>Вы можете использовать это умение дважды до завершения длинного отд</w:t>
      </w:r>
      <w:ins w:id="389" w:author="Konstantin Malyutin" w:date="2021-03-01T11:03:00Z">
        <w:r w:rsidR="00D31BA9">
          <w:rPr>
            <w:lang w:val="ru-RU"/>
          </w:rPr>
          <w:t>ы</w:t>
        </w:r>
      </w:ins>
      <w:del w:id="390" w:author="Konstantin Malyutin" w:date="2021-03-01T11:02:00Z">
        <w:r w:rsidDel="00D31BA9">
          <w:rPr>
            <w:lang w:val="ru-RU"/>
          </w:rPr>
          <w:delText>і</w:delText>
        </w:r>
      </w:del>
      <w:r>
        <w:rPr>
          <w:lang w:val="ru-RU"/>
        </w:rPr>
        <w:t>ха по достижению 13 уровня, и трижды после достижения 17 уровня</w:t>
      </w:r>
    </w:p>
    <w:p w14:paraId="6245E82D" w14:textId="356A29BD" w:rsidR="007A1F3E" w:rsidRPr="007A1F3E" w:rsidRDefault="0005592D" w:rsidP="005D7E17">
      <w:pPr>
        <w:pStyle w:val="Heading4ToC"/>
        <w:rPr>
          <w:lang w:val="ru-RU"/>
          <w:rPrChange w:id="391" w:author="Konstantin Malyutin" w:date="2021-02-01T15:36:00Z">
            <w:rPr/>
          </w:rPrChange>
        </w:rPr>
      </w:pPr>
      <w:bookmarkStart w:id="392" w:name="martial-archetypes"/>
      <w:r>
        <w:rPr>
          <w:lang w:val="ru-RU"/>
        </w:rPr>
        <w:t>Воинские архетипы</w:t>
      </w:r>
      <w:bookmarkEnd w:id="392"/>
    </w:p>
    <w:p w14:paraId="2EE8EF06" w14:textId="77777777" w:rsidR="007A1F3E" w:rsidRPr="007A1F3E" w:rsidRDefault="0005592D" w:rsidP="003D1BBA">
      <w:pPr>
        <w:pStyle w:val="BasicTextParagraph1"/>
        <w:rPr>
          <w:lang w:val="ru-RU"/>
          <w:rPrChange w:id="393" w:author="Konstantin Malyutin" w:date="2021-02-01T15:36:00Z">
            <w:rPr/>
          </w:rPrChange>
        </w:rPr>
      </w:pPr>
      <w:r>
        <w:rPr>
          <w:lang w:val="ru-RU"/>
        </w:rPr>
        <w:t>Разные воины используют разные подходы для совершенствования своих воинских способностей.  Воинский архетип отражает выбранный вами подход.</w:t>
      </w:r>
    </w:p>
    <w:p w14:paraId="39268981" w14:textId="3AC22AE3" w:rsidR="007A1F3E" w:rsidRPr="007A1F3E" w:rsidRDefault="0005592D" w:rsidP="00782F8B">
      <w:pPr>
        <w:pStyle w:val="Heading5ToC"/>
        <w:rPr>
          <w:lang w:val="ru-RU"/>
          <w:rPrChange w:id="394" w:author="Konstantin Malyutin" w:date="2021-02-01T15:36:00Z">
            <w:rPr/>
          </w:rPrChange>
        </w:rPr>
      </w:pPr>
      <w:bookmarkStart w:id="395" w:name="champion"/>
      <w:r>
        <w:rPr>
          <w:lang w:val="ru-RU"/>
        </w:rPr>
        <w:t>Воитель</w:t>
      </w:r>
      <w:bookmarkEnd w:id="395"/>
    </w:p>
    <w:p w14:paraId="1675E8EA" w14:textId="230CD9E3" w:rsidR="007A1F3E" w:rsidRPr="007A1F3E" w:rsidRDefault="0005592D" w:rsidP="003D1BBA">
      <w:pPr>
        <w:pStyle w:val="BasicTextParagraph1"/>
        <w:rPr>
          <w:lang w:val="ru-RU"/>
          <w:rPrChange w:id="396" w:author="Konstantin Malyutin" w:date="2021-02-01T15:36:00Z">
            <w:rPr/>
          </w:rPrChange>
        </w:rPr>
      </w:pPr>
      <w:r>
        <w:rPr>
          <w:lang w:val="ru-RU"/>
        </w:rPr>
        <w:t xml:space="preserve">Архетипичный </w:t>
      </w:r>
      <w:del w:id="397" w:author="Konstantin Malyutin" w:date="2021-03-01T11:03:00Z">
        <w:r w:rsidDel="00D31BA9">
          <w:rPr>
            <w:lang w:val="ru-RU"/>
          </w:rPr>
          <w:delText xml:space="preserve">чемпион </w:delText>
        </w:r>
      </w:del>
      <w:ins w:id="398" w:author="Konstantin Malyutin" w:date="2021-03-01T11:03:00Z">
        <w:r w:rsidR="00D31BA9">
          <w:rPr>
            <w:lang w:val="ru-RU"/>
          </w:rPr>
          <w:t>Воитель</w:t>
        </w:r>
        <w:r w:rsidR="00D31BA9">
          <w:rPr>
            <w:lang w:val="ru-RU"/>
          </w:rPr>
          <w:t xml:space="preserve"> </w:t>
        </w:r>
      </w:ins>
      <w:r>
        <w:rPr>
          <w:lang w:val="ru-RU"/>
        </w:rPr>
        <w:t>фокусиру</w:t>
      </w:r>
      <w:ins w:id="399" w:author="Konstantin Malyutin" w:date="2021-03-01T11:04:00Z">
        <w:r w:rsidR="00D31BA9">
          <w:rPr>
            <w:lang w:val="ru-RU"/>
          </w:rPr>
          <w:t>е</w:t>
        </w:r>
      </w:ins>
      <w:del w:id="400" w:author="Konstantin Malyutin" w:date="2021-03-01T11:04:00Z">
        <w:r w:rsidDel="00D31BA9">
          <w:rPr>
            <w:lang w:val="ru-RU"/>
          </w:rPr>
          <w:delText>ю</w:delText>
        </w:r>
      </w:del>
      <w:r>
        <w:rPr>
          <w:lang w:val="ru-RU"/>
        </w:rPr>
        <w:t>тся на использовании чистой физической силы, отточенной до смертельного совершенства.  Выбравший для себя архетип Воителя сочетает суровые тренировки с физическим совершенством, позволяющим наносить смертоносные удары.</w:t>
      </w:r>
    </w:p>
    <w:p w14:paraId="447524AF" w14:textId="09838357" w:rsidR="007A1F3E" w:rsidRPr="007A1F3E" w:rsidRDefault="0005592D" w:rsidP="007A1F3E">
      <w:pPr>
        <w:pStyle w:val="6"/>
        <w:rPr>
          <w:lang w:val="ru-RU"/>
          <w:rPrChange w:id="401" w:author="Konstantin Malyutin" w:date="2021-02-01T15:36:00Z">
            <w:rPr/>
          </w:rPrChange>
        </w:rPr>
      </w:pPr>
      <w:bookmarkStart w:id="402" w:name="improved-critical"/>
      <w:r>
        <w:rPr>
          <w:lang w:val="ru-RU"/>
        </w:rPr>
        <w:t xml:space="preserve"> Улучшенные критические попадания</w:t>
      </w:r>
      <w:bookmarkEnd w:id="402"/>
    </w:p>
    <w:p w14:paraId="5D0D38F2" w14:textId="77777777" w:rsidR="007A1F3E" w:rsidRPr="007A1F3E" w:rsidRDefault="0005592D" w:rsidP="003D1BBA">
      <w:pPr>
        <w:pStyle w:val="BasicTextParagraph1"/>
        <w:rPr>
          <w:lang w:val="ru-RU"/>
          <w:rPrChange w:id="403" w:author="Konstantin Malyutin" w:date="2021-02-01T15:36:00Z">
            <w:rPr/>
          </w:rPrChange>
        </w:rPr>
      </w:pPr>
      <w:r>
        <w:rPr>
          <w:lang w:val="ru-RU"/>
        </w:rPr>
        <w:t>Если вы выбрали этот архетип на 19 уровне, ваши атаки оружием совершают критическое попадание при выпадении «19» или «20» на кости атаки.</w:t>
      </w:r>
    </w:p>
    <w:p w14:paraId="5F4E80EA" w14:textId="017B62B9" w:rsidR="007A1F3E" w:rsidRPr="007A1F3E" w:rsidRDefault="0005592D" w:rsidP="007A1F3E">
      <w:pPr>
        <w:pStyle w:val="6"/>
        <w:rPr>
          <w:lang w:val="ru-RU"/>
          <w:rPrChange w:id="404" w:author="Konstantin Malyutin" w:date="2021-02-01T15:36:00Z">
            <w:rPr/>
          </w:rPrChange>
        </w:rPr>
      </w:pPr>
      <w:bookmarkStart w:id="405" w:name="remarkable-athlete"/>
      <w:r>
        <w:rPr>
          <w:lang w:val="ru-RU"/>
        </w:rPr>
        <w:t xml:space="preserve"> Выдающийся атлет</w:t>
      </w:r>
      <w:bookmarkEnd w:id="405"/>
    </w:p>
    <w:p w14:paraId="61B48B84" w14:textId="6E0D583E" w:rsidR="007A1F3E" w:rsidRPr="007A1F3E" w:rsidRDefault="0005592D" w:rsidP="003D1BBA">
      <w:pPr>
        <w:pStyle w:val="BasicTextParagraph1"/>
        <w:rPr>
          <w:lang w:val="ru-RU"/>
          <w:rPrChange w:id="406" w:author="Konstantin Malyutin" w:date="2021-02-01T15:36:00Z">
            <w:rPr/>
          </w:rPrChange>
        </w:rPr>
      </w:pPr>
      <w:r>
        <w:rPr>
          <w:lang w:val="ru-RU"/>
        </w:rPr>
        <w:t xml:space="preserve">Начиная с 7 уровня, вы можете добавлять половину бонуса </w:t>
      </w:r>
      <w:del w:id="407" w:author="Konstantin Malyutin" w:date="2021-03-01T11:12:00Z">
        <w:r w:rsidDel="003367AD">
          <w:rPr>
            <w:lang w:val="ru-RU"/>
          </w:rPr>
          <w:delText>владения</w:delText>
        </w:r>
      </w:del>
      <w:ins w:id="408" w:author="Konstantin Malyutin" w:date="2021-03-01T11:12:00Z">
        <w:r w:rsidR="003367AD">
          <w:rPr>
            <w:lang w:val="ru-RU"/>
          </w:rPr>
          <w:t xml:space="preserve"> мастерства</w:t>
        </w:r>
      </w:ins>
      <w:r>
        <w:rPr>
          <w:lang w:val="ru-RU"/>
        </w:rPr>
        <w:t>, округлённую в большую сторону, ко всем проверкам Силы, Ловкости или Телосложения, в которых еще не использовался этот бонус.</w:t>
      </w:r>
    </w:p>
    <w:p w14:paraId="6659201E" w14:textId="77777777" w:rsidR="007A1F3E" w:rsidRPr="007A1F3E" w:rsidRDefault="0005592D" w:rsidP="003D1BBA">
      <w:pPr>
        <w:pStyle w:val="BasicTextParagraph2"/>
        <w:rPr>
          <w:lang w:val="ru-RU"/>
          <w:rPrChange w:id="409" w:author="Konstantin Malyutin" w:date="2021-02-01T15:36:00Z">
            <w:rPr/>
          </w:rPrChange>
        </w:rPr>
      </w:pPr>
      <w:r>
        <w:rPr>
          <w:lang w:val="ru-RU"/>
        </w:rPr>
        <w:t>Кроме того, при совершении прыжка в длину с разбега, его дальность увеличивается на количество футов, равное модификатору Силы.</w:t>
      </w:r>
    </w:p>
    <w:p w14:paraId="0431FE96" w14:textId="3E6A8D5E" w:rsidR="007A1F3E" w:rsidRPr="007A1F3E" w:rsidRDefault="0005592D" w:rsidP="007A1F3E">
      <w:pPr>
        <w:pStyle w:val="6"/>
        <w:rPr>
          <w:lang w:val="ru-RU"/>
          <w:rPrChange w:id="410" w:author="Konstantin Malyutin" w:date="2021-02-01T15:36:00Z">
            <w:rPr/>
          </w:rPrChange>
        </w:rPr>
      </w:pPr>
      <w:bookmarkStart w:id="411" w:name="additional-fighting-style"/>
      <w:r>
        <w:rPr>
          <w:lang w:val="ru-RU"/>
        </w:rPr>
        <w:t>Дополнительный боевой стиль</w:t>
      </w:r>
      <w:bookmarkEnd w:id="411"/>
    </w:p>
    <w:p w14:paraId="0D00723F" w14:textId="77777777" w:rsidR="007A1F3E" w:rsidRPr="007A1F3E" w:rsidRDefault="0005592D" w:rsidP="003D1BBA">
      <w:pPr>
        <w:pStyle w:val="BasicTextParagraph1"/>
        <w:rPr>
          <w:lang w:val="ru-RU"/>
          <w:rPrChange w:id="412" w:author="Konstantin Malyutin" w:date="2021-02-01T15:36:00Z">
            <w:rPr/>
          </w:rPrChange>
        </w:rPr>
      </w:pPr>
      <w:r>
        <w:rPr>
          <w:lang w:val="ru-RU"/>
        </w:rPr>
        <w:t>На 10 уровне вы можете выбрать второй боевой стиль.</w:t>
      </w:r>
    </w:p>
    <w:p w14:paraId="652BA5BD" w14:textId="21732D29" w:rsidR="007A1F3E" w:rsidRPr="007A1F3E" w:rsidRDefault="0005592D" w:rsidP="007A1F3E">
      <w:pPr>
        <w:pStyle w:val="6"/>
        <w:rPr>
          <w:lang w:val="ru-RU"/>
          <w:rPrChange w:id="413" w:author="Konstantin Malyutin" w:date="2021-02-01T15:36:00Z">
            <w:rPr/>
          </w:rPrChange>
        </w:rPr>
      </w:pPr>
      <w:bookmarkStart w:id="414" w:name="superior-critical"/>
      <w:r>
        <w:rPr>
          <w:lang w:val="ru-RU"/>
        </w:rPr>
        <w:t xml:space="preserve">Превосходные критические попадания </w:t>
      </w:r>
      <w:bookmarkEnd w:id="414"/>
    </w:p>
    <w:p w14:paraId="56822F1B" w14:textId="77777777" w:rsidR="007A1F3E" w:rsidRPr="007A1F3E" w:rsidRDefault="0005592D" w:rsidP="003D1BBA">
      <w:pPr>
        <w:pStyle w:val="BasicTextParagraph1"/>
        <w:rPr>
          <w:lang w:val="ru-RU"/>
          <w:rPrChange w:id="415" w:author="Konstantin Malyutin" w:date="2021-02-01T15:36:00Z">
            <w:rPr/>
          </w:rPrChange>
        </w:rPr>
      </w:pPr>
      <w:r>
        <w:rPr>
          <w:lang w:val="ru-RU"/>
        </w:rPr>
        <w:t>Начиная с 15 уровня, ваши атаки оружием совершают критическое попадание если на кости атаки выпало «18–20».</w:t>
      </w:r>
    </w:p>
    <w:p w14:paraId="5B560AC7" w14:textId="1F012193" w:rsidR="007A1F3E" w:rsidRPr="007A1F3E" w:rsidRDefault="0005592D" w:rsidP="007A1F3E">
      <w:pPr>
        <w:pStyle w:val="6"/>
        <w:rPr>
          <w:lang w:val="ru-RU"/>
          <w:rPrChange w:id="416" w:author="Konstantin Malyutin" w:date="2021-02-01T15:36:00Z">
            <w:rPr/>
          </w:rPrChange>
        </w:rPr>
      </w:pPr>
      <w:bookmarkStart w:id="417" w:name="survivor"/>
      <w:r>
        <w:rPr>
          <w:lang w:val="ru-RU"/>
        </w:rPr>
        <w:t>Выживший</w:t>
      </w:r>
      <w:bookmarkEnd w:id="417"/>
    </w:p>
    <w:p w14:paraId="0EE86AAF" w14:textId="10FF3923" w:rsidR="007A1F3E" w:rsidRDefault="0005592D" w:rsidP="003D1BBA">
      <w:pPr>
        <w:pStyle w:val="BasicTextParagraph1"/>
        <w:rPr>
          <w:ins w:id="418" w:author="Konstantin Malyutin" w:date="2021-03-01T11:12:00Z"/>
          <w:lang w:val="ru-RU"/>
        </w:rPr>
      </w:pPr>
      <w:r>
        <w:rPr>
          <w:lang w:val="ru-RU"/>
        </w:rPr>
        <w:t>К 18 уровню вы достигаете вершин стойкости в бою. В начале каждого своего хода вы восстанавливаете количество хитов, равное 5 + ваш модификатор Телосложения, если количество ваших хитов не превышает половины от максимума. Эта способность не работает, если у вас 0 хитов.</w:t>
      </w:r>
    </w:p>
    <w:p w14:paraId="2A3FBBDF" w14:textId="6A1730C7" w:rsidR="003367AD" w:rsidRDefault="003367AD" w:rsidP="003367AD">
      <w:pPr>
        <w:pStyle w:val="BasicTextParagraph2"/>
        <w:rPr>
          <w:ins w:id="419" w:author="Konstantin Malyutin" w:date="2021-03-01T11:13:00Z"/>
          <w:lang w:val="ru-RU"/>
        </w:rPr>
      </w:pPr>
    </w:p>
    <w:p w14:paraId="16B7292C" w14:textId="5B9FDB8B" w:rsidR="003367AD" w:rsidRDefault="003367AD" w:rsidP="003367AD">
      <w:pPr>
        <w:pStyle w:val="BasicTextParagraph2"/>
        <w:rPr>
          <w:ins w:id="420" w:author="Konstantin Malyutin" w:date="2021-03-01T11:13:00Z"/>
          <w:lang w:val="ru-RU"/>
        </w:rPr>
      </w:pPr>
    </w:p>
    <w:p w14:paraId="1EB656D0" w14:textId="77777777" w:rsidR="003367AD" w:rsidRPr="003367AD" w:rsidRDefault="003367AD" w:rsidP="003367AD">
      <w:pPr>
        <w:pStyle w:val="BasicTextParagraph2"/>
        <w:rPr>
          <w:lang w:val="ru-RU"/>
          <w:rPrChange w:id="421" w:author="Konstantin Malyutin" w:date="2021-03-01T11:12:00Z">
            <w:rPr/>
          </w:rPrChange>
        </w:rPr>
        <w:pPrChange w:id="422" w:author="Konstantin Malyutin" w:date="2021-03-01T11:12:00Z">
          <w:pPr>
            <w:pStyle w:val="BasicTextParagraph1"/>
          </w:pPr>
        </w:pPrChange>
      </w:pPr>
    </w:p>
    <w:p w14:paraId="05516EC1" w14:textId="13238C83" w:rsidR="007A1F3E" w:rsidRPr="007A1F3E" w:rsidRDefault="0005592D" w:rsidP="007A1F3E">
      <w:pPr>
        <w:pStyle w:val="3"/>
        <w:rPr>
          <w:lang w:val="ru-RU"/>
          <w:rPrChange w:id="423" w:author="Konstantin Malyutin" w:date="2021-02-01T15:36:00Z">
            <w:rPr/>
          </w:rPrChange>
        </w:rPr>
      </w:pPr>
      <w:bookmarkStart w:id="424" w:name="monk"/>
      <w:r>
        <w:rPr>
          <w:lang w:val="ru-RU"/>
        </w:rPr>
        <w:lastRenderedPageBreak/>
        <w:t>Монах</w:t>
      </w:r>
      <w:bookmarkEnd w:id="424"/>
    </w:p>
    <w:p w14:paraId="201297EA" w14:textId="77777777" w:rsidR="007A1F3E" w:rsidRPr="007A1F3E" w:rsidRDefault="0005592D" w:rsidP="005D7E17">
      <w:pPr>
        <w:pStyle w:val="Heading4ToC"/>
        <w:rPr>
          <w:lang w:val="ru-RU"/>
          <w:rPrChange w:id="425" w:author="Konstantin Malyutin" w:date="2021-02-01T15:36:00Z">
            <w:rPr/>
          </w:rPrChange>
        </w:rPr>
      </w:pPr>
      <w:bookmarkStart w:id="426" w:name="class-features-5"/>
      <w:r>
        <w:rPr>
          <w:lang w:val="ru-RU"/>
        </w:rPr>
        <w:t>Классовые Свойства</w:t>
      </w:r>
      <w:bookmarkEnd w:id="426"/>
    </w:p>
    <w:p w14:paraId="045AAF86" w14:textId="77777777" w:rsidR="007A1F3E" w:rsidRPr="007A1F3E" w:rsidRDefault="0005592D" w:rsidP="003D1BBA">
      <w:pPr>
        <w:pStyle w:val="BasicTextParagraph1"/>
        <w:rPr>
          <w:lang w:val="ru-RU"/>
          <w:rPrChange w:id="427" w:author="Konstantin Malyutin" w:date="2021-02-01T15:36:00Z">
            <w:rPr/>
          </w:rPrChange>
        </w:rPr>
      </w:pPr>
      <w:r>
        <w:rPr>
          <w:lang w:val="ru-RU"/>
        </w:rPr>
        <w:t>Монахи обладают следующими классовыми свойствами.</w:t>
      </w:r>
    </w:p>
    <w:p w14:paraId="260C4E0B" w14:textId="6F67A09E" w:rsidR="007A1F3E" w:rsidRPr="007A1F3E" w:rsidRDefault="0005592D" w:rsidP="00782F8B">
      <w:pPr>
        <w:pStyle w:val="Heading5ToC"/>
        <w:rPr>
          <w:lang w:val="ru-RU"/>
          <w:rPrChange w:id="428" w:author="Konstantin Malyutin" w:date="2021-02-01T15:36:00Z">
            <w:rPr/>
          </w:rPrChange>
        </w:rPr>
      </w:pPr>
      <w:bookmarkStart w:id="429" w:name="hit-points-5"/>
      <w:r>
        <w:rPr>
          <w:lang w:val="ru-RU"/>
        </w:rPr>
        <w:t>Хиты</w:t>
      </w:r>
      <w:bookmarkEnd w:id="429"/>
    </w:p>
    <w:p w14:paraId="411AD5D6" w14:textId="77777777" w:rsidR="007A1F3E" w:rsidRPr="007A1F3E" w:rsidRDefault="0005592D" w:rsidP="003D1BBA">
      <w:pPr>
        <w:pStyle w:val="BasicTextParagraph1"/>
        <w:rPr>
          <w:lang w:val="ru-RU"/>
          <w:rPrChange w:id="430" w:author="Konstantin Malyutin" w:date="2021-02-01T15:36:00Z">
            <w:rPr/>
          </w:rPrChange>
        </w:rPr>
      </w:pPr>
      <w:r>
        <w:rPr>
          <w:b/>
          <w:lang w:val="ru-RU"/>
        </w:rPr>
        <w:t>Кость хитов</w:t>
      </w:r>
      <w:r>
        <w:rPr>
          <w:lang w:val="ru-RU"/>
        </w:rPr>
        <w:t xml:space="preserve"> 1к8 за каждый уровень монаха</w:t>
      </w:r>
    </w:p>
    <w:p w14:paraId="3D8A446A" w14:textId="77777777" w:rsidR="007A1F3E" w:rsidRPr="007A1F3E" w:rsidRDefault="0005592D" w:rsidP="003D1BBA">
      <w:pPr>
        <w:pStyle w:val="BasicTextParagraph2"/>
        <w:rPr>
          <w:lang w:val="ru-RU"/>
          <w:rPrChange w:id="431" w:author="Konstantin Malyutin" w:date="2021-02-01T15:36:00Z">
            <w:rPr/>
          </w:rPrChange>
        </w:rPr>
      </w:pPr>
      <w:r>
        <w:rPr>
          <w:b/>
          <w:lang w:val="ru-RU"/>
        </w:rPr>
        <w:t>Хиты на 1 уровне:</w:t>
      </w:r>
      <w:r>
        <w:rPr>
          <w:lang w:val="ru-RU"/>
        </w:rPr>
        <w:t xml:space="preserve"> 8 + ваш модификатор Телосложения</w:t>
      </w:r>
    </w:p>
    <w:p w14:paraId="7C6F6FE5" w14:textId="77777777" w:rsidR="007A1F3E" w:rsidRPr="007A1F3E" w:rsidRDefault="0005592D" w:rsidP="003D1BBA">
      <w:pPr>
        <w:pStyle w:val="BasicTextParagraph2"/>
        <w:rPr>
          <w:lang w:val="ru-RU"/>
          <w:rPrChange w:id="432" w:author="Konstantin Malyutin" w:date="2021-02-01T15:36:00Z">
            <w:rPr/>
          </w:rPrChange>
        </w:rPr>
      </w:pPr>
      <w:r>
        <w:rPr>
          <w:b/>
          <w:lang w:val="ru-RU"/>
        </w:rPr>
        <w:t>Хиты на следующих уровнях:</w:t>
      </w:r>
      <w:r>
        <w:rPr>
          <w:lang w:val="ru-RU"/>
        </w:rPr>
        <w:t xml:space="preserve"> 1к8 (или 5) + ваш модификатор Телосложения за каждый уровень монаха после первого</w:t>
      </w:r>
    </w:p>
    <w:p w14:paraId="5A2498C7" w14:textId="412E1C49" w:rsidR="007A1F3E" w:rsidRPr="007A1F3E" w:rsidRDefault="0005592D" w:rsidP="00782F8B">
      <w:pPr>
        <w:pStyle w:val="Heading5ToC"/>
        <w:rPr>
          <w:lang w:val="ru-RU"/>
          <w:rPrChange w:id="433" w:author="Konstantin Malyutin" w:date="2021-02-01T15:36:00Z">
            <w:rPr/>
          </w:rPrChange>
        </w:rPr>
      </w:pPr>
      <w:bookmarkStart w:id="434" w:name="proficiencies-5"/>
      <w:r>
        <w:rPr>
          <w:lang w:val="ru-RU"/>
        </w:rPr>
        <w:t>Владение инструментами и навыками</w:t>
      </w:r>
      <w:bookmarkEnd w:id="434"/>
    </w:p>
    <w:p w14:paraId="4905FC69" w14:textId="77777777" w:rsidR="007A1F3E" w:rsidRPr="007A1F3E" w:rsidRDefault="0005592D" w:rsidP="003D1BBA">
      <w:pPr>
        <w:pStyle w:val="BasicTextParagraph1"/>
        <w:rPr>
          <w:lang w:val="ru-RU"/>
          <w:rPrChange w:id="435" w:author="Konstantin Malyutin" w:date="2021-02-01T15:36:00Z">
            <w:rPr/>
          </w:rPrChange>
        </w:rPr>
      </w:pPr>
      <w:r>
        <w:rPr>
          <w:lang w:val="ru-RU"/>
        </w:rPr>
        <w:t>Владение доспехами: нет</w:t>
      </w:r>
    </w:p>
    <w:p w14:paraId="05B11420" w14:textId="77777777" w:rsidR="007A1F3E" w:rsidRPr="007A1F3E" w:rsidRDefault="0005592D" w:rsidP="003D1BBA">
      <w:pPr>
        <w:pStyle w:val="BasicTextParagraph2"/>
        <w:rPr>
          <w:lang w:val="ru-RU"/>
          <w:rPrChange w:id="436" w:author="Konstantin Malyutin" w:date="2021-02-01T15:36:00Z">
            <w:rPr/>
          </w:rPrChange>
        </w:rPr>
      </w:pPr>
      <w:r>
        <w:rPr>
          <w:b/>
          <w:lang w:val="ru-RU"/>
        </w:rPr>
        <w:t>Владение оружием:</w:t>
      </w:r>
      <w:r>
        <w:rPr>
          <w:lang w:val="ru-RU"/>
        </w:rPr>
        <w:t xml:space="preserve"> Простое оружие, короткие мечи</w:t>
      </w:r>
    </w:p>
    <w:p w14:paraId="755DCA24" w14:textId="77777777" w:rsidR="007A1F3E" w:rsidRPr="007A1F3E" w:rsidRDefault="0005592D" w:rsidP="003D1BBA">
      <w:pPr>
        <w:pStyle w:val="BasicTextParagraph2"/>
        <w:rPr>
          <w:lang w:val="ru-RU"/>
          <w:rPrChange w:id="437" w:author="Konstantin Malyutin" w:date="2021-02-01T15:36:00Z">
            <w:rPr/>
          </w:rPrChange>
        </w:rPr>
      </w:pPr>
      <w:r>
        <w:rPr>
          <w:b/>
          <w:lang w:val="ru-RU"/>
        </w:rPr>
        <w:t>Владение инструментами:</w:t>
      </w:r>
      <w:r>
        <w:rPr>
          <w:lang w:val="ru-RU"/>
        </w:rPr>
        <w:t xml:space="preserve"> Выберите один вид инструмента ремесленника либо музыкального инструмента</w:t>
      </w:r>
    </w:p>
    <w:p w14:paraId="2A20C1F6" w14:textId="77777777" w:rsidR="007A1F3E" w:rsidRPr="007A1F3E" w:rsidRDefault="0005592D" w:rsidP="003D1BBA">
      <w:pPr>
        <w:pStyle w:val="BasicTextParagraph2"/>
        <w:rPr>
          <w:lang w:val="ru-RU"/>
          <w:rPrChange w:id="438" w:author="Konstantin Malyutin" w:date="2021-02-01T15:36:00Z">
            <w:rPr/>
          </w:rPrChange>
        </w:rPr>
      </w:pPr>
      <w:r>
        <w:rPr>
          <w:b/>
          <w:lang w:val="ru-RU"/>
        </w:rPr>
        <w:t>Спасброски:</w:t>
      </w:r>
      <w:r>
        <w:rPr>
          <w:lang w:val="ru-RU"/>
        </w:rPr>
        <w:t xml:space="preserve"> Сила, Ловкость</w:t>
      </w:r>
    </w:p>
    <w:p w14:paraId="45BDD003" w14:textId="77777777" w:rsidR="007A1F3E" w:rsidRPr="007A1F3E" w:rsidRDefault="0005592D" w:rsidP="003D1BBA">
      <w:pPr>
        <w:pStyle w:val="BasicTextParagraph2"/>
        <w:rPr>
          <w:lang w:val="ru-RU"/>
          <w:rPrChange w:id="439" w:author="Konstantin Malyutin" w:date="2021-02-01T15:36:00Z">
            <w:rPr/>
          </w:rPrChange>
        </w:rPr>
      </w:pPr>
      <w:r>
        <w:rPr>
          <w:b/>
          <w:lang w:val="ru-RU"/>
        </w:rPr>
        <w:t>Навыки:</w:t>
      </w:r>
      <w:r>
        <w:rPr>
          <w:lang w:val="ru-RU"/>
        </w:rPr>
        <w:t xml:space="preserve"> Выберите два навыка из следующих: Акробатика, Атлетика, История, Проницательность, Религия, Скрытность</w:t>
      </w:r>
    </w:p>
    <w:p w14:paraId="1DE1CE2C" w14:textId="6B666DC6" w:rsidR="007A1F3E" w:rsidRPr="007A1F3E" w:rsidRDefault="0005592D" w:rsidP="00782F8B">
      <w:pPr>
        <w:pStyle w:val="Heading5ToC"/>
        <w:rPr>
          <w:lang w:val="ru-RU"/>
          <w:rPrChange w:id="440" w:author="Konstantin Malyutin" w:date="2021-02-01T15:36:00Z">
            <w:rPr/>
          </w:rPrChange>
        </w:rPr>
      </w:pPr>
      <w:bookmarkStart w:id="441" w:name="equipment-5"/>
      <w:r>
        <w:rPr>
          <w:lang w:val="ru-RU"/>
        </w:rPr>
        <w:t>СНАРЯЖЕНИЕ</w:t>
      </w:r>
      <w:bookmarkEnd w:id="441"/>
    </w:p>
    <w:p w14:paraId="7AAF219B" w14:textId="77777777" w:rsidR="007A1F3E" w:rsidRPr="007A1F3E" w:rsidRDefault="0005592D" w:rsidP="003D1BBA">
      <w:pPr>
        <w:pStyle w:val="BasicTextParagraph1"/>
        <w:rPr>
          <w:lang w:val="ru-RU"/>
          <w:rPrChange w:id="442" w:author="Konstantin Malyutin" w:date="2021-02-01T15:36:00Z">
            <w:rPr/>
          </w:rPrChange>
        </w:rPr>
      </w:pPr>
      <w:r>
        <w:rPr>
          <w:lang w:val="ru-RU"/>
        </w:rPr>
        <w:t>Вы начинаете со следующим снаряжением в дополнение к снаряжению, полученному за вашу предысторию:</w:t>
      </w:r>
    </w:p>
    <w:p w14:paraId="2BA93D48" w14:textId="77777777" w:rsidR="007A1F3E" w:rsidRPr="007A1F3E" w:rsidRDefault="0005592D" w:rsidP="00BF4045">
      <w:pPr>
        <w:pStyle w:val="TableText"/>
        <w:rPr>
          <w:lang w:val="ru-RU"/>
          <w:rPrChange w:id="443" w:author="Konstantin Malyutin" w:date="2021-02-01T15:36:00Z">
            <w:rPr/>
          </w:rPrChange>
        </w:rPr>
      </w:pPr>
      <w:r>
        <w:rPr>
          <w:lang w:val="ru-RU"/>
        </w:rPr>
        <w:t>(</w:t>
      </w:r>
      <w:r>
        <w:rPr>
          <w:i/>
          <w:lang w:val="ru-RU"/>
        </w:rPr>
        <w:t>а</w:t>
      </w:r>
      <w:r>
        <w:rPr>
          <w:lang w:val="ru-RU"/>
        </w:rPr>
        <w:t>) короткий меч или (</w:t>
      </w:r>
      <w:r>
        <w:rPr>
          <w:i/>
          <w:lang w:val="ru-RU"/>
        </w:rPr>
        <w:t>б</w:t>
      </w:r>
      <w:r>
        <w:rPr>
          <w:lang w:val="ru-RU"/>
        </w:rPr>
        <w:t>) любое простое оружие</w:t>
      </w:r>
    </w:p>
    <w:p w14:paraId="16A0C44E" w14:textId="77777777" w:rsidR="007A1F3E" w:rsidRPr="007A1F3E" w:rsidRDefault="0005592D" w:rsidP="00BF4045">
      <w:pPr>
        <w:pStyle w:val="TableText"/>
        <w:rPr>
          <w:lang w:val="ru-RU"/>
          <w:rPrChange w:id="444" w:author="Konstantin Malyutin" w:date="2021-02-01T15:36:00Z">
            <w:rPr/>
          </w:rPrChange>
        </w:rPr>
      </w:pPr>
      <w:r>
        <w:rPr>
          <w:lang w:val="ru-RU"/>
        </w:rPr>
        <w:t>(</w:t>
      </w:r>
      <w:r>
        <w:rPr>
          <w:i/>
          <w:lang w:val="ru-RU"/>
        </w:rPr>
        <w:t>a</w:t>
      </w:r>
      <w:r>
        <w:rPr>
          <w:lang w:val="ru-RU"/>
        </w:rPr>
        <w:t>) набор исследователя подземелий или (</w:t>
      </w:r>
      <w:r>
        <w:rPr>
          <w:i/>
          <w:lang w:val="ru-RU"/>
        </w:rPr>
        <w:t>б</w:t>
      </w:r>
      <w:r>
        <w:rPr>
          <w:lang w:val="ru-RU"/>
        </w:rPr>
        <w:t>) Набор путешественника</w:t>
      </w:r>
    </w:p>
    <w:p w14:paraId="3097B350" w14:textId="77777777" w:rsidR="007A1F3E" w:rsidRDefault="0005592D" w:rsidP="00BF4045">
      <w:pPr>
        <w:pStyle w:val="TableText"/>
      </w:pPr>
      <w:r>
        <w:rPr>
          <w:lang w:val="ru-RU"/>
        </w:rPr>
        <w:t xml:space="preserve"> 10 дротиков</w:t>
      </w:r>
    </w:p>
    <w:p w14:paraId="46C6C8C6" w14:textId="77777777" w:rsidR="007A1F3E" w:rsidRDefault="0005592D" w:rsidP="003D1BBA">
      <w:pPr>
        <w:pStyle w:val="BasicTextParagraph1"/>
      </w:pPr>
      <w:r>
        <w:rPr>
          <w:lang w:val="ru-RU"/>
        </w:rPr>
        <w:t>Монах (таблица)</w:t>
      </w:r>
    </w:p>
    <w:tbl>
      <w:tblPr>
        <w:tblStyle w:val="Table"/>
        <w:tblW w:w="0" w:type="pct"/>
        <w:tblLook w:val="07E0" w:firstRow="1" w:lastRow="1" w:firstColumn="1" w:lastColumn="1" w:noHBand="1" w:noVBand="1"/>
      </w:tblPr>
      <w:tblGrid>
        <w:gridCol w:w="786"/>
        <w:gridCol w:w="1300"/>
        <w:gridCol w:w="1417"/>
        <w:gridCol w:w="767"/>
        <w:gridCol w:w="2053"/>
        <w:gridCol w:w="3628"/>
      </w:tblGrid>
      <w:tr w:rsidR="00382954" w14:paraId="49F62E0A" w14:textId="77777777" w:rsidTr="007A1F3E">
        <w:tc>
          <w:tcPr>
            <w:tcW w:w="0" w:type="auto"/>
            <w:tcBorders>
              <w:bottom w:val="single" w:sz="0" w:space="0" w:color="auto"/>
            </w:tcBorders>
            <w:vAlign w:val="bottom"/>
          </w:tcPr>
          <w:p w14:paraId="53111D0F"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5294AD14"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2CC0AFEF" w14:textId="77777777" w:rsidR="007A1F3E" w:rsidRDefault="0005592D" w:rsidP="00BF4045">
            <w:pPr>
              <w:pStyle w:val="TableText"/>
            </w:pPr>
            <w:r>
              <w:rPr>
                <w:lang w:val="ru-RU"/>
              </w:rPr>
              <w:t>Боевые искусства</w:t>
            </w:r>
          </w:p>
        </w:tc>
        <w:tc>
          <w:tcPr>
            <w:tcW w:w="0" w:type="auto"/>
            <w:tcBorders>
              <w:bottom w:val="single" w:sz="0" w:space="0" w:color="auto"/>
            </w:tcBorders>
            <w:vAlign w:val="bottom"/>
          </w:tcPr>
          <w:p w14:paraId="772A2B3A" w14:textId="77777777" w:rsidR="007A1F3E" w:rsidRDefault="0005592D" w:rsidP="00BF4045">
            <w:pPr>
              <w:pStyle w:val="TableText"/>
            </w:pPr>
            <w:r>
              <w:rPr>
                <w:lang w:val="ru-RU"/>
              </w:rPr>
              <w:t>Очки ци</w:t>
            </w:r>
          </w:p>
        </w:tc>
        <w:tc>
          <w:tcPr>
            <w:tcW w:w="0" w:type="auto"/>
            <w:tcBorders>
              <w:bottom w:val="single" w:sz="0" w:space="0" w:color="auto"/>
            </w:tcBorders>
            <w:vAlign w:val="bottom"/>
          </w:tcPr>
          <w:p w14:paraId="27C9543F" w14:textId="77777777" w:rsidR="007A1F3E" w:rsidRDefault="0005592D" w:rsidP="00BF4045">
            <w:pPr>
              <w:pStyle w:val="TableText"/>
            </w:pPr>
            <w:r>
              <w:rPr>
                <w:lang w:val="ru-RU"/>
              </w:rPr>
              <w:t>Перемещение без доспеха</w:t>
            </w:r>
          </w:p>
        </w:tc>
        <w:tc>
          <w:tcPr>
            <w:tcW w:w="0" w:type="auto"/>
            <w:tcBorders>
              <w:bottom w:val="single" w:sz="0" w:space="0" w:color="auto"/>
            </w:tcBorders>
            <w:vAlign w:val="bottom"/>
          </w:tcPr>
          <w:p w14:paraId="71B1B83F" w14:textId="77777777" w:rsidR="007A1F3E" w:rsidRDefault="0005592D" w:rsidP="00BF4045">
            <w:pPr>
              <w:pStyle w:val="TableText"/>
            </w:pPr>
            <w:r>
              <w:rPr>
                <w:lang w:val="ru-RU"/>
              </w:rPr>
              <w:t>Особенности</w:t>
            </w:r>
          </w:p>
        </w:tc>
      </w:tr>
      <w:tr w:rsidR="00382954" w:rsidRPr="00770604" w14:paraId="4340EC5C" w14:textId="77777777" w:rsidTr="007A1F3E">
        <w:tc>
          <w:tcPr>
            <w:tcW w:w="0" w:type="auto"/>
          </w:tcPr>
          <w:p w14:paraId="045117DE" w14:textId="77777777" w:rsidR="007A1F3E" w:rsidRDefault="0005592D" w:rsidP="00BF4045">
            <w:pPr>
              <w:pStyle w:val="TableText"/>
            </w:pPr>
            <w:r>
              <w:rPr>
                <w:lang w:val="ru-RU"/>
              </w:rPr>
              <w:t>1</w:t>
            </w:r>
          </w:p>
        </w:tc>
        <w:tc>
          <w:tcPr>
            <w:tcW w:w="0" w:type="auto"/>
          </w:tcPr>
          <w:p w14:paraId="360D5825" w14:textId="77777777" w:rsidR="007A1F3E" w:rsidRDefault="0005592D" w:rsidP="00BF4045">
            <w:pPr>
              <w:pStyle w:val="TableText"/>
            </w:pPr>
            <w:r>
              <w:rPr>
                <w:lang w:val="ru-RU"/>
              </w:rPr>
              <w:t>+2</w:t>
            </w:r>
          </w:p>
        </w:tc>
        <w:tc>
          <w:tcPr>
            <w:tcW w:w="0" w:type="auto"/>
          </w:tcPr>
          <w:p w14:paraId="38FB5BA2" w14:textId="77777777" w:rsidR="007A1F3E" w:rsidRDefault="0005592D" w:rsidP="00BF4045">
            <w:pPr>
              <w:pStyle w:val="TableText"/>
            </w:pPr>
            <w:r>
              <w:rPr>
                <w:lang w:val="ru-RU"/>
              </w:rPr>
              <w:t>1к4</w:t>
            </w:r>
          </w:p>
        </w:tc>
        <w:tc>
          <w:tcPr>
            <w:tcW w:w="0" w:type="auto"/>
          </w:tcPr>
          <w:p w14:paraId="1DF727AD" w14:textId="77777777" w:rsidR="007A1F3E" w:rsidRDefault="0005592D" w:rsidP="00BF4045">
            <w:pPr>
              <w:pStyle w:val="TableText"/>
            </w:pPr>
            <w:r>
              <w:rPr>
                <w:lang w:val="ru-RU"/>
              </w:rPr>
              <w:t>—</w:t>
            </w:r>
          </w:p>
        </w:tc>
        <w:tc>
          <w:tcPr>
            <w:tcW w:w="0" w:type="auto"/>
          </w:tcPr>
          <w:p w14:paraId="2DB9D8D0" w14:textId="77777777" w:rsidR="007A1F3E" w:rsidRDefault="0005592D" w:rsidP="00BF4045">
            <w:pPr>
              <w:pStyle w:val="TableText"/>
            </w:pPr>
            <w:r>
              <w:rPr>
                <w:lang w:val="ru-RU"/>
              </w:rPr>
              <w:t>-</w:t>
            </w:r>
          </w:p>
        </w:tc>
        <w:tc>
          <w:tcPr>
            <w:tcW w:w="0" w:type="auto"/>
          </w:tcPr>
          <w:p w14:paraId="4DBF698C" w14:textId="77777777" w:rsidR="007A1F3E" w:rsidRPr="007A1F3E" w:rsidRDefault="0005592D" w:rsidP="00BF4045">
            <w:pPr>
              <w:pStyle w:val="TableText"/>
              <w:rPr>
                <w:lang w:val="ru-RU"/>
                <w:rPrChange w:id="445" w:author="Konstantin Malyutin" w:date="2021-02-01T15:36:00Z">
                  <w:rPr/>
                </w:rPrChange>
              </w:rPr>
            </w:pPr>
            <w:r>
              <w:rPr>
                <w:lang w:val="ru-RU"/>
              </w:rPr>
              <w:t>Защита без доспеха, Боевые искусства</w:t>
            </w:r>
          </w:p>
        </w:tc>
      </w:tr>
      <w:tr w:rsidR="00382954" w14:paraId="3EECA9C7" w14:textId="77777777" w:rsidTr="007A1F3E">
        <w:tc>
          <w:tcPr>
            <w:tcW w:w="0" w:type="auto"/>
          </w:tcPr>
          <w:p w14:paraId="2CB870B8" w14:textId="77777777" w:rsidR="007A1F3E" w:rsidRDefault="0005592D" w:rsidP="00BF4045">
            <w:pPr>
              <w:pStyle w:val="TableText"/>
            </w:pPr>
            <w:r>
              <w:rPr>
                <w:lang w:val="ru-RU"/>
              </w:rPr>
              <w:t>2</w:t>
            </w:r>
          </w:p>
        </w:tc>
        <w:tc>
          <w:tcPr>
            <w:tcW w:w="0" w:type="auto"/>
          </w:tcPr>
          <w:p w14:paraId="3AC920E1" w14:textId="77777777" w:rsidR="007A1F3E" w:rsidRDefault="0005592D" w:rsidP="00BF4045">
            <w:pPr>
              <w:pStyle w:val="TableText"/>
            </w:pPr>
            <w:r>
              <w:rPr>
                <w:lang w:val="ru-RU"/>
              </w:rPr>
              <w:t>+2</w:t>
            </w:r>
          </w:p>
        </w:tc>
        <w:tc>
          <w:tcPr>
            <w:tcW w:w="0" w:type="auto"/>
          </w:tcPr>
          <w:p w14:paraId="50FF3001" w14:textId="77777777" w:rsidR="007A1F3E" w:rsidRDefault="0005592D" w:rsidP="00BF4045">
            <w:pPr>
              <w:pStyle w:val="TableText"/>
            </w:pPr>
            <w:r>
              <w:rPr>
                <w:lang w:val="ru-RU"/>
              </w:rPr>
              <w:t>1к4</w:t>
            </w:r>
          </w:p>
        </w:tc>
        <w:tc>
          <w:tcPr>
            <w:tcW w:w="0" w:type="auto"/>
          </w:tcPr>
          <w:p w14:paraId="68E16F27" w14:textId="77777777" w:rsidR="007A1F3E" w:rsidRDefault="0005592D" w:rsidP="00BF4045">
            <w:pPr>
              <w:pStyle w:val="TableText"/>
            </w:pPr>
            <w:r>
              <w:rPr>
                <w:lang w:val="ru-RU"/>
              </w:rPr>
              <w:t>2</w:t>
            </w:r>
          </w:p>
        </w:tc>
        <w:tc>
          <w:tcPr>
            <w:tcW w:w="0" w:type="auto"/>
          </w:tcPr>
          <w:p w14:paraId="2B720E60" w14:textId="77777777" w:rsidR="007A1F3E" w:rsidRDefault="0005592D" w:rsidP="00BF4045">
            <w:pPr>
              <w:pStyle w:val="TableText"/>
            </w:pPr>
            <w:r>
              <w:rPr>
                <w:lang w:val="ru-RU"/>
              </w:rPr>
              <w:t>+10 футов</w:t>
            </w:r>
          </w:p>
        </w:tc>
        <w:tc>
          <w:tcPr>
            <w:tcW w:w="0" w:type="auto"/>
          </w:tcPr>
          <w:p w14:paraId="519E3F3B" w14:textId="77777777" w:rsidR="007A1F3E" w:rsidRDefault="0005592D" w:rsidP="00BF4045">
            <w:pPr>
              <w:pStyle w:val="TableText"/>
            </w:pPr>
            <w:r>
              <w:rPr>
                <w:lang w:val="ru-RU"/>
              </w:rPr>
              <w:t>Перемещение без доспеха, Ци</w:t>
            </w:r>
          </w:p>
        </w:tc>
      </w:tr>
      <w:tr w:rsidR="00382954" w14:paraId="04ACCE15" w14:textId="77777777" w:rsidTr="007A1F3E">
        <w:tc>
          <w:tcPr>
            <w:tcW w:w="0" w:type="auto"/>
          </w:tcPr>
          <w:p w14:paraId="183A0DFD" w14:textId="77777777" w:rsidR="007A1F3E" w:rsidRDefault="0005592D" w:rsidP="00BF4045">
            <w:pPr>
              <w:pStyle w:val="TableText"/>
            </w:pPr>
            <w:r>
              <w:rPr>
                <w:lang w:val="ru-RU"/>
              </w:rPr>
              <w:t>3</w:t>
            </w:r>
          </w:p>
        </w:tc>
        <w:tc>
          <w:tcPr>
            <w:tcW w:w="0" w:type="auto"/>
          </w:tcPr>
          <w:p w14:paraId="06375C75" w14:textId="77777777" w:rsidR="007A1F3E" w:rsidRDefault="0005592D" w:rsidP="00BF4045">
            <w:pPr>
              <w:pStyle w:val="TableText"/>
            </w:pPr>
            <w:r>
              <w:rPr>
                <w:lang w:val="ru-RU"/>
              </w:rPr>
              <w:t>+2</w:t>
            </w:r>
          </w:p>
        </w:tc>
        <w:tc>
          <w:tcPr>
            <w:tcW w:w="0" w:type="auto"/>
          </w:tcPr>
          <w:p w14:paraId="14E2BB2A" w14:textId="77777777" w:rsidR="007A1F3E" w:rsidRDefault="0005592D" w:rsidP="00BF4045">
            <w:pPr>
              <w:pStyle w:val="TableText"/>
            </w:pPr>
            <w:r>
              <w:rPr>
                <w:lang w:val="ru-RU"/>
              </w:rPr>
              <w:t>1к4</w:t>
            </w:r>
          </w:p>
        </w:tc>
        <w:tc>
          <w:tcPr>
            <w:tcW w:w="0" w:type="auto"/>
          </w:tcPr>
          <w:p w14:paraId="5932F8BF" w14:textId="77777777" w:rsidR="007A1F3E" w:rsidRDefault="0005592D" w:rsidP="00BF4045">
            <w:pPr>
              <w:pStyle w:val="TableText"/>
            </w:pPr>
            <w:r>
              <w:rPr>
                <w:lang w:val="ru-RU"/>
              </w:rPr>
              <w:t>3</w:t>
            </w:r>
          </w:p>
        </w:tc>
        <w:tc>
          <w:tcPr>
            <w:tcW w:w="0" w:type="auto"/>
          </w:tcPr>
          <w:p w14:paraId="137DA3F6" w14:textId="77777777" w:rsidR="007A1F3E" w:rsidRDefault="0005592D" w:rsidP="00BF4045">
            <w:pPr>
              <w:pStyle w:val="TableText"/>
            </w:pPr>
            <w:r>
              <w:rPr>
                <w:lang w:val="ru-RU"/>
              </w:rPr>
              <w:t>+10 футов</w:t>
            </w:r>
          </w:p>
        </w:tc>
        <w:tc>
          <w:tcPr>
            <w:tcW w:w="0" w:type="auto"/>
          </w:tcPr>
          <w:p w14:paraId="5607CF69" w14:textId="77777777" w:rsidR="007A1F3E" w:rsidRDefault="0005592D" w:rsidP="00BF4045">
            <w:pPr>
              <w:pStyle w:val="TableText"/>
            </w:pPr>
            <w:r>
              <w:rPr>
                <w:lang w:val="ru-RU"/>
              </w:rPr>
              <w:t>Монашеская традиция, Отражение снарядов</w:t>
            </w:r>
          </w:p>
        </w:tc>
      </w:tr>
      <w:tr w:rsidR="00382954" w14:paraId="5EF01416" w14:textId="77777777" w:rsidTr="007A1F3E">
        <w:tc>
          <w:tcPr>
            <w:tcW w:w="0" w:type="auto"/>
          </w:tcPr>
          <w:p w14:paraId="746AB46C" w14:textId="77777777" w:rsidR="007A1F3E" w:rsidRDefault="0005592D" w:rsidP="00BF4045">
            <w:pPr>
              <w:pStyle w:val="TableText"/>
            </w:pPr>
            <w:r>
              <w:rPr>
                <w:lang w:val="ru-RU"/>
              </w:rPr>
              <w:t>4</w:t>
            </w:r>
          </w:p>
        </w:tc>
        <w:tc>
          <w:tcPr>
            <w:tcW w:w="0" w:type="auto"/>
          </w:tcPr>
          <w:p w14:paraId="3C98874D" w14:textId="77777777" w:rsidR="007A1F3E" w:rsidRDefault="0005592D" w:rsidP="00BF4045">
            <w:pPr>
              <w:pStyle w:val="TableText"/>
            </w:pPr>
            <w:r>
              <w:rPr>
                <w:lang w:val="ru-RU"/>
              </w:rPr>
              <w:t>+2</w:t>
            </w:r>
          </w:p>
        </w:tc>
        <w:tc>
          <w:tcPr>
            <w:tcW w:w="0" w:type="auto"/>
          </w:tcPr>
          <w:p w14:paraId="428B5663" w14:textId="77777777" w:rsidR="007A1F3E" w:rsidRDefault="0005592D" w:rsidP="00BF4045">
            <w:pPr>
              <w:pStyle w:val="TableText"/>
            </w:pPr>
            <w:r>
              <w:rPr>
                <w:lang w:val="ru-RU"/>
              </w:rPr>
              <w:t>1к4</w:t>
            </w:r>
          </w:p>
        </w:tc>
        <w:tc>
          <w:tcPr>
            <w:tcW w:w="0" w:type="auto"/>
          </w:tcPr>
          <w:p w14:paraId="767DDD64" w14:textId="77777777" w:rsidR="007A1F3E" w:rsidRDefault="0005592D" w:rsidP="00BF4045">
            <w:pPr>
              <w:pStyle w:val="TableText"/>
            </w:pPr>
            <w:r>
              <w:rPr>
                <w:lang w:val="ru-RU"/>
              </w:rPr>
              <w:t>4</w:t>
            </w:r>
          </w:p>
        </w:tc>
        <w:tc>
          <w:tcPr>
            <w:tcW w:w="0" w:type="auto"/>
          </w:tcPr>
          <w:p w14:paraId="55A345D4" w14:textId="77777777" w:rsidR="007A1F3E" w:rsidRDefault="0005592D" w:rsidP="00BF4045">
            <w:pPr>
              <w:pStyle w:val="TableText"/>
            </w:pPr>
            <w:r>
              <w:rPr>
                <w:lang w:val="ru-RU"/>
              </w:rPr>
              <w:t>+10 футов</w:t>
            </w:r>
          </w:p>
        </w:tc>
        <w:tc>
          <w:tcPr>
            <w:tcW w:w="0" w:type="auto"/>
          </w:tcPr>
          <w:p w14:paraId="73BAC3A2" w14:textId="77777777" w:rsidR="007A1F3E" w:rsidRDefault="0005592D" w:rsidP="00BF4045">
            <w:pPr>
              <w:pStyle w:val="TableText"/>
            </w:pPr>
            <w:r>
              <w:rPr>
                <w:lang w:val="ru-RU"/>
              </w:rPr>
              <w:t>Медленное падение, Увеличение характеристик</w:t>
            </w:r>
          </w:p>
        </w:tc>
      </w:tr>
      <w:tr w:rsidR="00382954" w14:paraId="78F07FF5" w14:textId="77777777" w:rsidTr="007A1F3E">
        <w:tc>
          <w:tcPr>
            <w:tcW w:w="0" w:type="auto"/>
          </w:tcPr>
          <w:p w14:paraId="3B3F821C" w14:textId="77777777" w:rsidR="007A1F3E" w:rsidRDefault="0005592D" w:rsidP="00BF4045">
            <w:pPr>
              <w:pStyle w:val="TableText"/>
            </w:pPr>
            <w:r>
              <w:rPr>
                <w:lang w:val="ru-RU"/>
              </w:rPr>
              <w:t>5</w:t>
            </w:r>
          </w:p>
        </w:tc>
        <w:tc>
          <w:tcPr>
            <w:tcW w:w="0" w:type="auto"/>
          </w:tcPr>
          <w:p w14:paraId="0E6F3827" w14:textId="77777777" w:rsidR="007A1F3E" w:rsidRDefault="0005592D" w:rsidP="00BF4045">
            <w:pPr>
              <w:pStyle w:val="TableText"/>
            </w:pPr>
            <w:r>
              <w:rPr>
                <w:lang w:val="ru-RU"/>
              </w:rPr>
              <w:t>+3</w:t>
            </w:r>
          </w:p>
        </w:tc>
        <w:tc>
          <w:tcPr>
            <w:tcW w:w="0" w:type="auto"/>
          </w:tcPr>
          <w:p w14:paraId="5BC9EAB0" w14:textId="77777777" w:rsidR="007A1F3E" w:rsidRDefault="0005592D" w:rsidP="00BF4045">
            <w:pPr>
              <w:pStyle w:val="TableText"/>
            </w:pPr>
            <w:r>
              <w:rPr>
                <w:lang w:val="ru-RU"/>
              </w:rPr>
              <w:t>1к6</w:t>
            </w:r>
          </w:p>
        </w:tc>
        <w:tc>
          <w:tcPr>
            <w:tcW w:w="0" w:type="auto"/>
          </w:tcPr>
          <w:p w14:paraId="6C3D3674" w14:textId="77777777" w:rsidR="007A1F3E" w:rsidRDefault="0005592D" w:rsidP="00BF4045">
            <w:pPr>
              <w:pStyle w:val="TableText"/>
            </w:pPr>
            <w:r>
              <w:rPr>
                <w:lang w:val="ru-RU"/>
              </w:rPr>
              <w:t>5</w:t>
            </w:r>
          </w:p>
        </w:tc>
        <w:tc>
          <w:tcPr>
            <w:tcW w:w="0" w:type="auto"/>
          </w:tcPr>
          <w:p w14:paraId="035EFC27" w14:textId="77777777" w:rsidR="007A1F3E" w:rsidRDefault="0005592D" w:rsidP="00BF4045">
            <w:pPr>
              <w:pStyle w:val="TableText"/>
            </w:pPr>
            <w:r>
              <w:rPr>
                <w:lang w:val="ru-RU"/>
              </w:rPr>
              <w:t>+10 футов</w:t>
            </w:r>
          </w:p>
        </w:tc>
        <w:tc>
          <w:tcPr>
            <w:tcW w:w="0" w:type="auto"/>
          </w:tcPr>
          <w:p w14:paraId="6DFC08F5" w14:textId="77777777" w:rsidR="007A1F3E" w:rsidRDefault="0005592D" w:rsidP="00BF4045">
            <w:pPr>
              <w:pStyle w:val="TableText"/>
            </w:pPr>
            <w:r>
              <w:rPr>
                <w:lang w:val="ru-RU"/>
              </w:rPr>
              <w:t>Дополнительная атака, Ошеломляющий удар</w:t>
            </w:r>
          </w:p>
        </w:tc>
      </w:tr>
      <w:tr w:rsidR="00382954" w:rsidRPr="00770604" w14:paraId="1855AE0A" w14:textId="77777777" w:rsidTr="007A1F3E">
        <w:tc>
          <w:tcPr>
            <w:tcW w:w="0" w:type="auto"/>
          </w:tcPr>
          <w:p w14:paraId="3D69DC01" w14:textId="77777777" w:rsidR="007A1F3E" w:rsidRDefault="0005592D" w:rsidP="00BF4045">
            <w:pPr>
              <w:pStyle w:val="TableText"/>
            </w:pPr>
            <w:r>
              <w:rPr>
                <w:lang w:val="ru-RU"/>
              </w:rPr>
              <w:t>6</w:t>
            </w:r>
          </w:p>
        </w:tc>
        <w:tc>
          <w:tcPr>
            <w:tcW w:w="0" w:type="auto"/>
          </w:tcPr>
          <w:p w14:paraId="2129F1E6" w14:textId="77777777" w:rsidR="007A1F3E" w:rsidRDefault="0005592D" w:rsidP="00BF4045">
            <w:pPr>
              <w:pStyle w:val="TableText"/>
            </w:pPr>
            <w:r>
              <w:rPr>
                <w:lang w:val="ru-RU"/>
              </w:rPr>
              <w:t>+3</w:t>
            </w:r>
          </w:p>
        </w:tc>
        <w:tc>
          <w:tcPr>
            <w:tcW w:w="0" w:type="auto"/>
          </w:tcPr>
          <w:p w14:paraId="6131CEBB" w14:textId="77777777" w:rsidR="007A1F3E" w:rsidRDefault="0005592D" w:rsidP="00BF4045">
            <w:pPr>
              <w:pStyle w:val="TableText"/>
            </w:pPr>
            <w:r>
              <w:rPr>
                <w:lang w:val="ru-RU"/>
              </w:rPr>
              <w:t>1к6</w:t>
            </w:r>
          </w:p>
        </w:tc>
        <w:tc>
          <w:tcPr>
            <w:tcW w:w="0" w:type="auto"/>
          </w:tcPr>
          <w:p w14:paraId="4ED4D564" w14:textId="77777777" w:rsidR="007A1F3E" w:rsidRDefault="0005592D" w:rsidP="00BF4045">
            <w:pPr>
              <w:pStyle w:val="TableText"/>
            </w:pPr>
            <w:r>
              <w:rPr>
                <w:lang w:val="ru-RU"/>
              </w:rPr>
              <w:t>6</w:t>
            </w:r>
          </w:p>
        </w:tc>
        <w:tc>
          <w:tcPr>
            <w:tcW w:w="0" w:type="auto"/>
          </w:tcPr>
          <w:p w14:paraId="560B4806" w14:textId="77777777" w:rsidR="007A1F3E" w:rsidRDefault="0005592D" w:rsidP="00BF4045">
            <w:pPr>
              <w:pStyle w:val="TableText"/>
            </w:pPr>
            <w:r>
              <w:rPr>
                <w:lang w:val="ru-RU"/>
              </w:rPr>
              <w:t>+15 футов</w:t>
            </w:r>
          </w:p>
        </w:tc>
        <w:tc>
          <w:tcPr>
            <w:tcW w:w="0" w:type="auto"/>
          </w:tcPr>
          <w:p w14:paraId="09D70133" w14:textId="77777777" w:rsidR="007A1F3E" w:rsidRPr="007A1F3E" w:rsidRDefault="0005592D" w:rsidP="00BF4045">
            <w:pPr>
              <w:pStyle w:val="TableText"/>
              <w:rPr>
                <w:lang w:val="ru-RU"/>
                <w:rPrChange w:id="446" w:author="Konstantin Malyutin" w:date="2021-02-01T15:36:00Z">
                  <w:rPr/>
                </w:rPrChange>
              </w:rPr>
            </w:pPr>
            <w:r>
              <w:rPr>
                <w:lang w:val="ru-RU"/>
              </w:rPr>
              <w:t>Умение монастырской традиции, Удары силой ци</w:t>
            </w:r>
          </w:p>
        </w:tc>
      </w:tr>
      <w:tr w:rsidR="00382954" w14:paraId="30A183A4" w14:textId="77777777" w:rsidTr="007A1F3E">
        <w:tc>
          <w:tcPr>
            <w:tcW w:w="0" w:type="auto"/>
          </w:tcPr>
          <w:p w14:paraId="2A026510" w14:textId="77777777" w:rsidR="007A1F3E" w:rsidRDefault="0005592D" w:rsidP="00BF4045">
            <w:pPr>
              <w:pStyle w:val="TableText"/>
            </w:pPr>
            <w:r>
              <w:rPr>
                <w:lang w:val="ru-RU"/>
              </w:rPr>
              <w:t>7</w:t>
            </w:r>
          </w:p>
        </w:tc>
        <w:tc>
          <w:tcPr>
            <w:tcW w:w="0" w:type="auto"/>
          </w:tcPr>
          <w:p w14:paraId="38EBEFD4" w14:textId="77777777" w:rsidR="007A1F3E" w:rsidRDefault="0005592D" w:rsidP="00BF4045">
            <w:pPr>
              <w:pStyle w:val="TableText"/>
            </w:pPr>
            <w:r>
              <w:rPr>
                <w:lang w:val="ru-RU"/>
              </w:rPr>
              <w:t>+3</w:t>
            </w:r>
          </w:p>
        </w:tc>
        <w:tc>
          <w:tcPr>
            <w:tcW w:w="0" w:type="auto"/>
          </w:tcPr>
          <w:p w14:paraId="4E5C69C3" w14:textId="77777777" w:rsidR="007A1F3E" w:rsidRDefault="0005592D" w:rsidP="00BF4045">
            <w:pPr>
              <w:pStyle w:val="TableText"/>
            </w:pPr>
            <w:r>
              <w:rPr>
                <w:lang w:val="ru-RU"/>
              </w:rPr>
              <w:t>1к6</w:t>
            </w:r>
          </w:p>
        </w:tc>
        <w:tc>
          <w:tcPr>
            <w:tcW w:w="0" w:type="auto"/>
          </w:tcPr>
          <w:p w14:paraId="4A523E33" w14:textId="77777777" w:rsidR="007A1F3E" w:rsidRDefault="0005592D" w:rsidP="00BF4045">
            <w:pPr>
              <w:pStyle w:val="TableText"/>
            </w:pPr>
            <w:r>
              <w:rPr>
                <w:lang w:val="ru-RU"/>
              </w:rPr>
              <w:t>7</w:t>
            </w:r>
          </w:p>
        </w:tc>
        <w:tc>
          <w:tcPr>
            <w:tcW w:w="0" w:type="auto"/>
          </w:tcPr>
          <w:p w14:paraId="5028F4A1" w14:textId="77777777" w:rsidR="007A1F3E" w:rsidRDefault="0005592D" w:rsidP="00BF4045">
            <w:pPr>
              <w:pStyle w:val="TableText"/>
            </w:pPr>
            <w:r>
              <w:rPr>
                <w:lang w:val="ru-RU"/>
              </w:rPr>
              <w:t>+15 футов</w:t>
            </w:r>
          </w:p>
        </w:tc>
        <w:tc>
          <w:tcPr>
            <w:tcW w:w="0" w:type="auto"/>
          </w:tcPr>
          <w:p w14:paraId="4E3DB6FA" w14:textId="77777777" w:rsidR="007A1F3E" w:rsidRDefault="0005592D" w:rsidP="00BF4045">
            <w:pPr>
              <w:pStyle w:val="TableText"/>
            </w:pPr>
            <w:r>
              <w:rPr>
                <w:lang w:val="ru-RU"/>
              </w:rPr>
              <w:t>Спокойствие разума, Уклонение</w:t>
            </w:r>
          </w:p>
        </w:tc>
      </w:tr>
      <w:tr w:rsidR="00382954" w14:paraId="26F98ABD" w14:textId="77777777" w:rsidTr="007A1F3E">
        <w:tc>
          <w:tcPr>
            <w:tcW w:w="0" w:type="auto"/>
          </w:tcPr>
          <w:p w14:paraId="3F43F6DB" w14:textId="77777777" w:rsidR="007A1F3E" w:rsidRDefault="0005592D" w:rsidP="00BF4045">
            <w:pPr>
              <w:pStyle w:val="TableText"/>
            </w:pPr>
            <w:r>
              <w:rPr>
                <w:lang w:val="ru-RU"/>
              </w:rPr>
              <w:t>8</w:t>
            </w:r>
          </w:p>
        </w:tc>
        <w:tc>
          <w:tcPr>
            <w:tcW w:w="0" w:type="auto"/>
          </w:tcPr>
          <w:p w14:paraId="2D6205F4" w14:textId="77777777" w:rsidR="007A1F3E" w:rsidRDefault="0005592D" w:rsidP="00BF4045">
            <w:pPr>
              <w:pStyle w:val="TableText"/>
            </w:pPr>
            <w:r>
              <w:rPr>
                <w:lang w:val="ru-RU"/>
              </w:rPr>
              <w:t>+3</w:t>
            </w:r>
          </w:p>
        </w:tc>
        <w:tc>
          <w:tcPr>
            <w:tcW w:w="0" w:type="auto"/>
          </w:tcPr>
          <w:p w14:paraId="248B25AD" w14:textId="77777777" w:rsidR="007A1F3E" w:rsidRDefault="0005592D" w:rsidP="00BF4045">
            <w:pPr>
              <w:pStyle w:val="TableText"/>
            </w:pPr>
            <w:r>
              <w:rPr>
                <w:lang w:val="ru-RU"/>
              </w:rPr>
              <w:t>1к6</w:t>
            </w:r>
          </w:p>
        </w:tc>
        <w:tc>
          <w:tcPr>
            <w:tcW w:w="0" w:type="auto"/>
          </w:tcPr>
          <w:p w14:paraId="093134FE" w14:textId="77777777" w:rsidR="007A1F3E" w:rsidRDefault="0005592D" w:rsidP="00BF4045">
            <w:pPr>
              <w:pStyle w:val="TableText"/>
            </w:pPr>
            <w:r>
              <w:rPr>
                <w:lang w:val="ru-RU"/>
              </w:rPr>
              <w:t>8</w:t>
            </w:r>
          </w:p>
        </w:tc>
        <w:tc>
          <w:tcPr>
            <w:tcW w:w="0" w:type="auto"/>
          </w:tcPr>
          <w:p w14:paraId="3FCAB144" w14:textId="77777777" w:rsidR="007A1F3E" w:rsidRDefault="0005592D" w:rsidP="00BF4045">
            <w:pPr>
              <w:pStyle w:val="TableText"/>
            </w:pPr>
            <w:r>
              <w:rPr>
                <w:lang w:val="ru-RU"/>
              </w:rPr>
              <w:t>+15 футов</w:t>
            </w:r>
          </w:p>
        </w:tc>
        <w:tc>
          <w:tcPr>
            <w:tcW w:w="0" w:type="auto"/>
          </w:tcPr>
          <w:p w14:paraId="5DFF51FF" w14:textId="77777777" w:rsidR="007A1F3E" w:rsidRDefault="0005592D" w:rsidP="00BF4045">
            <w:pPr>
              <w:pStyle w:val="TableText"/>
            </w:pPr>
            <w:r>
              <w:rPr>
                <w:lang w:val="ru-RU"/>
              </w:rPr>
              <w:t>Увеличение характеристик</w:t>
            </w:r>
          </w:p>
        </w:tc>
      </w:tr>
      <w:tr w:rsidR="00382954" w14:paraId="36F6ADF4" w14:textId="77777777" w:rsidTr="007A1F3E">
        <w:tc>
          <w:tcPr>
            <w:tcW w:w="0" w:type="auto"/>
          </w:tcPr>
          <w:p w14:paraId="4E4C4C1A" w14:textId="77777777" w:rsidR="007A1F3E" w:rsidRDefault="0005592D" w:rsidP="00BF4045">
            <w:pPr>
              <w:pStyle w:val="TableText"/>
            </w:pPr>
            <w:r>
              <w:rPr>
                <w:lang w:val="ru-RU"/>
              </w:rPr>
              <w:t>9</w:t>
            </w:r>
          </w:p>
        </w:tc>
        <w:tc>
          <w:tcPr>
            <w:tcW w:w="0" w:type="auto"/>
          </w:tcPr>
          <w:p w14:paraId="60105A4F" w14:textId="77777777" w:rsidR="007A1F3E" w:rsidRDefault="0005592D" w:rsidP="00BF4045">
            <w:pPr>
              <w:pStyle w:val="TableText"/>
            </w:pPr>
            <w:r>
              <w:rPr>
                <w:lang w:val="ru-RU"/>
              </w:rPr>
              <w:t>+4</w:t>
            </w:r>
          </w:p>
        </w:tc>
        <w:tc>
          <w:tcPr>
            <w:tcW w:w="0" w:type="auto"/>
          </w:tcPr>
          <w:p w14:paraId="6E6572DF" w14:textId="77777777" w:rsidR="007A1F3E" w:rsidRDefault="0005592D" w:rsidP="00BF4045">
            <w:pPr>
              <w:pStyle w:val="TableText"/>
            </w:pPr>
            <w:r>
              <w:rPr>
                <w:lang w:val="ru-RU"/>
              </w:rPr>
              <w:t>1к6</w:t>
            </w:r>
          </w:p>
        </w:tc>
        <w:tc>
          <w:tcPr>
            <w:tcW w:w="0" w:type="auto"/>
          </w:tcPr>
          <w:p w14:paraId="44F4BD9D" w14:textId="77777777" w:rsidR="007A1F3E" w:rsidRDefault="0005592D" w:rsidP="00BF4045">
            <w:pPr>
              <w:pStyle w:val="TableText"/>
            </w:pPr>
            <w:r>
              <w:rPr>
                <w:lang w:val="ru-RU"/>
              </w:rPr>
              <w:t>9</w:t>
            </w:r>
          </w:p>
        </w:tc>
        <w:tc>
          <w:tcPr>
            <w:tcW w:w="0" w:type="auto"/>
          </w:tcPr>
          <w:p w14:paraId="7C1AF963" w14:textId="77777777" w:rsidR="007A1F3E" w:rsidRDefault="0005592D" w:rsidP="00BF4045">
            <w:pPr>
              <w:pStyle w:val="TableText"/>
            </w:pPr>
            <w:r>
              <w:rPr>
                <w:lang w:val="ru-RU"/>
              </w:rPr>
              <w:t>+15 футов</w:t>
            </w:r>
          </w:p>
        </w:tc>
        <w:tc>
          <w:tcPr>
            <w:tcW w:w="0" w:type="auto"/>
          </w:tcPr>
          <w:p w14:paraId="31DE4480" w14:textId="77777777" w:rsidR="007A1F3E" w:rsidRDefault="0005592D" w:rsidP="00BF4045">
            <w:pPr>
              <w:pStyle w:val="TableText"/>
            </w:pPr>
            <w:r>
              <w:rPr>
                <w:lang w:val="ru-RU"/>
              </w:rPr>
              <w:t>Улучшенное перемещение без доспеха</w:t>
            </w:r>
          </w:p>
        </w:tc>
      </w:tr>
      <w:tr w:rsidR="00382954" w14:paraId="527D409A" w14:textId="77777777" w:rsidTr="007A1F3E">
        <w:tc>
          <w:tcPr>
            <w:tcW w:w="0" w:type="auto"/>
          </w:tcPr>
          <w:p w14:paraId="307C401C" w14:textId="77777777" w:rsidR="007A1F3E" w:rsidRDefault="0005592D" w:rsidP="00BF4045">
            <w:pPr>
              <w:pStyle w:val="TableText"/>
            </w:pPr>
            <w:r>
              <w:rPr>
                <w:lang w:val="ru-RU"/>
              </w:rPr>
              <w:t>10</w:t>
            </w:r>
          </w:p>
        </w:tc>
        <w:tc>
          <w:tcPr>
            <w:tcW w:w="0" w:type="auto"/>
          </w:tcPr>
          <w:p w14:paraId="29B43D2D" w14:textId="77777777" w:rsidR="007A1F3E" w:rsidRDefault="0005592D" w:rsidP="00BF4045">
            <w:pPr>
              <w:pStyle w:val="TableText"/>
            </w:pPr>
            <w:r>
              <w:rPr>
                <w:lang w:val="ru-RU"/>
              </w:rPr>
              <w:t>+4</w:t>
            </w:r>
          </w:p>
        </w:tc>
        <w:tc>
          <w:tcPr>
            <w:tcW w:w="0" w:type="auto"/>
          </w:tcPr>
          <w:p w14:paraId="029BBA5F" w14:textId="77777777" w:rsidR="007A1F3E" w:rsidRDefault="0005592D" w:rsidP="00BF4045">
            <w:pPr>
              <w:pStyle w:val="TableText"/>
            </w:pPr>
            <w:r>
              <w:rPr>
                <w:lang w:val="ru-RU"/>
              </w:rPr>
              <w:t>1к6</w:t>
            </w:r>
          </w:p>
        </w:tc>
        <w:tc>
          <w:tcPr>
            <w:tcW w:w="0" w:type="auto"/>
          </w:tcPr>
          <w:p w14:paraId="2B498BE1" w14:textId="77777777" w:rsidR="007A1F3E" w:rsidRDefault="0005592D" w:rsidP="00BF4045">
            <w:pPr>
              <w:pStyle w:val="TableText"/>
            </w:pPr>
            <w:r>
              <w:rPr>
                <w:lang w:val="ru-RU"/>
              </w:rPr>
              <w:t>10</w:t>
            </w:r>
          </w:p>
        </w:tc>
        <w:tc>
          <w:tcPr>
            <w:tcW w:w="0" w:type="auto"/>
          </w:tcPr>
          <w:p w14:paraId="3F880784" w14:textId="77777777" w:rsidR="007A1F3E" w:rsidRDefault="0005592D" w:rsidP="00BF4045">
            <w:pPr>
              <w:pStyle w:val="TableText"/>
            </w:pPr>
            <w:r>
              <w:rPr>
                <w:lang w:val="ru-RU"/>
              </w:rPr>
              <w:t>+20 футов</w:t>
            </w:r>
          </w:p>
        </w:tc>
        <w:tc>
          <w:tcPr>
            <w:tcW w:w="0" w:type="auto"/>
          </w:tcPr>
          <w:p w14:paraId="60951616" w14:textId="77777777" w:rsidR="007A1F3E" w:rsidRDefault="0005592D" w:rsidP="00BF4045">
            <w:pPr>
              <w:pStyle w:val="TableText"/>
            </w:pPr>
            <w:r>
              <w:rPr>
                <w:lang w:val="ru-RU"/>
              </w:rPr>
              <w:t>Чистота тела</w:t>
            </w:r>
          </w:p>
        </w:tc>
      </w:tr>
      <w:tr w:rsidR="00382954" w14:paraId="5B463B59" w14:textId="77777777" w:rsidTr="007A1F3E">
        <w:tc>
          <w:tcPr>
            <w:tcW w:w="0" w:type="auto"/>
          </w:tcPr>
          <w:p w14:paraId="2A244264" w14:textId="77777777" w:rsidR="007A1F3E" w:rsidRDefault="0005592D" w:rsidP="00BF4045">
            <w:pPr>
              <w:pStyle w:val="TableText"/>
            </w:pPr>
            <w:r>
              <w:rPr>
                <w:lang w:val="ru-RU"/>
              </w:rPr>
              <w:t>11</w:t>
            </w:r>
          </w:p>
        </w:tc>
        <w:tc>
          <w:tcPr>
            <w:tcW w:w="0" w:type="auto"/>
          </w:tcPr>
          <w:p w14:paraId="4C13C620" w14:textId="77777777" w:rsidR="007A1F3E" w:rsidRDefault="0005592D" w:rsidP="00BF4045">
            <w:pPr>
              <w:pStyle w:val="TableText"/>
            </w:pPr>
            <w:r>
              <w:rPr>
                <w:lang w:val="ru-RU"/>
              </w:rPr>
              <w:t>+4</w:t>
            </w:r>
          </w:p>
        </w:tc>
        <w:tc>
          <w:tcPr>
            <w:tcW w:w="0" w:type="auto"/>
          </w:tcPr>
          <w:p w14:paraId="2DA4A4A0" w14:textId="77777777" w:rsidR="007A1F3E" w:rsidRDefault="0005592D" w:rsidP="00BF4045">
            <w:pPr>
              <w:pStyle w:val="TableText"/>
            </w:pPr>
            <w:r>
              <w:rPr>
                <w:lang w:val="ru-RU"/>
              </w:rPr>
              <w:t>1к8</w:t>
            </w:r>
          </w:p>
        </w:tc>
        <w:tc>
          <w:tcPr>
            <w:tcW w:w="0" w:type="auto"/>
          </w:tcPr>
          <w:p w14:paraId="204C504A" w14:textId="77777777" w:rsidR="007A1F3E" w:rsidRDefault="0005592D" w:rsidP="00BF4045">
            <w:pPr>
              <w:pStyle w:val="TableText"/>
            </w:pPr>
            <w:r>
              <w:rPr>
                <w:lang w:val="ru-RU"/>
              </w:rPr>
              <w:t>11</w:t>
            </w:r>
          </w:p>
        </w:tc>
        <w:tc>
          <w:tcPr>
            <w:tcW w:w="0" w:type="auto"/>
          </w:tcPr>
          <w:p w14:paraId="2AB0E945" w14:textId="77777777" w:rsidR="007A1F3E" w:rsidRDefault="0005592D" w:rsidP="00BF4045">
            <w:pPr>
              <w:pStyle w:val="TableText"/>
            </w:pPr>
            <w:r>
              <w:rPr>
                <w:lang w:val="ru-RU"/>
              </w:rPr>
              <w:t>+20 футов</w:t>
            </w:r>
          </w:p>
        </w:tc>
        <w:tc>
          <w:tcPr>
            <w:tcW w:w="0" w:type="auto"/>
          </w:tcPr>
          <w:p w14:paraId="5FF1D35B" w14:textId="77777777" w:rsidR="007A1F3E" w:rsidRDefault="0005592D" w:rsidP="00BF4045">
            <w:pPr>
              <w:pStyle w:val="TableText"/>
            </w:pPr>
            <w:r>
              <w:rPr>
                <w:lang w:val="ru-RU"/>
              </w:rPr>
              <w:t>Умение монастырской традиции</w:t>
            </w:r>
          </w:p>
        </w:tc>
      </w:tr>
      <w:tr w:rsidR="00382954" w14:paraId="0AF26614" w14:textId="77777777" w:rsidTr="007A1F3E">
        <w:tc>
          <w:tcPr>
            <w:tcW w:w="0" w:type="auto"/>
          </w:tcPr>
          <w:p w14:paraId="305FB7C0" w14:textId="77777777" w:rsidR="007A1F3E" w:rsidRDefault="0005592D" w:rsidP="00BF4045">
            <w:pPr>
              <w:pStyle w:val="TableText"/>
            </w:pPr>
            <w:r>
              <w:rPr>
                <w:lang w:val="ru-RU"/>
              </w:rPr>
              <w:t>12</w:t>
            </w:r>
          </w:p>
        </w:tc>
        <w:tc>
          <w:tcPr>
            <w:tcW w:w="0" w:type="auto"/>
          </w:tcPr>
          <w:p w14:paraId="6319023C" w14:textId="77777777" w:rsidR="007A1F3E" w:rsidRDefault="0005592D" w:rsidP="00BF4045">
            <w:pPr>
              <w:pStyle w:val="TableText"/>
            </w:pPr>
            <w:r>
              <w:rPr>
                <w:lang w:val="ru-RU"/>
              </w:rPr>
              <w:t>+4</w:t>
            </w:r>
          </w:p>
        </w:tc>
        <w:tc>
          <w:tcPr>
            <w:tcW w:w="0" w:type="auto"/>
          </w:tcPr>
          <w:p w14:paraId="5177AE8F" w14:textId="77777777" w:rsidR="007A1F3E" w:rsidRDefault="0005592D" w:rsidP="00BF4045">
            <w:pPr>
              <w:pStyle w:val="TableText"/>
            </w:pPr>
            <w:r>
              <w:rPr>
                <w:lang w:val="ru-RU"/>
              </w:rPr>
              <w:t>1к8</w:t>
            </w:r>
          </w:p>
        </w:tc>
        <w:tc>
          <w:tcPr>
            <w:tcW w:w="0" w:type="auto"/>
          </w:tcPr>
          <w:p w14:paraId="777079F7" w14:textId="77777777" w:rsidR="007A1F3E" w:rsidRDefault="0005592D" w:rsidP="00BF4045">
            <w:pPr>
              <w:pStyle w:val="TableText"/>
            </w:pPr>
            <w:r>
              <w:rPr>
                <w:lang w:val="ru-RU"/>
              </w:rPr>
              <w:t>12</w:t>
            </w:r>
          </w:p>
        </w:tc>
        <w:tc>
          <w:tcPr>
            <w:tcW w:w="0" w:type="auto"/>
          </w:tcPr>
          <w:p w14:paraId="3103E6A7" w14:textId="77777777" w:rsidR="007A1F3E" w:rsidRDefault="0005592D" w:rsidP="00BF4045">
            <w:pPr>
              <w:pStyle w:val="TableText"/>
            </w:pPr>
            <w:r>
              <w:rPr>
                <w:lang w:val="ru-RU"/>
              </w:rPr>
              <w:t>+20 футов</w:t>
            </w:r>
          </w:p>
        </w:tc>
        <w:tc>
          <w:tcPr>
            <w:tcW w:w="0" w:type="auto"/>
          </w:tcPr>
          <w:p w14:paraId="7DB45A20" w14:textId="77777777" w:rsidR="007A1F3E" w:rsidRDefault="0005592D" w:rsidP="00BF4045">
            <w:pPr>
              <w:pStyle w:val="TableText"/>
            </w:pPr>
            <w:r>
              <w:rPr>
                <w:lang w:val="ru-RU"/>
              </w:rPr>
              <w:t>Увеличение характеристик</w:t>
            </w:r>
          </w:p>
        </w:tc>
      </w:tr>
      <w:tr w:rsidR="00382954" w14:paraId="67FEE572" w14:textId="77777777" w:rsidTr="007A1F3E">
        <w:tc>
          <w:tcPr>
            <w:tcW w:w="0" w:type="auto"/>
          </w:tcPr>
          <w:p w14:paraId="1042C8D6" w14:textId="77777777" w:rsidR="007A1F3E" w:rsidRDefault="0005592D" w:rsidP="00BF4045">
            <w:pPr>
              <w:pStyle w:val="TableText"/>
            </w:pPr>
            <w:r>
              <w:rPr>
                <w:lang w:val="ru-RU"/>
              </w:rPr>
              <w:t>13</w:t>
            </w:r>
          </w:p>
        </w:tc>
        <w:tc>
          <w:tcPr>
            <w:tcW w:w="0" w:type="auto"/>
          </w:tcPr>
          <w:p w14:paraId="6D1F7CBA" w14:textId="77777777" w:rsidR="007A1F3E" w:rsidRDefault="0005592D" w:rsidP="00BF4045">
            <w:pPr>
              <w:pStyle w:val="TableText"/>
            </w:pPr>
            <w:r>
              <w:rPr>
                <w:lang w:val="ru-RU"/>
              </w:rPr>
              <w:t>+5</w:t>
            </w:r>
          </w:p>
        </w:tc>
        <w:tc>
          <w:tcPr>
            <w:tcW w:w="0" w:type="auto"/>
          </w:tcPr>
          <w:p w14:paraId="6C00D43E" w14:textId="77777777" w:rsidR="007A1F3E" w:rsidRDefault="0005592D" w:rsidP="00BF4045">
            <w:pPr>
              <w:pStyle w:val="TableText"/>
            </w:pPr>
            <w:r>
              <w:rPr>
                <w:lang w:val="ru-RU"/>
              </w:rPr>
              <w:t>1к8</w:t>
            </w:r>
          </w:p>
        </w:tc>
        <w:tc>
          <w:tcPr>
            <w:tcW w:w="0" w:type="auto"/>
          </w:tcPr>
          <w:p w14:paraId="76DB4548" w14:textId="77777777" w:rsidR="007A1F3E" w:rsidRDefault="0005592D" w:rsidP="00BF4045">
            <w:pPr>
              <w:pStyle w:val="TableText"/>
            </w:pPr>
            <w:r>
              <w:rPr>
                <w:lang w:val="ru-RU"/>
              </w:rPr>
              <w:t>13</w:t>
            </w:r>
          </w:p>
        </w:tc>
        <w:tc>
          <w:tcPr>
            <w:tcW w:w="0" w:type="auto"/>
          </w:tcPr>
          <w:p w14:paraId="54FDD79C" w14:textId="77777777" w:rsidR="007A1F3E" w:rsidRDefault="0005592D" w:rsidP="00BF4045">
            <w:pPr>
              <w:pStyle w:val="TableText"/>
            </w:pPr>
            <w:r>
              <w:rPr>
                <w:lang w:val="ru-RU"/>
              </w:rPr>
              <w:t>+20 футов</w:t>
            </w:r>
          </w:p>
        </w:tc>
        <w:tc>
          <w:tcPr>
            <w:tcW w:w="0" w:type="auto"/>
          </w:tcPr>
          <w:p w14:paraId="294570A3" w14:textId="77777777" w:rsidR="007A1F3E" w:rsidRDefault="0005592D" w:rsidP="00BF4045">
            <w:pPr>
              <w:pStyle w:val="TableText"/>
            </w:pPr>
            <w:r>
              <w:rPr>
                <w:lang w:val="ru-RU"/>
              </w:rPr>
              <w:t>Язык Солнца и Луны</w:t>
            </w:r>
          </w:p>
        </w:tc>
      </w:tr>
      <w:tr w:rsidR="00382954" w14:paraId="6DB4069F" w14:textId="77777777" w:rsidTr="007A1F3E">
        <w:tc>
          <w:tcPr>
            <w:tcW w:w="0" w:type="auto"/>
          </w:tcPr>
          <w:p w14:paraId="38B52426" w14:textId="77777777" w:rsidR="007A1F3E" w:rsidRDefault="0005592D" w:rsidP="00BF4045">
            <w:pPr>
              <w:pStyle w:val="TableText"/>
            </w:pPr>
            <w:r>
              <w:rPr>
                <w:lang w:val="ru-RU"/>
              </w:rPr>
              <w:t>14</w:t>
            </w:r>
          </w:p>
        </w:tc>
        <w:tc>
          <w:tcPr>
            <w:tcW w:w="0" w:type="auto"/>
          </w:tcPr>
          <w:p w14:paraId="1838A890" w14:textId="77777777" w:rsidR="007A1F3E" w:rsidRDefault="0005592D" w:rsidP="00BF4045">
            <w:pPr>
              <w:pStyle w:val="TableText"/>
            </w:pPr>
            <w:r>
              <w:rPr>
                <w:lang w:val="ru-RU"/>
              </w:rPr>
              <w:t>+5</w:t>
            </w:r>
          </w:p>
        </w:tc>
        <w:tc>
          <w:tcPr>
            <w:tcW w:w="0" w:type="auto"/>
          </w:tcPr>
          <w:p w14:paraId="50A75F39" w14:textId="77777777" w:rsidR="007A1F3E" w:rsidRDefault="0005592D" w:rsidP="00BF4045">
            <w:pPr>
              <w:pStyle w:val="TableText"/>
            </w:pPr>
            <w:r>
              <w:rPr>
                <w:lang w:val="ru-RU"/>
              </w:rPr>
              <w:t>1к8</w:t>
            </w:r>
          </w:p>
        </w:tc>
        <w:tc>
          <w:tcPr>
            <w:tcW w:w="0" w:type="auto"/>
          </w:tcPr>
          <w:p w14:paraId="3FFCEF6A" w14:textId="77777777" w:rsidR="007A1F3E" w:rsidRDefault="0005592D" w:rsidP="00BF4045">
            <w:pPr>
              <w:pStyle w:val="TableText"/>
            </w:pPr>
            <w:r>
              <w:rPr>
                <w:lang w:val="ru-RU"/>
              </w:rPr>
              <w:t>14</w:t>
            </w:r>
          </w:p>
        </w:tc>
        <w:tc>
          <w:tcPr>
            <w:tcW w:w="0" w:type="auto"/>
          </w:tcPr>
          <w:p w14:paraId="657989F3" w14:textId="77777777" w:rsidR="007A1F3E" w:rsidRDefault="0005592D" w:rsidP="00BF4045">
            <w:pPr>
              <w:pStyle w:val="TableText"/>
            </w:pPr>
            <w:r>
              <w:rPr>
                <w:lang w:val="ru-RU"/>
              </w:rPr>
              <w:t>+25 футов</w:t>
            </w:r>
          </w:p>
        </w:tc>
        <w:tc>
          <w:tcPr>
            <w:tcW w:w="0" w:type="auto"/>
          </w:tcPr>
          <w:p w14:paraId="02AE2452" w14:textId="77777777" w:rsidR="007A1F3E" w:rsidRDefault="0005592D" w:rsidP="00BF4045">
            <w:pPr>
              <w:pStyle w:val="TableText"/>
            </w:pPr>
            <w:r>
              <w:rPr>
                <w:lang w:val="ru-RU"/>
              </w:rPr>
              <w:t>Алмазная Душа</w:t>
            </w:r>
          </w:p>
        </w:tc>
      </w:tr>
      <w:tr w:rsidR="00382954" w14:paraId="6FF8C891" w14:textId="77777777" w:rsidTr="007A1F3E">
        <w:tc>
          <w:tcPr>
            <w:tcW w:w="0" w:type="auto"/>
          </w:tcPr>
          <w:p w14:paraId="2E6F01BE" w14:textId="77777777" w:rsidR="007A1F3E" w:rsidRDefault="0005592D" w:rsidP="00BF4045">
            <w:pPr>
              <w:pStyle w:val="TableText"/>
            </w:pPr>
            <w:r>
              <w:rPr>
                <w:lang w:val="ru-RU"/>
              </w:rPr>
              <w:t>15</w:t>
            </w:r>
          </w:p>
        </w:tc>
        <w:tc>
          <w:tcPr>
            <w:tcW w:w="0" w:type="auto"/>
          </w:tcPr>
          <w:p w14:paraId="73A2A9DE" w14:textId="77777777" w:rsidR="007A1F3E" w:rsidRDefault="0005592D" w:rsidP="00BF4045">
            <w:pPr>
              <w:pStyle w:val="TableText"/>
            </w:pPr>
            <w:r>
              <w:rPr>
                <w:lang w:val="ru-RU"/>
              </w:rPr>
              <w:t>+5</w:t>
            </w:r>
          </w:p>
        </w:tc>
        <w:tc>
          <w:tcPr>
            <w:tcW w:w="0" w:type="auto"/>
          </w:tcPr>
          <w:p w14:paraId="425B8D4E" w14:textId="77777777" w:rsidR="007A1F3E" w:rsidRDefault="0005592D" w:rsidP="00BF4045">
            <w:pPr>
              <w:pStyle w:val="TableText"/>
            </w:pPr>
            <w:r>
              <w:rPr>
                <w:lang w:val="ru-RU"/>
              </w:rPr>
              <w:t>1к8</w:t>
            </w:r>
          </w:p>
        </w:tc>
        <w:tc>
          <w:tcPr>
            <w:tcW w:w="0" w:type="auto"/>
          </w:tcPr>
          <w:p w14:paraId="4D48B34A" w14:textId="77777777" w:rsidR="007A1F3E" w:rsidRDefault="0005592D" w:rsidP="00BF4045">
            <w:pPr>
              <w:pStyle w:val="TableText"/>
            </w:pPr>
            <w:r>
              <w:rPr>
                <w:lang w:val="ru-RU"/>
              </w:rPr>
              <w:t>15</w:t>
            </w:r>
          </w:p>
        </w:tc>
        <w:tc>
          <w:tcPr>
            <w:tcW w:w="0" w:type="auto"/>
          </w:tcPr>
          <w:p w14:paraId="7913026F" w14:textId="77777777" w:rsidR="007A1F3E" w:rsidRDefault="0005592D" w:rsidP="00BF4045">
            <w:pPr>
              <w:pStyle w:val="TableText"/>
            </w:pPr>
            <w:r>
              <w:rPr>
                <w:lang w:val="ru-RU"/>
              </w:rPr>
              <w:t>+25 футов</w:t>
            </w:r>
          </w:p>
        </w:tc>
        <w:tc>
          <w:tcPr>
            <w:tcW w:w="0" w:type="auto"/>
          </w:tcPr>
          <w:p w14:paraId="69515362" w14:textId="77777777" w:rsidR="007A1F3E" w:rsidRDefault="0005592D" w:rsidP="00BF4045">
            <w:pPr>
              <w:pStyle w:val="TableText"/>
            </w:pPr>
            <w:r>
              <w:rPr>
                <w:lang w:val="ru-RU"/>
              </w:rPr>
              <w:t xml:space="preserve"> Безвременное тело</w:t>
            </w:r>
          </w:p>
        </w:tc>
      </w:tr>
      <w:tr w:rsidR="00382954" w14:paraId="030106EB" w14:textId="77777777" w:rsidTr="007A1F3E">
        <w:tc>
          <w:tcPr>
            <w:tcW w:w="0" w:type="auto"/>
          </w:tcPr>
          <w:p w14:paraId="36334715" w14:textId="77777777" w:rsidR="007A1F3E" w:rsidRDefault="0005592D" w:rsidP="00BF4045">
            <w:pPr>
              <w:pStyle w:val="TableText"/>
            </w:pPr>
            <w:r>
              <w:rPr>
                <w:lang w:val="ru-RU"/>
              </w:rPr>
              <w:t>16</w:t>
            </w:r>
          </w:p>
        </w:tc>
        <w:tc>
          <w:tcPr>
            <w:tcW w:w="0" w:type="auto"/>
          </w:tcPr>
          <w:p w14:paraId="683AB363" w14:textId="77777777" w:rsidR="007A1F3E" w:rsidRDefault="0005592D" w:rsidP="00BF4045">
            <w:pPr>
              <w:pStyle w:val="TableText"/>
            </w:pPr>
            <w:r>
              <w:rPr>
                <w:lang w:val="ru-RU"/>
              </w:rPr>
              <w:t>+5</w:t>
            </w:r>
          </w:p>
        </w:tc>
        <w:tc>
          <w:tcPr>
            <w:tcW w:w="0" w:type="auto"/>
          </w:tcPr>
          <w:p w14:paraId="2F00D719" w14:textId="77777777" w:rsidR="007A1F3E" w:rsidRDefault="0005592D" w:rsidP="00BF4045">
            <w:pPr>
              <w:pStyle w:val="TableText"/>
            </w:pPr>
            <w:r>
              <w:rPr>
                <w:lang w:val="ru-RU"/>
              </w:rPr>
              <w:t>1к8</w:t>
            </w:r>
          </w:p>
        </w:tc>
        <w:tc>
          <w:tcPr>
            <w:tcW w:w="0" w:type="auto"/>
          </w:tcPr>
          <w:p w14:paraId="4E48B6C5" w14:textId="77777777" w:rsidR="007A1F3E" w:rsidRDefault="0005592D" w:rsidP="00BF4045">
            <w:pPr>
              <w:pStyle w:val="TableText"/>
            </w:pPr>
            <w:r>
              <w:rPr>
                <w:lang w:val="ru-RU"/>
              </w:rPr>
              <w:t>16</w:t>
            </w:r>
          </w:p>
        </w:tc>
        <w:tc>
          <w:tcPr>
            <w:tcW w:w="0" w:type="auto"/>
          </w:tcPr>
          <w:p w14:paraId="5698717E" w14:textId="77777777" w:rsidR="007A1F3E" w:rsidRDefault="0005592D" w:rsidP="00BF4045">
            <w:pPr>
              <w:pStyle w:val="TableText"/>
            </w:pPr>
            <w:r>
              <w:rPr>
                <w:lang w:val="ru-RU"/>
              </w:rPr>
              <w:t>+25 футов</w:t>
            </w:r>
          </w:p>
        </w:tc>
        <w:tc>
          <w:tcPr>
            <w:tcW w:w="0" w:type="auto"/>
          </w:tcPr>
          <w:p w14:paraId="3146C504" w14:textId="77777777" w:rsidR="007A1F3E" w:rsidRDefault="0005592D" w:rsidP="00BF4045">
            <w:pPr>
              <w:pStyle w:val="TableText"/>
            </w:pPr>
            <w:r>
              <w:rPr>
                <w:lang w:val="ru-RU"/>
              </w:rPr>
              <w:t>Увеличение характеристик</w:t>
            </w:r>
          </w:p>
        </w:tc>
      </w:tr>
      <w:tr w:rsidR="00382954" w14:paraId="47DF9739" w14:textId="77777777" w:rsidTr="007A1F3E">
        <w:tc>
          <w:tcPr>
            <w:tcW w:w="0" w:type="auto"/>
          </w:tcPr>
          <w:p w14:paraId="59731E64" w14:textId="77777777" w:rsidR="007A1F3E" w:rsidRDefault="0005592D" w:rsidP="00BF4045">
            <w:pPr>
              <w:pStyle w:val="TableText"/>
            </w:pPr>
            <w:r>
              <w:rPr>
                <w:lang w:val="ru-RU"/>
              </w:rPr>
              <w:t>17</w:t>
            </w:r>
          </w:p>
        </w:tc>
        <w:tc>
          <w:tcPr>
            <w:tcW w:w="0" w:type="auto"/>
          </w:tcPr>
          <w:p w14:paraId="3061C4F0" w14:textId="77777777" w:rsidR="007A1F3E" w:rsidRDefault="0005592D" w:rsidP="00BF4045">
            <w:pPr>
              <w:pStyle w:val="TableText"/>
            </w:pPr>
            <w:r>
              <w:rPr>
                <w:lang w:val="ru-RU"/>
              </w:rPr>
              <w:t>+6</w:t>
            </w:r>
          </w:p>
        </w:tc>
        <w:tc>
          <w:tcPr>
            <w:tcW w:w="0" w:type="auto"/>
          </w:tcPr>
          <w:p w14:paraId="31CCF72A" w14:textId="77777777" w:rsidR="007A1F3E" w:rsidRDefault="0005592D" w:rsidP="00BF4045">
            <w:pPr>
              <w:pStyle w:val="TableText"/>
            </w:pPr>
            <w:r>
              <w:rPr>
                <w:lang w:val="ru-RU"/>
              </w:rPr>
              <w:t>1к10</w:t>
            </w:r>
          </w:p>
        </w:tc>
        <w:tc>
          <w:tcPr>
            <w:tcW w:w="0" w:type="auto"/>
          </w:tcPr>
          <w:p w14:paraId="1F32E724" w14:textId="77777777" w:rsidR="007A1F3E" w:rsidRDefault="0005592D" w:rsidP="00BF4045">
            <w:pPr>
              <w:pStyle w:val="TableText"/>
            </w:pPr>
            <w:r>
              <w:rPr>
                <w:lang w:val="ru-RU"/>
              </w:rPr>
              <w:t>17</w:t>
            </w:r>
          </w:p>
        </w:tc>
        <w:tc>
          <w:tcPr>
            <w:tcW w:w="0" w:type="auto"/>
          </w:tcPr>
          <w:p w14:paraId="7EDA2498" w14:textId="77777777" w:rsidR="007A1F3E" w:rsidRDefault="0005592D" w:rsidP="00BF4045">
            <w:pPr>
              <w:pStyle w:val="TableText"/>
            </w:pPr>
            <w:r>
              <w:rPr>
                <w:lang w:val="ru-RU"/>
              </w:rPr>
              <w:t>+25 футов</w:t>
            </w:r>
          </w:p>
        </w:tc>
        <w:tc>
          <w:tcPr>
            <w:tcW w:w="0" w:type="auto"/>
          </w:tcPr>
          <w:p w14:paraId="11BAD73A" w14:textId="77777777" w:rsidR="007A1F3E" w:rsidRDefault="0005592D" w:rsidP="00BF4045">
            <w:pPr>
              <w:pStyle w:val="TableText"/>
            </w:pPr>
            <w:r>
              <w:rPr>
                <w:lang w:val="ru-RU"/>
              </w:rPr>
              <w:t>Умение монастырской традиции</w:t>
            </w:r>
          </w:p>
        </w:tc>
      </w:tr>
      <w:tr w:rsidR="00382954" w14:paraId="10FB4B98" w14:textId="77777777" w:rsidTr="007A1F3E">
        <w:tc>
          <w:tcPr>
            <w:tcW w:w="0" w:type="auto"/>
          </w:tcPr>
          <w:p w14:paraId="67B946AA" w14:textId="77777777" w:rsidR="007A1F3E" w:rsidRDefault="0005592D" w:rsidP="00BF4045">
            <w:pPr>
              <w:pStyle w:val="TableText"/>
            </w:pPr>
            <w:r>
              <w:rPr>
                <w:lang w:val="ru-RU"/>
              </w:rPr>
              <w:t>18</w:t>
            </w:r>
          </w:p>
        </w:tc>
        <w:tc>
          <w:tcPr>
            <w:tcW w:w="0" w:type="auto"/>
          </w:tcPr>
          <w:p w14:paraId="49D8C33F" w14:textId="77777777" w:rsidR="007A1F3E" w:rsidRDefault="0005592D" w:rsidP="00BF4045">
            <w:pPr>
              <w:pStyle w:val="TableText"/>
            </w:pPr>
            <w:r>
              <w:rPr>
                <w:lang w:val="ru-RU"/>
              </w:rPr>
              <w:t>+6</w:t>
            </w:r>
          </w:p>
        </w:tc>
        <w:tc>
          <w:tcPr>
            <w:tcW w:w="0" w:type="auto"/>
          </w:tcPr>
          <w:p w14:paraId="1BC71969" w14:textId="77777777" w:rsidR="007A1F3E" w:rsidRDefault="0005592D" w:rsidP="00BF4045">
            <w:pPr>
              <w:pStyle w:val="TableText"/>
            </w:pPr>
            <w:r>
              <w:rPr>
                <w:lang w:val="ru-RU"/>
              </w:rPr>
              <w:t>1к10</w:t>
            </w:r>
          </w:p>
        </w:tc>
        <w:tc>
          <w:tcPr>
            <w:tcW w:w="0" w:type="auto"/>
          </w:tcPr>
          <w:p w14:paraId="40269C99" w14:textId="77777777" w:rsidR="007A1F3E" w:rsidRDefault="0005592D" w:rsidP="00BF4045">
            <w:pPr>
              <w:pStyle w:val="TableText"/>
            </w:pPr>
            <w:r>
              <w:rPr>
                <w:lang w:val="ru-RU"/>
              </w:rPr>
              <w:t>18</w:t>
            </w:r>
          </w:p>
        </w:tc>
        <w:tc>
          <w:tcPr>
            <w:tcW w:w="0" w:type="auto"/>
          </w:tcPr>
          <w:p w14:paraId="2452700D" w14:textId="77777777" w:rsidR="007A1F3E" w:rsidRDefault="0005592D" w:rsidP="00BF4045">
            <w:pPr>
              <w:pStyle w:val="TableText"/>
            </w:pPr>
            <w:r>
              <w:rPr>
                <w:lang w:val="ru-RU"/>
              </w:rPr>
              <w:t>+30 футов</w:t>
            </w:r>
          </w:p>
        </w:tc>
        <w:tc>
          <w:tcPr>
            <w:tcW w:w="0" w:type="auto"/>
          </w:tcPr>
          <w:p w14:paraId="09A16DBB" w14:textId="77777777" w:rsidR="007A1F3E" w:rsidRDefault="0005592D" w:rsidP="00BF4045">
            <w:pPr>
              <w:pStyle w:val="TableText"/>
            </w:pPr>
            <w:r>
              <w:rPr>
                <w:lang w:val="ru-RU"/>
              </w:rPr>
              <w:t>Пустое тело</w:t>
            </w:r>
          </w:p>
        </w:tc>
      </w:tr>
      <w:tr w:rsidR="00382954" w14:paraId="23E9DF05" w14:textId="77777777" w:rsidTr="007A1F3E">
        <w:tc>
          <w:tcPr>
            <w:tcW w:w="0" w:type="auto"/>
          </w:tcPr>
          <w:p w14:paraId="138FC397" w14:textId="77777777" w:rsidR="007A1F3E" w:rsidRDefault="0005592D" w:rsidP="00BF4045">
            <w:pPr>
              <w:pStyle w:val="TableText"/>
            </w:pPr>
            <w:r>
              <w:rPr>
                <w:lang w:val="ru-RU"/>
              </w:rPr>
              <w:t>19</w:t>
            </w:r>
          </w:p>
        </w:tc>
        <w:tc>
          <w:tcPr>
            <w:tcW w:w="0" w:type="auto"/>
          </w:tcPr>
          <w:p w14:paraId="0D4F2245" w14:textId="77777777" w:rsidR="007A1F3E" w:rsidRDefault="0005592D" w:rsidP="00BF4045">
            <w:pPr>
              <w:pStyle w:val="TableText"/>
            </w:pPr>
            <w:r>
              <w:rPr>
                <w:lang w:val="ru-RU"/>
              </w:rPr>
              <w:t>+6</w:t>
            </w:r>
          </w:p>
        </w:tc>
        <w:tc>
          <w:tcPr>
            <w:tcW w:w="0" w:type="auto"/>
          </w:tcPr>
          <w:p w14:paraId="2FE25D33" w14:textId="77777777" w:rsidR="007A1F3E" w:rsidRDefault="0005592D" w:rsidP="00BF4045">
            <w:pPr>
              <w:pStyle w:val="TableText"/>
            </w:pPr>
            <w:r>
              <w:rPr>
                <w:lang w:val="ru-RU"/>
              </w:rPr>
              <w:t>1к10</w:t>
            </w:r>
          </w:p>
        </w:tc>
        <w:tc>
          <w:tcPr>
            <w:tcW w:w="0" w:type="auto"/>
          </w:tcPr>
          <w:p w14:paraId="1A1E46D8" w14:textId="77777777" w:rsidR="007A1F3E" w:rsidRDefault="0005592D" w:rsidP="00BF4045">
            <w:pPr>
              <w:pStyle w:val="TableText"/>
            </w:pPr>
            <w:r>
              <w:rPr>
                <w:lang w:val="ru-RU"/>
              </w:rPr>
              <w:t>19</w:t>
            </w:r>
          </w:p>
        </w:tc>
        <w:tc>
          <w:tcPr>
            <w:tcW w:w="0" w:type="auto"/>
          </w:tcPr>
          <w:p w14:paraId="169093BA" w14:textId="77777777" w:rsidR="007A1F3E" w:rsidRDefault="0005592D" w:rsidP="00BF4045">
            <w:pPr>
              <w:pStyle w:val="TableText"/>
            </w:pPr>
            <w:r>
              <w:rPr>
                <w:lang w:val="ru-RU"/>
              </w:rPr>
              <w:t>+30 футов</w:t>
            </w:r>
          </w:p>
        </w:tc>
        <w:tc>
          <w:tcPr>
            <w:tcW w:w="0" w:type="auto"/>
          </w:tcPr>
          <w:p w14:paraId="43801672" w14:textId="77777777" w:rsidR="007A1F3E" w:rsidRDefault="0005592D" w:rsidP="00BF4045">
            <w:pPr>
              <w:pStyle w:val="TableText"/>
            </w:pPr>
            <w:r>
              <w:rPr>
                <w:lang w:val="ru-RU"/>
              </w:rPr>
              <w:t>Увеличение характеристик</w:t>
            </w:r>
          </w:p>
        </w:tc>
      </w:tr>
      <w:tr w:rsidR="00382954" w14:paraId="3E7BC53D" w14:textId="77777777" w:rsidTr="007A1F3E">
        <w:tc>
          <w:tcPr>
            <w:tcW w:w="0" w:type="auto"/>
          </w:tcPr>
          <w:p w14:paraId="5E1D80DB" w14:textId="77777777" w:rsidR="007A1F3E" w:rsidRDefault="0005592D" w:rsidP="00BF4045">
            <w:pPr>
              <w:pStyle w:val="TableText"/>
            </w:pPr>
            <w:r>
              <w:rPr>
                <w:lang w:val="ru-RU"/>
              </w:rPr>
              <w:t>20</w:t>
            </w:r>
          </w:p>
        </w:tc>
        <w:tc>
          <w:tcPr>
            <w:tcW w:w="0" w:type="auto"/>
          </w:tcPr>
          <w:p w14:paraId="2CE53AAF" w14:textId="77777777" w:rsidR="007A1F3E" w:rsidRDefault="0005592D" w:rsidP="00BF4045">
            <w:pPr>
              <w:pStyle w:val="TableText"/>
            </w:pPr>
            <w:r>
              <w:rPr>
                <w:lang w:val="ru-RU"/>
              </w:rPr>
              <w:t>+6</w:t>
            </w:r>
          </w:p>
        </w:tc>
        <w:tc>
          <w:tcPr>
            <w:tcW w:w="0" w:type="auto"/>
          </w:tcPr>
          <w:p w14:paraId="71091F57" w14:textId="77777777" w:rsidR="007A1F3E" w:rsidRDefault="0005592D" w:rsidP="00BF4045">
            <w:pPr>
              <w:pStyle w:val="TableText"/>
            </w:pPr>
            <w:r>
              <w:rPr>
                <w:lang w:val="ru-RU"/>
              </w:rPr>
              <w:t>1к10</w:t>
            </w:r>
          </w:p>
        </w:tc>
        <w:tc>
          <w:tcPr>
            <w:tcW w:w="0" w:type="auto"/>
          </w:tcPr>
          <w:p w14:paraId="06044FA9" w14:textId="77777777" w:rsidR="007A1F3E" w:rsidRDefault="0005592D" w:rsidP="00BF4045">
            <w:pPr>
              <w:pStyle w:val="TableText"/>
            </w:pPr>
            <w:r>
              <w:rPr>
                <w:lang w:val="ru-RU"/>
              </w:rPr>
              <w:t>20</w:t>
            </w:r>
          </w:p>
        </w:tc>
        <w:tc>
          <w:tcPr>
            <w:tcW w:w="0" w:type="auto"/>
          </w:tcPr>
          <w:p w14:paraId="6E70AE07" w14:textId="77777777" w:rsidR="007A1F3E" w:rsidRDefault="0005592D" w:rsidP="00BF4045">
            <w:pPr>
              <w:pStyle w:val="TableText"/>
            </w:pPr>
            <w:r>
              <w:rPr>
                <w:lang w:val="ru-RU"/>
              </w:rPr>
              <w:t>+30 футов</w:t>
            </w:r>
          </w:p>
        </w:tc>
        <w:tc>
          <w:tcPr>
            <w:tcW w:w="0" w:type="auto"/>
          </w:tcPr>
          <w:p w14:paraId="73D1461D" w14:textId="77777777" w:rsidR="007A1F3E" w:rsidRDefault="0005592D" w:rsidP="00BF4045">
            <w:pPr>
              <w:pStyle w:val="TableText"/>
            </w:pPr>
            <w:r>
              <w:rPr>
                <w:lang w:val="ru-RU"/>
              </w:rPr>
              <w:t>Совершенство</w:t>
            </w:r>
          </w:p>
        </w:tc>
      </w:tr>
    </w:tbl>
    <w:p w14:paraId="2D4A94FF" w14:textId="77777777" w:rsidR="007A1F3E" w:rsidRDefault="0005592D" w:rsidP="005D7E17">
      <w:pPr>
        <w:pStyle w:val="Heading4ToC"/>
      </w:pPr>
      <w:bookmarkStart w:id="447" w:name="unarmored-defense-1"/>
      <w:r>
        <w:rPr>
          <w:lang w:val="ru-RU"/>
        </w:rPr>
        <w:t>Защита без доспеха</w:t>
      </w:r>
      <w:bookmarkEnd w:id="447"/>
    </w:p>
    <w:p w14:paraId="2142BA54" w14:textId="77777777" w:rsidR="007A1F3E" w:rsidRPr="007A1F3E" w:rsidRDefault="0005592D" w:rsidP="003D1BBA">
      <w:pPr>
        <w:pStyle w:val="BasicTextParagraph1"/>
        <w:rPr>
          <w:lang w:val="ru-RU"/>
          <w:rPrChange w:id="448" w:author="Konstantin Malyutin" w:date="2021-02-01T15:36:00Z">
            <w:rPr/>
          </w:rPrChange>
        </w:rPr>
      </w:pPr>
      <w:r>
        <w:rPr>
          <w:lang w:val="ru-RU"/>
        </w:rPr>
        <w:t>Начиная с 1 уровня, пока вы не носите ни доспех, ни щит, ваш Уровень Защиты равен 10 + модификатор Ловкости + модификатор Мудрости.</w:t>
      </w:r>
    </w:p>
    <w:p w14:paraId="17F2EB21" w14:textId="59DF749B" w:rsidR="007A1F3E" w:rsidRPr="007A1F3E" w:rsidRDefault="0005592D" w:rsidP="005D7E17">
      <w:pPr>
        <w:pStyle w:val="Heading4ToC"/>
        <w:rPr>
          <w:lang w:val="ru-RU"/>
          <w:rPrChange w:id="449" w:author="Konstantin Malyutin" w:date="2021-02-01T15:36:00Z">
            <w:rPr/>
          </w:rPrChange>
        </w:rPr>
      </w:pPr>
      <w:bookmarkStart w:id="450" w:name="martial-arts"/>
      <w:r>
        <w:rPr>
          <w:lang w:val="ru-RU"/>
        </w:rPr>
        <w:t>Боевые искусства</w:t>
      </w:r>
      <w:bookmarkEnd w:id="450"/>
    </w:p>
    <w:p w14:paraId="5D3316D2" w14:textId="77777777" w:rsidR="007A1F3E" w:rsidRPr="007A1F3E" w:rsidRDefault="0005592D" w:rsidP="003D1BBA">
      <w:pPr>
        <w:pStyle w:val="BasicTextParagraph1"/>
        <w:rPr>
          <w:lang w:val="ru-RU"/>
          <w:rPrChange w:id="451" w:author="Konstantin Malyutin" w:date="2021-02-01T15:36:00Z">
            <w:rPr/>
          </w:rPrChange>
        </w:rPr>
      </w:pPr>
      <w:r>
        <w:rPr>
          <w:lang w:val="ru-RU"/>
        </w:rPr>
        <w:t>На 1 уровне ваше знание боевых искусств позволяет вам эффективно использовать в бою безоружные удары и оружие монахов — короткие мечи, а также любое простое оружие, не имеющее свойств «двуручное» и «тяжёлое».</w:t>
      </w:r>
    </w:p>
    <w:p w14:paraId="0BFF5B39" w14:textId="77777777" w:rsidR="007A1F3E" w:rsidRPr="007A1F3E" w:rsidRDefault="0005592D" w:rsidP="003D1BBA">
      <w:pPr>
        <w:pStyle w:val="BasicTextParagraph2"/>
        <w:rPr>
          <w:lang w:val="ru-RU"/>
          <w:rPrChange w:id="452" w:author="Konstantin Malyutin" w:date="2021-02-01T15:36:00Z">
            <w:rPr/>
          </w:rPrChange>
        </w:rPr>
      </w:pPr>
      <w:r>
        <w:rPr>
          <w:lang w:val="ru-RU"/>
        </w:rPr>
        <w:t>Вы получаете следующие преимущества, пока вы безоружны или держите только монашеское оружие и не носите доспех и не используете щит</w:t>
      </w:r>
    </w:p>
    <w:p w14:paraId="5E5B4085" w14:textId="77777777" w:rsidR="007A1F3E" w:rsidRPr="007A1F3E" w:rsidRDefault="0005592D" w:rsidP="00BF4045">
      <w:pPr>
        <w:pStyle w:val="TableText"/>
        <w:rPr>
          <w:lang w:val="ru-RU"/>
          <w:rPrChange w:id="453" w:author="Konstantin Malyutin" w:date="2021-02-01T15:36:00Z">
            <w:rPr/>
          </w:rPrChange>
        </w:rPr>
      </w:pPr>
      <w:r>
        <w:rPr>
          <w:lang w:val="ru-RU"/>
        </w:rPr>
        <w:t>Вы можете использовать Ловкость вместо Силы для бросков атаки и урона для ваших невооруженных ударов и монашеского оружия.</w:t>
      </w:r>
    </w:p>
    <w:p w14:paraId="6DC70B9A" w14:textId="77777777" w:rsidR="007A1F3E" w:rsidRPr="007A1F3E" w:rsidRDefault="0005592D" w:rsidP="00BF4045">
      <w:pPr>
        <w:pStyle w:val="TableText"/>
        <w:rPr>
          <w:lang w:val="ru-RU"/>
          <w:rPrChange w:id="454" w:author="Konstantin Malyutin" w:date="2021-02-01T15:36:00Z">
            <w:rPr/>
          </w:rPrChange>
        </w:rPr>
      </w:pPr>
      <w:r>
        <w:rPr>
          <w:lang w:val="ru-RU"/>
        </w:rPr>
        <w:t>Вы можете бросить к4 вместо обычного урона вашего невооруженного удара или оружия монаха. Эта кость изменяется по мере получения вами уровней монаха, как показано в столбце Боевые искусства таблицы "Монах".</w:t>
      </w:r>
    </w:p>
    <w:p w14:paraId="0814F242" w14:textId="77777777" w:rsidR="007A1F3E" w:rsidRPr="007A1F3E" w:rsidRDefault="0005592D" w:rsidP="00BF4045">
      <w:pPr>
        <w:pStyle w:val="TableText"/>
        <w:rPr>
          <w:lang w:val="ru-RU"/>
          <w:rPrChange w:id="455" w:author="Konstantin Malyutin" w:date="2021-02-01T15:36:00Z">
            <w:rPr/>
          </w:rPrChange>
        </w:rPr>
      </w:pPr>
      <w:r>
        <w:rPr>
          <w:lang w:val="ru-RU"/>
        </w:rPr>
        <w:t>Когда вы используете действие Атака для совершения невооруженных ударов или ударов монашеским оружием во время своего хода, бонусным действием вы можете сделать один невооруженный удар. Например, если вы совершили действие Атака и атаковали боевым посохом, вы можете совершить бонусным действием невооруженный удар, при условии, что в этом ходу вы ещё не совершали бонусное действие.</w:t>
      </w:r>
    </w:p>
    <w:p w14:paraId="269E8341" w14:textId="77777777" w:rsidR="007A1F3E" w:rsidRPr="007A1F3E" w:rsidRDefault="0005592D" w:rsidP="003D1BBA">
      <w:pPr>
        <w:pStyle w:val="BasicTextParagraph1"/>
        <w:rPr>
          <w:lang w:val="ru-RU"/>
          <w:rPrChange w:id="456" w:author="Konstantin Malyutin" w:date="2021-02-01T15:36:00Z">
            <w:rPr/>
          </w:rPrChange>
        </w:rPr>
      </w:pPr>
      <w:r>
        <w:rPr>
          <w:lang w:val="ru-RU"/>
        </w:rPr>
        <w:t>Некоторые монастыри используют специализированные формы монашеского оружия. Например, вы можете использовать дубинку, которая представляет собой два куска дерева, соединенных короткой цепью (называемой нунчаки) или серп с более коротким и прямым лезвием (называемым Кама). Какое бы имя вы ни использовали для оружия монаха, вы можете использовать игровую статистику, предоставленную для этого оружия.</w:t>
      </w:r>
    </w:p>
    <w:p w14:paraId="2A1E0DB6" w14:textId="20549B04" w:rsidR="007A1F3E" w:rsidRPr="007A1F3E" w:rsidRDefault="0005592D" w:rsidP="005D7E17">
      <w:pPr>
        <w:pStyle w:val="Heading4ToC"/>
        <w:rPr>
          <w:lang w:val="ru-RU"/>
          <w:rPrChange w:id="457" w:author="Konstantin Malyutin" w:date="2021-02-01T15:36:00Z">
            <w:rPr/>
          </w:rPrChange>
        </w:rPr>
      </w:pPr>
      <w:bookmarkStart w:id="458" w:name="ki"/>
      <w:r>
        <w:rPr>
          <w:lang w:val="ru-RU"/>
        </w:rPr>
        <w:t>Ци</w:t>
      </w:r>
      <w:bookmarkEnd w:id="458"/>
    </w:p>
    <w:p w14:paraId="5E00C254" w14:textId="77777777" w:rsidR="007A1F3E" w:rsidRPr="007A1F3E" w:rsidRDefault="0005592D" w:rsidP="003D1BBA">
      <w:pPr>
        <w:pStyle w:val="BasicTextParagraph1"/>
        <w:rPr>
          <w:lang w:val="ru-RU"/>
          <w:rPrChange w:id="459" w:author="Konstantin Malyutin" w:date="2021-02-01T15:36:00Z">
            <w:rPr/>
          </w:rPrChange>
        </w:rPr>
      </w:pPr>
      <w:r>
        <w:rPr>
          <w:lang w:val="ru-RU"/>
        </w:rPr>
        <w:t>Начиная со 2 уровня ваши тренировки позволяют вам управлять мистической энергией ци. Ваш доступ к этой энергии выражается количеством очков ци. Ваш уровень монаха определяет это количество, согласно колонке «очки ци».</w:t>
      </w:r>
    </w:p>
    <w:p w14:paraId="5E2BE7BB" w14:textId="336A53A6" w:rsidR="007A1F3E" w:rsidRPr="007A1F3E" w:rsidRDefault="0005592D" w:rsidP="003D1BBA">
      <w:pPr>
        <w:pStyle w:val="BasicTextParagraph2"/>
        <w:rPr>
          <w:lang w:val="ru-RU"/>
          <w:rPrChange w:id="460" w:author="Konstantin Malyutin" w:date="2021-02-01T15:36:00Z">
            <w:rPr/>
          </w:rPrChange>
        </w:rPr>
      </w:pPr>
      <w:r>
        <w:rPr>
          <w:lang w:val="ru-RU"/>
        </w:rPr>
        <w:t xml:space="preserve">Вы можете использовать эти очки чтобы активировать различные умения ци.  Вначале вам известны следующие три умения: </w:t>
      </w:r>
      <w:del w:id="461" w:author="Konstantin Malyutin" w:date="2021-03-01T11:07:00Z">
        <w:r w:rsidDel="003367AD">
          <w:rPr>
            <w:lang w:val="ru-RU"/>
          </w:rPr>
          <w:delText xml:space="preserve"> </w:delText>
        </w:r>
      </w:del>
      <w:r>
        <w:rPr>
          <w:lang w:val="ru-RU"/>
        </w:rPr>
        <w:t>Поступь ветра, Терпеливая оборона и Шквал ударов.  С повышением уровня в этом классе вы выучите новые умения ци.</w:t>
      </w:r>
    </w:p>
    <w:p w14:paraId="5565DB41" w14:textId="77777777" w:rsidR="007A1F3E" w:rsidRPr="007A1F3E" w:rsidRDefault="0005592D" w:rsidP="003D1BBA">
      <w:pPr>
        <w:pStyle w:val="BasicTextParagraph2"/>
        <w:rPr>
          <w:lang w:val="ru-RU"/>
          <w:rPrChange w:id="462" w:author="Konstantin Malyutin" w:date="2021-02-01T15:36:00Z">
            <w:rPr/>
          </w:rPrChange>
        </w:rPr>
      </w:pPr>
      <w:r>
        <w:rPr>
          <w:lang w:val="ru-RU"/>
        </w:rPr>
        <w:lastRenderedPageBreak/>
        <w:t>Все потраченные очки ци восполняются по окончании короткого или длинного отдыха.  Вы должны потратить как минимум 30 минут на медитацию для их восстановления.</w:t>
      </w:r>
    </w:p>
    <w:p w14:paraId="3F994326" w14:textId="77777777" w:rsidR="007A1F3E" w:rsidRPr="007A1F3E" w:rsidRDefault="0005592D" w:rsidP="003D1BBA">
      <w:pPr>
        <w:pStyle w:val="BasicTextParagraph2"/>
        <w:rPr>
          <w:lang w:val="ru-RU"/>
          <w:rPrChange w:id="463" w:author="Konstantin Malyutin" w:date="2021-02-01T15:36:00Z">
            <w:rPr/>
          </w:rPrChange>
        </w:rPr>
      </w:pPr>
      <w:r>
        <w:rPr>
          <w:lang w:val="ru-RU"/>
        </w:rPr>
        <w:t>Некоторые из ваших умений ци требуют от цели спасброска, позволяющего избежать эффекта.  УС такого спасброска определяется следующим образом:</w:t>
      </w:r>
    </w:p>
    <w:p w14:paraId="75B1F047" w14:textId="77777777" w:rsidR="007A1F3E" w:rsidRPr="007A1F3E" w:rsidRDefault="0005592D" w:rsidP="003D1BBA">
      <w:pPr>
        <w:pStyle w:val="BasicTextParagraph2"/>
        <w:rPr>
          <w:lang w:val="ru-RU"/>
          <w:rPrChange w:id="464" w:author="Konstantin Malyutin" w:date="2021-02-01T15:36:00Z">
            <w:rPr/>
          </w:rPrChange>
        </w:rPr>
      </w:pPr>
      <w:r>
        <w:rPr>
          <w:b/>
          <w:lang w:val="ru-RU"/>
        </w:rPr>
        <w:t>УС спасброска ци</w:t>
      </w:r>
      <w:r>
        <w:rPr>
          <w:lang w:val="ru-RU"/>
        </w:rPr>
        <w:t xml:space="preserve"> = 8 + бонус владения + модификатор Мудрости</w:t>
      </w:r>
    </w:p>
    <w:p w14:paraId="465BCE13" w14:textId="59BB9F09" w:rsidR="007A1F3E" w:rsidRPr="007A1F3E" w:rsidRDefault="0005592D" w:rsidP="00782F8B">
      <w:pPr>
        <w:pStyle w:val="Heading5ToC"/>
        <w:rPr>
          <w:lang w:val="ru-RU"/>
          <w:rPrChange w:id="465" w:author="Konstantin Malyutin" w:date="2021-02-01T15:36:00Z">
            <w:rPr/>
          </w:rPrChange>
        </w:rPr>
      </w:pPr>
      <w:bookmarkStart w:id="466" w:name="flurry-of-blows"/>
      <w:r>
        <w:rPr>
          <w:lang w:val="ru-RU"/>
        </w:rPr>
        <w:t xml:space="preserve"> Шквал ударов </w:t>
      </w:r>
      <w:bookmarkEnd w:id="466"/>
    </w:p>
    <w:p w14:paraId="4AFD9986" w14:textId="76EA7476" w:rsidR="007A1F3E" w:rsidRPr="007A1F3E" w:rsidRDefault="0005592D" w:rsidP="003D1BBA">
      <w:pPr>
        <w:pStyle w:val="BasicTextParagraph1"/>
        <w:rPr>
          <w:lang w:val="ru-RU"/>
          <w:rPrChange w:id="467" w:author="Konstantin Malyutin" w:date="2021-02-01T15:36:00Z">
            <w:rPr/>
          </w:rPrChange>
        </w:rPr>
      </w:pPr>
      <w:r>
        <w:rPr>
          <w:lang w:val="ru-RU"/>
        </w:rPr>
        <w:t>Сразу же после того, как вы в свой ход совершили действие Атака, вы можете потратить 1 очко ци, чтобы совершить бонусным действием дв</w:t>
      </w:r>
      <w:ins w:id="468" w:author="Konstantin Malyutin" w:date="2021-03-01T11:16:00Z">
        <w:r w:rsidR="00670CAA">
          <w:rPr>
            <w:lang w:val="ru-RU"/>
          </w:rPr>
          <w:t>а</w:t>
        </w:r>
      </w:ins>
      <w:del w:id="469" w:author="Konstantin Malyutin" w:date="2021-03-01T11:16:00Z">
        <w:r w:rsidDel="00670CAA">
          <w:rPr>
            <w:lang w:val="ru-RU"/>
          </w:rPr>
          <w:delText>е</w:delText>
        </w:r>
      </w:del>
      <w:r>
        <w:rPr>
          <w:lang w:val="ru-RU"/>
        </w:rPr>
        <w:t xml:space="preserve"> невооруженных удара.</w:t>
      </w:r>
    </w:p>
    <w:p w14:paraId="7DF795B9" w14:textId="45B47023" w:rsidR="007A1F3E" w:rsidRPr="007A1F3E" w:rsidRDefault="0005592D" w:rsidP="00782F8B">
      <w:pPr>
        <w:pStyle w:val="Heading5ToC"/>
        <w:rPr>
          <w:lang w:val="ru-RU"/>
          <w:rPrChange w:id="470" w:author="Konstantin Malyutin" w:date="2021-02-01T15:36:00Z">
            <w:rPr/>
          </w:rPrChange>
        </w:rPr>
      </w:pPr>
      <w:bookmarkStart w:id="471" w:name="patient-defense"/>
      <w:r>
        <w:rPr>
          <w:lang w:val="ru-RU"/>
        </w:rPr>
        <w:t xml:space="preserve"> Терпеливая оборона </w:t>
      </w:r>
      <w:bookmarkEnd w:id="471"/>
    </w:p>
    <w:p w14:paraId="1E37D791" w14:textId="77777777" w:rsidR="007A1F3E" w:rsidRPr="007A1F3E" w:rsidRDefault="0005592D" w:rsidP="003D1BBA">
      <w:pPr>
        <w:pStyle w:val="BasicTextParagraph1"/>
        <w:rPr>
          <w:lang w:val="ru-RU"/>
          <w:rPrChange w:id="472" w:author="Konstantin Malyutin" w:date="2021-02-01T15:36:00Z">
            <w:rPr/>
          </w:rPrChange>
        </w:rPr>
      </w:pPr>
      <w:r>
        <w:rPr>
          <w:lang w:val="ru-RU"/>
        </w:rPr>
        <w:t>Вы тратите 1 очко ци в свой ход, чтобы совершить бонусным действием Уклонение.</w:t>
      </w:r>
    </w:p>
    <w:p w14:paraId="5F5584CE" w14:textId="50351D9E" w:rsidR="007A1F3E" w:rsidRPr="007A1F3E" w:rsidRDefault="0005592D" w:rsidP="00782F8B">
      <w:pPr>
        <w:pStyle w:val="Heading5ToC"/>
        <w:rPr>
          <w:lang w:val="ru-RU"/>
          <w:rPrChange w:id="473" w:author="Konstantin Malyutin" w:date="2021-02-01T15:36:00Z">
            <w:rPr/>
          </w:rPrChange>
        </w:rPr>
      </w:pPr>
      <w:bookmarkStart w:id="474" w:name="step-of-the-wind"/>
      <w:r>
        <w:rPr>
          <w:lang w:val="ru-RU"/>
        </w:rPr>
        <w:t xml:space="preserve"> Поступь ветра </w:t>
      </w:r>
      <w:bookmarkEnd w:id="474"/>
    </w:p>
    <w:p w14:paraId="6ED4B657" w14:textId="77777777" w:rsidR="007A1F3E" w:rsidRPr="007A1F3E" w:rsidRDefault="0005592D" w:rsidP="003D1BBA">
      <w:pPr>
        <w:pStyle w:val="BasicTextParagraph1"/>
        <w:rPr>
          <w:lang w:val="ru-RU"/>
          <w:rPrChange w:id="475" w:author="Konstantin Malyutin" w:date="2021-02-01T15:36:00Z">
            <w:rPr/>
          </w:rPrChange>
        </w:rPr>
      </w:pPr>
      <w:r>
        <w:rPr>
          <w:lang w:val="ru-RU"/>
        </w:rPr>
        <w:t>Вы можете потратить 1 очко ци в свой ход, чтобы совершить бонусным действием Отход или Рывок. В этот ход дальность ваших прыжков удваивается.</w:t>
      </w:r>
    </w:p>
    <w:p w14:paraId="716409D5" w14:textId="42ABAD83" w:rsidR="007A1F3E" w:rsidRPr="007A1F3E" w:rsidRDefault="0005592D" w:rsidP="005D7E17">
      <w:pPr>
        <w:pStyle w:val="Heading4ToC"/>
        <w:rPr>
          <w:lang w:val="ru-RU"/>
          <w:rPrChange w:id="476" w:author="Konstantin Malyutin" w:date="2021-02-01T15:36:00Z">
            <w:rPr/>
          </w:rPrChange>
        </w:rPr>
      </w:pPr>
      <w:bookmarkStart w:id="477" w:name="unarmored-movement"/>
      <w:r>
        <w:rPr>
          <w:lang w:val="ru-RU"/>
        </w:rPr>
        <w:t>Перемещение без доспеха</w:t>
      </w:r>
      <w:bookmarkEnd w:id="477"/>
    </w:p>
    <w:p w14:paraId="25DA35AE" w14:textId="77777777" w:rsidR="007A1F3E" w:rsidRPr="007A1F3E" w:rsidRDefault="0005592D" w:rsidP="003D1BBA">
      <w:pPr>
        <w:pStyle w:val="BasicTextParagraph1"/>
        <w:rPr>
          <w:lang w:val="ru-RU"/>
          <w:rPrChange w:id="478" w:author="Konstantin Malyutin" w:date="2021-02-01T15:36:00Z">
            <w:rPr/>
          </w:rPrChange>
        </w:rPr>
      </w:pPr>
      <w:r>
        <w:rPr>
          <w:lang w:val="ru-RU"/>
        </w:rPr>
        <w:t>Начиная со 2 уровня ваша скорость увеличивается на 10 футов, если вы не носите доспехов и щит.  Этот бонус увеличивается, когда вы достигаете определенных уровней монаха, как показано в таблице Монах.</w:t>
      </w:r>
    </w:p>
    <w:p w14:paraId="3F4A0D15" w14:textId="77777777" w:rsidR="007A1F3E" w:rsidRPr="007A1F3E" w:rsidRDefault="0005592D" w:rsidP="003D1BBA">
      <w:pPr>
        <w:pStyle w:val="BasicTextParagraph2"/>
        <w:rPr>
          <w:lang w:val="ru-RU"/>
          <w:rPrChange w:id="479" w:author="Konstantin Malyutin" w:date="2021-02-01T15:36:00Z">
            <w:rPr/>
          </w:rPrChange>
        </w:rPr>
      </w:pPr>
      <w:r>
        <w:rPr>
          <w:lang w:val="ru-RU"/>
        </w:rPr>
        <w:t>На 9 уровне вы получаете возможность в свой ход перемещаться по вертикальным поверхностям и по поверхности жидкости, не падая во время движения.</w:t>
      </w:r>
    </w:p>
    <w:p w14:paraId="16E4B34D" w14:textId="130D9AC7" w:rsidR="007A1F3E" w:rsidRPr="007A1F3E" w:rsidRDefault="0005592D" w:rsidP="005D7E17">
      <w:pPr>
        <w:pStyle w:val="Heading4ToC"/>
        <w:rPr>
          <w:lang w:val="ru-RU"/>
          <w:rPrChange w:id="480" w:author="Konstantin Malyutin" w:date="2021-02-01T15:36:00Z">
            <w:rPr/>
          </w:rPrChange>
        </w:rPr>
      </w:pPr>
      <w:bookmarkStart w:id="481" w:name="monastic-tradition"/>
      <w:r>
        <w:rPr>
          <w:lang w:val="ru-RU"/>
        </w:rPr>
        <w:t xml:space="preserve">Монастырская традиция </w:t>
      </w:r>
      <w:bookmarkEnd w:id="481"/>
    </w:p>
    <w:p w14:paraId="5EBF4E30" w14:textId="77777777" w:rsidR="007A1F3E" w:rsidRPr="007A1F3E" w:rsidRDefault="0005592D" w:rsidP="003D1BBA">
      <w:pPr>
        <w:pStyle w:val="BasicTextParagraph1"/>
        <w:rPr>
          <w:lang w:val="ru-RU"/>
          <w:rPrChange w:id="482" w:author="Konstantin Malyutin" w:date="2021-02-01T15:36:00Z">
            <w:rPr/>
          </w:rPrChange>
        </w:rPr>
      </w:pPr>
      <w:r>
        <w:rPr>
          <w:lang w:val="ru-RU"/>
        </w:rPr>
        <w:t>При достижении 3 уровня вы выбираете монастырскую традицию, которой следуете: Путь открытой ладони, Путь тени, или Путь четырёх стихий. Все они описаны далее.  Выбранная традиция обеспечивает вам дополнительные умения на 3, 6, 11 и 17 уровнях.</w:t>
      </w:r>
    </w:p>
    <w:p w14:paraId="6C2770A2" w14:textId="2FAC611B" w:rsidR="007A1F3E" w:rsidRPr="007A1F3E" w:rsidRDefault="0005592D" w:rsidP="005D7E17">
      <w:pPr>
        <w:pStyle w:val="Heading4ToC"/>
        <w:rPr>
          <w:lang w:val="ru-RU"/>
          <w:rPrChange w:id="483" w:author="Konstantin Malyutin" w:date="2021-02-01T15:36:00Z">
            <w:rPr/>
          </w:rPrChange>
        </w:rPr>
      </w:pPr>
      <w:bookmarkStart w:id="484" w:name="deflect-missiles"/>
      <w:r>
        <w:rPr>
          <w:lang w:val="ru-RU"/>
        </w:rPr>
        <w:t>Отражение снарядов</w:t>
      </w:r>
      <w:bookmarkEnd w:id="484"/>
    </w:p>
    <w:p w14:paraId="4018F7F4" w14:textId="77777777" w:rsidR="007A1F3E" w:rsidRPr="007A1F3E" w:rsidRDefault="0005592D" w:rsidP="003D1BBA">
      <w:pPr>
        <w:pStyle w:val="BasicTextParagraph1"/>
        <w:rPr>
          <w:lang w:val="ru-RU"/>
          <w:rPrChange w:id="485" w:author="Konstantin Malyutin" w:date="2021-02-01T15:36:00Z">
            <w:rPr/>
          </w:rPrChange>
        </w:rPr>
      </w:pPr>
      <w:r>
        <w:rPr>
          <w:lang w:val="ru-RU"/>
        </w:rPr>
        <w:t>Начиная с 3 уровня вы можете реакцией отразить или поймать снаряд, если по вам попали атакой дальнобойным оружием.  Если вы делаете это, урон снижается на 1к10 + модификатор Ловкости + уровень монаха.</w:t>
      </w:r>
    </w:p>
    <w:p w14:paraId="18ED2449" w14:textId="79850EF5" w:rsidR="007A1F3E" w:rsidRPr="007A1F3E" w:rsidRDefault="0005592D" w:rsidP="003D1BBA">
      <w:pPr>
        <w:pStyle w:val="BasicTextParagraph2"/>
        <w:rPr>
          <w:lang w:val="ru-RU"/>
          <w:rPrChange w:id="486" w:author="Konstantin Malyutin" w:date="2021-02-01T15:36:00Z">
            <w:rPr/>
          </w:rPrChange>
        </w:rPr>
      </w:pPr>
      <w:r>
        <w:rPr>
          <w:lang w:val="ru-RU"/>
        </w:rPr>
        <w:t xml:space="preserve">Если вы снизили урон до 0, вы можете поймать снаряд в случае, если он достаточно мал, чтоб держать его одной рукой, и одна из ваших рук свободна.  Если вы поймаете ракету таким образом, вы можете потратить 1 </w:t>
      </w:r>
      <w:ins w:id="487" w:author="Konstantin Malyutin" w:date="2021-03-01T11:19:00Z">
        <w:r w:rsidR="00670CAA">
          <w:rPr>
            <w:lang w:val="ru-RU"/>
          </w:rPr>
          <w:t xml:space="preserve">очко ци </w:t>
        </w:r>
      </w:ins>
      <w:del w:id="488" w:author="Konstantin Malyutin" w:date="2021-03-01T11:19:00Z">
        <w:r w:rsidDel="00670CAA">
          <w:rPr>
            <w:lang w:val="ru-RU"/>
          </w:rPr>
          <w:delText>ki point</w:delText>
        </w:r>
      </w:del>
      <w:r>
        <w:rPr>
          <w:lang w:val="ru-RU"/>
        </w:rPr>
        <w:t>, чтобы совершить дальнюю атаку с оружием или боеприпасами, которые вы только что поймали, как часть той же реакции. Вы совершаете эту атаку с мастерством, независимо от ваших навыков оружия, и ракета считается оружием монаха для атаки, которая имеет нормальную дальность 20 футов и большую дальность 60 футов.</w:t>
      </w:r>
    </w:p>
    <w:p w14:paraId="5C95B36C" w14:textId="13A505CE" w:rsidR="007A1F3E" w:rsidRPr="007A1F3E" w:rsidRDefault="0005592D" w:rsidP="005D7E17">
      <w:pPr>
        <w:pStyle w:val="Heading4ToC"/>
        <w:rPr>
          <w:lang w:val="ru-RU"/>
          <w:rPrChange w:id="489" w:author="Konstantin Malyutin" w:date="2021-02-01T15:36:00Z">
            <w:rPr/>
          </w:rPrChange>
        </w:rPr>
      </w:pPr>
      <w:bookmarkStart w:id="490" w:name="ability-score-improvement-5"/>
      <w:r>
        <w:rPr>
          <w:lang w:val="ru-RU"/>
        </w:rPr>
        <w:t>Увеличение характеристик</w:t>
      </w:r>
      <w:bookmarkEnd w:id="490"/>
    </w:p>
    <w:p w14:paraId="76112B32" w14:textId="77777777" w:rsidR="007A1F3E" w:rsidRPr="007A1F3E" w:rsidRDefault="0005592D" w:rsidP="003D1BBA">
      <w:pPr>
        <w:pStyle w:val="BasicTextParagraph1"/>
        <w:rPr>
          <w:lang w:val="ru-RU"/>
          <w:rPrChange w:id="491" w:author="Konstantin Malyutin" w:date="2021-02-01T15:36:00Z">
            <w:rPr/>
          </w:rPrChange>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0BB30BC3" w14:textId="26C562E4" w:rsidR="007A1F3E" w:rsidRPr="007A1F3E" w:rsidRDefault="0005592D" w:rsidP="005D7E17">
      <w:pPr>
        <w:pStyle w:val="Heading4ToC"/>
        <w:rPr>
          <w:lang w:val="ru-RU"/>
          <w:rPrChange w:id="492" w:author="Konstantin Malyutin" w:date="2021-02-01T15:36:00Z">
            <w:rPr/>
          </w:rPrChange>
        </w:rPr>
      </w:pPr>
      <w:bookmarkStart w:id="493" w:name="slow-fall"/>
      <w:r>
        <w:rPr>
          <w:lang w:val="ru-RU"/>
        </w:rPr>
        <w:t xml:space="preserve"> Медленное падение </w:t>
      </w:r>
      <w:bookmarkEnd w:id="493"/>
    </w:p>
    <w:p w14:paraId="6ED6EF36" w14:textId="77777777" w:rsidR="007A1F3E" w:rsidRPr="007A1F3E" w:rsidRDefault="0005592D" w:rsidP="003D1BBA">
      <w:pPr>
        <w:pStyle w:val="BasicTextParagraph1"/>
        <w:rPr>
          <w:lang w:val="ru-RU"/>
          <w:rPrChange w:id="494" w:author="Konstantin Malyutin" w:date="2021-02-01T15:36:00Z">
            <w:rPr/>
          </w:rPrChange>
        </w:rPr>
      </w:pPr>
      <w:r>
        <w:rPr>
          <w:lang w:val="ru-RU"/>
        </w:rPr>
        <w:t>Начиная с 4 уровня, если вы упали, вы можете реакцией уменьшить урон от падения на значение, равное вашему уровню монаха, умноженному на пять.</w:t>
      </w:r>
    </w:p>
    <w:p w14:paraId="46A3CD5F" w14:textId="1089EAB2" w:rsidR="007A1F3E" w:rsidRPr="007A1F3E" w:rsidRDefault="0005592D" w:rsidP="005D7E17">
      <w:pPr>
        <w:pStyle w:val="Heading4ToC"/>
        <w:rPr>
          <w:lang w:val="ru-RU"/>
          <w:rPrChange w:id="495" w:author="Konstantin Malyutin" w:date="2021-02-01T15:36:00Z">
            <w:rPr/>
          </w:rPrChange>
        </w:rPr>
      </w:pPr>
      <w:bookmarkStart w:id="496" w:name="extra-attack-2"/>
      <w:r>
        <w:rPr>
          <w:lang w:val="ru-RU"/>
        </w:rPr>
        <w:t>Дополнительная Атака</w:t>
      </w:r>
      <w:bookmarkEnd w:id="496"/>
    </w:p>
    <w:p w14:paraId="150A9EF0" w14:textId="77777777" w:rsidR="007A1F3E" w:rsidRPr="007A1F3E" w:rsidRDefault="0005592D" w:rsidP="003D1BBA">
      <w:pPr>
        <w:pStyle w:val="BasicTextParagraph1"/>
        <w:rPr>
          <w:lang w:val="ru-RU"/>
          <w:rPrChange w:id="497" w:author="Konstantin Malyutin" w:date="2021-02-01T15:36:00Z">
            <w:rPr/>
          </w:rPrChange>
        </w:rPr>
      </w:pPr>
      <w:r>
        <w:rPr>
          <w:lang w:val="ru-RU"/>
        </w:rPr>
        <w:t>Начиная с 5 уровня, если вы в свой ход совершаете действие Атака, вы можете совершить две атаки вместо одной.</w:t>
      </w:r>
    </w:p>
    <w:p w14:paraId="53802677" w14:textId="5728A77B" w:rsidR="007A1F3E" w:rsidRPr="007A1F3E" w:rsidRDefault="0005592D" w:rsidP="005D7E17">
      <w:pPr>
        <w:pStyle w:val="Heading4ToC"/>
        <w:rPr>
          <w:lang w:val="ru-RU"/>
          <w:rPrChange w:id="498" w:author="Konstantin Malyutin" w:date="2021-02-01T15:36:00Z">
            <w:rPr/>
          </w:rPrChange>
        </w:rPr>
      </w:pPr>
      <w:bookmarkStart w:id="499" w:name="stunning-strike"/>
      <w:r>
        <w:rPr>
          <w:lang w:val="ru-RU"/>
        </w:rPr>
        <w:t xml:space="preserve"> Ошеломляющий удар</w:t>
      </w:r>
      <w:bookmarkEnd w:id="499"/>
    </w:p>
    <w:p w14:paraId="765095CB" w14:textId="77777777" w:rsidR="007A1F3E" w:rsidRPr="007A1F3E" w:rsidRDefault="0005592D" w:rsidP="003D1BBA">
      <w:pPr>
        <w:pStyle w:val="BasicTextParagraph1"/>
        <w:rPr>
          <w:lang w:val="ru-RU"/>
          <w:rPrChange w:id="500" w:author="Konstantin Malyutin" w:date="2021-02-01T15:36:00Z">
            <w:rPr/>
          </w:rPrChange>
        </w:rPr>
      </w:pPr>
      <w:r>
        <w:rPr>
          <w:lang w:val="ru-RU"/>
        </w:rPr>
        <w:t>Начиная с 5 уровня вы можете взаимодействовать с энергией ци, текущей в теле вашего противника.  Если вы попали по другому существу атакой оружием ближнего боя или невооруженным ударом, вы можете потратить 1 очко ци, чтобы нанести ошеломляющий удар. Цель должна преуспеть в спасброске Телосложения, иначе она станет ошеломлённой до конца вашего следующего хода.</w:t>
      </w:r>
    </w:p>
    <w:p w14:paraId="0C8F8289" w14:textId="1DB3AA0D" w:rsidR="007A1F3E" w:rsidRPr="007A1F3E" w:rsidRDefault="0005592D" w:rsidP="005D7E17">
      <w:pPr>
        <w:pStyle w:val="Heading4ToC"/>
        <w:rPr>
          <w:lang w:val="ru-RU"/>
          <w:rPrChange w:id="501" w:author="Konstantin Malyutin" w:date="2021-02-01T15:36:00Z">
            <w:rPr/>
          </w:rPrChange>
        </w:rPr>
      </w:pPr>
      <w:bookmarkStart w:id="502" w:name="ki-empowered-strikes"/>
      <w:r>
        <w:rPr>
          <w:lang w:val="ru-RU"/>
        </w:rPr>
        <w:t>Энергетические удары</w:t>
      </w:r>
      <w:bookmarkEnd w:id="502"/>
    </w:p>
    <w:p w14:paraId="788F89EC" w14:textId="77777777" w:rsidR="007A1F3E" w:rsidRPr="007A1F3E" w:rsidRDefault="0005592D" w:rsidP="003D1BBA">
      <w:pPr>
        <w:pStyle w:val="BasicTextParagraph1"/>
        <w:rPr>
          <w:lang w:val="ru-RU"/>
          <w:rPrChange w:id="503" w:author="Konstantin Malyutin" w:date="2021-02-01T15:36:00Z">
            <w:rPr/>
          </w:rPrChange>
        </w:rPr>
      </w:pPr>
      <w:r>
        <w:rPr>
          <w:lang w:val="ru-RU"/>
        </w:rPr>
        <w:t>Начиная с 6 уровня ваши безоружные удары считаются магическими при определении преодоления сопротивления и иммунитета к немагическим атакам и урону.</w:t>
      </w:r>
    </w:p>
    <w:p w14:paraId="35AB1FDE" w14:textId="16BA2655" w:rsidR="007A1F3E" w:rsidRPr="007A1F3E" w:rsidRDefault="0005592D" w:rsidP="005D7E17">
      <w:pPr>
        <w:pStyle w:val="Heading4ToC"/>
        <w:rPr>
          <w:lang w:val="ru-RU"/>
          <w:rPrChange w:id="504" w:author="Konstantin Malyutin" w:date="2021-02-01T15:36:00Z">
            <w:rPr/>
          </w:rPrChange>
        </w:rPr>
      </w:pPr>
      <w:bookmarkStart w:id="505" w:name="evasion"/>
      <w:r>
        <w:rPr>
          <w:lang w:val="ru-RU"/>
        </w:rPr>
        <w:t>Изворотливость</w:t>
      </w:r>
      <w:bookmarkEnd w:id="505"/>
    </w:p>
    <w:p w14:paraId="00F24851" w14:textId="77777777" w:rsidR="007A1F3E" w:rsidRPr="007A1F3E" w:rsidRDefault="0005592D" w:rsidP="003D1BBA">
      <w:pPr>
        <w:pStyle w:val="BasicTextParagraph1"/>
        <w:rPr>
          <w:lang w:val="ru-RU"/>
          <w:rPrChange w:id="506" w:author="Konstantin Malyutin" w:date="2021-02-01T15:36:00Z">
            <w:rPr/>
          </w:rPrChange>
        </w:rPr>
      </w:pPr>
      <w:r>
        <w:rPr>
          <w:lang w:val="ru-RU"/>
        </w:rPr>
        <w:t xml:space="preserve">На 7-м уровне ваша инстинктивная ловкость позволяет вам уклоняться от некоторых эффектов области, таких как дыхание молнии синего дракона или заклинание </w:t>
      </w:r>
      <w:r>
        <w:rPr>
          <w:i/>
          <w:lang w:val="ru-RU"/>
        </w:rPr>
        <w:t>огненного шара</w:t>
      </w:r>
      <w:r>
        <w:rPr>
          <w:lang w:val="ru-RU"/>
        </w:rPr>
        <w:t>. Если вы попадаете под действие эффекта, который позволяет вам совершить спасбросок Ловкости, чтобы получить только половину урона, вместо этого вы не получаете вовсе никакого урона, если спасбросок был успешен, и только половину урона, если он был провален.</w:t>
      </w:r>
    </w:p>
    <w:p w14:paraId="69CCF589" w14:textId="4E51A2A4" w:rsidR="007A1F3E" w:rsidRPr="007A1F3E" w:rsidRDefault="0005592D" w:rsidP="005D7E17">
      <w:pPr>
        <w:pStyle w:val="Heading4ToC"/>
        <w:rPr>
          <w:lang w:val="ru-RU"/>
          <w:rPrChange w:id="507" w:author="Konstantin Malyutin" w:date="2021-02-01T15:36:00Z">
            <w:rPr/>
          </w:rPrChange>
        </w:rPr>
      </w:pPr>
      <w:bookmarkStart w:id="508" w:name="stillness-of-mind"/>
      <w:r>
        <w:rPr>
          <w:lang w:val="ru-RU"/>
        </w:rPr>
        <w:t xml:space="preserve">Спокойствие разума </w:t>
      </w:r>
      <w:bookmarkEnd w:id="508"/>
    </w:p>
    <w:p w14:paraId="76F465C1" w14:textId="77777777" w:rsidR="007A1F3E" w:rsidRPr="007A1F3E" w:rsidRDefault="0005592D" w:rsidP="003D1BBA">
      <w:pPr>
        <w:pStyle w:val="BasicTextParagraph1"/>
        <w:rPr>
          <w:lang w:val="ru-RU"/>
          <w:rPrChange w:id="509" w:author="Konstantin Malyutin" w:date="2021-02-01T15:36:00Z">
            <w:rPr/>
          </w:rPrChange>
        </w:rPr>
      </w:pPr>
      <w:r>
        <w:rPr>
          <w:lang w:val="ru-RU"/>
        </w:rPr>
        <w:t>Начиная с 7 уровня вы можете действием окончить один из действующих на вас эффектов, делающих вас очарованным или испуганным.</w:t>
      </w:r>
    </w:p>
    <w:p w14:paraId="18F09261" w14:textId="523B40C3" w:rsidR="007A1F3E" w:rsidRPr="007A1F3E" w:rsidRDefault="0005592D" w:rsidP="005D7E17">
      <w:pPr>
        <w:pStyle w:val="Heading4ToC"/>
        <w:rPr>
          <w:lang w:val="ru-RU"/>
          <w:rPrChange w:id="510" w:author="Konstantin Malyutin" w:date="2021-02-01T15:36:00Z">
            <w:rPr/>
          </w:rPrChange>
        </w:rPr>
      </w:pPr>
      <w:bookmarkStart w:id="511" w:name="purity-of-body"/>
      <w:r>
        <w:rPr>
          <w:lang w:val="ru-RU"/>
        </w:rPr>
        <w:t>Чистота тела</w:t>
      </w:r>
      <w:bookmarkEnd w:id="511"/>
    </w:p>
    <w:p w14:paraId="602C510D" w14:textId="77777777" w:rsidR="007A1F3E" w:rsidRPr="007A1F3E" w:rsidRDefault="0005592D" w:rsidP="003D1BBA">
      <w:pPr>
        <w:pStyle w:val="BasicTextParagraph1"/>
        <w:rPr>
          <w:lang w:val="ru-RU"/>
          <w:rPrChange w:id="512" w:author="Konstantin Malyutin" w:date="2021-02-01T15:36:00Z">
            <w:rPr/>
          </w:rPrChange>
        </w:rPr>
      </w:pPr>
      <w:r>
        <w:rPr>
          <w:lang w:val="ru-RU"/>
        </w:rPr>
        <w:t>На 10-м уровне ваше владение ци, протекающей через вас, делает вас невосприимчивым к болезням и яду.</w:t>
      </w:r>
    </w:p>
    <w:p w14:paraId="1F2E5A4F" w14:textId="3C28A287" w:rsidR="007A1F3E" w:rsidRPr="007A1F3E" w:rsidRDefault="0005592D" w:rsidP="005D7E17">
      <w:pPr>
        <w:pStyle w:val="Heading4ToC"/>
        <w:rPr>
          <w:lang w:val="ru-RU"/>
          <w:rPrChange w:id="513" w:author="Konstantin Malyutin" w:date="2021-02-01T15:36:00Z">
            <w:rPr/>
          </w:rPrChange>
        </w:rPr>
      </w:pPr>
      <w:bookmarkStart w:id="514" w:name="tongue-of-the-sun-and-moon"/>
      <w:r>
        <w:rPr>
          <w:lang w:val="ru-RU"/>
        </w:rPr>
        <w:t>Язык Солнца и Луны</w:t>
      </w:r>
      <w:bookmarkEnd w:id="514"/>
    </w:p>
    <w:p w14:paraId="504B4278" w14:textId="009BD12E" w:rsidR="007A1F3E" w:rsidRPr="007A1F3E" w:rsidRDefault="0005592D" w:rsidP="003D1BBA">
      <w:pPr>
        <w:pStyle w:val="BasicTextParagraph1"/>
        <w:rPr>
          <w:lang w:val="ru-RU"/>
          <w:rPrChange w:id="515" w:author="Konstantin Malyutin" w:date="2021-02-01T15:36:00Z">
            <w:rPr/>
          </w:rPrChange>
        </w:rPr>
      </w:pPr>
      <w:r>
        <w:rPr>
          <w:lang w:val="ru-RU"/>
        </w:rPr>
        <w:t>Начиная с 13 уровня вы понимаете, как взаимодействовать с энергией ци в чужом разуме, и теперь вы понимаете речь на любом языке</w:t>
      </w:r>
      <w:ins w:id="516" w:author="Konstantin Malyutin" w:date="2021-03-01T11:22:00Z">
        <w:r w:rsidR="00670CAA">
          <w:rPr>
            <w:lang w:val="ru-RU"/>
          </w:rPr>
          <w:t>.</w:t>
        </w:r>
      </w:ins>
      <w:r>
        <w:rPr>
          <w:lang w:val="ru-RU"/>
        </w:rPr>
        <w:t xml:space="preserve"> Кроме того, все существа, способные понимать хотя бы один язык, понимают то, что вы сказали.</w:t>
      </w:r>
    </w:p>
    <w:p w14:paraId="7241D127" w14:textId="126722F5" w:rsidR="007A1F3E" w:rsidRPr="007A1F3E" w:rsidRDefault="0005592D" w:rsidP="005D7E17">
      <w:pPr>
        <w:pStyle w:val="Heading4ToC"/>
        <w:rPr>
          <w:lang w:val="ru-RU"/>
          <w:rPrChange w:id="517" w:author="Konstantin Malyutin" w:date="2021-02-01T15:36:00Z">
            <w:rPr/>
          </w:rPrChange>
        </w:rPr>
      </w:pPr>
      <w:bookmarkStart w:id="518" w:name="diamond-soul"/>
      <w:r>
        <w:rPr>
          <w:lang w:val="ru-RU"/>
        </w:rPr>
        <w:lastRenderedPageBreak/>
        <w:t>Алмазная Душа</w:t>
      </w:r>
      <w:bookmarkEnd w:id="518"/>
    </w:p>
    <w:p w14:paraId="6201C405" w14:textId="77777777" w:rsidR="007A1F3E" w:rsidRPr="007A1F3E" w:rsidRDefault="0005592D" w:rsidP="003D1BBA">
      <w:pPr>
        <w:pStyle w:val="BasicTextParagraph1"/>
        <w:rPr>
          <w:lang w:val="ru-RU"/>
          <w:rPrChange w:id="519" w:author="Konstantin Malyutin" w:date="2021-02-01T15:36:00Z">
            <w:rPr/>
          </w:rPrChange>
        </w:rPr>
      </w:pPr>
      <w:r>
        <w:rPr>
          <w:lang w:val="ru-RU"/>
        </w:rPr>
        <w:t>Начиная с 14 уровня ваше мастерство ци предоставляет вам владение всеми спасбросками.</w:t>
      </w:r>
    </w:p>
    <w:p w14:paraId="78C9E195" w14:textId="77777777" w:rsidR="007A1F3E" w:rsidRPr="007A1F3E" w:rsidRDefault="0005592D" w:rsidP="003D1BBA">
      <w:pPr>
        <w:pStyle w:val="BasicTextParagraph2"/>
        <w:rPr>
          <w:lang w:val="ru-RU"/>
          <w:rPrChange w:id="520" w:author="Konstantin Malyutin" w:date="2021-02-01T15:36:00Z">
            <w:rPr/>
          </w:rPrChange>
        </w:rPr>
      </w:pPr>
      <w:r>
        <w:rPr>
          <w:lang w:val="ru-RU"/>
        </w:rPr>
        <w:t>Кроме того, если вы провалили спасбросок, вы можете повторить его, потратив 1 очко ци, и должны использовать второй результат.</w:t>
      </w:r>
    </w:p>
    <w:p w14:paraId="73E0154D" w14:textId="0E209F57" w:rsidR="007A1F3E" w:rsidRPr="007A1F3E" w:rsidRDefault="0005592D" w:rsidP="005D7E17">
      <w:pPr>
        <w:pStyle w:val="Heading4ToC"/>
        <w:rPr>
          <w:lang w:val="ru-RU"/>
          <w:rPrChange w:id="521" w:author="Konstantin Malyutin" w:date="2021-02-01T15:36:00Z">
            <w:rPr/>
          </w:rPrChange>
        </w:rPr>
      </w:pPr>
      <w:bookmarkStart w:id="522" w:name="timeless-body-1"/>
      <w:r>
        <w:rPr>
          <w:lang w:val="ru-RU"/>
        </w:rPr>
        <w:t xml:space="preserve"> Безвременное тело</w:t>
      </w:r>
      <w:bookmarkEnd w:id="522"/>
    </w:p>
    <w:p w14:paraId="769E14B2" w14:textId="77777777" w:rsidR="007A1F3E" w:rsidRPr="007A1F3E" w:rsidRDefault="0005592D" w:rsidP="003D1BBA">
      <w:pPr>
        <w:pStyle w:val="BasicTextParagraph1"/>
        <w:rPr>
          <w:lang w:val="ru-RU"/>
          <w:rPrChange w:id="523" w:author="Konstantin Malyutin" w:date="2021-02-01T15:36:00Z">
            <w:rPr/>
          </w:rPrChange>
        </w:rPr>
      </w:pPr>
      <w:r>
        <w:rPr>
          <w:lang w:val="ru-RU"/>
        </w:rPr>
        <w:t>На 15 уровне ваша ци поддерживает вас, и ваше тело больше не подвержено признакам старения. Вы не можете быть состарены магически.  Впрочем, вы всё ещё можете умереть от старости. Кроме того, вам больше не требуется еда и вода.</w:t>
      </w:r>
    </w:p>
    <w:p w14:paraId="298CD5E5" w14:textId="191F363A" w:rsidR="007A1F3E" w:rsidRPr="007A1F3E" w:rsidRDefault="0005592D" w:rsidP="005D7E17">
      <w:pPr>
        <w:pStyle w:val="Heading4ToC"/>
        <w:rPr>
          <w:lang w:val="ru-RU"/>
          <w:rPrChange w:id="524" w:author="Konstantin Malyutin" w:date="2021-02-01T15:36:00Z">
            <w:rPr/>
          </w:rPrChange>
        </w:rPr>
      </w:pPr>
      <w:bookmarkStart w:id="525" w:name="empty-body"/>
      <w:r>
        <w:rPr>
          <w:lang w:val="ru-RU"/>
        </w:rPr>
        <w:t>Пустое тело</w:t>
      </w:r>
      <w:bookmarkEnd w:id="525"/>
    </w:p>
    <w:p w14:paraId="1AF674F5" w14:textId="77777777" w:rsidR="007A1F3E" w:rsidRPr="007A1F3E" w:rsidRDefault="0005592D" w:rsidP="003D1BBA">
      <w:pPr>
        <w:pStyle w:val="BasicTextParagraph1"/>
        <w:rPr>
          <w:lang w:val="ru-RU"/>
          <w:rPrChange w:id="526" w:author="Konstantin Malyutin" w:date="2021-02-01T15:36:00Z">
            <w:rPr/>
          </w:rPrChange>
        </w:rPr>
      </w:pPr>
      <w:r>
        <w:rPr>
          <w:lang w:val="ru-RU"/>
        </w:rPr>
        <w:t>Начиная с 18 уровня вы можете действием потратить 4 очка ци, чтобы стать невидимым на 1 минуту.  В течение этого времени вы получаете сопротивление всем видам урона кроме урона силовым полем.</w:t>
      </w:r>
    </w:p>
    <w:p w14:paraId="7BF18868" w14:textId="77777777" w:rsidR="007A1F3E" w:rsidRPr="007A1F3E" w:rsidRDefault="0005592D" w:rsidP="003D1BBA">
      <w:pPr>
        <w:pStyle w:val="BasicTextParagraph2"/>
        <w:rPr>
          <w:lang w:val="ru-RU"/>
          <w:rPrChange w:id="527" w:author="Konstantin Malyutin" w:date="2021-02-01T15:36:00Z">
            <w:rPr/>
          </w:rPrChange>
        </w:rPr>
      </w:pPr>
      <w:r>
        <w:rPr>
          <w:lang w:val="ru-RU"/>
        </w:rPr>
        <w:t xml:space="preserve">Кроме того, вы можете потратить 8 очков ци, чтобы использовать заклинание </w:t>
      </w:r>
      <w:r>
        <w:rPr>
          <w:i/>
          <w:lang w:val="ru-RU"/>
        </w:rPr>
        <w:t>проекция в астрал</w:t>
      </w:r>
      <w:r>
        <w:rPr>
          <w:lang w:val="ru-RU"/>
        </w:rPr>
        <w:t xml:space="preserve"> без применения материальных компонентов.  Вы не можете перемещать кого-либо вместе с собой.</w:t>
      </w:r>
    </w:p>
    <w:p w14:paraId="7C0B00D4" w14:textId="3CB912F6" w:rsidR="007A1F3E" w:rsidRPr="007A1F3E" w:rsidRDefault="0005592D" w:rsidP="005D7E17">
      <w:pPr>
        <w:pStyle w:val="Heading4ToC"/>
        <w:rPr>
          <w:lang w:val="ru-RU"/>
          <w:rPrChange w:id="528" w:author="Konstantin Malyutin" w:date="2021-02-01T15:36:00Z">
            <w:rPr/>
          </w:rPrChange>
        </w:rPr>
      </w:pPr>
      <w:bookmarkStart w:id="529" w:name="perfect-self"/>
      <w:r>
        <w:rPr>
          <w:lang w:val="ru-RU"/>
        </w:rPr>
        <w:t>Совершенство</w:t>
      </w:r>
      <w:bookmarkEnd w:id="529"/>
    </w:p>
    <w:p w14:paraId="4D2BB961" w14:textId="77777777" w:rsidR="007A1F3E" w:rsidRPr="007A1F3E" w:rsidRDefault="0005592D" w:rsidP="003D1BBA">
      <w:pPr>
        <w:pStyle w:val="BasicTextParagraph1"/>
        <w:rPr>
          <w:lang w:val="ru-RU"/>
          <w:rPrChange w:id="530" w:author="Konstantin Malyutin" w:date="2021-02-01T15:36:00Z">
            <w:rPr/>
          </w:rPrChange>
        </w:rPr>
      </w:pPr>
      <w:r>
        <w:rPr>
          <w:lang w:val="ru-RU"/>
        </w:rPr>
        <w:t>На 20 уровне, если при броске инициативы у вас нет очков ци, вы получаете 4 таких очка.</w:t>
      </w:r>
    </w:p>
    <w:p w14:paraId="21739B87" w14:textId="4415DEA8" w:rsidR="007A1F3E" w:rsidRPr="007A1F3E" w:rsidRDefault="0005592D" w:rsidP="005D7E17">
      <w:pPr>
        <w:pStyle w:val="Heading4ToC"/>
        <w:rPr>
          <w:lang w:val="ru-RU"/>
          <w:rPrChange w:id="531" w:author="Konstantin Malyutin" w:date="2021-02-01T15:36:00Z">
            <w:rPr/>
          </w:rPrChange>
        </w:rPr>
      </w:pPr>
      <w:bookmarkStart w:id="532" w:name="monastic-traditions"/>
      <w:r>
        <w:rPr>
          <w:lang w:val="ru-RU"/>
        </w:rPr>
        <w:t>Монастырские традиции</w:t>
      </w:r>
      <w:bookmarkEnd w:id="532"/>
    </w:p>
    <w:p w14:paraId="6B2242FC" w14:textId="0760F487" w:rsidR="007A1F3E" w:rsidRPr="007A1F3E" w:rsidRDefault="0005592D" w:rsidP="003D1BBA">
      <w:pPr>
        <w:pStyle w:val="BasicTextParagraph1"/>
        <w:rPr>
          <w:lang w:val="ru-RU"/>
          <w:rPrChange w:id="533" w:author="Konstantin Malyutin" w:date="2021-02-01T15:36:00Z">
            <w:rPr/>
          </w:rPrChange>
        </w:rPr>
      </w:pPr>
      <w:r>
        <w:rPr>
          <w:lang w:val="ru-RU"/>
        </w:rPr>
        <w:t>Три традиции монашеск</w:t>
      </w:r>
      <w:ins w:id="534" w:author="Konstantin Malyutin" w:date="2021-03-01T11:26:00Z">
        <w:r w:rsidR="00110486">
          <w:rPr>
            <w:lang w:val="ru-RU"/>
          </w:rPr>
          <w:t xml:space="preserve">их </w:t>
        </w:r>
      </w:ins>
      <w:del w:id="535" w:author="Konstantin Malyutin" w:date="2021-03-01T11:26:00Z">
        <w:r w:rsidDel="00110486">
          <w:rPr>
            <w:lang w:val="ru-RU"/>
          </w:rPr>
          <w:delText>ого</w:delText>
        </w:r>
      </w:del>
      <w:r>
        <w:rPr>
          <w:lang w:val="ru-RU"/>
        </w:rPr>
        <w:t xml:space="preserve"> </w:t>
      </w:r>
      <w:del w:id="536" w:author="Konstantin Malyutin" w:date="2021-03-01T11:26:00Z">
        <w:r w:rsidDel="00110486">
          <w:rPr>
            <w:lang w:val="ru-RU"/>
          </w:rPr>
          <w:delText xml:space="preserve">преследования </w:delText>
        </w:r>
      </w:del>
      <w:ins w:id="537" w:author="Konstantin Malyutin" w:date="2021-03-01T11:26:00Z">
        <w:r w:rsidR="00110486">
          <w:rPr>
            <w:lang w:val="ru-RU"/>
          </w:rPr>
          <w:t>практик</w:t>
        </w:r>
        <w:r w:rsidR="00110486">
          <w:rPr>
            <w:lang w:val="ru-RU"/>
          </w:rPr>
          <w:t xml:space="preserve"> </w:t>
        </w:r>
      </w:ins>
      <w:r>
        <w:rPr>
          <w:lang w:val="ru-RU"/>
        </w:rPr>
        <w:t>распространены в монастырях, разбросанных по всей Мультивселенной. Большинство монастырей практикуют исключительно одну традицию, но некоторые чтят три традиции и обучают каждого монаха в соответствии с его способностями и интересами. Все три традиции основываются на одних и тех же базовых техниках. Различия проявляются при более глубоком изучении.  Поэтому монах должен выбрать ту или иную традицию только по достижении 3 уровня.</w:t>
      </w:r>
    </w:p>
    <w:p w14:paraId="1C70BF8D" w14:textId="34C8918F" w:rsidR="007A1F3E" w:rsidRPr="007A1F3E" w:rsidRDefault="0005592D" w:rsidP="00782F8B">
      <w:pPr>
        <w:pStyle w:val="Heading5ToC"/>
        <w:rPr>
          <w:lang w:val="ru-RU"/>
          <w:rPrChange w:id="538" w:author="Konstantin Malyutin" w:date="2021-02-01T15:36:00Z">
            <w:rPr/>
          </w:rPrChange>
        </w:rPr>
      </w:pPr>
      <w:bookmarkStart w:id="539" w:name="way-of-the-open-hand"/>
      <w:r>
        <w:rPr>
          <w:lang w:val="ru-RU"/>
        </w:rPr>
        <w:t xml:space="preserve"> Путь открытой ладони </w:t>
      </w:r>
      <w:bookmarkEnd w:id="539"/>
    </w:p>
    <w:p w14:paraId="2C713D65" w14:textId="77777777" w:rsidR="007A1F3E" w:rsidRPr="007A1F3E" w:rsidRDefault="0005592D" w:rsidP="003D1BBA">
      <w:pPr>
        <w:pStyle w:val="BasicTextParagraph1"/>
        <w:rPr>
          <w:lang w:val="ru-RU"/>
          <w:rPrChange w:id="540" w:author="Konstantin Malyutin" w:date="2021-02-01T15:36:00Z">
            <w:rPr/>
          </w:rPrChange>
        </w:rPr>
      </w:pPr>
      <w:r>
        <w:rPr>
          <w:lang w:val="ru-RU"/>
        </w:rPr>
        <w:t>Монахи, избравшие этот путь, являются непревзойдёнными мастерами боевых искусств, вне зависимости от того, вооружены ли они.  Они изучают техники, позволяющие толкать и опрокидывать противника, а также лечить себя, манипулируя энергией ци</w:t>
      </w:r>
    </w:p>
    <w:p w14:paraId="0F4D15E0" w14:textId="3F476BE1" w:rsidR="007A1F3E" w:rsidRPr="007A1F3E" w:rsidRDefault="0005592D" w:rsidP="007A1F3E">
      <w:pPr>
        <w:pStyle w:val="6"/>
        <w:rPr>
          <w:lang w:val="ru-RU"/>
          <w:rPrChange w:id="541" w:author="Konstantin Malyutin" w:date="2021-02-01T15:36:00Z">
            <w:rPr/>
          </w:rPrChange>
        </w:rPr>
      </w:pPr>
      <w:bookmarkStart w:id="542" w:name="open-hand-technique"/>
      <w:r>
        <w:rPr>
          <w:lang w:val="ru-RU"/>
        </w:rPr>
        <w:t>Техники открытой ладони</w:t>
      </w:r>
      <w:bookmarkEnd w:id="542"/>
    </w:p>
    <w:p w14:paraId="1B4CDF1C" w14:textId="73B347FE" w:rsidR="007A1F3E" w:rsidRPr="007A1F3E" w:rsidRDefault="0005592D" w:rsidP="003D1BBA">
      <w:pPr>
        <w:pStyle w:val="BasicTextParagraph1"/>
        <w:rPr>
          <w:lang w:val="ru-RU"/>
          <w:rPrChange w:id="543" w:author="Konstantin Malyutin" w:date="2021-02-01T15:36:00Z">
            <w:rPr/>
          </w:rPrChange>
        </w:rPr>
      </w:pPr>
      <w:r>
        <w:rPr>
          <w:lang w:val="ru-RU"/>
        </w:rPr>
        <w:t xml:space="preserve">При выборе этой традиции на 3 уровне вы получаете возможность манипулировать вражеской энергией ци, направляя свою собственную. Если вы </w:t>
      </w:r>
      <w:proofErr w:type="gramStart"/>
      <w:r>
        <w:rPr>
          <w:lang w:val="ru-RU"/>
        </w:rPr>
        <w:t>попадаете по существу</w:t>
      </w:r>
      <w:proofErr w:type="gramEnd"/>
      <w:r>
        <w:rPr>
          <w:lang w:val="ru-RU"/>
        </w:rPr>
        <w:t xml:space="preserve"> одной из атак, дарованных Шквалом ударов, вы можете наложить на цель один из следующих эффектов:</w:t>
      </w:r>
      <w:del w:id="544" w:author="Konstantin Malyutin" w:date="2021-03-01T11:28:00Z">
        <w:r w:rsidDel="00110486">
          <w:rPr>
            <w:lang w:val="ru-RU"/>
          </w:rPr>
          <w:delText xml:space="preserve"> •</w:delText>
        </w:r>
        <w:r w:rsidDel="00110486">
          <w:rPr>
            <w:lang w:val="ru-RU"/>
          </w:rPr>
          <w:tab/>
        </w:r>
      </w:del>
      <w:ins w:id="545" w:author="Konstantin Malyutin" w:date="2021-03-01T11:28:00Z">
        <w:r w:rsidR="00110486">
          <w:rPr>
            <w:lang w:val="ru-RU"/>
          </w:rPr>
          <w:t xml:space="preserve">* </w:t>
        </w:r>
      </w:ins>
      <w:r>
        <w:rPr>
          <w:lang w:val="ru-RU"/>
        </w:rPr>
        <w:t>Цель должна преуспеть в спасброске Ловкости, иначе она сбивается с ног.</w:t>
      </w:r>
      <w:ins w:id="546" w:author="Konstantin Malyutin" w:date="2021-03-01T11:28:00Z">
        <w:r w:rsidR="00110486">
          <w:rPr>
            <w:lang w:val="ru-RU"/>
          </w:rPr>
          <w:t xml:space="preserve"> *</w:t>
        </w:r>
      </w:ins>
      <w:r>
        <w:rPr>
          <w:lang w:val="ru-RU"/>
        </w:rPr>
        <w:t xml:space="preserve"> Цель должна совершить спасбросок Силы. </w:t>
      </w:r>
      <w:del w:id="547" w:author="Konstantin Malyutin" w:date="2021-03-01T11:27:00Z">
        <w:r w:rsidDel="00110486">
          <w:rPr>
            <w:lang w:val="ru-RU"/>
          </w:rPr>
          <w:delText xml:space="preserve">  </w:delText>
        </w:r>
      </w:del>
      <w:r>
        <w:rPr>
          <w:lang w:val="ru-RU"/>
        </w:rPr>
        <w:t xml:space="preserve">В случае провала вы можете толкнуть её от себя на расстояние до 15 футов. </w:t>
      </w:r>
      <w:ins w:id="548" w:author="Konstantin Malyutin" w:date="2021-03-01T11:28:00Z">
        <w:r w:rsidR="00110486">
          <w:rPr>
            <w:lang w:val="ru-RU"/>
          </w:rPr>
          <w:t xml:space="preserve">* </w:t>
        </w:r>
      </w:ins>
      <w:r>
        <w:rPr>
          <w:lang w:val="ru-RU"/>
        </w:rPr>
        <w:t>Цель не может совершать реакции до конца вашего следующего хода.</w:t>
      </w:r>
    </w:p>
    <w:p w14:paraId="6F17F981" w14:textId="6BBBA6BF" w:rsidR="007A1F3E" w:rsidRPr="007A1F3E" w:rsidRDefault="0005592D" w:rsidP="007A1F3E">
      <w:pPr>
        <w:pStyle w:val="6"/>
        <w:rPr>
          <w:lang w:val="ru-RU"/>
          <w:rPrChange w:id="549" w:author="Konstantin Malyutin" w:date="2021-02-01T15:36:00Z">
            <w:rPr/>
          </w:rPrChange>
        </w:rPr>
      </w:pPr>
      <w:bookmarkStart w:id="550" w:name="wholeness-of-body"/>
      <w:r>
        <w:rPr>
          <w:lang w:val="ru-RU"/>
        </w:rPr>
        <w:t xml:space="preserve"> Исцеление тела</w:t>
      </w:r>
      <w:bookmarkEnd w:id="550"/>
    </w:p>
    <w:p w14:paraId="05CBBCE2" w14:textId="77777777" w:rsidR="007A1F3E" w:rsidRPr="007A1F3E" w:rsidRDefault="0005592D" w:rsidP="003D1BBA">
      <w:pPr>
        <w:pStyle w:val="BasicTextParagraph1"/>
        <w:rPr>
          <w:lang w:val="ru-RU"/>
          <w:rPrChange w:id="551" w:author="Konstantin Malyutin" w:date="2021-02-01T15:36:00Z">
            <w:rPr/>
          </w:rPrChange>
        </w:rPr>
      </w:pPr>
      <w:r>
        <w:rPr>
          <w:lang w:val="ru-RU"/>
        </w:rPr>
        <w:t>На 6 уровне вы получаете способность лечить себя.  Вы можете действием восстановить количество хитов, равное вашему утроенному уровню монаха. Вы должны завершить длинный отдых, прежде чем сможете использовать это умение снова.</w:t>
      </w:r>
    </w:p>
    <w:p w14:paraId="7419D6AE" w14:textId="29271A83" w:rsidR="007A1F3E" w:rsidRPr="007A1F3E" w:rsidRDefault="0005592D" w:rsidP="007A1F3E">
      <w:pPr>
        <w:pStyle w:val="6"/>
        <w:rPr>
          <w:lang w:val="ru-RU"/>
          <w:rPrChange w:id="552" w:author="Konstantin Malyutin" w:date="2021-02-01T15:36:00Z">
            <w:rPr/>
          </w:rPrChange>
        </w:rPr>
      </w:pPr>
      <w:bookmarkStart w:id="553" w:name="tranquility"/>
      <w:r>
        <w:rPr>
          <w:lang w:val="ru-RU"/>
        </w:rPr>
        <w:t>Спокойствие</w:t>
      </w:r>
      <w:bookmarkEnd w:id="553"/>
    </w:p>
    <w:p w14:paraId="1E4DD456" w14:textId="77777777" w:rsidR="007A1F3E" w:rsidRPr="007A1F3E" w:rsidRDefault="0005592D" w:rsidP="003D1BBA">
      <w:pPr>
        <w:pStyle w:val="BasicTextParagraph1"/>
        <w:rPr>
          <w:lang w:val="ru-RU"/>
          <w:rPrChange w:id="554" w:author="Konstantin Malyutin" w:date="2021-02-01T15:36:00Z">
            <w:rPr/>
          </w:rPrChange>
        </w:rPr>
      </w:pPr>
      <w:r>
        <w:rPr>
          <w:lang w:val="ru-RU"/>
        </w:rPr>
        <w:t xml:space="preserve">Начиная с 11 уровня вы можете совершить специальную медитацию, окружающую вас аурой мира.  В конце длинного отдыха вы получаете эффект заклинания </w:t>
      </w:r>
      <w:r>
        <w:rPr>
          <w:i/>
          <w:lang w:val="ru-RU"/>
        </w:rPr>
        <w:t>святилища</w:t>
      </w:r>
      <w:r>
        <w:rPr>
          <w:lang w:val="ru-RU"/>
        </w:rPr>
        <w:t>, который длится до начала вашего следующего длинного отдыха (заклинание может закончиться раньше обычного). УС спасброска от заклинания равна 8 + модификатор Мудрости + бонус владения.</w:t>
      </w:r>
    </w:p>
    <w:p w14:paraId="2AD7BC4A" w14:textId="618052B6" w:rsidR="007A1F3E" w:rsidRPr="007A1F3E" w:rsidRDefault="0005592D" w:rsidP="007A1F3E">
      <w:pPr>
        <w:pStyle w:val="6"/>
        <w:rPr>
          <w:lang w:val="ru-RU"/>
          <w:rPrChange w:id="555" w:author="Konstantin Malyutin" w:date="2021-02-01T15:36:00Z">
            <w:rPr/>
          </w:rPrChange>
        </w:rPr>
      </w:pPr>
      <w:bookmarkStart w:id="556" w:name="quivering-palm"/>
      <w:r>
        <w:rPr>
          <w:lang w:val="ru-RU"/>
        </w:rPr>
        <w:t xml:space="preserve"> Дрожащая ладонь</w:t>
      </w:r>
      <w:bookmarkEnd w:id="556"/>
    </w:p>
    <w:p w14:paraId="315F1C94" w14:textId="3FDDCA2B" w:rsidR="007A1F3E" w:rsidRPr="007A1F3E" w:rsidRDefault="0005592D" w:rsidP="003D1BBA">
      <w:pPr>
        <w:pStyle w:val="BasicTextParagraph1"/>
        <w:rPr>
          <w:lang w:val="ru-RU"/>
          <w:rPrChange w:id="557" w:author="Konstantin Malyutin" w:date="2021-02-01T15:36:00Z">
            <w:rPr/>
          </w:rPrChange>
        </w:rPr>
      </w:pPr>
      <w:r>
        <w:rPr>
          <w:lang w:val="ru-RU"/>
        </w:rPr>
        <w:t>На 17 уровне вы получаете возможность создавать смертельные колебания в чужом теле</w:t>
      </w:r>
      <w:ins w:id="558" w:author="Konstantin Malyutin" w:date="2021-03-01T11:29:00Z">
        <w:r w:rsidR="00110486">
          <w:rPr>
            <w:lang w:val="ru-RU"/>
          </w:rPr>
          <w:t>.</w:t>
        </w:r>
      </w:ins>
      <w:r>
        <w:rPr>
          <w:lang w:val="ru-RU"/>
        </w:rPr>
        <w:t xml:space="preserve"> </w:t>
      </w:r>
      <w:del w:id="559" w:author="Konstantin Malyutin" w:date="2021-03-01T11:29:00Z">
        <w:r w:rsidDel="00110486">
          <w:rPr>
            <w:lang w:val="ru-RU"/>
          </w:rPr>
          <w:delText> </w:delText>
        </w:r>
      </w:del>
      <w:r>
        <w:rPr>
          <w:lang w:val="ru-RU"/>
        </w:rPr>
        <w:t xml:space="preserve">Если вы </w:t>
      </w:r>
      <w:proofErr w:type="gramStart"/>
      <w:r>
        <w:rPr>
          <w:lang w:val="ru-RU"/>
        </w:rPr>
        <w:t>попадёте по существу</w:t>
      </w:r>
      <w:proofErr w:type="gramEnd"/>
      <w:r>
        <w:rPr>
          <w:lang w:val="ru-RU"/>
        </w:rPr>
        <w:t xml:space="preserve"> безоружным ударом, вы можете потратить 3 очка ци, чтобы создать неуловимые колебания в его теле, которые длятся в течение количества суток, равного вашему уровню монаха.  Колебания безвредны, пока вы не остановите их действием.  Для того чтобы остановить их, цель должна находится на одном плане существования с вами.  При этом существо должно совершить спасбросок Телосложения. в случае провала его хиты опускаются до 0. В случае успеха цель получает 10к10 некротического урона.</w:t>
      </w:r>
    </w:p>
    <w:p w14:paraId="28D82E5D" w14:textId="77777777" w:rsidR="007A1F3E" w:rsidRPr="007A1F3E" w:rsidRDefault="0005592D" w:rsidP="003D1BBA">
      <w:pPr>
        <w:pStyle w:val="BasicTextParagraph2"/>
        <w:rPr>
          <w:lang w:val="ru-RU"/>
          <w:rPrChange w:id="560" w:author="Konstantin Malyutin" w:date="2021-02-01T15:36:00Z">
            <w:rPr/>
          </w:rPrChange>
        </w:rPr>
      </w:pPr>
      <w:r>
        <w:rPr>
          <w:lang w:val="ru-RU"/>
        </w:rPr>
        <w:t>Вы можете держать одновременно только одно существо под действием Дрожащей ладони.  Вы можете решить закончить колебания без вреда, не тратя действие.</w:t>
      </w:r>
    </w:p>
    <w:p w14:paraId="08775C09" w14:textId="50970FA9" w:rsidR="007A1F3E" w:rsidRPr="007A1F3E" w:rsidRDefault="0005592D" w:rsidP="007A1F3E">
      <w:pPr>
        <w:pStyle w:val="3"/>
        <w:rPr>
          <w:lang w:val="ru-RU"/>
          <w:rPrChange w:id="561" w:author="Konstantin Malyutin" w:date="2021-02-01T15:36:00Z">
            <w:rPr/>
          </w:rPrChange>
        </w:rPr>
      </w:pPr>
      <w:bookmarkStart w:id="562" w:name="paladin"/>
      <w:r>
        <w:rPr>
          <w:lang w:val="ru-RU"/>
        </w:rPr>
        <w:t>Паладин</w:t>
      </w:r>
      <w:bookmarkEnd w:id="562"/>
    </w:p>
    <w:p w14:paraId="66128C3A" w14:textId="77777777" w:rsidR="007A1F3E" w:rsidRPr="007A1F3E" w:rsidRDefault="0005592D" w:rsidP="005D7E17">
      <w:pPr>
        <w:pStyle w:val="Heading4ToC"/>
        <w:rPr>
          <w:lang w:val="ru-RU"/>
          <w:rPrChange w:id="563" w:author="Konstantin Malyutin" w:date="2021-02-01T15:36:00Z">
            <w:rPr/>
          </w:rPrChange>
        </w:rPr>
      </w:pPr>
      <w:bookmarkStart w:id="564" w:name="class-features-6"/>
      <w:r>
        <w:rPr>
          <w:lang w:val="ru-RU"/>
        </w:rPr>
        <w:t>Классовые Свойства</w:t>
      </w:r>
      <w:bookmarkEnd w:id="564"/>
    </w:p>
    <w:p w14:paraId="709A676E" w14:textId="77777777" w:rsidR="007A1F3E" w:rsidRPr="007A1F3E" w:rsidRDefault="0005592D" w:rsidP="003D1BBA">
      <w:pPr>
        <w:pStyle w:val="BasicTextParagraph1"/>
        <w:rPr>
          <w:lang w:val="ru-RU"/>
          <w:rPrChange w:id="565" w:author="Konstantin Malyutin" w:date="2021-02-01T15:36:00Z">
            <w:rPr/>
          </w:rPrChange>
        </w:rPr>
      </w:pPr>
      <w:r>
        <w:rPr>
          <w:lang w:val="ru-RU"/>
        </w:rPr>
        <w:t>Паладины обладают следующими классовыми свойствами.</w:t>
      </w:r>
    </w:p>
    <w:p w14:paraId="6E7EE969" w14:textId="64424B43" w:rsidR="007A1F3E" w:rsidRPr="007A1F3E" w:rsidRDefault="0005592D" w:rsidP="00782F8B">
      <w:pPr>
        <w:pStyle w:val="Heading5ToC"/>
        <w:rPr>
          <w:lang w:val="ru-RU"/>
          <w:rPrChange w:id="566" w:author="Konstantin Malyutin" w:date="2021-02-01T15:36:00Z">
            <w:rPr/>
          </w:rPrChange>
        </w:rPr>
      </w:pPr>
      <w:bookmarkStart w:id="567" w:name="hit-points-6"/>
      <w:r>
        <w:rPr>
          <w:lang w:val="ru-RU"/>
        </w:rPr>
        <w:t>Хиты</w:t>
      </w:r>
      <w:bookmarkEnd w:id="567"/>
    </w:p>
    <w:p w14:paraId="15CD4421" w14:textId="77777777" w:rsidR="007A1F3E" w:rsidRPr="007A1F3E" w:rsidRDefault="0005592D" w:rsidP="003D1BBA">
      <w:pPr>
        <w:pStyle w:val="BasicTextParagraph1"/>
        <w:rPr>
          <w:lang w:val="ru-RU"/>
          <w:rPrChange w:id="568" w:author="Konstantin Malyutin" w:date="2021-02-01T15:36:00Z">
            <w:rPr/>
          </w:rPrChange>
        </w:rPr>
      </w:pPr>
      <w:r>
        <w:rPr>
          <w:b/>
          <w:lang w:val="ru-RU"/>
        </w:rPr>
        <w:t>Кость хитов</w:t>
      </w:r>
      <w:r>
        <w:rPr>
          <w:lang w:val="ru-RU"/>
        </w:rPr>
        <w:t xml:space="preserve"> 1к10 за каждый уровень паладина</w:t>
      </w:r>
    </w:p>
    <w:p w14:paraId="7EBB5783" w14:textId="77777777" w:rsidR="007A1F3E" w:rsidRPr="007A1F3E" w:rsidRDefault="0005592D" w:rsidP="003D1BBA">
      <w:pPr>
        <w:pStyle w:val="BasicTextParagraph2"/>
        <w:rPr>
          <w:lang w:val="ru-RU"/>
          <w:rPrChange w:id="569" w:author="Konstantin Malyutin" w:date="2021-02-01T15:36:00Z">
            <w:rPr/>
          </w:rPrChange>
        </w:rPr>
      </w:pPr>
      <w:r>
        <w:rPr>
          <w:b/>
          <w:lang w:val="ru-RU"/>
        </w:rPr>
        <w:t>Хиты на 1 уровне:</w:t>
      </w:r>
      <w:r>
        <w:rPr>
          <w:lang w:val="ru-RU"/>
        </w:rPr>
        <w:t xml:space="preserve"> 10 + ваш модификатор Телосложения</w:t>
      </w:r>
    </w:p>
    <w:p w14:paraId="74193F43" w14:textId="77777777" w:rsidR="007A1F3E" w:rsidRPr="007A1F3E" w:rsidRDefault="0005592D" w:rsidP="003D1BBA">
      <w:pPr>
        <w:pStyle w:val="BasicTextParagraph2"/>
        <w:rPr>
          <w:lang w:val="ru-RU"/>
          <w:rPrChange w:id="570" w:author="Konstantin Malyutin" w:date="2021-02-01T15:36:00Z">
            <w:rPr/>
          </w:rPrChange>
        </w:rPr>
      </w:pPr>
      <w:r>
        <w:rPr>
          <w:b/>
          <w:lang w:val="ru-RU"/>
        </w:rPr>
        <w:t>Хиты на следующих уровнях:</w:t>
      </w:r>
      <w:r>
        <w:rPr>
          <w:lang w:val="ru-RU"/>
        </w:rPr>
        <w:t xml:space="preserve"> 1к10 (или 6) + модификатор Телосложения за каждый уровень паладина после первого</w:t>
      </w:r>
    </w:p>
    <w:p w14:paraId="079CE527" w14:textId="6BF50EAB" w:rsidR="007A1F3E" w:rsidRPr="007A1F3E" w:rsidRDefault="0005592D" w:rsidP="00782F8B">
      <w:pPr>
        <w:pStyle w:val="Heading5ToC"/>
        <w:rPr>
          <w:lang w:val="ru-RU"/>
          <w:rPrChange w:id="571" w:author="Konstantin Malyutin" w:date="2021-02-01T15:36:00Z">
            <w:rPr/>
          </w:rPrChange>
        </w:rPr>
      </w:pPr>
      <w:bookmarkStart w:id="572" w:name="proficiencies-6"/>
      <w:r>
        <w:rPr>
          <w:lang w:val="ru-RU"/>
        </w:rPr>
        <w:t>Владение инструментами и навыками</w:t>
      </w:r>
      <w:bookmarkEnd w:id="572"/>
    </w:p>
    <w:p w14:paraId="290FCDBB" w14:textId="77777777" w:rsidR="007A1F3E" w:rsidRPr="007A1F3E" w:rsidRDefault="0005592D" w:rsidP="003D1BBA">
      <w:pPr>
        <w:pStyle w:val="BasicTextParagraph1"/>
        <w:rPr>
          <w:lang w:val="ru-RU"/>
          <w:rPrChange w:id="573" w:author="Konstantin Malyutin" w:date="2021-02-01T15:36:00Z">
            <w:rPr/>
          </w:rPrChange>
        </w:rPr>
      </w:pPr>
      <w:r>
        <w:rPr>
          <w:lang w:val="ru-RU"/>
        </w:rPr>
        <w:t>Владение доспехами: Все доспехи, щиты</w:t>
      </w:r>
    </w:p>
    <w:p w14:paraId="5E543A20" w14:textId="77777777" w:rsidR="007A1F3E" w:rsidRPr="007A1F3E" w:rsidRDefault="0005592D" w:rsidP="003D1BBA">
      <w:pPr>
        <w:pStyle w:val="BasicTextParagraph2"/>
        <w:rPr>
          <w:lang w:val="ru-RU"/>
          <w:rPrChange w:id="574" w:author="Konstantin Malyutin" w:date="2021-02-01T15:36:00Z">
            <w:rPr/>
          </w:rPrChange>
        </w:rPr>
      </w:pPr>
      <w:r>
        <w:rPr>
          <w:b/>
          <w:lang w:val="ru-RU"/>
        </w:rPr>
        <w:t>Владение оружием:</w:t>
      </w:r>
      <w:r>
        <w:rPr>
          <w:lang w:val="ru-RU"/>
        </w:rPr>
        <w:t xml:space="preserve"> Простое оружие, воинское оружие</w:t>
      </w:r>
    </w:p>
    <w:p w14:paraId="6046CA7F" w14:textId="77777777" w:rsidR="007A1F3E" w:rsidRPr="007A1F3E" w:rsidRDefault="0005592D" w:rsidP="003D1BBA">
      <w:pPr>
        <w:pStyle w:val="BasicTextParagraph2"/>
        <w:rPr>
          <w:lang w:val="ru-RU"/>
          <w:rPrChange w:id="575" w:author="Konstantin Malyutin" w:date="2021-02-01T15:36:00Z">
            <w:rPr/>
          </w:rPrChange>
        </w:rPr>
      </w:pPr>
      <w:r>
        <w:rPr>
          <w:lang w:val="ru-RU"/>
        </w:rPr>
        <w:t>Владение инструментами: нет</w:t>
      </w:r>
    </w:p>
    <w:p w14:paraId="16D3410E" w14:textId="77777777" w:rsidR="007A1F3E" w:rsidRPr="007A1F3E" w:rsidRDefault="0005592D" w:rsidP="003D1BBA">
      <w:pPr>
        <w:pStyle w:val="BasicTextParagraph2"/>
        <w:rPr>
          <w:lang w:val="ru-RU"/>
          <w:rPrChange w:id="576" w:author="Konstantin Malyutin" w:date="2021-02-01T15:36:00Z">
            <w:rPr/>
          </w:rPrChange>
        </w:rPr>
      </w:pPr>
      <w:r>
        <w:rPr>
          <w:b/>
          <w:lang w:val="ru-RU"/>
        </w:rPr>
        <w:t>Спасброски:</w:t>
      </w:r>
      <w:r>
        <w:rPr>
          <w:lang w:val="ru-RU"/>
        </w:rPr>
        <w:t xml:space="preserve"> Мудрость, Харизма</w:t>
      </w:r>
    </w:p>
    <w:p w14:paraId="41738489" w14:textId="77777777" w:rsidR="007A1F3E" w:rsidRPr="007A1F3E" w:rsidRDefault="0005592D" w:rsidP="003D1BBA">
      <w:pPr>
        <w:pStyle w:val="BasicTextParagraph2"/>
        <w:rPr>
          <w:lang w:val="ru-RU"/>
          <w:rPrChange w:id="577" w:author="Konstantin Malyutin" w:date="2021-02-01T15:36:00Z">
            <w:rPr/>
          </w:rPrChange>
        </w:rPr>
      </w:pPr>
      <w:r>
        <w:rPr>
          <w:b/>
          <w:lang w:val="ru-RU"/>
        </w:rPr>
        <w:t>Навыки:</w:t>
      </w:r>
      <w:r>
        <w:rPr>
          <w:lang w:val="ru-RU"/>
        </w:rPr>
        <w:t xml:space="preserve"> Выберите два навыка из следующих: Атлетика, Запугивание, Медицина, Проницательность, Религия, Убеждение</w:t>
      </w:r>
    </w:p>
    <w:p w14:paraId="07B05C6E" w14:textId="3B965E56" w:rsidR="007A1F3E" w:rsidRPr="007A1F3E" w:rsidRDefault="0005592D" w:rsidP="00782F8B">
      <w:pPr>
        <w:pStyle w:val="Heading5ToC"/>
        <w:rPr>
          <w:lang w:val="ru-RU"/>
          <w:rPrChange w:id="578" w:author="Konstantin Malyutin" w:date="2021-02-01T15:36:00Z">
            <w:rPr/>
          </w:rPrChange>
        </w:rPr>
      </w:pPr>
      <w:bookmarkStart w:id="579" w:name="equipment-6"/>
      <w:r>
        <w:rPr>
          <w:lang w:val="ru-RU"/>
        </w:rPr>
        <w:lastRenderedPageBreak/>
        <w:t>СНАРЯЖЕНИЕ</w:t>
      </w:r>
      <w:bookmarkEnd w:id="579"/>
    </w:p>
    <w:p w14:paraId="13D6A794" w14:textId="77777777" w:rsidR="007A1F3E" w:rsidRPr="007A1F3E" w:rsidRDefault="0005592D" w:rsidP="003D1BBA">
      <w:pPr>
        <w:pStyle w:val="BasicTextParagraph1"/>
        <w:rPr>
          <w:lang w:val="ru-RU"/>
          <w:rPrChange w:id="580" w:author="Konstantin Malyutin" w:date="2021-02-01T15:36:00Z">
            <w:rPr/>
          </w:rPrChange>
        </w:rPr>
      </w:pPr>
      <w:r>
        <w:rPr>
          <w:lang w:val="ru-RU"/>
        </w:rPr>
        <w:t>Вы начинаете со следующим снаряжением в дополнение к снаряжению, полученному за вашу предысторию: * (</w:t>
      </w:r>
      <w:r>
        <w:rPr>
          <w:i/>
          <w:lang w:val="ru-RU"/>
        </w:rPr>
        <w:t>а</w:t>
      </w:r>
      <w:r>
        <w:rPr>
          <w:lang w:val="ru-RU"/>
        </w:rPr>
        <w:t>) воинское оружие и щит или (</w:t>
      </w:r>
      <w:r>
        <w:rPr>
          <w:i/>
          <w:lang w:val="ru-RU"/>
        </w:rPr>
        <w:t>б</w:t>
      </w:r>
      <w:r>
        <w:rPr>
          <w:lang w:val="ru-RU"/>
        </w:rPr>
        <w:t>) два воинских оружия * (</w:t>
      </w:r>
      <w:r>
        <w:rPr>
          <w:i/>
          <w:lang w:val="ru-RU"/>
        </w:rPr>
        <w:t>а</w:t>
      </w:r>
      <w:r>
        <w:rPr>
          <w:lang w:val="ru-RU"/>
        </w:rPr>
        <w:t>) пять пилумов или (</w:t>
      </w:r>
      <w:r>
        <w:rPr>
          <w:i/>
          <w:lang w:val="ru-RU"/>
        </w:rPr>
        <w:t>б</w:t>
      </w:r>
      <w:r>
        <w:rPr>
          <w:lang w:val="ru-RU"/>
        </w:rPr>
        <w:t>) любое простое оружие ближнего боя * (</w:t>
      </w:r>
      <w:r>
        <w:rPr>
          <w:i/>
          <w:lang w:val="ru-RU"/>
        </w:rPr>
        <w:t>а</w:t>
      </w:r>
      <w:r>
        <w:rPr>
          <w:lang w:val="ru-RU"/>
        </w:rPr>
        <w:t>) Набор священника или (</w:t>
      </w:r>
      <w:r>
        <w:rPr>
          <w:i/>
          <w:lang w:val="ru-RU"/>
        </w:rPr>
        <w:t>б</w:t>
      </w:r>
      <w:r>
        <w:rPr>
          <w:lang w:val="ru-RU"/>
        </w:rPr>
        <w:t>) Набор путешественника * Кольчуга и священный символ</w:t>
      </w:r>
    </w:p>
    <w:p w14:paraId="2CE79469" w14:textId="77777777" w:rsidR="007A1F3E" w:rsidRDefault="0005592D" w:rsidP="003D1BBA">
      <w:pPr>
        <w:pStyle w:val="BasicTextParagraph2"/>
      </w:pPr>
      <w:r>
        <w:rPr>
          <w:lang w:val="ru-RU"/>
        </w:rPr>
        <w:t>Паладин (таблица)</w:t>
      </w:r>
    </w:p>
    <w:tbl>
      <w:tblPr>
        <w:tblStyle w:val="Table"/>
        <w:tblW w:w="0" w:type="pct"/>
        <w:tblLook w:val="07E0" w:firstRow="1" w:lastRow="1" w:firstColumn="1" w:lastColumn="1" w:noHBand="1" w:noVBand="1"/>
      </w:tblPr>
      <w:tblGrid>
        <w:gridCol w:w="786"/>
        <w:gridCol w:w="1300"/>
        <w:gridCol w:w="4244"/>
        <w:gridCol w:w="298"/>
        <w:gridCol w:w="298"/>
        <w:gridCol w:w="298"/>
        <w:gridCol w:w="298"/>
        <w:gridCol w:w="298"/>
      </w:tblGrid>
      <w:tr w:rsidR="00382954" w14:paraId="52B6DD05" w14:textId="77777777" w:rsidTr="007A1F3E">
        <w:tc>
          <w:tcPr>
            <w:tcW w:w="0" w:type="auto"/>
            <w:tcBorders>
              <w:bottom w:val="single" w:sz="0" w:space="0" w:color="auto"/>
            </w:tcBorders>
            <w:vAlign w:val="bottom"/>
          </w:tcPr>
          <w:p w14:paraId="4B354A19"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566885A2"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02DB8EEB" w14:textId="77777777" w:rsidR="007A1F3E" w:rsidRDefault="0005592D" w:rsidP="00BF4045">
            <w:pPr>
              <w:pStyle w:val="TableText"/>
            </w:pPr>
            <w:r>
              <w:rPr>
                <w:lang w:val="ru-RU"/>
              </w:rPr>
              <w:t>Особенности</w:t>
            </w:r>
          </w:p>
        </w:tc>
        <w:tc>
          <w:tcPr>
            <w:tcW w:w="0" w:type="auto"/>
            <w:tcBorders>
              <w:bottom w:val="single" w:sz="0" w:space="0" w:color="auto"/>
            </w:tcBorders>
            <w:vAlign w:val="bottom"/>
          </w:tcPr>
          <w:p w14:paraId="3C067289" w14:textId="77777777" w:rsidR="007A1F3E" w:rsidRDefault="0005592D" w:rsidP="00BF4045">
            <w:pPr>
              <w:pStyle w:val="TableText"/>
            </w:pPr>
            <w:r>
              <w:rPr>
                <w:lang w:val="ru-RU"/>
              </w:rPr>
              <w:t>1</w:t>
            </w:r>
          </w:p>
        </w:tc>
        <w:tc>
          <w:tcPr>
            <w:tcW w:w="0" w:type="auto"/>
            <w:tcBorders>
              <w:bottom w:val="single" w:sz="0" w:space="0" w:color="auto"/>
            </w:tcBorders>
            <w:vAlign w:val="bottom"/>
          </w:tcPr>
          <w:p w14:paraId="5E64CF35" w14:textId="77777777" w:rsidR="007A1F3E" w:rsidRDefault="0005592D" w:rsidP="00BF4045">
            <w:pPr>
              <w:pStyle w:val="TableText"/>
            </w:pPr>
            <w:r>
              <w:rPr>
                <w:lang w:val="ru-RU"/>
              </w:rPr>
              <w:t>2</w:t>
            </w:r>
          </w:p>
        </w:tc>
        <w:tc>
          <w:tcPr>
            <w:tcW w:w="0" w:type="auto"/>
            <w:tcBorders>
              <w:bottom w:val="single" w:sz="0" w:space="0" w:color="auto"/>
            </w:tcBorders>
            <w:vAlign w:val="bottom"/>
          </w:tcPr>
          <w:p w14:paraId="5C6E0223" w14:textId="77777777" w:rsidR="007A1F3E" w:rsidRDefault="0005592D" w:rsidP="00BF4045">
            <w:pPr>
              <w:pStyle w:val="TableText"/>
            </w:pPr>
            <w:r>
              <w:rPr>
                <w:lang w:val="ru-RU"/>
              </w:rPr>
              <w:t>3</w:t>
            </w:r>
          </w:p>
        </w:tc>
        <w:tc>
          <w:tcPr>
            <w:tcW w:w="0" w:type="auto"/>
            <w:tcBorders>
              <w:bottom w:val="single" w:sz="0" w:space="0" w:color="auto"/>
            </w:tcBorders>
            <w:vAlign w:val="bottom"/>
          </w:tcPr>
          <w:p w14:paraId="0354E969" w14:textId="77777777" w:rsidR="007A1F3E" w:rsidRDefault="0005592D" w:rsidP="00BF4045">
            <w:pPr>
              <w:pStyle w:val="TableText"/>
            </w:pPr>
            <w:r>
              <w:rPr>
                <w:lang w:val="ru-RU"/>
              </w:rPr>
              <w:t>4</w:t>
            </w:r>
          </w:p>
        </w:tc>
        <w:tc>
          <w:tcPr>
            <w:tcW w:w="0" w:type="auto"/>
            <w:tcBorders>
              <w:bottom w:val="single" w:sz="0" w:space="0" w:color="auto"/>
            </w:tcBorders>
            <w:vAlign w:val="bottom"/>
          </w:tcPr>
          <w:p w14:paraId="6B8B1BD0" w14:textId="77777777" w:rsidR="007A1F3E" w:rsidRDefault="0005592D" w:rsidP="00BF4045">
            <w:pPr>
              <w:pStyle w:val="TableText"/>
            </w:pPr>
            <w:r>
              <w:rPr>
                <w:lang w:val="ru-RU"/>
              </w:rPr>
              <w:t>5</w:t>
            </w:r>
          </w:p>
        </w:tc>
      </w:tr>
      <w:tr w:rsidR="00382954" w14:paraId="67AF875F" w14:textId="77777777" w:rsidTr="007A1F3E">
        <w:tc>
          <w:tcPr>
            <w:tcW w:w="0" w:type="auto"/>
          </w:tcPr>
          <w:p w14:paraId="4C49ED4B" w14:textId="77777777" w:rsidR="007A1F3E" w:rsidRDefault="0005592D" w:rsidP="00BF4045">
            <w:pPr>
              <w:pStyle w:val="TableText"/>
            </w:pPr>
            <w:r>
              <w:rPr>
                <w:lang w:val="ru-RU"/>
              </w:rPr>
              <w:t>1</w:t>
            </w:r>
          </w:p>
        </w:tc>
        <w:tc>
          <w:tcPr>
            <w:tcW w:w="0" w:type="auto"/>
          </w:tcPr>
          <w:p w14:paraId="4B214657" w14:textId="77777777" w:rsidR="007A1F3E" w:rsidRDefault="0005592D" w:rsidP="00BF4045">
            <w:pPr>
              <w:pStyle w:val="TableText"/>
            </w:pPr>
            <w:r>
              <w:rPr>
                <w:lang w:val="ru-RU"/>
              </w:rPr>
              <w:t>+2</w:t>
            </w:r>
          </w:p>
        </w:tc>
        <w:tc>
          <w:tcPr>
            <w:tcW w:w="0" w:type="auto"/>
          </w:tcPr>
          <w:p w14:paraId="56944741" w14:textId="77777777" w:rsidR="007A1F3E" w:rsidRDefault="0005592D" w:rsidP="00BF4045">
            <w:pPr>
              <w:pStyle w:val="TableText"/>
            </w:pPr>
            <w:r>
              <w:rPr>
                <w:lang w:val="ru-RU"/>
              </w:rPr>
              <w:t>Божественное чувство, Наложение рук</w:t>
            </w:r>
          </w:p>
        </w:tc>
        <w:tc>
          <w:tcPr>
            <w:tcW w:w="0" w:type="auto"/>
          </w:tcPr>
          <w:p w14:paraId="117E65AD" w14:textId="77777777" w:rsidR="007A1F3E" w:rsidRDefault="0005592D" w:rsidP="00BF4045">
            <w:pPr>
              <w:pStyle w:val="TableText"/>
            </w:pPr>
            <w:r>
              <w:rPr>
                <w:lang w:val="ru-RU"/>
              </w:rPr>
              <w:t>-</w:t>
            </w:r>
          </w:p>
        </w:tc>
        <w:tc>
          <w:tcPr>
            <w:tcW w:w="0" w:type="auto"/>
          </w:tcPr>
          <w:p w14:paraId="390F6841" w14:textId="77777777" w:rsidR="007A1F3E" w:rsidRDefault="0005592D" w:rsidP="00BF4045">
            <w:pPr>
              <w:pStyle w:val="TableText"/>
            </w:pPr>
            <w:r>
              <w:rPr>
                <w:lang w:val="ru-RU"/>
              </w:rPr>
              <w:t>-</w:t>
            </w:r>
          </w:p>
        </w:tc>
        <w:tc>
          <w:tcPr>
            <w:tcW w:w="0" w:type="auto"/>
          </w:tcPr>
          <w:p w14:paraId="1F1F4741" w14:textId="77777777" w:rsidR="007A1F3E" w:rsidRDefault="0005592D" w:rsidP="00BF4045">
            <w:pPr>
              <w:pStyle w:val="TableText"/>
            </w:pPr>
            <w:r>
              <w:rPr>
                <w:lang w:val="ru-RU"/>
              </w:rPr>
              <w:t>-</w:t>
            </w:r>
          </w:p>
        </w:tc>
        <w:tc>
          <w:tcPr>
            <w:tcW w:w="0" w:type="auto"/>
          </w:tcPr>
          <w:p w14:paraId="0DFD4097" w14:textId="77777777" w:rsidR="007A1F3E" w:rsidRDefault="0005592D" w:rsidP="00BF4045">
            <w:pPr>
              <w:pStyle w:val="TableText"/>
            </w:pPr>
            <w:r>
              <w:rPr>
                <w:lang w:val="ru-RU"/>
              </w:rPr>
              <w:t>-</w:t>
            </w:r>
          </w:p>
        </w:tc>
        <w:tc>
          <w:tcPr>
            <w:tcW w:w="0" w:type="auto"/>
          </w:tcPr>
          <w:p w14:paraId="47A38845" w14:textId="77777777" w:rsidR="007A1F3E" w:rsidRDefault="0005592D" w:rsidP="00BF4045">
            <w:pPr>
              <w:pStyle w:val="TableText"/>
            </w:pPr>
            <w:r>
              <w:rPr>
                <w:lang w:val="ru-RU"/>
              </w:rPr>
              <w:t>-</w:t>
            </w:r>
          </w:p>
        </w:tc>
      </w:tr>
      <w:tr w:rsidR="00382954" w14:paraId="3955AE3B" w14:textId="77777777" w:rsidTr="007A1F3E">
        <w:tc>
          <w:tcPr>
            <w:tcW w:w="0" w:type="auto"/>
          </w:tcPr>
          <w:p w14:paraId="53E92C37" w14:textId="77777777" w:rsidR="007A1F3E" w:rsidRDefault="0005592D" w:rsidP="00BF4045">
            <w:pPr>
              <w:pStyle w:val="TableText"/>
            </w:pPr>
            <w:r>
              <w:rPr>
                <w:lang w:val="ru-RU"/>
              </w:rPr>
              <w:t>2</w:t>
            </w:r>
          </w:p>
        </w:tc>
        <w:tc>
          <w:tcPr>
            <w:tcW w:w="0" w:type="auto"/>
          </w:tcPr>
          <w:p w14:paraId="3352189E" w14:textId="77777777" w:rsidR="007A1F3E" w:rsidRDefault="0005592D" w:rsidP="00BF4045">
            <w:pPr>
              <w:pStyle w:val="TableText"/>
            </w:pPr>
            <w:r>
              <w:rPr>
                <w:lang w:val="ru-RU"/>
              </w:rPr>
              <w:t>+2</w:t>
            </w:r>
          </w:p>
        </w:tc>
        <w:tc>
          <w:tcPr>
            <w:tcW w:w="0" w:type="auto"/>
          </w:tcPr>
          <w:p w14:paraId="6F8728AE" w14:textId="77777777" w:rsidR="007A1F3E" w:rsidRPr="007A1F3E" w:rsidRDefault="0005592D" w:rsidP="00BF4045">
            <w:pPr>
              <w:pStyle w:val="TableText"/>
              <w:rPr>
                <w:lang w:val="ru-RU"/>
                <w:rPrChange w:id="581" w:author="Konstantin Malyutin" w:date="2021-02-01T15:36:00Z">
                  <w:rPr/>
                </w:rPrChange>
              </w:rPr>
            </w:pPr>
            <w:r>
              <w:rPr>
                <w:lang w:val="ru-RU"/>
              </w:rPr>
              <w:t>Боевой стиль, Сотворение заклинаний, Божественная кара</w:t>
            </w:r>
          </w:p>
        </w:tc>
        <w:tc>
          <w:tcPr>
            <w:tcW w:w="0" w:type="auto"/>
          </w:tcPr>
          <w:p w14:paraId="2F309FC3" w14:textId="77777777" w:rsidR="007A1F3E" w:rsidRDefault="0005592D" w:rsidP="00BF4045">
            <w:pPr>
              <w:pStyle w:val="TableText"/>
            </w:pPr>
            <w:r>
              <w:rPr>
                <w:lang w:val="ru-RU"/>
              </w:rPr>
              <w:t>2</w:t>
            </w:r>
          </w:p>
        </w:tc>
        <w:tc>
          <w:tcPr>
            <w:tcW w:w="0" w:type="auto"/>
          </w:tcPr>
          <w:p w14:paraId="776DBBC0" w14:textId="77777777" w:rsidR="007A1F3E" w:rsidRDefault="0005592D" w:rsidP="00BF4045">
            <w:pPr>
              <w:pStyle w:val="TableText"/>
            </w:pPr>
            <w:r>
              <w:rPr>
                <w:lang w:val="ru-RU"/>
              </w:rPr>
              <w:t>-</w:t>
            </w:r>
          </w:p>
        </w:tc>
        <w:tc>
          <w:tcPr>
            <w:tcW w:w="0" w:type="auto"/>
          </w:tcPr>
          <w:p w14:paraId="47C8B2A1" w14:textId="77777777" w:rsidR="007A1F3E" w:rsidRDefault="0005592D" w:rsidP="00BF4045">
            <w:pPr>
              <w:pStyle w:val="TableText"/>
            </w:pPr>
            <w:r>
              <w:rPr>
                <w:lang w:val="ru-RU"/>
              </w:rPr>
              <w:t>-</w:t>
            </w:r>
          </w:p>
        </w:tc>
        <w:tc>
          <w:tcPr>
            <w:tcW w:w="0" w:type="auto"/>
          </w:tcPr>
          <w:p w14:paraId="7979AA52" w14:textId="77777777" w:rsidR="007A1F3E" w:rsidRDefault="0005592D" w:rsidP="00BF4045">
            <w:pPr>
              <w:pStyle w:val="TableText"/>
            </w:pPr>
            <w:r>
              <w:rPr>
                <w:lang w:val="ru-RU"/>
              </w:rPr>
              <w:t>-</w:t>
            </w:r>
          </w:p>
        </w:tc>
        <w:tc>
          <w:tcPr>
            <w:tcW w:w="0" w:type="auto"/>
          </w:tcPr>
          <w:p w14:paraId="4B87F1D7" w14:textId="77777777" w:rsidR="007A1F3E" w:rsidRDefault="0005592D" w:rsidP="00BF4045">
            <w:pPr>
              <w:pStyle w:val="TableText"/>
            </w:pPr>
            <w:r>
              <w:rPr>
                <w:lang w:val="ru-RU"/>
              </w:rPr>
              <w:t>-</w:t>
            </w:r>
          </w:p>
        </w:tc>
      </w:tr>
      <w:tr w:rsidR="00382954" w14:paraId="709FFBB6" w14:textId="77777777" w:rsidTr="007A1F3E">
        <w:tc>
          <w:tcPr>
            <w:tcW w:w="0" w:type="auto"/>
          </w:tcPr>
          <w:p w14:paraId="2709E135" w14:textId="77777777" w:rsidR="007A1F3E" w:rsidRDefault="0005592D" w:rsidP="00BF4045">
            <w:pPr>
              <w:pStyle w:val="TableText"/>
            </w:pPr>
            <w:r>
              <w:rPr>
                <w:lang w:val="ru-RU"/>
              </w:rPr>
              <w:t>3</w:t>
            </w:r>
          </w:p>
        </w:tc>
        <w:tc>
          <w:tcPr>
            <w:tcW w:w="0" w:type="auto"/>
          </w:tcPr>
          <w:p w14:paraId="41116494" w14:textId="77777777" w:rsidR="007A1F3E" w:rsidRDefault="0005592D" w:rsidP="00BF4045">
            <w:pPr>
              <w:pStyle w:val="TableText"/>
            </w:pPr>
            <w:r>
              <w:rPr>
                <w:lang w:val="ru-RU"/>
              </w:rPr>
              <w:t>+2</w:t>
            </w:r>
          </w:p>
        </w:tc>
        <w:tc>
          <w:tcPr>
            <w:tcW w:w="0" w:type="auto"/>
          </w:tcPr>
          <w:p w14:paraId="534C4FB1" w14:textId="77777777" w:rsidR="007A1F3E" w:rsidRDefault="0005592D" w:rsidP="00BF4045">
            <w:pPr>
              <w:pStyle w:val="TableText"/>
            </w:pPr>
            <w:r>
              <w:rPr>
                <w:lang w:val="ru-RU"/>
              </w:rPr>
              <w:t>Божественное здоровье, Священная клятва</w:t>
            </w:r>
          </w:p>
        </w:tc>
        <w:tc>
          <w:tcPr>
            <w:tcW w:w="0" w:type="auto"/>
          </w:tcPr>
          <w:p w14:paraId="319A0F8B" w14:textId="77777777" w:rsidR="007A1F3E" w:rsidRDefault="0005592D" w:rsidP="00BF4045">
            <w:pPr>
              <w:pStyle w:val="TableText"/>
            </w:pPr>
            <w:r>
              <w:rPr>
                <w:lang w:val="ru-RU"/>
              </w:rPr>
              <w:t>3</w:t>
            </w:r>
          </w:p>
        </w:tc>
        <w:tc>
          <w:tcPr>
            <w:tcW w:w="0" w:type="auto"/>
          </w:tcPr>
          <w:p w14:paraId="7E5323F4" w14:textId="77777777" w:rsidR="007A1F3E" w:rsidRDefault="0005592D" w:rsidP="00BF4045">
            <w:pPr>
              <w:pStyle w:val="TableText"/>
            </w:pPr>
            <w:r>
              <w:rPr>
                <w:lang w:val="ru-RU"/>
              </w:rPr>
              <w:t>-</w:t>
            </w:r>
          </w:p>
        </w:tc>
        <w:tc>
          <w:tcPr>
            <w:tcW w:w="0" w:type="auto"/>
          </w:tcPr>
          <w:p w14:paraId="56974D63" w14:textId="77777777" w:rsidR="007A1F3E" w:rsidRDefault="0005592D" w:rsidP="00BF4045">
            <w:pPr>
              <w:pStyle w:val="TableText"/>
            </w:pPr>
            <w:r>
              <w:rPr>
                <w:lang w:val="ru-RU"/>
              </w:rPr>
              <w:t>-</w:t>
            </w:r>
          </w:p>
        </w:tc>
        <w:tc>
          <w:tcPr>
            <w:tcW w:w="0" w:type="auto"/>
          </w:tcPr>
          <w:p w14:paraId="0580B1A6" w14:textId="77777777" w:rsidR="007A1F3E" w:rsidRDefault="0005592D" w:rsidP="00BF4045">
            <w:pPr>
              <w:pStyle w:val="TableText"/>
            </w:pPr>
            <w:r>
              <w:rPr>
                <w:lang w:val="ru-RU"/>
              </w:rPr>
              <w:t>-</w:t>
            </w:r>
          </w:p>
        </w:tc>
        <w:tc>
          <w:tcPr>
            <w:tcW w:w="0" w:type="auto"/>
          </w:tcPr>
          <w:p w14:paraId="352BE940" w14:textId="77777777" w:rsidR="007A1F3E" w:rsidRDefault="0005592D" w:rsidP="00BF4045">
            <w:pPr>
              <w:pStyle w:val="TableText"/>
            </w:pPr>
            <w:r>
              <w:rPr>
                <w:lang w:val="ru-RU"/>
              </w:rPr>
              <w:t>-</w:t>
            </w:r>
          </w:p>
        </w:tc>
      </w:tr>
      <w:tr w:rsidR="00382954" w14:paraId="2489F869" w14:textId="77777777" w:rsidTr="007A1F3E">
        <w:tc>
          <w:tcPr>
            <w:tcW w:w="0" w:type="auto"/>
          </w:tcPr>
          <w:p w14:paraId="44886F8D" w14:textId="77777777" w:rsidR="007A1F3E" w:rsidRDefault="0005592D" w:rsidP="00BF4045">
            <w:pPr>
              <w:pStyle w:val="TableText"/>
            </w:pPr>
            <w:r>
              <w:rPr>
                <w:lang w:val="ru-RU"/>
              </w:rPr>
              <w:t>4</w:t>
            </w:r>
          </w:p>
        </w:tc>
        <w:tc>
          <w:tcPr>
            <w:tcW w:w="0" w:type="auto"/>
          </w:tcPr>
          <w:p w14:paraId="412C4692" w14:textId="77777777" w:rsidR="007A1F3E" w:rsidRDefault="0005592D" w:rsidP="00BF4045">
            <w:pPr>
              <w:pStyle w:val="TableText"/>
            </w:pPr>
            <w:r>
              <w:rPr>
                <w:lang w:val="ru-RU"/>
              </w:rPr>
              <w:t>+2</w:t>
            </w:r>
          </w:p>
        </w:tc>
        <w:tc>
          <w:tcPr>
            <w:tcW w:w="0" w:type="auto"/>
          </w:tcPr>
          <w:p w14:paraId="5A9C1A6A" w14:textId="77777777" w:rsidR="007A1F3E" w:rsidRDefault="0005592D" w:rsidP="00BF4045">
            <w:pPr>
              <w:pStyle w:val="TableText"/>
            </w:pPr>
            <w:r>
              <w:rPr>
                <w:lang w:val="ru-RU"/>
              </w:rPr>
              <w:t>Увеличение характеристик</w:t>
            </w:r>
          </w:p>
        </w:tc>
        <w:tc>
          <w:tcPr>
            <w:tcW w:w="0" w:type="auto"/>
          </w:tcPr>
          <w:p w14:paraId="31AE4A5F" w14:textId="77777777" w:rsidR="007A1F3E" w:rsidRDefault="0005592D" w:rsidP="00BF4045">
            <w:pPr>
              <w:pStyle w:val="TableText"/>
            </w:pPr>
            <w:r>
              <w:rPr>
                <w:lang w:val="ru-RU"/>
              </w:rPr>
              <w:t>3</w:t>
            </w:r>
          </w:p>
        </w:tc>
        <w:tc>
          <w:tcPr>
            <w:tcW w:w="0" w:type="auto"/>
          </w:tcPr>
          <w:p w14:paraId="0667EDA4" w14:textId="77777777" w:rsidR="007A1F3E" w:rsidRDefault="0005592D" w:rsidP="00BF4045">
            <w:pPr>
              <w:pStyle w:val="TableText"/>
            </w:pPr>
            <w:r>
              <w:rPr>
                <w:lang w:val="ru-RU"/>
              </w:rPr>
              <w:t>-</w:t>
            </w:r>
          </w:p>
        </w:tc>
        <w:tc>
          <w:tcPr>
            <w:tcW w:w="0" w:type="auto"/>
          </w:tcPr>
          <w:p w14:paraId="5C1458DC" w14:textId="77777777" w:rsidR="007A1F3E" w:rsidRDefault="0005592D" w:rsidP="00BF4045">
            <w:pPr>
              <w:pStyle w:val="TableText"/>
            </w:pPr>
            <w:r>
              <w:rPr>
                <w:lang w:val="ru-RU"/>
              </w:rPr>
              <w:t>-</w:t>
            </w:r>
          </w:p>
        </w:tc>
        <w:tc>
          <w:tcPr>
            <w:tcW w:w="0" w:type="auto"/>
          </w:tcPr>
          <w:p w14:paraId="13A1D72D" w14:textId="77777777" w:rsidR="007A1F3E" w:rsidRDefault="0005592D" w:rsidP="00BF4045">
            <w:pPr>
              <w:pStyle w:val="TableText"/>
            </w:pPr>
            <w:r>
              <w:rPr>
                <w:lang w:val="ru-RU"/>
              </w:rPr>
              <w:t>-</w:t>
            </w:r>
          </w:p>
        </w:tc>
        <w:tc>
          <w:tcPr>
            <w:tcW w:w="0" w:type="auto"/>
          </w:tcPr>
          <w:p w14:paraId="42C8985D" w14:textId="77777777" w:rsidR="007A1F3E" w:rsidRDefault="0005592D" w:rsidP="00BF4045">
            <w:pPr>
              <w:pStyle w:val="TableText"/>
            </w:pPr>
            <w:r>
              <w:rPr>
                <w:lang w:val="ru-RU"/>
              </w:rPr>
              <w:t>-</w:t>
            </w:r>
          </w:p>
        </w:tc>
      </w:tr>
      <w:tr w:rsidR="00382954" w14:paraId="0249B51C" w14:textId="77777777" w:rsidTr="007A1F3E">
        <w:tc>
          <w:tcPr>
            <w:tcW w:w="0" w:type="auto"/>
          </w:tcPr>
          <w:p w14:paraId="5C0B98B4" w14:textId="77777777" w:rsidR="007A1F3E" w:rsidRDefault="0005592D" w:rsidP="00BF4045">
            <w:pPr>
              <w:pStyle w:val="TableText"/>
            </w:pPr>
            <w:r>
              <w:rPr>
                <w:lang w:val="ru-RU"/>
              </w:rPr>
              <w:t>5</w:t>
            </w:r>
          </w:p>
        </w:tc>
        <w:tc>
          <w:tcPr>
            <w:tcW w:w="0" w:type="auto"/>
          </w:tcPr>
          <w:p w14:paraId="43EE12F3" w14:textId="77777777" w:rsidR="007A1F3E" w:rsidRDefault="0005592D" w:rsidP="00BF4045">
            <w:pPr>
              <w:pStyle w:val="TableText"/>
            </w:pPr>
            <w:r>
              <w:rPr>
                <w:lang w:val="ru-RU"/>
              </w:rPr>
              <w:t>+3</w:t>
            </w:r>
          </w:p>
        </w:tc>
        <w:tc>
          <w:tcPr>
            <w:tcW w:w="0" w:type="auto"/>
          </w:tcPr>
          <w:p w14:paraId="1F59BACA" w14:textId="77777777" w:rsidR="007A1F3E" w:rsidRDefault="0005592D" w:rsidP="00BF4045">
            <w:pPr>
              <w:pStyle w:val="TableText"/>
            </w:pPr>
            <w:r>
              <w:rPr>
                <w:lang w:val="ru-RU"/>
              </w:rPr>
              <w:t>Дополнительная Атака</w:t>
            </w:r>
          </w:p>
        </w:tc>
        <w:tc>
          <w:tcPr>
            <w:tcW w:w="0" w:type="auto"/>
          </w:tcPr>
          <w:p w14:paraId="505F87F0" w14:textId="77777777" w:rsidR="007A1F3E" w:rsidRDefault="0005592D" w:rsidP="00BF4045">
            <w:pPr>
              <w:pStyle w:val="TableText"/>
            </w:pPr>
            <w:r>
              <w:rPr>
                <w:lang w:val="ru-RU"/>
              </w:rPr>
              <w:t>4</w:t>
            </w:r>
          </w:p>
        </w:tc>
        <w:tc>
          <w:tcPr>
            <w:tcW w:w="0" w:type="auto"/>
          </w:tcPr>
          <w:p w14:paraId="7BEED0A2" w14:textId="77777777" w:rsidR="007A1F3E" w:rsidRDefault="0005592D" w:rsidP="00BF4045">
            <w:pPr>
              <w:pStyle w:val="TableText"/>
            </w:pPr>
            <w:r>
              <w:rPr>
                <w:lang w:val="ru-RU"/>
              </w:rPr>
              <w:t>2</w:t>
            </w:r>
          </w:p>
        </w:tc>
        <w:tc>
          <w:tcPr>
            <w:tcW w:w="0" w:type="auto"/>
          </w:tcPr>
          <w:p w14:paraId="13C6DDE0" w14:textId="77777777" w:rsidR="007A1F3E" w:rsidRDefault="0005592D" w:rsidP="00BF4045">
            <w:pPr>
              <w:pStyle w:val="TableText"/>
            </w:pPr>
            <w:r>
              <w:rPr>
                <w:lang w:val="ru-RU"/>
              </w:rPr>
              <w:t>-</w:t>
            </w:r>
          </w:p>
        </w:tc>
        <w:tc>
          <w:tcPr>
            <w:tcW w:w="0" w:type="auto"/>
          </w:tcPr>
          <w:p w14:paraId="4F3A9A23" w14:textId="77777777" w:rsidR="007A1F3E" w:rsidRDefault="0005592D" w:rsidP="00BF4045">
            <w:pPr>
              <w:pStyle w:val="TableText"/>
            </w:pPr>
            <w:r>
              <w:rPr>
                <w:lang w:val="ru-RU"/>
              </w:rPr>
              <w:t>-</w:t>
            </w:r>
          </w:p>
        </w:tc>
        <w:tc>
          <w:tcPr>
            <w:tcW w:w="0" w:type="auto"/>
          </w:tcPr>
          <w:p w14:paraId="163820A9" w14:textId="77777777" w:rsidR="007A1F3E" w:rsidRDefault="0005592D" w:rsidP="00BF4045">
            <w:pPr>
              <w:pStyle w:val="TableText"/>
            </w:pPr>
            <w:r>
              <w:rPr>
                <w:lang w:val="ru-RU"/>
              </w:rPr>
              <w:t>-</w:t>
            </w:r>
          </w:p>
        </w:tc>
      </w:tr>
      <w:tr w:rsidR="00382954" w14:paraId="3805492E" w14:textId="77777777" w:rsidTr="007A1F3E">
        <w:tc>
          <w:tcPr>
            <w:tcW w:w="0" w:type="auto"/>
          </w:tcPr>
          <w:p w14:paraId="60B5B21C" w14:textId="77777777" w:rsidR="007A1F3E" w:rsidRDefault="0005592D" w:rsidP="00BF4045">
            <w:pPr>
              <w:pStyle w:val="TableText"/>
            </w:pPr>
            <w:r>
              <w:rPr>
                <w:lang w:val="ru-RU"/>
              </w:rPr>
              <w:t>6</w:t>
            </w:r>
          </w:p>
        </w:tc>
        <w:tc>
          <w:tcPr>
            <w:tcW w:w="0" w:type="auto"/>
          </w:tcPr>
          <w:p w14:paraId="357ECC31" w14:textId="77777777" w:rsidR="007A1F3E" w:rsidRDefault="0005592D" w:rsidP="00BF4045">
            <w:pPr>
              <w:pStyle w:val="TableText"/>
            </w:pPr>
            <w:r>
              <w:rPr>
                <w:lang w:val="ru-RU"/>
              </w:rPr>
              <w:t>+3</w:t>
            </w:r>
          </w:p>
        </w:tc>
        <w:tc>
          <w:tcPr>
            <w:tcW w:w="0" w:type="auto"/>
          </w:tcPr>
          <w:p w14:paraId="5C6C537C" w14:textId="77777777" w:rsidR="007A1F3E" w:rsidRDefault="0005592D" w:rsidP="00BF4045">
            <w:pPr>
              <w:pStyle w:val="TableText"/>
            </w:pPr>
            <w:r>
              <w:rPr>
                <w:lang w:val="ru-RU"/>
              </w:rPr>
              <w:t>Аура защиты</w:t>
            </w:r>
          </w:p>
        </w:tc>
        <w:tc>
          <w:tcPr>
            <w:tcW w:w="0" w:type="auto"/>
          </w:tcPr>
          <w:p w14:paraId="42CB942A" w14:textId="77777777" w:rsidR="007A1F3E" w:rsidRDefault="0005592D" w:rsidP="00BF4045">
            <w:pPr>
              <w:pStyle w:val="TableText"/>
            </w:pPr>
            <w:r>
              <w:rPr>
                <w:lang w:val="ru-RU"/>
              </w:rPr>
              <w:t>4</w:t>
            </w:r>
          </w:p>
        </w:tc>
        <w:tc>
          <w:tcPr>
            <w:tcW w:w="0" w:type="auto"/>
          </w:tcPr>
          <w:p w14:paraId="16FFDA1D" w14:textId="77777777" w:rsidR="007A1F3E" w:rsidRDefault="0005592D" w:rsidP="00BF4045">
            <w:pPr>
              <w:pStyle w:val="TableText"/>
            </w:pPr>
            <w:r>
              <w:rPr>
                <w:lang w:val="ru-RU"/>
              </w:rPr>
              <w:t>2</w:t>
            </w:r>
          </w:p>
        </w:tc>
        <w:tc>
          <w:tcPr>
            <w:tcW w:w="0" w:type="auto"/>
          </w:tcPr>
          <w:p w14:paraId="705F4F9E" w14:textId="77777777" w:rsidR="007A1F3E" w:rsidRDefault="0005592D" w:rsidP="00BF4045">
            <w:pPr>
              <w:pStyle w:val="TableText"/>
            </w:pPr>
            <w:r>
              <w:rPr>
                <w:lang w:val="ru-RU"/>
              </w:rPr>
              <w:t>-</w:t>
            </w:r>
          </w:p>
        </w:tc>
        <w:tc>
          <w:tcPr>
            <w:tcW w:w="0" w:type="auto"/>
          </w:tcPr>
          <w:p w14:paraId="137E4C60" w14:textId="77777777" w:rsidR="007A1F3E" w:rsidRDefault="0005592D" w:rsidP="00BF4045">
            <w:pPr>
              <w:pStyle w:val="TableText"/>
            </w:pPr>
            <w:r>
              <w:rPr>
                <w:lang w:val="ru-RU"/>
              </w:rPr>
              <w:t>-</w:t>
            </w:r>
          </w:p>
        </w:tc>
        <w:tc>
          <w:tcPr>
            <w:tcW w:w="0" w:type="auto"/>
          </w:tcPr>
          <w:p w14:paraId="6F44A89C" w14:textId="77777777" w:rsidR="007A1F3E" w:rsidRDefault="0005592D" w:rsidP="00BF4045">
            <w:pPr>
              <w:pStyle w:val="TableText"/>
            </w:pPr>
            <w:r>
              <w:rPr>
                <w:lang w:val="ru-RU"/>
              </w:rPr>
              <w:t>-</w:t>
            </w:r>
          </w:p>
        </w:tc>
      </w:tr>
      <w:tr w:rsidR="00382954" w14:paraId="0878ACF5" w14:textId="77777777" w:rsidTr="007A1F3E">
        <w:tc>
          <w:tcPr>
            <w:tcW w:w="0" w:type="auto"/>
          </w:tcPr>
          <w:p w14:paraId="3DD541C1" w14:textId="77777777" w:rsidR="007A1F3E" w:rsidRDefault="0005592D" w:rsidP="00BF4045">
            <w:pPr>
              <w:pStyle w:val="TableText"/>
            </w:pPr>
            <w:r>
              <w:rPr>
                <w:lang w:val="ru-RU"/>
              </w:rPr>
              <w:t>7</w:t>
            </w:r>
          </w:p>
        </w:tc>
        <w:tc>
          <w:tcPr>
            <w:tcW w:w="0" w:type="auto"/>
          </w:tcPr>
          <w:p w14:paraId="39484D00" w14:textId="77777777" w:rsidR="007A1F3E" w:rsidRDefault="0005592D" w:rsidP="00BF4045">
            <w:pPr>
              <w:pStyle w:val="TableText"/>
            </w:pPr>
            <w:r>
              <w:rPr>
                <w:lang w:val="ru-RU"/>
              </w:rPr>
              <w:t>+3</w:t>
            </w:r>
          </w:p>
        </w:tc>
        <w:tc>
          <w:tcPr>
            <w:tcW w:w="0" w:type="auto"/>
          </w:tcPr>
          <w:p w14:paraId="25BEC235" w14:textId="77777777" w:rsidR="007A1F3E" w:rsidRDefault="0005592D" w:rsidP="00BF4045">
            <w:pPr>
              <w:pStyle w:val="TableText"/>
            </w:pPr>
            <w:r>
              <w:rPr>
                <w:lang w:val="ru-RU"/>
              </w:rPr>
              <w:t>Умение священной клятвы</w:t>
            </w:r>
          </w:p>
        </w:tc>
        <w:tc>
          <w:tcPr>
            <w:tcW w:w="0" w:type="auto"/>
          </w:tcPr>
          <w:p w14:paraId="222D307D" w14:textId="77777777" w:rsidR="007A1F3E" w:rsidRDefault="0005592D" w:rsidP="00BF4045">
            <w:pPr>
              <w:pStyle w:val="TableText"/>
            </w:pPr>
            <w:r>
              <w:rPr>
                <w:lang w:val="ru-RU"/>
              </w:rPr>
              <w:t>4</w:t>
            </w:r>
          </w:p>
        </w:tc>
        <w:tc>
          <w:tcPr>
            <w:tcW w:w="0" w:type="auto"/>
          </w:tcPr>
          <w:p w14:paraId="3AA9FEF5" w14:textId="77777777" w:rsidR="007A1F3E" w:rsidRDefault="0005592D" w:rsidP="00BF4045">
            <w:pPr>
              <w:pStyle w:val="TableText"/>
            </w:pPr>
            <w:r>
              <w:rPr>
                <w:lang w:val="ru-RU"/>
              </w:rPr>
              <w:t>3</w:t>
            </w:r>
          </w:p>
        </w:tc>
        <w:tc>
          <w:tcPr>
            <w:tcW w:w="0" w:type="auto"/>
          </w:tcPr>
          <w:p w14:paraId="26A6C4C9" w14:textId="77777777" w:rsidR="007A1F3E" w:rsidRDefault="0005592D" w:rsidP="00BF4045">
            <w:pPr>
              <w:pStyle w:val="TableText"/>
            </w:pPr>
            <w:r>
              <w:rPr>
                <w:lang w:val="ru-RU"/>
              </w:rPr>
              <w:t>-</w:t>
            </w:r>
          </w:p>
        </w:tc>
        <w:tc>
          <w:tcPr>
            <w:tcW w:w="0" w:type="auto"/>
          </w:tcPr>
          <w:p w14:paraId="66D82D4E" w14:textId="77777777" w:rsidR="007A1F3E" w:rsidRDefault="0005592D" w:rsidP="00BF4045">
            <w:pPr>
              <w:pStyle w:val="TableText"/>
            </w:pPr>
            <w:r>
              <w:rPr>
                <w:lang w:val="ru-RU"/>
              </w:rPr>
              <w:t>-</w:t>
            </w:r>
          </w:p>
        </w:tc>
        <w:tc>
          <w:tcPr>
            <w:tcW w:w="0" w:type="auto"/>
          </w:tcPr>
          <w:p w14:paraId="0E4F04D2" w14:textId="77777777" w:rsidR="007A1F3E" w:rsidRDefault="0005592D" w:rsidP="00BF4045">
            <w:pPr>
              <w:pStyle w:val="TableText"/>
            </w:pPr>
            <w:r>
              <w:rPr>
                <w:lang w:val="ru-RU"/>
              </w:rPr>
              <w:t>-</w:t>
            </w:r>
          </w:p>
        </w:tc>
      </w:tr>
      <w:tr w:rsidR="00382954" w14:paraId="59AFB4F1" w14:textId="77777777" w:rsidTr="007A1F3E">
        <w:tc>
          <w:tcPr>
            <w:tcW w:w="0" w:type="auto"/>
          </w:tcPr>
          <w:p w14:paraId="188FDD1E" w14:textId="77777777" w:rsidR="007A1F3E" w:rsidRDefault="0005592D" w:rsidP="00BF4045">
            <w:pPr>
              <w:pStyle w:val="TableText"/>
            </w:pPr>
            <w:r>
              <w:rPr>
                <w:lang w:val="ru-RU"/>
              </w:rPr>
              <w:t>8</w:t>
            </w:r>
          </w:p>
        </w:tc>
        <w:tc>
          <w:tcPr>
            <w:tcW w:w="0" w:type="auto"/>
          </w:tcPr>
          <w:p w14:paraId="62227E85" w14:textId="77777777" w:rsidR="007A1F3E" w:rsidRDefault="0005592D" w:rsidP="00BF4045">
            <w:pPr>
              <w:pStyle w:val="TableText"/>
            </w:pPr>
            <w:r>
              <w:rPr>
                <w:lang w:val="ru-RU"/>
              </w:rPr>
              <w:t>+3</w:t>
            </w:r>
          </w:p>
        </w:tc>
        <w:tc>
          <w:tcPr>
            <w:tcW w:w="0" w:type="auto"/>
          </w:tcPr>
          <w:p w14:paraId="605C9E1D" w14:textId="77777777" w:rsidR="007A1F3E" w:rsidRDefault="0005592D" w:rsidP="00BF4045">
            <w:pPr>
              <w:pStyle w:val="TableText"/>
            </w:pPr>
            <w:r>
              <w:rPr>
                <w:lang w:val="ru-RU"/>
              </w:rPr>
              <w:t>Увеличение характеристик</w:t>
            </w:r>
          </w:p>
        </w:tc>
        <w:tc>
          <w:tcPr>
            <w:tcW w:w="0" w:type="auto"/>
          </w:tcPr>
          <w:p w14:paraId="5C2AAAA8" w14:textId="77777777" w:rsidR="007A1F3E" w:rsidRDefault="0005592D" w:rsidP="00BF4045">
            <w:pPr>
              <w:pStyle w:val="TableText"/>
            </w:pPr>
            <w:r>
              <w:rPr>
                <w:lang w:val="ru-RU"/>
              </w:rPr>
              <w:t>4</w:t>
            </w:r>
          </w:p>
        </w:tc>
        <w:tc>
          <w:tcPr>
            <w:tcW w:w="0" w:type="auto"/>
          </w:tcPr>
          <w:p w14:paraId="6BE1CCFD" w14:textId="77777777" w:rsidR="007A1F3E" w:rsidRDefault="0005592D" w:rsidP="00BF4045">
            <w:pPr>
              <w:pStyle w:val="TableText"/>
            </w:pPr>
            <w:r>
              <w:rPr>
                <w:lang w:val="ru-RU"/>
              </w:rPr>
              <w:t>3</w:t>
            </w:r>
          </w:p>
        </w:tc>
        <w:tc>
          <w:tcPr>
            <w:tcW w:w="0" w:type="auto"/>
          </w:tcPr>
          <w:p w14:paraId="5081FD92" w14:textId="77777777" w:rsidR="007A1F3E" w:rsidRDefault="0005592D" w:rsidP="00BF4045">
            <w:pPr>
              <w:pStyle w:val="TableText"/>
            </w:pPr>
            <w:r>
              <w:rPr>
                <w:lang w:val="ru-RU"/>
              </w:rPr>
              <w:t>-</w:t>
            </w:r>
          </w:p>
        </w:tc>
        <w:tc>
          <w:tcPr>
            <w:tcW w:w="0" w:type="auto"/>
          </w:tcPr>
          <w:p w14:paraId="25E9A707" w14:textId="77777777" w:rsidR="007A1F3E" w:rsidRDefault="0005592D" w:rsidP="00BF4045">
            <w:pPr>
              <w:pStyle w:val="TableText"/>
            </w:pPr>
            <w:r>
              <w:rPr>
                <w:lang w:val="ru-RU"/>
              </w:rPr>
              <w:t>-</w:t>
            </w:r>
          </w:p>
        </w:tc>
        <w:tc>
          <w:tcPr>
            <w:tcW w:w="0" w:type="auto"/>
          </w:tcPr>
          <w:p w14:paraId="0FB97AFB" w14:textId="77777777" w:rsidR="007A1F3E" w:rsidRDefault="0005592D" w:rsidP="00BF4045">
            <w:pPr>
              <w:pStyle w:val="TableText"/>
            </w:pPr>
            <w:r>
              <w:rPr>
                <w:lang w:val="ru-RU"/>
              </w:rPr>
              <w:t>-</w:t>
            </w:r>
          </w:p>
        </w:tc>
      </w:tr>
      <w:tr w:rsidR="00382954" w14:paraId="1297D491" w14:textId="77777777" w:rsidTr="007A1F3E">
        <w:tc>
          <w:tcPr>
            <w:tcW w:w="0" w:type="auto"/>
          </w:tcPr>
          <w:p w14:paraId="44BD5F83" w14:textId="77777777" w:rsidR="007A1F3E" w:rsidRDefault="0005592D" w:rsidP="00BF4045">
            <w:pPr>
              <w:pStyle w:val="TableText"/>
            </w:pPr>
            <w:r>
              <w:rPr>
                <w:lang w:val="ru-RU"/>
              </w:rPr>
              <w:t>9</w:t>
            </w:r>
          </w:p>
        </w:tc>
        <w:tc>
          <w:tcPr>
            <w:tcW w:w="0" w:type="auto"/>
          </w:tcPr>
          <w:p w14:paraId="3005F5E3" w14:textId="77777777" w:rsidR="007A1F3E" w:rsidRDefault="0005592D" w:rsidP="00BF4045">
            <w:pPr>
              <w:pStyle w:val="TableText"/>
            </w:pPr>
            <w:r>
              <w:rPr>
                <w:lang w:val="ru-RU"/>
              </w:rPr>
              <w:t>+4</w:t>
            </w:r>
          </w:p>
        </w:tc>
        <w:tc>
          <w:tcPr>
            <w:tcW w:w="0" w:type="auto"/>
          </w:tcPr>
          <w:p w14:paraId="6FB6E260" w14:textId="77777777" w:rsidR="007A1F3E" w:rsidRDefault="0005592D" w:rsidP="00BF4045">
            <w:pPr>
              <w:pStyle w:val="TableText"/>
            </w:pPr>
            <w:r>
              <w:rPr>
                <w:lang w:val="ru-RU"/>
              </w:rPr>
              <w:t>-</w:t>
            </w:r>
          </w:p>
        </w:tc>
        <w:tc>
          <w:tcPr>
            <w:tcW w:w="0" w:type="auto"/>
          </w:tcPr>
          <w:p w14:paraId="56175FB4" w14:textId="77777777" w:rsidR="007A1F3E" w:rsidRDefault="0005592D" w:rsidP="00BF4045">
            <w:pPr>
              <w:pStyle w:val="TableText"/>
            </w:pPr>
            <w:r>
              <w:rPr>
                <w:lang w:val="ru-RU"/>
              </w:rPr>
              <w:t>4</w:t>
            </w:r>
          </w:p>
        </w:tc>
        <w:tc>
          <w:tcPr>
            <w:tcW w:w="0" w:type="auto"/>
          </w:tcPr>
          <w:p w14:paraId="59BF6CB5" w14:textId="77777777" w:rsidR="007A1F3E" w:rsidRDefault="0005592D" w:rsidP="00BF4045">
            <w:pPr>
              <w:pStyle w:val="TableText"/>
            </w:pPr>
            <w:r>
              <w:rPr>
                <w:lang w:val="ru-RU"/>
              </w:rPr>
              <w:t>3</w:t>
            </w:r>
          </w:p>
        </w:tc>
        <w:tc>
          <w:tcPr>
            <w:tcW w:w="0" w:type="auto"/>
          </w:tcPr>
          <w:p w14:paraId="1FBA404F" w14:textId="77777777" w:rsidR="007A1F3E" w:rsidRDefault="0005592D" w:rsidP="00BF4045">
            <w:pPr>
              <w:pStyle w:val="TableText"/>
            </w:pPr>
            <w:r>
              <w:rPr>
                <w:lang w:val="ru-RU"/>
              </w:rPr>
              <w:t>2</w:t>
            </w:r>
          </w:p>
        </w:tc>
        <w:tc>
          <w:tcPr>
            <w:tcW w:w="0" w:type="auto"/>
          </w:tcPr>
          <w:p w14:paraId="4741E766" w14:textId="77777777" w:rsidR="007A1F3E" w:rsidRDefault="0005592D" w:rsidP="00BF4045">
            <w:pPr>
              <w:pStyle w:val="TableText"/>
            </w:pPr>
            <w:r>
              <w:rPr>
                <w:lang w:val="ru-RU"/>
              </w:rPr>
              <w:t>-</w:t>
            </w:r>
          </w:p>
        </w:tc>
        <w:tc>
          <w:tcPr>
            <w:tcW w:w="0" w:type="auto"/>
          </w:tcPr>
          <w:p w14:paraId="4656FF95" w14:textId="77777777" w:rsidR="007A1F3E" w:rsidRDefault="0005592D" w:rsidP="00BF4045">
            <w:pPr>
              <w:pStyle w:val="TableText"/>
            </w:pPr>
            <w:r>
              <w:rPr>
                <w:lang w:val="ru-RU"/>
              </w:rPr>
              <w:t>-</w:t>
            </w:r>
          </w:p>
        </w:tc>
      </w:tr>
      <w:tr w:rsidR="00382954" w14:paraId="12C99500" w14:textId="77777777" w:rsidTr="007A1F3E">
        <w:tc>
          <w:tcPr>
            <w:tcW w:w="0" w:type="auto"/>
          </w:tcPr>
          <w:p w14:paraId="65C2858E" w14:textId="77777777" w:rsidR="007A1F3E" w:rsidRDefault="0005592D" w:rsidP="00BF4045">
            <w:pPr>
              <w:pStyle w:val="TableText"/>
            </w:pPr>
            <w:r>
              <w:rPr>
                <w:lang w:val="ru-RU"/>
              </w:rPr>
              <w:t>10</w:t>
            </w:r>
          </w:p>
        </w:tc>
        <w:tc>
          <w:tcPr>
            <w:tcW w:w="0" w:type="auto"/>
          </w:tcPr>
          <w:p w14:paraId="728A9257" w14:textId="77777777" w:rsidR="007A1F3E" w:rsidRDefault="0005592D" w:rsidP="00BF4045">
            <w:pPr>
              <w:pStyle w:val="TableText"/>
            </w:pPr>
            <w:r>
              <w:rPr>
                <w:lang w:val="ru-RU"/>
              </w:rPr>
              <w:t>+4</w:t>
            </w:r>
          </w:p>
        </w:tc>
        <w:tc>
          <w:tcPr>
            <w:tcW w:w="0" w:type="auto"/>
          </w:tcPr>
          <w:p w14:paraId="491D1A2D" w14:textId="77777777" w:rsidR="007A1F3E" w:rsidRDefault="0005592D" w:rsidP="00BF4045">
            <w:pPr>
              <w:pStyle w:val="TableText"/>
            </w:pPr>
            <w:r>
              <w:rPr>
                <w:lang w:val="ru-RU"/>
              </w:rPr>
              <w:t>Аура отваги</w:t>
            </w:r>
          </w:p>
        </w:tc>
        <w:tc>
          <w:tcPr>
            <w:tcW w:w="0" w:type="auto"/>
          </w:tcPr>
          <w:p w14:paraId="7C8212E0" w14:textId="77777777" w:rsidR="007A1F3E" w:rsidRDefault="0005592D" w:rsidP="00BF4045">
            <w:pPr>
              <w:pStyle w:val="TableText"/>
            </w:pPr>
            <w:r>
              <w:rPr>
                <w:lang w:val="ru-RU"/>
              </w:rPr>
              <w:t>4</w:t>
            </w:r>
          </w:p>
        </w:tc>
        <w:tc>
          <w:tcPr>
            <w:tcW w:w="0" w:type="auto"/>
          </w:tcPr>
          <w:p w14:paraId="251B161C" w14:textId="77777777" w:rsidR="007A1F3E" w:rsidRDefault="0005592D" w:rsidP="00BF4045">
            <w:pPr>
              <w:pStyle w:val="TableText"/>
            </w:pPr>
            <w:r>
              <w:rPr>
                <w:lang w:val="ru-RU"/>
              </w:rPr>
              <w:t>3</w:t>
            </w:r>
          </w:p>
        </w:tc>
        <w:tc>
          <w:tcPr>
            <w:tcW w:w="0" w:type="auto"/>
          </w:tcPr>
          <w:p w14:paraId="1B2BF808" w14:textId="77777777" w:rsidR="007A1F3E" w:rsidRDefault="0005592D" w:rsidP="00BF4045">
            <w:pPr>
              <w:pStyle w:val="TableText"/>
            </w:pPr>
            <w:r>
              <w:rPr>
                <w:lang w:val="ru-RU"/>
              </w:rPr>
              <w:t>2</w:t>
            </w:r>
          </w:p>
        </w:tc>
        <w:tc>
          <w:tcPr>
            <w:tcW w:w="0" w:type="auto"/>
          </w:tcPr>
          <w:p w14:paraId="00D705CE" w14:textId="77777777" w:rsidR="007A1F3E" w:rsidRDefault="0005592D" w:rsidP="00BF4045">
            <w:pPr>
              <w:pStyle w:val="TableText"/>
            </w:pPr>
            <w:r>
              <w:rPr>
                <w:lang w:val="ru-RU"/>
              </w:rPr>
              <w:t>-</w:t>
            </w:r>
          </w:p>
        </w:tc>
        <w:tc>
          <w:tcPr>
            <w:tcW w:w="0" w:type="auto"/>
          </w:tcPr>
          <w:p w14:paraId="54065A78" w14:textId="77777777" w:rsidR="007A1F3E" w:rsidRDefault="0005592D" w:rsidP="00BF4045">
            <w:pPr>
              <w:pStyle w:val="TableText"/>
            </w:pPr>
            <w:r>
              <w:rPr>
                <w:lang w:val="ru-RU"/>
              </w:rPr>
              <w:t>-</w:t>
            </w:r>
          </w:p>
        </w:tc>
      </w:tr>
      <w:tr w:rsidR="00382954" w14:paraId="08E146FF" w14:textId="77777777" w:rsidTr="007A1F3E">
        <w:tc>
          <w:tcPr>
            <w:tcW w:w="0" w:type="auto"/>
          </w:tcPr>
          <w:p w14:paraId="5A65D30D" w14:textId="77777777" w:rsidR="007A1F3E" w:rsidRDefault="0005592D" w:rsidP="00BF4045">
            <w:pPr>
              <w:pStyle w:val="TableText"/>
            </w:pPr>
            <w:r>
              <w:rPr>
                <w:lang w:val="ru-RU"/>
              </w:rPr>
              <w:t>11</w:t>
            </w:r>
          </w:p>
        </w:tc>
        <w:tc>
          <w:tcPr>
            <w:tcW w:w="0" w:type="auto"/>
          </w:tcPr>
          <w:p w14:paraId="0F5E8074" w14:textId="77777777" w:rsidR="007A1F3E" w:rsidRDefault="0005592D" w:rsidP="00BF4045">
            <w:pPr>
              <w:pStyle w:val="TableText"/>
            </w:pPr>
            <w:r>
              <w:rPr>
                <w:lang w:val="ru-RU"/>
              </w:rPr>
              <w:t>+4</w:t>
            </w:r>
          </w:p>
        </w:tc>
        <w:tc>
          <w:tcPr>
            <w:tcW w:w="0" w:type="auto"/>
          </w:tcPr>
          <w:p w14:paraId="377296BE" w14:textId="77777777" w:rsidR="007A1F3E" w:rsidRDefault="0005592D" w:rsidP="00BF4045">
            <w:pPr>
              <w:pStyle w:val="TableText"/>
            </w:pPr>
            <w:r>
              <w:rPr>
                <w:lang w:val="ru-RU"/>
              </w:rPr>
              <w:t>Улучшенная божественная кара</w:t>
            </w:r>
          </w:p>
        </w:tc>
        <w:tc>
          <w:tcPr>
            <w:tcW w:w="0" w:type="auto"/>
          </w:tcPr>
          <w:p w14:paraId="420DBE21" w14:textId="77777777" w:rsidR="007A1F3E" w:rsidRDefault="0005592D" w:rsidP="00BF4045">
            <w:pPr>
              <w:pStyle w:val="TableText"/>
            </w:pPr>
            <w:r>
              <w:rPr>
                <w:lang w:val="ru-RU"/>
              </w:rPr>
              <w:t>4</w:t>
            </w:r>
          </w:p>
        </w:tc>
        <w:tc>
          <w:tcPr>
            <w:tcW w:w="0" w:type="auto"/>
          </w:tcPr>
          <w:p w14:paraId="2443E04A" w14:textId="77777777" w:rsidR="007A1F3E" w:rsidRDefault="0005592D" w:rsidP="00BF4045">
            <w:pPr>
              <w:pStyle w:val="TableText"/>
            </w:pPr>
            <w:r>
              <w:rPr>
                <w:lang w:val="ru-RU"/>
              </w:rPr>
              <w:t>3</w:t>
            </w:r>
          </w:p>
        </w:tc>
        <w:tc>
          <w:tcPr>
            <w:tcW w:w="0" w:type="auto"/>
          </w:tcPr>
          <w:p w14:paraId="5B004ABA" w14:textId="77777777" w:rsidR="007A1F3E" w:rsidRDefault="0005592D" w:rsidP="00BF4045">
            <w:pPr>
              <w:pStyle w:val="TableText"/>
            </w:pPr>
            <w:r>
              <w:rPr>
                <w:lang w:val="ru-RU"/>
              </w:rPr>
              <w:t>3</w:t>
            </w:r>
          </w:p>
        </w:tc>
        <w:tc>
          <w:tcPr>
            <w:tcW w:w="0" w:type="auto"/>
          </w:tcPr>
          <w:p w14:paraId="353FA53A" w14:textId="77777777" w:rsidR="007A1F3E" w:rsidRDefault="0005592D" w:rsidP="00BF4045">
            <w:pPr>
              <w:pStyle w:val="TableText"/>
            </w:pPr>
            <w:r>
              <w:rPr>
                <w:lang w:val="ru-RU"/>
              </w:rPr>
              <w:t>-</w:t>
            </w:r>
          </w:p>
        </w:tc>
        <w:tc>
          <w:tcPr>
            <w:tcW w:w="0" w:type="auto"/>
          </w:tcPr>
          <w:p w14:paraId="65B26BDF" w14:textId="77777777" w:rsidR="007A1F3E" w:rsidRDefault="0005592D" w:rsidP="00BF4045">
            <w:pPr>
              <w:pStyle w:val="TableText"/>
            </w:pPr>
            <w:r>
              <w:rPr>
                <w:lang w:val="ru-RU"/>
              </w:rPr>
              <w:t>-</w:t>
            </w:r>
          </w:p>
        </w:tc>
      </w:tr>
      <w:tr w:rsidR="00382954" w14:paraId="5E2E314A" w14:textId="77777777" w:rsidTr="007A1F3E">
        <w:tc>
          <w:tcPr>
            <w:tcW w:w="0" w:type="auto"/>
          </w:tcPr>
          <w:p w14:paraId="456D5737" w14:textId="77777777" w:rsidR="007A1F3E" w:rsidRDefault="0005592D" w:rsidP="00BF4045">
            <w:pPr>
              <w:pStyle w:val="TableText"/>
            </w:pPr>
            <w:r>
              <w:rPr>
                <w:lang w:val="ru-RU"/>
              </w:rPr>
              <w:t>12</w:t>
            </w:r>
          </w:p>
        </w:tc>
        <w:tc>
          <w:tcPr>
            <w:tcW w:w="0" w:type="auto"/>
          </w:tcPr>
          <w:p w14:paraId="0EB7A3C3" w14:textId="77777777" w:rsidR="007A1F3E" w:rsidRDefault="0005592D" w:rsidP="00BF4045">
            <w:pPr>
              <w:pStyle w:val="TableText"/>
            </w:pPr>
            <w:r>
              <w:rPr>
                <w:lang w:val="ru-RU"/>
              </w:rPr>
              <w:t>+4</w:t>
            </w:r>
          </w:p>
        </w:tc>
        <w:tc>
          <w:tcPr>
            <w:tcW w:w="0" w:type="auto"/>
          </w:tcPr>
          <w:p w14:paraId="36122DF5" w14:textId="77777777" w:rsidR="007A1F3E" w:rsidRDefault="0005592D" w:rsidP="00BF4045">
            <w:pPr>
              <w:pStyle w:val="TableText"/>
            </w:pPr>
            <w:r>
              <w:rPr>
                <w:lang w:val="ru-RU"/>
              </w:rPr>
              <w:t>Увеличение характеристик</w:t>
            </w:r>
          </w:p>
        </w:tc>
        <w:tc>
          <w:tcPr>
            <w:tcW w:w="0" w:type="auto"/>
          </w:tcPr>
          <w:p w14:paraId="7279D9BB" w14:textId="77777777" w:rsidR="007A1F3E" w:rsidRDefault="0005592D" w:rsidP="00BF4045">
            <w:pPr>
              <w:pStyle w:val="TableText"/>
            </w:pPr>
            <w:r>
              <w:rPr>
                <w:lang w:val="ru-RU"/>
              </w:rPr>
              <w:t>4</w:t>
            </w:r>
          </w:p>
        </w:tc>
        <w:tc>
          <w:tcPr>
            <w:tcW w:w="0" w:type="auto"/>
          </w:tcPr>
          <w:p w14:paraId="47A2D0F2" w14:textId="77777777" w:rsidR="007A1F3E" w:rsidRDefault="0005592D" w:rsidP="00BF4045">
            <w:pPr>
              <w:pStyle w:val="TableText"/>
            </w:pPr>
            <w:r>
              <w:rPr>
                <w:lang w:val="ru-RU"/>
              </w:rPr>
              <w:t>3</w:t>
            </w:r>
          </w:p>
        </w:tc>
        <w:tc>
          <w:tcPr>
            <w:tcW w:w="0" w:type="auto"/>
          </w:tcPr>
          <w:p w14:paraId="4C36B10D" w14:textId="77777777" w:rsidR="007A1F3E" w:rsidRDefault="0005592D" w:rsidP="00BF4045">
            <w:pPr>
              <w:pStyle w:val="TableText"/>
            </w:pPr>
            <w:r>
              <w:rPr>
                <w:lang w:val="ru-RU"/>
              </w:rPr>
              <w:t>3</w:t>
            </w:r>
          </w:p>
        </w:tc>
        <w:tc>
          <w:tcPr>
            <w:tcW w:w="0" w:type="auto"/>
          </w:tcPr>
          <w:p w14:paraId="69331118" w14:textId="77777777" w:rsidR="007A1F3E" w:rsidRDefault="0005592D" w:rsidP="00BF4045">
            <w:pPr>
              <w:pStyle w:val="TableText"/>
            </w:pPr>
            <w:r>
              <w:rPr>
                <w:lang w:val="ru-RU"/>
              </w:rPr>
              <w:t>-</w:t>
            </w:r>
          </w:p>
        </w:tc>
        <w:tc>
          <w:tcPr>
            <w:tcW w:w="0" w:type="auto"/>
          </w:tcPr>
          <w:p w14:paraId="6723A999" w14:textId="77777777" w:rsidR="007A1F3E" w:rsidRDefault="0005592D" w:rsidP="00BF4045">
            <w:pPr>
              <w:pStyle w:val="TableText"/>
            </w:pPr>
            <w:r>
              <w:rPr>
                <w:lang w:val="ru-RU"/>
              </w:rPr>
              <w:t>-</w:t>
            </w:r>
          </w:p>
        </w:tc>
      </w:tr>
      <w:tr w:rsidR="00382954" w14:paraId="5209E418" w14:textId="77777777" w:rsidTr="007A1F3E">
        <w:tc>
          <w:tcPr>
            <w:tcW w:w="0" w:type="auto"/>
          </w:tcPr>
          <w:p w14:paraId="2D25D480" w14:textId="77777777" w:rsidR="007A1F3E" w:rsidRDefault="0005592D" w:rsidP="00BF4045">
            <w:pPr>
              <w:pStyle w:val="TableText"/>
            </w:pPr>
            <w:r>
              <w:rPr>
                <w:lang w:val="ru-RU"/>
              </w:rPr>
              <w:t>13</w:t>
            </w:r>
          </w:p>
        </w:tc>
        <w:tc>
          <w:tcPr>
            <w:tcW w:w="0" w:type="auto"/>
          </w:tcPr>
          <w:p w14:paraId="1F560C91" w14:textId="77777777" w:rsidR="007A1F3E" w:rsidRDefault="0005592D" w:rsidP="00BF4045">
            <w:pPr>
              <w:pStyle w:val="TableText"/>
            </w:pPr>
            <w:r>
              <w:rPr>
                <w:lang w:val="ru-RU"/>
              </w:rPr>
              <w:t>+5</w:t>
            </w:r>
          </w:p>
        </w:tc>
        <w:tc>
          <w:tcPr>
            <w:tcW w:w="0" w:type="auto"/>
          </w:tcPr>
          <w:p w14:paraId="432CD6E4" w14:textId="77777777" w:rsidR="007A1F3E" w:rsidRDefault="0005592D" w:rsidP="00BF4045">
            <w:pPr>
              <w:pStyle w:val="TableText"/>
            </w:pPr>
            <w:r>
              <w:rPr>
                <w:lang w:val="ru-RU"/>
              </w:rPr>
              <w:t>-</w:t>
            </w:r>
          </w:p>
        </w:tc>
        <w:tc>
          <w:tcPr>
            <w:tcW w:w="0" w:type="auto"/>
          </w:tcPr>
          <w:p w14:paraId="2A3CB5DB" w14:textId="77777777" w:rsidR="007A1F3E" w:rsidRDefault="0005592D" w:rsidP="00BF4045">
            <w:pPr>
              <w:pStyle w:val="TableText"/>
            </w:pPr>
            <w:r>
              <w:rPr>
                <w:lang w:val="ru-RU"/>
              </w:rPr>
              <w:t>4</w:t>
            </w:r>
          </w:p>
        </w:tc>
        <w:tc>
          <w:tcPr>
            <w:tcW w:w="0" w:type="auto"/>
          </w:tcPr>
          <w:p w14:paraId="761961E8" w14:textId="77777777" w:rsidR="007A1F3E" w:rsidRDefault="0005592D" w:rsidP="00BF4045">
            <w:pPr>
              <w:pStyle w:val="TableText"/>
            </w:pPr>
            <w:r>
              <w:rPr>
                <w:lang w:val="ru-RU"/>
              </w:rPr>
              <w:t>3</w:t>
            </w:r>
          </w:p>
        </w:tc>
        <w:tc>
          <w:tcPr>
            <w:tcW w:w="0" w:type="auto"/>
          </w:tcPr>
          <w:p w14:paraId="46CDE8D5" w14:textId="77777777" w:rsidR="007A1F3E" w:rsidRDefault="0005592D" w:rsidP="00BF4045">
            <w:pPr>
              <w:pStyle w:val="TableText"/>
            </w:pPr>
            <w:r>
              <w:rPr>
                <w:lang w:val="ru-RU"/>
              </w:rPr>
              <w:t>3</w:t>
            </w:r>
          </w:p>
        </w:tc>
        <w:tc>
          <w:tcPr>
            <w:tcW w:w="0" w:type="auto"/>
          </w:tcPr>
          <w:p w14:paraId="646A0E6A" w14:textId="77777777" w:rsidR="007A1F3E" w:rsidRDefault="0005592D" w:rsidP="00BF4045">
            <w:pPr>
              <w:pStyle w:val="TableText"/>
            </w:pPr>
            <w:r>
              <w:rPr>
                <w:lang w:val="ru-RU"/>
              </w:rPr>
              <w:t>1</w:t>
            </w:r>
          </w:p>
        </w:tc>
        <w:tc>
          <w:tcPr>
            <w:tcW w:w="0" w:type="auto"/>
          </w:tcPr>
          <w:p w14:paraId="53B7ECF2" w14:textId="77777777" w:rsidR="007A1F3E" w:rsidRDefault="0005592D" w:rsidP="00BF4045">
            <w:pPr>
              <w:pStyle w:val="TableText"/>
            </w:pPr>
            <w:r>
              <w:rPr>
                <w:lang w:val="ru-RU"/>
              </w:rPr>
              <w:t>-</w:t>
            </w:r>
          </w:p>
        </w:tc>
      </w:tr>
      <w:tr w:rsidR="00382954" w14:paraId="166330C3" w14:textId="77777777" w:rsidTr="007A1F3E">
        <w:tc>
          <w:tcPr>
            <w:tcW w:w="0" w:type="auto"/>
          </w:tcPr>
          <w:p w14:paraId="608040F0" w14:textId="77777777" w:rsidR="007A1F3E" w:rsidRDefault="0005592D" w:rsidP="00BF4045">
            <w:pPr>
              <w:pStyle w:val="TableText"/>
            </w:pPr>
            <w:r>
              <w:rPr>
                <w:lang w:val="ru-RU"/>
              </w:rPr>
              <w:t>14</w:t>
            </w:r>
          </w:p>
        </w:tc>
        <w:tc>
          <w:tcPr>
            <w:tcW w:w="0" w:type="auto"/>
          </w:tcPr>
          <w:p w14:paraId="33481752" w14:textId="77777777" w:rsidR="007A1F3E" w:rsidRDefault="0005592D" w:rsidP="00BF4045">
            <w:pPr>
              <w:pStyle w:val="TableText"/>
            </w:pPr>
            <w:r>
              <w:rPr>
                <w:lang w:val="ru-RU"/>
              </w:rPr>
              <w:t>+5</w:t>
            </w:r>
          </w:p>
        </w:tc>
        <w:tc>
          <w:tcPr>
            <w:tcW w:w="0" w:type="auto"/>
          </w:tcPr>
          <w:p w14:paraId="6FB38059" w14:textId="77777777" w:rsidR="007A1F3E" w:rsidRDefault="0005592D" w:rsidP="00BF4045">
            <w:pPr>
              <w:pStyle w:val="TableText"/>
            </w:pPr>
            <w:r>
              <w:rPr>
                <w:lang w:val="ru-RU"/>
              </w:rPr>
              <w:t>Очищающее касание</w:t>
            </w:r>
          </w:p>
        </w:tc>
        <w:tc>
          <w:tcPr>
            <w:tcW w:w="0" w:type="auto"/>
          </w:tcPr>
          <w:p w14:paraId="544FD52F" w14:textId="77777777" w:rsidR="007A1F3E" w:rsidRDefault="0005592D" w:rsidP="00BF4045">
            <w:pPr>
              <w:pStyle w:val="TableText"/>
            </w:pPr>
            <w:r>
              <w:rPr>
                <w:lang w:val="ru-RU"/>
              </w:rPr>
              <w:t>4</w:t>
            </w:r>
          </w:p>
        </w:tc>
        <w:tc>
          <w:tcPr>
            <w:tcW w:w="0" w:type="auto"/>
          </w:tcPr>
          <w:p w14:paraId="15B259D9" w14:textId="77777777" w:rsidR="007A1F3E" w:rsidRDefault="0005592D" w:rsidP="00BF4045">
            <w:pPr>
              <w:pStyle w:val="TableText"/>
            </w:pPr>
            <w:r>
              <w:rPr>
                <w:lang w:val="ru-RU"/>
              </w:rPr>
              <w:t>3</w:t>
            </w:r>
          </w:p>
        </w:tc>
        <w:tc>
          <w:tcPr>
            <w:tcW w:w="0" w:type="auto"/>
          </w:tcPr>
          <w:p w14:paraId="762D9147" w14:textId="77777777" w:rsidR="007A1F3E" w:rsidRDefault="0005592D" w:rsidP="00BF4045">
            <w:pPr>
              <w:pStyle w:val="TableText"/>
            </w:pPr>
            <w:r>
              <w:rPr>
                <w:lang w:val="ru-RU"/>
              </w:rPr>
              <w:t>3</w:t>
            </w:r>
          </w:p>
        </w:tc>
        <w:tc>
          <w:tcPr>
            <w:tcW w:w="0" w:type="auto"/>
          </w:tcPr>
          <w:p w14:paraId="4D2B3A84" w14:textId="77777777" w:rsidR="007A1F3E" w:rsidRDefault="0005592D" w:rsidP="00BF4045">
            <w:pPr>
              <w:pStyle w:val="TableText"/>
            </w:pPr>
            <w:r>
              <w:rPr>
                <w:lang w:val="ru-RU"/>
              </w:rPr>
              <w:t>1</w:t>
            </w:r>
          </w:p>
        </w:tc>
        <w:tc>
          <w:tcPr>
            <w:tcW w:w="0" w:type="auto"/>
          </w:tcPr>
          <w:p w14:paraId="0E70BF2F" w14:textId="77777777" w:rsidR="007A1F3E" w:rsidRDefault="0005592D" w:rsidP="00BF4045">
            <w:pPr>
              <w:pStyle w:val="TableText"/>
            </w:pPr>
            <w:r>
              <w:rPr>
                <w:lang w:val="ru-RU"/>
              </w:rPr>
              <w:t>-</w:t>
            </w:r>
          </w:p>
        </w:tc>
      </w:tr>
      <w:tr w:rsidR="00382954" w14:paraId="678B9308" w14:textId="77777777" w:rsidTr="007A1F3E">
        <w:tc>
          <w:tcPr>
            <w:tcW w:w="0" w:type="auto"/>
          </w:tcPr>
          <w:p w14:paraId="765275A3" w14:textId="77777777" w:rsidR="007A1F3E" w:rsidRDefault="0005592D" w:rsidP="00BF4045">
            <w:pPr>
              <w:pStyle w:val="TableText"/>
            </w:pPr>
            <w:r>
              <w:rPr>
                <w:lang w:val="ru-RU"/>
              </w:rPr>
              <w:t>15</w:t>
            </w:r>
          </w:p>
        </w:tc>
        <w:tc>
          <w:tcPr>
            <w:tcW w:w="0" w:type="auto"/>
          </w:tcPr>
          <w:p w14:paraId="5477F562" w14:textId="77777777" w:rsidR="007A1F3E" w:rsidRDefault="0005592D" w:rsidP="00BF4045">
            <w:pPr>
              <w:pStyle w:val="TableText"/>
            </w:pPr>
            <w:r>
              <w:rPr>
                <w:lang w:val="ru-RU"/>
              </w:rPr>
              <w:t>+5</w:t>
            </w:r>
          </w:p>
        </w:tc>
        <w:tc>
          <w:tcPr>
            <w:tcW w:w="0" w:type="auto"/>
          </w:tcPr>
          <w:p w14:paraId="190DA485" w14:textId="77777777" w:rsidR="007A1F3E" w:rsidRDefault="0005592D" w:rsidP="00BF4045">
            <w:pPr>
              <w:pStyle w:val="TableText"/>
            </w:pPr>
            <w:r>
              <w:rPr>
                <w:lang w:val="ru-RU"/>
              </w:rPr>
              <w:t>Умение священной клятвы</w:t>
            </w:r>
          </w:p>
        </w:tc>
        <w:tc>
          <w:tcPr>
            <w:tcW w:w="0" w:type="auto"/>
          </w:tcPr>
          <w:p w14:paraId="3B6D35B8" w14:textId="77777777" w:rsidR="007A1F3E" w:rsidRDefault="0005592D" w:rsidP="00BF4045">
            <w:pPr>
              <w:pStyle w:val="TableText"/>
            </w:pPr>
            <w:r>
              <w:rPr>
                <w:lang w:val="ru-RU"/>
              </w:rPr>
              <w:t>4</w:t>
            </w:r>
          </w:p>
        </w:tc>
        <w:tc>
          <w:tcPr>
            <w:tcW w:w="0" w:type="auto"/>
          </w:tcPr>
          <w:p w14:paraId="67B29E8C" w14:textId="77777777" w:rsidR="007A1F3E" w:rsidRDefault="0005592D" w:rsidP="00BF4045">
            <w:pPr>
              <w:pStyle w:val="TableText"/>
            </w:pPr>
            <w:r>
              <w:rPr>
                <w:lang w:val="ru-RU"/>
              </w:rPr>
              <w:t>3</w:t>
            </w:r>
          </w:p>
        </w:tc>
        <w:tc>
          <w:tcPr>
            <w:tcW w:w="0" w:type="auto"/>
          </w:tcPr>
          <w:p w14:paraId="4A793E5F" w14:textId="77777777" w:rsidR="007A1F3E" w:rsidRDefault="0005592D" w:rsidP="00BF4045">
            <w:pPr>
              <w:pStyle w:val="TableText"/>
            </w:pPr>
            <w:r>
              <w:rPr>
                <w:lang w:val="ru-RU"/>
              </w:rPr>
              <w:t>3</w:t>
            </w:r>
          </w:p>
        </w:tc>
        <w:tc>
          <w:tcPr>
            <w:tcW w:w="0" w:type="auto"/>
          </w:tcPr>
          <w:p w14:paraId="285A905D" w14:textId="77777777" w:rsidR="007A1F3E" w:rsidRDefault="0005592D" w:rsidP="00BF4045">
            <w:pPr>
              <w:pStyle w:val="TableText"/>
            </w:pPr>
            <w:r>
              <w:rPr>
                <w:lang w:val="ru-RU"/>
              </w:rPr>
              <w:t>2</w:t>
            </w:r>
          </w:p>
        </w:tc>
        <w:tc>
          <w:tcPr>
            <w:tcW w:w="0" w:type="auto"/>
          </w:tcPr>
          <w:p w14:paraId="35610F0F" w14:textId="77777777" w:rsidR="007A1F3E" w:rsidRDefault="0005592D" w:rsidP="00BF4045">
            <w:pPr>
              <w:pStyle w:val="TableText"/>
            </w:pPr>
            <w:r>
              <w:rPr>
                <w:lang w:val="ru-RU"/>
              </w:rPr>
              <w:t>-</w:t>
            </w:r>
          </w:p>
        </w:tc>
      </w:tr>
      <w:tr w:rsidR="00382954" w14:paraId="679667BF" w14:textId="77777777" w:rsidTr="007A1F3E">
        <w:tc>
          <w:tcPr>
            <w:tcW w:w="0" w:type="auto"/>
          </w:tcPr>
          <w:p w14:paraId="709478EA" w14:textId="77777777" w:rsidR="007A1F3E" w:rsidRDefault="0005592D" w:rsidP="00BF4045">
            <w:pPr>
              <w:pStyle w:val="TableText"/>
            </w:pPr>
            <w:r>
              <w:rPr>
                <w:lang w:val="ru-RU"/>
              </w:rPr>
              <w:t>16</w:t>
            </w:r>
          </w:p>
        </w:tc>
        <w:tc>
          <w:tcPr>
            <w:tcW w:w="0" w:type="auto"/>
          </w:tcPr>
          <w:p w14:paraId="0AEF8F23" w14:textId="77777777" w:rsidR="007A1F3E" w:rsidRDefault="0005592D" w:rsidP="00BF4045">
            <w:pPr>
              <w:pStyle w:val="TableText"/>
            </w:pPr>
            <w:r>
              <w:rPr>
                <w:lang w:val="ru-RU"/>
              </w:rPr>
              <w:t>+5</w:t>
            </w:r>
          </w:p>
        </w:tc>
        <w:tc>
          <w:tcPr>
            <w:tcW w:w="0" w:type="auto"/>
          </w:tcPr>
          <w:p w14:paraId="2352FB5F" w14:textId="77777777" w:rsidR="007A1F3E" w:rsidRDefault="0005592D" w:rsidP="00BF4045">
            <w:pPr>
              <w:pStyle w:val="TableText"/>
            </w:pPr>
            <w:r>
              <w:rPr>
                <w:lang w:val="ru-RU"/>
              </w:rPr>
              <w:t>Увеличение характеристик</w:t>
            </w:r>
          </w:p>
        </w:tc>
        <w:tc>
          <w:tcPr>
            <w:tcW w:w="0" w:type="auto"/>
          </w:tcPr>
          <w:p w14:paraId="41823431" w14:textId="77777777" w:rsidR="007A1F3E" w:rsidRDefault="0005592D" w:rsidP="00BF4045">
            <w:pPr>
              <w:pStyle w:val="TableText"/>
            </w:pPr>
            <w:r>
              <w:rPr>
                <w:lang w:val="ru-RU"/>
              </w:rPr>
              <w:t>4</w:t>
            </w:r>
          </w:p>
        </w:tc>
        <w:tc>
          <w:tcPr>
            <w:tcW w:w="0" w:type="auto"/>
          </w:tcPr>
          <w:p w14:paraId="3B191CFC" w14:textId="77777777" w:rsidR="007A1F3E" w:rsidRDefault="0005592D" w:rsidP="00BF4045">
            <w:pPr>
              <w:pStyle w:val="TableText"/>
            </w:pPr>
            <w:r>
              <w:rPr>
                <w:lang w:val="ru-RU"/>
              </w:rPr>
              <w:t>3</w:t>
            </w:r>
          </w:p>
        </w:tc>
        <w:tc>
          <w:tcPr>
            <w:tcW w:w="0" w:type="auto"/>
          </w:tcPr>
          <w:p w14:paraId="4D79B993" w14:textId="77777777" w:rsidR="007A1F3E" w:rsidRDefault="0005592D" w:rsidP="00BF4045">
            <w:pPr>
              <w:pStyle w:val="TableText"/>
            </w:pPr>
            <w:r>
              <w:rPr>
                <w:lang w:val="ru-RU"/>
              </w:rPr>
              <w:t>3</w:t>
            </w:r>
          </w:p>
        </w:tc>
        <w:tc>
          <w:tcPr>
            <w:tcW w:w="0" w:type="auto"/>
          </w:tcPr>
          <w:p w14:paraId="51D127EC" w14:textId="77777777" w:rsidR="007A1F3E" w:rsidRDefault="0005592D" w:rsidP="00BF4045">
            <w:pPr>
              <w:pStyle w:val="TableText"/>
            </w:pPr>
            <w:r>
              <w:rPr>
                <w:lang w:val="ru-RU"/>
              </w:rPr>
              <w:t>2</w:t>
            </w:r>
          </w:p>
        </w:tc>
        <w:tc>
          <w:tcPr>
            <w:tcW w:w="0" w:type="auto"/>
          </w:tcPr>
          <w:p w14:paraId="5FF57BAC" w14:textId="77777777" w:rsidR="007A1F3E" w:rsidRDefault="0005592D" w:rsidP="00BF4045">
            <w:pPr>
              <w:pStyle w:val="TableText"/>
            </w:pPr>
            <w:r>
              <w:rPr>
                <w:lang w:val="ru-RU"/>
              </w:rPr>
              <w:t>-</w:t>
            </w:r>
          </w:p>
        </w:tc>
      </w:tr>
      <w:tr w:rsidR="00382954" w14:paraId="0D53C6A8" w14:textId="77777777" w:rsidTr="007A1F3E">
        <w:tc>
          <w:tcPr>
            <w:tcW w:w="0" w:type="auto"/>
          </w:tcPr>
          <w:p w14:paraId="10170AAB" w14:textId="77777777" w:rsidR="007A1F3E" w:rsidRDefault="0005592D" w:rsidP="00BF4045">
            <w:pPr>
              <w:pStyle w:val="TableText"/>
            </w:pPr>
            <w:r>
              <w:rPr>
                <w:lang w:val="ru-RU"/>
              </w:rPr>
              <w:t>17</w:t>
            </w:r>
          </w:p>
        </w:tc>
        <w:tc>
          <w:tcPr>
            <w:tcW w:w="0" w:type="auto"/>
          </w:tcPr>
          <w:p w14:paraId="5F00F465" w14:textId="77777777" w:rsidR="007A1F3E" w:rsidRDefault="0005592D" w:rsidP="00BF4045">
            <w:pPr>
              <w:pStyle w:val="TableText"/>
            </w:pPr>
            <w:r>
              <w:rPr>
                <w:lang w:val="ru-RU"/>
              </w:rPr>
              <w:t>+6</w:t>
            </w:r>
          </w:p>
        </w:tc>
        <w:tc>
          <w:tcPr>
            <w:tcW w:w="0" w:type="auto"/>
          </w:tcPr>
          <w:p w14:paraId="42ACC253" w14:textId="77777777" w:rsidR="007A1F3E" w:rsidRDefault="0005592D" w:rsidP="00BF4045">
            <w:pPr>
              <w:pStyle w:val="TableText"/>
            </w:pPr>
            <w:r>
              <w:rPr>
                <w:lang w:val="ru-RU"/>
              </w:rPr>
              <w:t>-</w:t>
            </w:r>
          </w:p>
        </w:tc>
        <w:tc>
          <w:tcPr>
            <w:tcW w:w="0" w:type="auto"/>
          </w:tcPr>
          <w:p w14:paraId="78A7B8C0" w14:textId="77777777" w:rsidR="007A1F3E" w:rsidRDefault="0005592D" w:rsidP="00BF4045">
            <w:pPr>
              <w:pStyle w:val="TableText"/>
            </w:pPr>
            <w:r>
              <w:rPr>
                <w:lang w:val="ru-RU"/>
              </w:rPr>
              <w:t>4</w:t>
            </w:r>
          </w:p>
        </w:tc>
        <w:tc>
          <w:tcPr>
            <w:tcW w:w="0" w:type="auto"/>
          </w:tcPr>
          <w:p w14:paraId="55678C58" w14:textId="77777777" w:rsidR="007A1F3E" w:rsidRDefault="0005592D" w:rsidP="00BF4045">
            <w:pPr>
              <w:pStyle w:val="TableText"/>
            </w:pPr>
            <w:r>
              <w:rPr>
                <w:lang w:val="ru-RU"/>
              </w:rPr>
              <w:t>3</w:t>
            </w:r>
          </w:p>
        </w:tc>
        <w:tc>
          <w:tcPr>
            <w:tcW w:w="0" w:type="auto"/>
          </w:tcPr>
          <w:p w14:paraId="007FE9B5" w14:textId="77777777" w:rsidR="007A1F3E" w:rsidRDefault="0005592D" w:rsidP="00BF4045">
            <w:pPr>
              <w:pStyle w:val="TableText"/>
            </w:pPr>
            <w:r>
              <w:rPr>
                <w:lang w:val="ru-RU"/>
              </w:rPr>
              <w:t>3</w:t>
            </w:r>
          </w:p>
        </w:tc>
        <w:tc>
          <w:tcPr>
            <w:tcW w:w="0" w:type="auto"/>
          </w:tcPr>
          <w:p w14:paraId="46358125" w14:textId="77777777" w:rsidR="007A1F3E" w:rsidRDefault="0005592D" w:rsidP="00BF4045">
            <w:pPr>
              <w:pStyle w:val="TableText"/>
            </w:pPr>
            <w:r>
              <w:rPr>
                <w:lang w:val="ru-RU"/>
              </w:rPr>
              <w:t>3</w:t>
            </w:r>
          </w:p>
        </w:tc>
        <w:tc>
          <w:tcPr>
            <w:tcW w:w="0" w:type="auto"/>
          </w:tcPr>
          <w:p w14:paraId="0DA851B8" w14:textId="77777777" w:rsidR="007A1F3E" w:rsidRDefault="0005592D" w:rsidP="00BF4045">
            <w:pPr>
              <w:pStyle w:val="TableText"/>
            </w:pPr>
            <w:r>
              <w:rPr>
                <w:lang w:val="ru-RU"/>
              </w:rPr>
              <w:t>1</w:t>
            </w:r>
          </w:p>
        </w:tc>
      </w:tr>
      <w:tr w:rsidR="00382954" w14:paraId="00A07DBE" w14:textId="77777777" w:rsidTr="007A1F3E">
        <w:tc>
          <w:tcPr>
            <w:tcW w:w="0" w:type="auto"/>
          </w:tcPr>
          <w:p w14:paraId="61F8C118" w14:textId="77777777" w:rsidR="007A1F3E" w:rsidRDefault="0005592D" w:rsidP="00BF4045">
            <w:pPr>
              <w:pStyle w:val="TableText"/>
            </w:pPr>
            <w:r>
              <w:rPr>
                <w:lang w:val="ru-RU"/>
              </w:rPr>
              <w:t>18</w:t>
            </w:r>
          </w:p>
        </w:tc>
        <w:tc>
          <w:tcPr>
            <w:tcW w:w="0" w:type="auto"/>
          </w:tcPr>
          <w:p w14:paraId="1F149A0D" w14:textId="77777777" w:rsidR="007A1F3E" w:rsidRDefault="0005592D" w:rsidP="00BF4045">
            <w:pPr>
              <w:pStyle w:val="TableText"/>
            </w:pPr>
            <w:r>
              <w:rPr>
                <w:lang w:val="ru-RU"/>
              </w:rPr>
              <w:t>+6</w:t>
            </w:r>
          </w:p>
        </w:tc>
        <w:tc>
          <w:tcPr>
            <w:tcW w:w="0" w:type="auto"/>
          </w:tcPr>
          <w:p w14:paraId="7466A083" w14:textId="77777777" w:rsidR="007A1F3E" w:rsidRDefault="0005592D" w:rsidP="00BF4045">
            <w:pPr>
              <w:pStyle w:val="TableText"/>
            </w:pPr>
            <w:r>
              <w:rPr>
                <w:lang w:val="ru-RU"/>
              </w:rPr>
              <w:t>Улучшения ауры</w:t>
            </w:r>
          </w:p>
        </w:tc>
        <w:tc>
          <w:tcPr>
            <w:tcW w:w="0" w:type="auto"/>
          </w:tcPr>
          <w:p w14:paraId="2028BFD9" w14:textId="77777777" w:rsidR="007A1F3E" w:rsidRDefault="0005592D" w:rsidP="00BF4045">
            <w:pPr>
              <w:pStyle w:val="TableText"/>
            </w:pPr>
            <w:r>
              <w:rPr>
                <w:lang w:val="ru-RU"/>
              </w:rPr>
              <w:t>4</w:t>
            </w:r>
          </w:p>
        </w:tc>
        <w:tc>
          <w:tcPr>
            <w:tcW w:w="0" w:type="auto"/>
          </w:tcPr>
          <w:p w14:paraId="56549DDB" w14:textId="77777777" w:rsidR="007A1F3E" w:rsidRDefault="0005592D" w:rsidP="00BF4045">
            <w:pPr>
              <w:pStyle w:val="TableText"/>
            </w:pPr>
            <w:r>
              <w:rPr>
                <w:lang w:val="ru-RU"/>
              </w:rPr>
              <w:t>3</w:t>
            </w:r>
          </w:p>
        </w:tc>
        <w:tc>
          <w:tcPr>
            <w:tcW w:w="0" w:type="auto"/>
          </w:tcPr>
          <w:p w14:paraId="0738B2FA" w14:textId="77777777" w:rsidR="007A1F3E" w:rsidRDefault="0005592D" w:rsidP="00BF4045">
            <w:pPr>
              <w:pStyle w:val="TableText"/>
            </w:pPr>
            <w:r>
              <w:rPr>
                <w:lang w:val="ru-RU"/>
              </w:rPr>
              <w:t>3</w:t>
            </w:r>
          </w:p>
        </w:tc>
        <w:tc>
          <w:tcPr>
            <w:tcW w:w="0" w:type="auto"/>
          </w:tcPr>
          <w:p w14:paraId="2536E130" w14:textId="77777777" w:rsidR="007A1F3E" w:rsidRDefault="0005592D" w:rsidP="00BF4045">
            <w:pPr>
              <w:pStyle w:val="TableText"/>
            </w:pPr>
            <w:r>
              <w:rPr>
                <w:lang w:val="ru-RU"/>
              </w:rPr>
              <w:t>3</w:t>
            </w:r>
          </w:p>
        </w:tc>
        <w:tc>
          <w:tcPr>
            <w:tcW w:w="0" w:type="auto"/>
          </w:tcPr>
          <w:p w14:paraId="4569A30A" w14:textId="77777777" w:rsidR="007A1F3E" w:rsidRDefault="0005592D" w:rsidP="00BF4045">
            <w:pPr>
              <w:pStyle w:val="TableText"/>
            </w:pPr>
            <w:r>
              <w:rPr>
                <w:lang w:val="ru-RU"/>
              </w:rPr>
              <w:t>1</w:t>
            </w:r>
          </w:p>
        </w:tc>
      </w:tr>
      <w:tr w:rsidR="00382954" w14:paraId="775AFF1B" w14:textId="77777777" w:rsidTr="007A1F3E">
        <w:tc>
          <w:tcPr>
            <w:tcW w:w="0" w:type="auto"/>
          </w:tcPr>
          <w:p w14:paraId="2804A3F6" w14:textId="77777777" w:rsidR="007A1F3E" w:rsidRDefault="0005592D" w:rsidP="00BF4045">
            <w:pPr>
              <w:pStyle w:val="TableText"/>
            </w:pPr>
            <w:r>
              <w:rPr>
                <w:lang w:val="ru-RU"/>
              </w:rPr>
              <w:t>19</w:t>
            </w:r>
          </w:p>
        </w:tc>
        <w:tc>
          <w:tcPr>
            <w:tcW w:w="0" w:type="auto"/>
          </w:tcPr>
          <w:p w14:paraId="5512E836" w14:textId="77777777" w:rsidR="007A1F3E" w:rsidRDefault="0005592D" w:rsidP="00BF4045">
            <w:pPr>
              <w:pStyle w:val="TableText"/>
            </w:pPr>
            <w:r>
              <w:rPr>
                <w:lang w:val="ru-RU"/>
              </w:rPr>
              <w:t>+6</w:t>
            </w:r>
          </w:p>
        </w:tc>
        <w:tc>
          <w:tcPr>
            <w:tcW w:w="0" w:type="auto"/>
          </w:tcPr>
          <w:p w14:paraId="51634EC6" w14:textId="77777777" w:rsidR="007A1F3E" w:rsidRDefault="0005592D" w:rsidP="00BF4045">
            <w:pPr>
              <w:pStyle w:val="TableText"/>
            </w:pPr>
            <w:r>
              <w:rPr>
                <w:lang w:val="ru-RU"/>
              </w:rPr>
              <w:t>Увеличение характеристик</w:t>
            </w:r>
          </w:p>
        </w:tc>
        <w:tc>
          <w:tcPr>
            <w:tcW w:w="0" w:type="auto"/>
          </w:tcPr>
          <w:p w14:paraId="69D1DA58" w14:textId="77777777" w:rsidR="007A1F3E" w:rsidRDefault="0005592D" w:rsidP="00BF4045">
            <w:pPr>
              <w:pStyle w:val="TableText"/>
            </w:pPr>
            <w:r>
              <w:rPr>
                <w:lang w:val="ru-RU"/>
              </w:rPr>
              <w:t>4</w:t>
            </w:r>
          </w:p>
        </w:tc>
        <w:tc>
          <w:tcPr>
            <w:tcW w:w="0" w:type="auto"/>
          </w:tcPr>
          <w:p w14:paraId="32B248B2" w14:textId="77777777" w:rsidR="007A1F3E" w:rsidRDefault="0005592D" w:rsidP="00BF4045">
            <w:pPr>
              <w:pStyle w:val="TableText"/>
            </w:pPr>
            <w:r>
              <w:rPr>
                <w:lang w:val="ru-RU"/>
              </w:rPr>
              <w:t>3</w:t>
            </w:r>
          </w:p>
        </w:tc>
        <w:tc>
          <w:tcPr>
            <w:tcW w:w="0" w:type="auto"/>
          </w:tcPr>
          <w:p w14:paraId="7C9BAFA0" w14:textId="77777777" w:rsidR="007A1F3E" w:rsidRDefault="0005592D" w:rsidP="00BF4045">
            <w:pPr>
              <w:pStyle w:val="TableText"/>
            </w:pPr>
            <w:r>
              <w:rPr>
                <w:lang w:val="ru-RU"/>
              </w:rPr>
              <w:t>3</w:t>
            </w:r>
          </w:p>
        </w:tc>
        <w:tc>
          <w:tcPr>
            <w:tcW w:w="0" w:type="auto"/>
          </w:tcPr>
          <w:p w14:paraId="7BAD7A98" w14:textId="77777777" w:rsidR="007A1F3E" w:rsidRDefault="0005592D" w:rsidP="00BF4045">
            <w:pPr>
              <w:pStyle w:val="TableText"/>
            </w:pPr>
            <w:r>
              <w:rPr>
                <w:lang w:val="ru-RU"/>
              </w:rPr>
              <w:t>3</w:t>
            </w:r>
          </w:p>
        </w:tc>
        <w:tc>
          <w:tcPr>
            <w:tcW w:w="0" w:type="auto"/>
          </w:tcPr>
          <w:p w14:paraId="49450198" w14:textId="77777777" w:rsidR="007A1F3E" w:rsidRDefault="0005592D" w:rsidP="00BF4045">
            <w:pPr>
              <w:pStyle w:val="TableText"/>
            </w:pPr>
            <w:r>
              <w:rPr>
                <w:lang w:val="ru-RU"/>
              </w:rPr>
              <w:t>2</w:t>
            </w:r>
          </w:p>
        </w:tc>
      </w:tr>
      <w:tr w:rsidR="00382954" w14:paraId="3A6718AE" w14:textId="77777777" w:rsidTr="007A1F3E">
        <w:tc>
          <w:tcPr>
            <w:tcW w:w="0" w:type="auto"/>
          </w:tcPr>
          <w:p w14:paraId="78F9954F" w14:textId="77777777" w:rsidR="007A1F3E" w:rsidRDefault="0005592D" w:rsidP="00BF4045">
            <w:pPr>
              <w:pStyle w:val="TableText"/>
            </w:pPr>
            <w:r>
              <w:rPr>
                <w:lang w:val="ru-RU"/>
              </w:rPr>
              <w:t>20</w:t>
            </w:r>
          </w:p>
        </w:tc>
        <w:tc>
          <w:tcPr>
            <w:tcW w:w="0" w:type="auto"/>
          </w:tcPr>
          <w:p w14:paraId="19E1E420" w14:textId="77777777" w:rsidR="007A1F3E" w:rsidRDefault="0005592D" w:rsidP="00BF4045">
            <w:pPr>
              <w:pStyle w:val="TableText"/>
            </w:pPr>
            <w:r>
              <w:rPr>
                <w:lang w:val="ru-RU"/>
              </w:rPr>
              <w:t>+6</w:t>
            </w:r>
          </w:p>
        </w:tc>
        <w:tc>
          <w:tcPr>
            <w:tcW w:w="0" w:type="auto"/>
          </w:tcPr>
          <w:p w14:paraId="09F94CCF" w14:textId="77777777" w:rsidR="007A1F3E" w:rsidRDefault="0005592D" w:rsidP="00BF4045">
            <w:pPr>
              <w:pStyle w:val="TableText"/>
            </w:pPr>
            <w:r>
              <w:rPr>
                <w:lang w:val="ru-RU"/>
              </w:rPr>
              <w:t>Умение священной клятвы</w:t>
            </w:r>
          </w:p>
        </w:tc>
        <w:tc>
          <w:tcPr>
            <w:tcW w:w="0" w:type="auto"/>
          </w:tcPr>
          <w:p w14:paraId="3C0468FB" w14:textId="77777777" w:rsidR="007A1F3E" w:rsidRDefault="0005592D" w:rsidP="00BF4045">
            <w:pPr>
              <w:pStyle w:val="TableText"/>
            </w:pPr>
            <w:r>
              <w:rPr>
                <w:lang w:val="ru-RU"/>
              </w:rPr>
              <w:t>4</w:t>
            </w:r>
          </w:p>
        </w:tc>
        <w:tc>
          <w:tcPr>
            <w:tcW w:w="0" w:type="auto"/>
          </w:tcPr>
          <w:p w14:paraId="103C3F7A" w14:textId="77777777" w:rsidR="007A1F3E" w:rsidRDefault="0005592D" w:rsidP="00BF4045">
            <w:pPr>
              <w:pStyle w:val="TableText"/>
            </w:pPr>
            <w:r>
              <w:rPr>
                <w:lang w:val="ru-RU"/>
              </w:rPr>
              <w:t>3</w:t>
            </w:r>
          </w:p>
        </w:tc>
        <w:tc>
          <w:tcPr>
            <w:tcW w:w="0" w:type="auto"/>
          </w:tcPr>
          <w:p w14:paraId="725BDA13" w14:textId="77777777" w:rsidR="007A1F3E" w:rsidRDefault="0005592D" w:rsidP="00BF4045">
            <w:pPr>
              <w:pStyle w:val="TableText"/>
            </w:pPr>
            <w:r>
              <w:rPr>
                <w:lang w:val="ru-RU"/>
              </w:rPr>
              <w:t>3</w:t>
            </w:r>
          </w:p>
        </w:tc>
        <w:tc>
          <w:tcPr>
            <w:tcW w:w="0" w:type="auto"/>
          </w:tcPr>
          <w:p w14:paraId="48C9F1EE" w14:textId="77777777" w:rsidR="007A1F3E" w:rsidRDefault="0005592D" w:rsidP="00BF4045">
            <w:pPr>
              <w:pStyle w:val="TableText"/>
            </w:pPr>
            <w:r>
              <w:rPr>
                <w:lang w:val="ru-RU"/>
              </w:rPr>
              <w:t>3</w:t>
            </w:r>
          </w:p>
        </w:tc>
        <w:tc>
          <w:tcPr>
            <w:tcW w:w="0" w:type="auto"/>
          </w:tcPr>
          <w:p w14:paraId="06530803" w14:textId="77777777" w:rsidR="007A1F3E" w:rsidRDefault="0005592D" w:rsidP="00BF4045">
            <w:pPr>
              <w:pStyle w:val="TableText"/>
            </w:pPr>
            <w:r>
              <w:rPr>
                <w:lang w:val="ru-RU"/>
              </w:rPr>
              <w:t>2</w:t>
            </w:r>
          </w:p>
        </w:tc>
      </w:tr>
    </w:tbl>
    <w:p w14:paraId="202AB0E4" w14:textId="77777777" w:rsidR="007A1F3E" w:rsidRDefault="0005592D" w:rsidP="005D7E17">
      <w:pPr>
        <w:pStyle w:val="Heading4ToC"/>
      </w:pPr>
      <w:bookmarkStart w:id="582" w:name="divine-sense"/>
      <w:r>
        <w:rPr>
          <w:lang w:val="ru-RU"/>
        </w:rPr>
        <w:t>Божественное чувство</w:t>
      </w:r>
      <w:bookmarkEnd w:id="582"/>
    </w:p>
    <w:p w14:paraId="17799612" w14:textId="56A4CC1D" w:rsidR="00110486" w:rsidRPr="00F16D5D" w:rsidRDefault="0005592D" w:rsidP="00110486">
      <w:pPr>
        <w:pStyle w:val="BasicTextParagraph1"/>
        <w:rPr>
          <w:moveTo w:id="583" w:author="Konstantin Malyutin" w:date="2021-03-01T11:31:00Z"/>
          <w:lang w:val="ru-RU"/>
        </w:rPr>
      </w:pPr>
      <w:r>
        <w:rPr>
          <w:lang w:val="ru-RU"/>
        </w:rPr>
        <w:t>Присутствие сильного зла воспринимается вашими чувствами как неприятный запах, а могущественное добро звучит как небесная музыка в ваших ушах. Вы можете действием открыть своё сознание для обнаружения таких сил.  Вы до конца своего следующего хода знаете местоположение всех исчадий, небожителей и нежити в пределах 60 футов, не имеющих полного укрытия. Вы знаете тип (Небожитель, исчадие или нежить) любого существа, чье присутствие вы ощущаете, но не его личность (вампир</w:t>
      </w:r>
      <w:ins w:id="584" w:author="Konstantin Malyutin" w:date="2021-03-01T11:31:00Z">
        <w:r w:rsidR="00110486" w:rsidRPr="00110486">
          <w:rPr>
            <w:lang w:val="ru-RU"/>
          </w:rPr>
          <w:t xml:space="preserve"> </w:t>
        </w:r>
      </w:ins>
      <w:moveToRangeStart w:id="585" w:author="Konstantin Malyutin" w:date="2021-03-01T11:31:00Z" w:name="move65490697"/>
      <w:moveTo w:id="586" w:author="Konstantin Malyutin" w:date="2021-03-01T11:31:00Z">
        <w:r w:rsidR="00110486">
          <w:rPr>
            <w:lang w:val="ru-RU"/>
          </w:rPr>
          <w:t xml:space="preserve">Граф Страд фон Зарович, например). В этом же радиусе вы также обнаруживаете присутствие мест и предметов, которые были освящены или осквернены, например, заклинанием </w:t>
        </w:r>
        <w:r w:rsidR="00110486">
          <w:rPr>
            <w:i/>
            <w:lang w:val="ru-RU"/>
          </w:rPr>
          <w:t>святилище</w:t>
        </w:r>
        <w:r w:rsidR="00110486">
          <w:rPr>
            <w:lang w:val="ru-RU"/>
          </w:rPr>
          <w:t>.</w:t>
        </w:r>
      </w:moveTo>
    </w:p>
    <w:moveToRangeEnd w:id="585"/>
    <w:p w14:paraId="20D0E0F7" w14:textId="2E7EEF08" w:rsidR="007A1F3E" w:rsidRPr="007A1F3E" w:rsidDel="00110486" w:rsidRDefault="007A1F3E" w:rsidP="003D1BBA">
      <w:pPr>
        <w:pStyle w:val="BasicTextParagraph1"/>
        <w:rPr>
          <w:del w:id="587" w:author="Konstantin Malyutin" w:date="2021-03-01T11:31:00Z"/>
          <w:lang w:val="ru-RU"/>
          <w:rPrChange w:id="588" w:author="Konstantin Malyutin" w:date="2021-02-01T15:36:00Z">
            <w:rPr>
              <w:del w:id="589" w:author="Konstantin Malyutin" w:date="2021-03-01T11:31:00Z"/>
            </w:rPr>
          </w:rPrChange>
        </w:rPr>
      </w:pPr>
    </w:p>
    <w:p w14:paraId="085317CF" w14:textId="5979247C" w:rsidR="007A1F3E" w:rsidRPr="007A1F3E" w:rsidDel="00110486" w:rsidRDefault="0005592D" w:rsidP="00110486">
      <w:pPr>
        <w:pStyle w:val="BasicTextParagraph1"/>
        <w:rPr>
          <w:moveFrom w:id="590" w:author="Konstantin Malyutin" w:date="2021-03-01T11:31:00Z"/>
          <w:lang w:val="ru-RU"/>
          <w:rPrChange w:id="591" w:author="Konstantin Malyutin" w:date="2021-02-01T15:36:00Z">
            <w:rPr>
              <w:moveFrom w:id="592" w:author="Konstantin Malyutin" w:date="2021-03-01T11:31:00Z"/>
            </w:rPr>
          </w:rPrChange>
        </w:rPr>
        <w:pPrChange w:id="593" w:author="Konstantin Malyutin" w:date="2021-03-01T11:31:00Z">
          <w:pPr>
            <w:pStyle w:val="BasicTextParagraph2"/>
          </w:pPr>
        </w:pPrChange>
      </w:pPr>
      <w:moveFromRangeStart w:id="594" w:author="Konstantin Malyutin" w:date="2021-03-01T11:31:00Z" w:name="move65490697"/>
      <w:moveFrom w:id="595" w:author="Konstantin Malyutin" w:date="2021-03-01T11:31:00Z">
        <w:r w:rsidDel="00110486">
          <w:rPr>
            <w:lang w:val="ru-RU"/>
          </w:rPr>
          <w:t xml:space="preserve">Граф Страд фон Зарович, например). В этом же радиусе вы также обнаруживаете присутствие мест и предметов, которые были освящены или осквернены, например, заклинанием </w:t>
        </w:r>
        <w:r w:rsidDel="00110486">
          <w:rPr>
            <w:i/>
            <w:lang w:val="ru-RU"/>
          </w:rPr>
          <w:t>святилище</w:t>
        </w:r>
        <w:r w:rsidDel="00110486">
          <w:rPr>
            <w:lang w:val="ru-RU"/>
          </w:rPr>
          <w:t>.</w:t>
        </w:r>
      </w:moveFrom>
    </w:p>
    <w:moveFromRangeEnd w:id="594"/>
    <w:p w14:paraId="76C51CE3" w14:textId="77777777" w:rsidR="007A1F3E" w:rsidRPr="007A1F3E" w:rsidRDefault="0005592D" w:rsidP="003D1BBA">
      <w:pPr>
        <w:pStyle w:val="BasicTextParagraph2"/>
        <w:rPr>
          <w:lang w:val="ru-RU"/>
          <w:rPrChange w:id="596" w:author="Konstantin Malyutin" w:date="2021-02-01T15:36:00Z">
            <w:rPr/>
          </w:rPrChange>
        </w:rPr>
      </w:pPr>
      <w:r>
        <w:rPr>
          <w:lang w:val="ru-RU"/>
        </w:rPr>
        <w:t>Вы можете использовать это умение количество раз, равное 1 + модификатор Харизмы.  Когда вы заканчиваете длинный отдых, вы восстанавливаете все потраченные использования.</w:t>
      </w:r>
    </w:p>
    <w:p w14:paraId="02F2359E" w14:textId="47B42C22" w:rsidR="007A1F3E" w:rsidRPr="007A1F3E" w:rsidRDefault="0005592D" w:rsidP="005D7E17">
      <w:pPr>
        <w:pStyle w:val="Heading4ToC"/>
        <w:rPr>
          <w:lang w:val="ru-RU"/>
          <w:rPrChange w:id="597" w:author="Konstantin Malyutin" w:date="2021-02-01T15:36:00Z">
            <w:rPr/>
          </w:rPrChange>
        </w:rPr>
      </w:pPr>
      <w:bookmarkStart w:id="598" w:name="lay-on-hands"/>
      <w:r>
        <w:rPr>
          <w:lang w:val="ru-RU"/>
        </w:rPr>
        <w:t xml:space="preserve"> Наложение рук </w:t>
      </w:r>
      <w:bookmarkEnd w:id="598"/>
    </w:p>
    <w:p w14:paraId="20FF9956" w14:textId="4EAEB6BF" w:rsidR="007A1F3E" w:rsidRPr="007A1F3E" w:rsidRDefault="0005592D" w:rsidP="003D1BBA">
      <w:pPr>
        <w:pStyle w:val="BasicTextParagraph1"/>
        <w:rPr>
          <w:lang w:val="ru-RU"/>
          <w:rPrChange w:id="599" w:author="Konstantin Malyutin" w:date="2021-02-01T15:36:00Z">
            <w:rPr/>
          </w:rPrChange>
        </w:rPr>
      </w:pPr>
      <w:del w:id="600" w:author="Konstantin Malyutin" w:date="2021-03-01T11:32:00Z">
        <w:r w:rsidDel="00110486">
          <w:rPr>
            <w:lang w:val="ru-RU"/>
          </w:rPr>
          <w:delText xml:space="preserve">Твое </w:delText>
        </w:r>
      </w:del>
      <w:ins w:id="601" w:author="Konstantin Malyutin" w:date="2021-03-01T11:32:00Z">
        <w:r w:rsidR="00110486">
          <w:rPr>
            <w:lang w:val="ru-RU"/>
          </w:rPr>
          <w:t>Ваше</w:t>
        </w:r>
        <w:r w:rsidR="00110486">
          <w:rPr>
            <w:lang w:val="ru-RU"/>
          </w:rPr>
          <w:t xml:space="preserve"> </w:t>
        </w:r>
      </w:ins>
      <w:r>
        <w:rPr>
          <w:lang w:val="ru-RU"/>
        </w:rPr>
        <w:t>благословенное прикосновение может исцелять раны. У вас есть запас целительной силы, который восстанавливается после длинного отдыха.  При помощи этого запаса вы можете восстанавливать количество хитов, равное уровню паладина, умноженному на 5.</w:t>
      </w:r>
    </w:p>
    <w:p w14:paraId="08AA2ECC" w14:textId="77777777" w:rsidR="007A1F3E" w:rsidRPr="007A1F3E" w:rsidRDefault="0005592D" w:rsidP="003D1BBA">
      <w:pPr>
        <w:pStyle w:val="BasicTextParagraph2"/>
        <w:rPr>
          <w:lang w:val="ru-RU"/>
          <w:rPrChange w:id="602" w:author="Konstantin Malyutin" w:date="2021-02-01T15:36:00Z">
            <w:rPr/>
          </w:rPrChange>
        </w:rPr>
      </w:pPr>
      <w:r>
        <w:rPr>
          <w:lang w:val="ru-RU"/>
        </w:rPr>
        <w:t>Вы можете действием коснуться существа и, зачерпнув силу из запаса, восстановить количество хитов этого существа на любое число, вплоть до максимума, оставшегося в вашем запасе.</w:t>
      </w:r>
    </w:p>
    <w:p w14:paraId="03D1F538" w14:textId="3E25CFBF" w:rsidR="007A1F3E" w:rsidRPr="007A1F3E" w:rsidRDefault="0005592D" w:rsidP="003D1BBA">
      <w:pPr>
        <w:pStyle w:val="BasicTextParagraph2"/>
        <w:rPr>
          <w:lang w:val="ru-RU"/>
          <w:rPrChange w:id="603" w:author="Konstantin Malyutin" w:date="2021-02-01T15:36:00Z">
            <w:rPr/>
          </w:rPrChange>
        </w:rPr>
      </w:pPr>
      <w:proofErr w:type="gramStart"/>
      <w:r>
        <w:rPr>
          <w:lang w:val="ru-RU"/>
        </w:rPr>
        <w:t>В качестве альтернативы,</w:t>
      </w:r>
      <w:proofErr w:type="gramEnd"/>
      <w:r>
        <w:rPr>
          <w:lang w:val="ru-RU"/>
        </w:rPr>
        <w:t xml:space="preserve"> вы можете потрать 5 хитов из вашего запаса хитов для излечения цели от одной болезни или одного действующего на неё яда. </w:t>
      </w:r>
      <w:del w:id="604" w:author="Konstantin Malyutin" w:date="2021-03-01T11:32:00Z">
        <w:r w:rsidDel="00110486">
          <w:rPr>
            <w:lang w:val="ru-RU"/>
          </w:rPr>
          <w:delText xml:space="preserve">   </w:delText>
        </w:r>
      </w:del>
      <w:r>
        <w:rPr>
          <w:lang w:val="ru-RU"/>
        </w:rPr>
        <w:t xml:space="preserve">Вы можете устранить несколько эффектов болезни и ядов одним использованием Наложения рук, тратя хиты отдельно для каждого эффекта.  </w:t>
      </w:r>
    </w:p>
    <w:p w14:paraId="28B92629" w14:textId="77777777" w:rsidR="007A1F3E" w:rsidRPr="007A1F3E" w:rsidRDefault="0005592D" w:rsidP="003D1BBA">
      <w:pPr>
        <w:pStyle w:val="BasicTextParagraph2"/>
        <w:rPr>
          <w:lang w:val="ru-RU"/>
          <w:rPrChange w:id="605" w:author="Konstantin Malyutin" w:date="2021-02-01T15:36:00Z">
            <w:rPr/>
          </w:rPrChange>
        </w:rPr>
      </w:pPr>
      <w:r>
        <w:rPr>
          <w:lang w:val="ru-RU"/>
        </w:rPr>
        <w:t>Это умение не оказывает никакого эффекта на нежить и конструктов.</w:t>
      </w:r>
    </w:p>
    <w:p w14:paraId="61F9AAF0" w14:textId="2488AEAC" w:rsidR="007A1F3E" w:rsidRPr="007A1F3E" w:rsidRDefault="0005592D" w:rsidP="005D7E17">
      <w:pPr>
        <w:pStyle w:val="Heading4ToC"/>
        <w:rPr>
          <w:lang w:val="ru-RU"/>
          <w:rPrChange w:id="606" w:author="Konstantin Malyutin" w:date="2021-02-01T15:36:00Z">
            <w:rPr/>
          </w:rPrChange>
        </w:rPr>
      </w:pPr>
      <w:bookmarkStart w:id="607" w:name="fighting-style-1"/>
      <w:r>
        <w:rPr>
          <w:lang w:val="ru-RU"/>
        </w:rPr>
        <w:t xml:space="preserve"> Боевой стиль </w:t>
      </w:r>
      <w:bookmarkEnd w:id="607"/>
    </w:p>
    <w:p w14:paraId="421FB44B" w14:textId="77777777" w:rsidR="007A1F3E" w:rsidRPr="007A1F3E" w:rsidRDefault="0005592D" w:rsidP="003D1BBA">
      <w:pPr>
        <w:pStyle w:val="BasicTextParagraph1"/>
        <w:rPr>
          <w:lang w:val="ru-RU"/>
          <w:rPrChange w:id="608" w:author="Konstantin Malyutin" w:date="2021-02-01T15:36:00Z">
            <w:rPr/>
          </w:rPrChange>
        </w:rPr>
      </w:pPr>
      <w:r>
        <w:rPr>
          <w:lang w:val="ru-RU"/>
        </w:rPr>
        <w:t>На 2 уровне вы выбираете боевой стиль, соответствующий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ещё один стиль.</w:t>
      </w:r>
    </w:p>
    <w:p w14:paraId="55548BCB" w14:textId="4741906C" w:rsidR="007A1F3E" w:rsidRPr="007A1F3E" w:rsidRDefault="0005592D" w:rsidP="00782F8B">
      <w:pPr>
        <w:pStyle w:val="Heading5ToC"/>
        <w:rPr>
          <w:lang w:val="ru-RU"/>
          <w:rPrChange w:id="609" w:author="Konstantin Malyutin" w:date="2021-02-01T15:36:00Z">
            <w:rPr/>
          </w:rPrChange>
        </w:rPr>
      </w:pPr>
      <w:bookmarkStart w:id="610" w:name="defense-1"/>
      <w:r>
        <w:rPr>
          <w:lang w:val="ru-RU"/>
        </w:rPr>
        <w:t>Оборона</w:t>
      </w:r>
      <w:bookmarkEnd w:id="610"/>
    </w:p>
    <w:p w14:paraId="2783CFD4" w14:textId="77777777" w:rsidR="007A1F3E" w:rsidRPr="007A1F3E" w:rsidRDefault="0005592D" w:rsidP="003D1BBA">
      <w:pPr>
        <w:pStyle w:val="BasicTextParagraph1"/>
        <w:rPr>
          <w:lang w:val="ru-RU"/>
          <w:rPrChange w:id="611" w:author="Konstantin Malyutin" w:date="2021-02-01T15:36:00Z">
            <w:rPr/>
          </w:rPrChange>
        </w:rPr>
      </w:pPr>
      <w:r>
        <w:rPr>
          <w:lang w:val="ru-RU"/>
        </w:rPr>
        <w:t>Пока вы носите доспехи, вы получаете бонус +1 к УЗ.</w:t>
      </w:r>
    </w:p>
    <w:p w14:paraId="06C8ACC5" w14:textId="6EE4A7B2" w:rsidR="007A1F3E" w:rsidRPr="007A1F3E" w:rsidRDefault="0005592D" w:rsidP="00782F8B">
      <w:pPr>
        <w:pStyle w:val="Heading5ToC"/>
        <w:rPr>
          <w:lang w:val="ru-RU"/>
          <w:rPrChange w:id="612" w:author="Konstantin Malyutin" w:date="2021-02-01T15:36:00Z">
            <w:rPr/>
          </w:rPrChange>
        </w:rPr>
      </w:pPr>
      <w:bookmarkStart w:id="613" w:name="dueling-1"/>
      <w:r>
        <w:rPr>
          <w:lang w:val="ru-RU"/>
        </w:rPr>
        <w:t>Дуэлянт</w:t>
      </w:r>
      <w:bookmarkEnd w:id="613"/>
    </w:p>
    <w:p w14:paraId="5B98B03F" w14:textId="77777777" w:rsidR="007A1F3E" w:rsidRPr="007A1F3E" w:rsidRDefault="0005592D" w:rsidP="003D1BBA">
      <w:pPr>
        <w:pStyle w:val="BasicTextParagraph1"/>
        <w:rPr>
          <w:lang w:val="ru-RU"/>
          <w:rPrChange w:id="614" w:author="Konstantin Malyutin" w:date="2021-02-01T15:36:00Z">
            <w:rPr/>
          </w:rPrChange>
        </w:rPr>
      </w:pPr>
      <w:r>
        <w:rPr>
          <w:lang w:val="ru-RU"/>
        </w:rPr>
        <w:t>Пока вы держите оружие ближнего боя в одной руке и не используете другое оружие, вы получаете бонус +2 к броскам урона этим оружием.</w:t>
      </w:r>
    </w:p>
    <w:p w14:paraId="0BAE40F3" w14:textId="2C99310F" w:rsidR="007A1F3E" w:rsidRPr="007A1F3E" w:rsidRDefault="0005592D" w:rsidP="00782F8B">
      <w:pPr>
        <w:pStyle w:val="Heading5ToC"/>
        <w:rPr>
          <w:lang w:val="ru-RU"/>
          <w:rPrChange w:id="615" w:author="Konstantin Malyutin" w:date="2021-02-01T15:36:00Z">
            <w:rPr/>
          </w:rPrChange>
        </w:rPr>
      </w:pPr>
      <w:bookmarkStart w:id="616" w:name="great-weapon-fighting-1"/>
      <w:r>
        <w:rPr>
          <w:lang w:val="ru-RU"/>
        </w:rPr>
        <w:t xml:space="preserve"> Сражение большим оружием</w:t>
      </w:r>
      <w:bookmarkEnd w:id="616"/>
    </w:p>
    <w:p w14:paraId="36FE5882" w14:textId="77777777" w:rsidR="007A1F3E" w:rsidRPr="007A1F3E" w:rsidRDefault="0005592D" w:rsidP="003D1BBA">
      <w:pPr>
        <w:pStyle w:val="BasicTextParagraph1"/>
        <w:rPr>
          <w:lang w:val="ru-RU"/>
          <w:rPrChange w:id="617" w:author="Konstantin Malyutin" w:date="2021-02-01T15:36:00Z">
            <w:rPr/>
          </w:rPrChange>
        </w:rPr>
      </w:pPr>
      <w:r>
        <w:rPr>
          <w:lang w:val="ru-RU"/>
        </w:rPr>
        <w:t>Если у вас выпало «1» или «2» на кости урона оружия при атаке, которую вы совершали рукопашным оружием, удерживая его двумя руками, то вы можете перебросить эту кость, и должны использовать новый результат.  Чтобы воспользоваться этим преимуществом, ваше оружие должно иметь свойство «двуручное» или «универсальное».</w:t>
      </w:r>
    </w:p>
    <w:p w14:paraId="56964FD6" w14:textId="7387D800" w:rsidR="007A1F3E" w:rsidRPr="007A1F3E" w:rsidRDefault="0005592D" w:rsidP="00782F8B">
      <w:pPr>
        <w:pStyle w:val="Heading5ToC"/>
        <w:rPr>
          <w:lang w:val="ru-RU"/>
          <w:rPrChange w:id="618" w:author="Konstantin Malyutin" w:date="2021-02-01T15:36:00Z">
            <w:rPr/>
          </w:rPrChange>
        </w:rPr>
      </w:pPr>
      <w:bookmarkStart w:id="619" w:name="protection-1"/>
      <w:r>
        <w:rPr>
          <w:lang w:val="ru-RU"/>
        </w:rPr>
        <w:t>Защита</w:t>
      </w:r>
      <w:bookmarkEnd w:id="619"/>
    </w:p>
    <w:p w14:paraId="5F81B210" w14:textId="77777777" w:rsidR="007A1F3E" w:rsidRPr="007A1F3E" w:rsidRDefault="0005592D" w:rsidP="003D1BBA">
      <w:pPr>
        <w:pStyle w:val="BasicTextParagraph1"/>
        <w:rPr>
          <w:lang w:val="ru-RU"/>
          <w:rPrChange w:id="620" w:author="Konstantin Malyutin" w:date="2021-02-01T15:36:00Z">
            <w:rPr/>
          </w:rPrChange>
        </w:rPr>
      </w:pPr>
      <w:r>
        <w:rPr>
          <w:lang w:val="ru-RU"/>
        </w:rPr>
        <w:t>Если существо, которое вы видите, атакует не вас, а другое существо, находящееся в пределах 5 футов от вас, вы можете реакцией создать помеху его броску атаки.  При этом вы должны использовать щит.</w:t>
      </w:r>
    </w:p>
    <w:p w14:paraId="0D98EA2E" w14:textId="2ABFC5A2" w:rsidR="007A1F3E" w:rsidRPr="007A1F3E" w:rsidRDefault="0005592D" w:rsidP="005D7E17">
      <w:pPr>
        <w:pStyle w:val="Heading4ToC"/>
        <w:rPr>
          <w:lang w:val="ru-RU"/>
          <w:rPrChange w:id="621" w:author="Konstantin Malyutin" w:date="2021-02-01T15:36:00Z">
            <w:rPr/>
          </w:rPrChange>
        </w:rPr>
      </w:pPr>
      <w:bookmarkStart w:id="622" w:name="spellcasting-3"/>
      <w:r>
        <w:rPr>
          <w:lang w:val="ru-RU"/>
        </w:rPr>
        <w:lastRenderedPageBreak/>
        <w:t>Сотворение заклинаний</w:t>
      </w:r>
      <w:bookmarkEnd w:id="622"/>
    </w:p>
    <w:p w14:paraId="3E5C9C6F" w14:textId="77777777" w:rsidR="007A1F3E" w:rsidRPr="007A1F3E" w:rsidRDefault="0005592D" w:rsidP="003D1BBA">
      <w:pPr>
        <w:pStyle w:val="BasicTextParagraph1"/>
        <w:rPr>
          <w:lang w:val="ru-RU"/>
          <w:rPrChange w:id="623" w:author="Konstantin Malyutin" w:date="2021-02-01T15:36:00Z">
            <w:rPr/>
          </w:rPrChange>
        </w:rPr>
      </w:pPr>
      <w:r>
        <w:rPr>
          <w:lang w:val="ru-RU"/>
        </w:rPr>
        <w:t>Получая 2 уровень, вы узнаёте, как черпать божественную магию посредством медитации и молитв, чтобы творить заклятья подобно жрецу.</w:t>
      </w:r>
    </w:p>
    <w:p w14:paraId="01EA313C" w14:textId="590E7649" w:rsidR="007A1F3E" w:rsidRPr="007A1F3E" w:rsidRDefault="0005592D" w:rsidP="00782F8B">
      <w:pPr>
        <w:pStyle w:val="Heading5ToC"/>
        <w:rPr>
          <w:lang w:val="ru-RU"/>
          <w:rPrChange w:id="624" w:author="Konstantin Malyutin" w:date="2021-02-01T15:36:00Z">
            <w:rPr/>
          </w:rPrChange>
        </w:rPr>
      </w:pPr>
      <w:bookmarkStart w:id="625" w:name="preparing-and-casting-spells-2"/>
      <w:r>
        <w:rPr>
          <w:lang w:val="ru-RU"/>
        </w:rPr>
        <w:t xml:space="preserve"> Подготовка и сотворение заклинаний </w:t>
      </w:r>
      <w:bookmarkEnd w:id="625"/>
    </w:p>
    <w:p w14:paraId="106F7549" w14:textId="4B9FA914" w:rsidR="007A1F3E" w:rsidRPr="007A1F3E" w:rsidRDefault="0005592D" w:rsidP="003D1BBA">
      <w:pPr>
        <w:pStyle w:val="BasicTextParagraph1"/>
        <w:rPr>
          <w:lang w:val="ru-RU"/>
          <w:rPrChange w:id="626" w:author="Konstantin Malyutin" w:date="2021-02-01T15:36:00Z">
            <w:rPr/>
          </w:rPrChange>
        </w:rPr>
      </w:pPr>
      <w:r>
        <w:rPr>
          <w:lang w:val="ru-RU"/>
        </w:rPr>
        <w:t xml:space="preserve">Таблица «Паладин» демонстрирует, какое количество ячеек для сотворения заклинаний у вас есть.  Чтобы сотворить одно из ваших заклинаний паладина 1-го круга или выше, вы должны потратить слот уровня заклинания или выше. Вы восстанавливаете все потраченные ячейки заклинаний после завершения </w:t>
      </w:r>
      <w:del w:id="627" w:author="Konstantin Malyutin" w:date="2021-03-01T11:33:00Z">
        <w:r w:rsidDel="00110486">
          <w:rPr>
            <w:lang w:val="ru-RU"/>
          </w:rPr>
          <w:delText xml:space="preserve"> </w:delText>
        </w:r>
      </w:del>
      <w:r>
        <w:rPr>
          <w:lang w:val="ru-RU"/>
        </w:rPr>
        <w:t>длинного отдыха.</w:t>
      </w:r>
    </w:p>
    <w:p w14:paraId="1EF324A0" w14:textId="77777777" w:rsidR="007A1F3E" w:rsidRPr="007A1F3E" w:rsidRDefault="0005592D" w:rsidP="003D1BBA">
      <w:pPr>
        <w:pStyle w:val="BasicTextParagraph2"/>
        <w:rPr>
          <w:lang w:val="ru-RU"/>
          <w:rPrChange w:id="628" w:author="Konstantin Malyutin" w:date="2021-02-01T15:36:00Z">
            <w:rPr/>
          </w:rPrChange>
        </w:rPr>
      </w:pPr>
      <w:r>
        <w:rPr>
          <w:lang w:val="ru-RU"/>
        </w:rPr>
        <w:t>Вы подготавливаете список заклинаний паладина, которые доступны для вас для сотворения, выбирая из списка заклинаний паладина. Когда вы делаете это, Выберите количество заклинаний паладина, равное вашему модификатору харизмы + половине вашего уровня паладина, округленного вниз (минимум одно заклинание). Уровень заклинаний не должен превышать уровень самой высокой имеющейся у вас ячейки заклинаний.</w:t>
      </w:r>
    </w:p>
    <w:p w14:paraId="70D0D3F5" w14:textId="77777777" w:rsidR="007A1F3E" w:rsidRPr="007A1F3E" w:rsidRDefault="0005592D" w:rsidP="003D1BBA">
      <w:pPr>
        <w:pStyle w:val="BasicTextParagraph2"/>
        <w:rPr>
          <w:lang w:val="ru-RU"/>
          <w:rPrChange w:id="629" w:author="Konstantin Malyutin" w:date="2021-02-01T15:36:00Z">
            <w:rPr/>
          </w:rPrChange>
        </w:rPr>
      </w:pPr>
      <w:r>
        <w:rPr>
          <w:lang w:val="ru-RU"/>
        </w:rPr>
        <w:t xml:space="preserve">Например, если вы паладин 5 уровня, то у вас есть четыре ячейки заклинаний 1 круга и две ячейки 2 круга.  При Харизме 14 ваш список подготовленных заклинаний может включать в себя четыре заклинания 1 или 2 круга, в любой комбинации.  Если вы готовите заклинание 1-го круга </w:t>
      </w:r>
      <w:r>
        <w:rPr>
          <w:i/>
          <w:lang w:val="ru-RU"/>
        </w:rPr>
        <w:t>лечения ран</w:t>
      </w:r>
      <w:r>
        <w:rPr>
          <w:lang w:val="ru-RU"/>
        </w:rPr>
        <w:t>, вы можете сотворить его с помощью ячейки 1-го круга или 2 - го круга. Сотворение заклинания не удаляет его из списка подготовленных заклинаний.</w:t>
      </w:r>
    </w:p>
    <w:p w14:paraId="166042EF" w14:textId="77777777" w:rsidR="007A1F3E" w:rsidRPr="007A1F3E" w:rsidRDefault="0005592D" w:rsidP="003D1BBA">
      <w:pPr>
        <w:pStyle w:val="BasicTextParagraph2"/>
        <w:rPr>
          <w:lang w:val="ru-RU"/>
          <w:rPrChange w:id="630" w:author="Konstantin Malyutin" w:date="2021-02-01T15:36:00Z">
            <w:rPr/>
          </w:rPrChange>
        </w:rPr>
      </w:pPr>
      <w:r>
        <w:rPr>
          <w:lang w:val="ru-RU"/>
        </w:rPr>
        <w:t>Вы можете изменить список подготовленных заклинаний после завершения длинного отдыха. Подготовка нового списка заклинаний паладина требует времени, проведенного в молитве и медитации: по крайней мере, 1 минута на уровень заклинания для каждого заклинания в вашем списке.</w:t>
      </w:r>
    </w:p>
    <w:p w14:paraId="05F49814" w14:textId="51D26FAA" w:rsidR="007A1F3E" w:rsidRPr="007A1F3E" w:rsidRDefault="0005592D" w:rsidP="00782F8B">
      <w:pPr>
        <w:pStyle w:val="Heading5ToC"/>
        <w:rPr>
          <w:lang w:val="ru-RU"/>
          <w:rPrChange w:id="631" w:author="Konstantin Malyutin" w:date="2021-02-01T15:36:00Z">
            <w:rPr/>
          </w:rPrChange>
        </w:rPr>
      </w:pPr>
      <w:bookmarkStart w:id="632" w:name="spellcasting-ability-3"/>
      <w:r>
        <w:rPr>
          <w:lang w:val="ru-RU"/>
        </w:rPr>
        <w:t>Заклинательная характеристика</w:t>
      </w:r>
      <w:bookmarkEnd w:id="632"/>
    </w:p>
    <w:p w14:paraId="137AF529" w14:textId="77777777" w:rsidR="007A1F3E" w:rsidRPr="007A1F3E" w:rsidRDefault="0005592D" w:rsidP="003D1BBA">
      <w:pPr>
        <w:pStyle w:val="BasicTextParagraph1"/>
        <w:rPr>
          <w:lang w:val="ru-RU"/>
          <w:rPrChange w:id="633" w:author="Konstantin Malyutin" w:date="2021-02-01T15:36:00Z">
            <w:rPr/>
          </w:rPrChange>
        </w:rPr>
      </w:pPr>
      <w:r>
        <w:rPr>
          <w:lang w:val="ru-RU"/>
        </w:rPr>
        <w:t>Заклинания паладина творятся с помощью Харизмы, так как их мощь проистекает из силы ваших убеждений.  Вы используете Харизму в случаях, когда заклинание ссылается на Заклинательную характеристику.  Кроме того, вы используете модификатор Харизмы при определении Сл спасбросков от ваших заклинаний паладина, и при броске атаки заклинаниями.</w:t>
      </w:r>
    </w:p>
    <w:p w14:paraId="6F1BDAB7" w14:textId="77777777" w:rsidR="007A1F3E" w:rsidRPr="007A1F3E" w:rsidRDefault="0005592D" w:rsidP="003D1BBA">
      <w:pPr>
        <w:pStyle w:val="BasicTextParagraph2"/>
        <w:rPr>
          <w:lang w:val="ru-RU"/>
          <w:rPrChange w:id="634" w:author="Konstantin Malyutin" w:date="2021-02-01T15:36:00Z">
            <w:rPr/>
          </w:rPrChange>
        </w:rPr>
      </w:pPr>
      <w:r>
        <w:rPr>
          <w:b/>
          <w:lang w:val="ru-RU"/>
        </w:rPr>
        <w:t>УС спасбросков заклинаний</w:t>
      </w:r>
      <w:r>
        <w:rPr>
          <w:lang w:val="ru-RU"/>
        </w:rPr>
        <w:t xml:space="preserve"> = 8 + бонус владения + модификатор Харизмы</w:t>
      </w:r>
    </w:p>
    <w:p w14:paraId="1AA2A0DC" w14:textId="77777777" w:rsidR="007A1F3E" w:rsidRPr="007A1F3E" w:rsidRDefault="0005592D" w:rsidP="003D1BBA">
      <w:pPr>
        <w:pStyle w:val="BasicTextParagraph2"/>
        <w:rPr>
          <w:lang w:val="ru-RU"/>
          <w:rPrChange w:id="635" w:author="Konstantin Malyutin" w:date="2021-02-01T15:36:00Z">
            <w:rPr/>
          </w:rPrChange>
        </w:rPr>
      </w:pPr>
      <w:r>
        <w:rPr>
          <w:b/>
          <w:lang w:val="ru-RU"/>
        </w:rPr>
        <w:t>Модификатор броска заклинательной атаки</w:t>
      </w:r>
      <w:r>
        <w:rPr>
          <w:lang w:val="ru-RU"/>
        </w:rPr>
        <w:t xml:space="preserve"> = бонус владения + модификатор Харизмы </w:t>
      </w:r>
    </w:p>
    <w:p w14:paraId="6C01CD7E" w14:textId="47C9B5F8" w:rsidR="007A1F3E" w:rsidRPr="007A1F3E" w:rsidRDefault="0005592D" w:rsidP="00782F8B">
      <w:pPr>
        <w:pStyle w:val="Heading5ToC"/>
        <w:rPr>
          <w:lang w:val="ru-RU"/>
          <w:rPrChange w:id="636" w:author="Konstantin Malyutin" w:date="2021-02-01T15:36:00Z">
            <w:rPr/>
          </w:rPrChange>
        </w:rPr>
      </w:pPr>
      <w:bookmarkStart w:id="637" w:name="spellcasting-focus-3"/>
      <w:r>
        <w:rPr>
          <w:lang w:val="ru-RU"/>
        </w:rPr>
        <w:t>Заклинательный фокус</w:t>
      </w:r>
      <w:bookmarkEnd w:id="637"/>
    </w:p>
    <w:p w14:paraId="1C35561C" w14:textId="77777777" w:rsidR="007A1F3E" w:rsidRPr="007A1F3E" w:rsidRDefault="0005592D" w:rsidP="003D1BBA">
      <w:pPr>
        <w:pStyle w:val="BasicTextParagraph1"/>
        <w:rPr>
          <w:lang w:val="ru-RU"/>
          <w:rPrChange w:id="638" w:author="Konstantin Malyutin" w:date="2021-02-01T15:36:00Z">
            <w:rPr/>
          </w:rPrChange>
        </w:rPr>
      </w:pPr>
      <w:r>
        <w:rPr>
          <w:lang w:val="ru-RU"/>
        </w:rPr>
        <w:t>Вы можете использовать священный символ в качестве заклинательного фокуса для заклинаний паладина.</w:t>
      </w:r>
    </w:p>
    <w:p w14:paraId="4535230C" w14:textId="617EA573" w:rsidR="007A1F3E" w:rsidRPr="007A1F3E" w:rsidRDefault="0005592D" w:rsidP="005D7E17">
      <w:pPr>
        <w:pStyle w:val="Heading4ToC"/>
        <w:rPr>
          <w:lang w:val="ru-RU"/>
          <w:rPrChange w:id="639" w:author="Konstantin Malyutin" w:date="2021-02-01T15:36:00Z">
            <w:rPr/>
          </w:rPrChange>
        </w:rPr>
      </w:pPr>
      <w:bookmarkStart w:id="640" w:name="divine-smite"/>
      <w:r>
        <w:rPr>
          <w:lang w:val="ru-RU"/>
        </w:rPr>
        <w:t>Божественная кара</w:t>
      </w:r>
      <w:bookmarkEnd w:id="640"/>
    </w:p>
    <w:p w14:paraId="228E6A03" w14:textId="78EFB5FC" w:rsidR="007A1F3E" w:rsidRPr="007A1F3E" w:rsidRDefault="0005592D" w:rsidP="003D1BBA">
      <w:pPr>
        <w:pStyle w:val="BasicTextParagraph1"/>
        <w:rPr>
          <w:lang w:val="ru-RU"/>
          <w:rPrChange w:id="641" w:author="Konstantin Malyutin" w:date="2021-02-01T15:36:00Z">
            <w:rPr/>
          </w:rPrChange>
        </w:rPr>
      </w:pPr>
      <w:r>
        <w:rPr>
          <w:lang w:val="ru-RU"/>
        </w:rPr>
        <w:t xml:space="preserve">Начиная со 2 уровня, если вы </w:t>
      </w:r>
      <w:proofErr w:type="gramStart"/>
      <w:r>
        <w:rPr>
          <w:lang w:val="ru-RU"/>
        </w:rPr>
        <w:t>попадаете по существу</w:t>
      </w:r>
      <w:proofErr w:type="gramEnd"/>
      <w:r>
        <w:rPr>
          <w:lang w:val="ru-RU"/>
        </w:rPr>
        <w:t xml:space="preserve"> атакой рукопашным оружием, вы можете потратить одну ячейку заклинания любого своего класса для причинения цели лучистого урона, который добавится к урону от оружия.  Дополнительный урон равен 2к8 за ячейку 1 уровня, плюс 1к8 за каждый уровень ячейки выше первого, до максимума 5к8.  Урон увеличивается на 1к8, если цель — нежить или исчадие.</w:t>
      </w:r>
    </w:p>
    <w:p w14:paraId="4C85C916" w14:textId="2645A141" w:rsidR="007A1F3E" w:rsidRPr="007A1F3E" w:rsidRDefault="004C241C" w:rsidP="005D7E17">
      <w:pPr>
        <w:pStyle w:val="Heading4ToC"/>
        <w:rPr>
          <w:lang w:val="ru-RU"/>
          <w:rPrChange w:id="642" w:author="Konstantin Malyutin" w:date="2021-02-01T15:36:00Z">
            <w:rPr/>
          </w:rPrChange>
        </w:rPr>
      </w:pPr>
      <w:bookmarkStart w:id="643" w:name="divine-health"/>
      <w:ins w:id="644" w:author="Konstantin Malyutin" w:date="2021-03-01T11:34:00Z">
        <w:r>
          <w:rPr>
            <w:lang w:val="ru-RU"/>
          </w:rPr>
          <w:t>Б</w:t>
        </w:r>
      </w:ins>
      <w:del w:id="645" w:author="Konstantin Malyutin" w:date="2021-03-01T11:34:00Z">
        <w:r w:rsidR="0005592D" w:rsidDel="004C241C">
          <w:rPr>
            <w:lang w:val="ru-RU"/>
          </w:rPr>
          <w:delText>б</w:delText>
        </w:r>
      </w:del>
      <w:r w:rsidR="0005592D">
        <w:rPr>
          <w:lang w:val="ru-RU"/>
        </w:rPr>
        <w:t>ожественное здоровье</w:t>
      </w:r>
      <w:bookmarkEnd w:id="643"/>
    </w:p>
    <w:p w14:paraId="43801C38" w14:textId="77777777" w:rsidR="007A1F3E" w:rsidRPr="007A1F3E" w:rsidRDefault="0005592D" w:rsidP="003D1BBA">
      <w:pPr>
        <w:pStyle w:val="BasicTextParagraph1"/>
        <w:rPr>
          <w:lang w:val="ru-RU"/>
          <w:rPrChange w:id="646" w:author="Konstantin Malyutin" w:date="2021-02-01T15:36:00Z">
            <w:rPr/>
          </w:rPrChange>
        </w:rPr>
      </w:pPr>
      <w:r>
        <w:rPr>
          <w:lang w:val="ru-RU"/>
        </w:rPr>
        <w:t>Начиная с 3 уровня божественная магия, текущая через вас, даёт вам иммунитет к болезням.</w:t>
      </w:r>
    </w:p>
    <w:p w14:paraId="24C77845" w14:textId="584801A5" w:rsidR="007A1F3E" w:rsidRPr="007A1F3E" w:rsidRDefault="004C241C" w:rsidP="005D7E17">
      <w:pPr>
        <w:pStyle w:val="Heading4ToC"/>
        <w:rPr>
          <w:lang w:val="ru-RU"/>
          <w:rPrChange w:id="647" w:author="Konstantin Malyutin" w:date="2021-02-01T15:36:00Z">
            <w:rPr/>
          </w:rPrChange>
        </w:rPr>
      </w:pPr>
      <w:bookmarkStart w:id="648" w:name="sacred-oath"/>
      <w:ins w:id="649" w:author="Konstantin Malyutin" w:date="2021-03-01T11:34:00Z">
        <w:r>
          <w:rPr>
            <w:lang w:val="ru-RU"/>
          </w:rPr>
          <w:t>С</w:t>
        </w:r>
      </w:ins>
      <w:del w:id="650" w:author="Konstantin Malyutin" w:date="2021-03-01T11:34:00Z">
        <w:r w:rsidR="0005592D" w:rsidDel="004C241C">
          <w:rPr>
            <w:lang w:val="ru-RU"/>
          </w:rPr>
          <w:delText>с</w:delText>
        </w:r>
      </w:del>
      <w:r w:rsidR="0005592D">
        <w:rPr>
          <w:lang w:val="ru-RU"/>
        </w:rPr>
        <w:t>вященная клятва</w:t>
      </w:r>
      <w:bookmarkEnd w:id="648"/>
    </w:p>
    <w:p w14:paraId="135DC670" w14:textId="5D73F846" w:rsidR="007A1F3E" w:rsidRPr="007A1F3E" w:rsidRDefault="0005592D" w:rsidP="003D1BBA">
      <w:pPr>
        <w:pStyle w:val="BasicTextParagraph1"/>
        <w:rPr>
          <w:lang w:val="ru-RU"/>
          <w:rPrChange w:id="651" w:author="Konstantin Malyutin" w:date="2021-02-01T15:36:00Z">
            <w:rPr/>
          </w:rPrChange>
        </w:rPr>
      </w:pPr>
      <w:r>
        <w:rPr>
          <w:lang w:val="ru-RU"/>
        </w:rPr>
        <w:t>Когда вы получаете 3 уровень, вы даёте клятву, навсегда связывающую вас, как паладина.  До этого момента вы были в подготовительной стадии, следуя по пути, но ещё не дав присягу.</w:t>
      </w:r>
      <w:ins w:id="652" w:author="Konstantin Malyutin" w:date="2021-03-01T11:34:00Z">
        <w:r w:rsidR="004C241C">
          <w:rPr>
            <w:lang w:val="ru-RU"/>
          </w:rPr>
          <w:t xml:space="preserve"> </w:t>
        </w:r>
      </w:ins>
      <w:del w:id="653" w:author="Konstantin Malyutin" w:date="2021-03-01T11:34:00Z">
        <w:r w:rsidDel="004C241C">
          <w:rPr>
            <w:lang w:val="ru-RU"/>
          </w:rPr>
          <w:delText xml:space="preserve">  . </w:delText>
        </w:r>
      </w:del>
      <w:r>
        <w:rPr>
          <w:lang w:val="ru-RU"/>
        </w:rPr>
        <w:t>Теперь же вы выбираете Клятву Преданности, Клятву Древних или Клятву Мести, которые подробно рассмотрены в конце описания класса.</w:t>
      </w:r>
    </w:p>
    <w:p w14:paraId="0F926239" w14:textId="77777777" w:rsidR="007A1F3E" w:rsidRPr="007A1F3E" w:rsidRDefault="0005592D" w:rsidP="003D1BBA">
      <w:pPr>
        <w:pStyle w:val="BasicTextParagraph2"/>
        <w:rPr>
          <w:lang w:val="ru-RU"/>
          <w:rPrChange w:id="654" w:author="Konstantin Malyutin" w:date="2021-02-01T15:36:00Z">
            <w:rPr/>
          </w:rPrChange>
        </w:rPr>
      </w:pPr>
      <w:r>
        <w:rPr>
          <w:lang w:val="ru-RU"/>
        </w:rPr>
        <w:t>Ваш выбор предоставляет вам умения на 3, 7, 15 и 20 уровнях.  Эти умения включают в себя заклинания клятвы и умения Проведения энергии.</w:t>
      </w:r>
    </w:p>
    <w:p w14:paraId="7DCEECA2" w14:textId="09220F92" w:rsidR="007A1F3E" w:rsidRPr="007A1F3E" w:rsidRDefault="0005592D" w:rsidP="00782F8B">
      <w:pPr>
        <w:pStyle w:val="Heading5ToC"/>
        <w:rPr>
          <w:lang w:val="ru-RU"/>
          <w:rPrChange w:id="655" w:author="Konstantin Malyutin" w:date="2021-02-01T15:36:00Z">
            <w:rPr/>
          </w:rPrChange>
        </w:rPr>
      </w:pPr>
      <w:bookmarkStart w:id="656" w:name="oath-spells"/>
      <w:r>
        <w:rPr>
          <w:lang w:val="ru-RU"/>
        </w:rPr>
        <w:t>Заклинания Клятвы</w:t>
      </w:r>
      <w:bookmarkEnd w:id="656"/>
    </w:p>
    <w:p w14:paraId="06591172" w14:textId="77777777" w:rsidR="007A1F3E" w:rsidRPr="007A1F3E" w:rsidRDefault="0005592D" w:rsidP="003D1BBA">
      <w:pPr>
        <w:pStyle w:val="BasicTextParagraph1"/>
        <w:rPr>
          <w:lang w:val="ru-RU"/>
          <w:rPrChange w:id="657" w:author="Konstantin Malyutin" w:date="2021-02-01T15:36:00Z">
            <w:rPr/>
          </w:rPrChange>
        </w:rPr>
      </w:pPr>
      <w:r>
        <w:rPr>
          <w:lang w:val="ru-RU"/>
        </w:rPr>
        <w:t>Каждая клятва имеет список связанных с ней заклинаний.  Вы получаете доступ к этим заклинаниям на уровнях, указанных в описании клятвы.  После того как вы получаете доступ к заклинанию клятвы, оно всегда у вас подготовлено. Заклинания клятвы не учитывается в количестве заклинаний, которые можно подготовить каждый день.</w:t>
      </w:r>
    </w:p>
    <w:p w14:paraId="21FEE901" w14:textId="77777777" w:rsidR="007A1F3E" w:rsidRPr="007A1F3E" w:rsidRDefault="0005592D" w:rsidP="003D1BBA">
      <w:pPr>
        <w:pStyle w:val="BasicTextParagraph2"/>
        <w:rPr>
          <w:lang w:val="ru-RU"/>
          <w:rPrChange w:id="658" w:author="Konstantin Malyutin" w:date="2021-02-01T15:36:00Z">
            <w:rPr/>
          </w:rPrChange>
        </w:rPr>
      </w:pPr>
      <w:r>
        <w:rPr>
          <w:lang w:val="ru-RU"/>
        </w:rPr>
        <w:t>Если вы получаете заклинание клятвы, которое не входит в список заклинаний паладина, это заклинание всё равно считается заклинанием паладина для вас.</w:t>
      </w:r>
    </w:p>
    <w:p w14:paraId="4B3D93BE" w14:textId="34D4DB6E" w:rsidR="007A1F3E" w:rsidRPr="007A1F3E" w:rsidRDefault="0005592D" w:rsidP="00782F8B">
      <w:pPr>
        <w:pStyle w:val="Heading5ToC"/>
        <w:rPr>
          <w:lang w:val="ru-RU"/>
          <w:rPrChange w:id="659" w:author="Konstantin Malyutin" w:date="2021-02-01T15:36:00Z">
            <w:rPr/>
          </w:rPrChange>
        </w:rPr>
      </w:pPr>
      <w:bookmarkStart w:id="660" w:name="channel-divinity-1"/>
      <w:r>
        <w:rPr>
          <w:lang w:val="ru-RU"/>
        </w:rPr>
        <w:t>Проведение энергии</w:t>
      </w:r>
      <w:bookmarkEnd w:id="660"/>
    </w:p>
    <w:p w14:paraId="1459CBB3" w14:textId="77777777" w:rsidR="007A1F3E" w:rsidRPr="007A1F3E" w:rsidRDefault="0005592D" w:rsidP="003D1BBA">
      <w:pPr>
        <w:pStyle w:val="BasicTextParagraph1"/>
        <w:rPr>
          <w:lang w:val="ru-RU"/>
          <w:rPrChange w:id="661" w:author="Konstantin Malyutin" w:date="2021-02-01T15:36:00Z">
            <w:rPr/>
          </w:rPrChange>
        </w:rPr>
      </w:pPr>
      <w:r>
        <w:rPr>
          <w:lang w:val="ru-RU"/>
        </w:rPr>
        <w:t>Ваша клятва позволяет направлять божественную энергию, чтобы подпитывать магические эффекты.  Каждый вариант Проведения энергии, предоставленный клятвой, объясняет, как его использовать.</w:t>
      </w:r>
    </w:p>
    <w:p w14:paraId="53E8462D" w14:textId="77777777" w:rsidR="007A1F3E" w:rsidRPr="007A1F3E" w:rsidRDefault="0005592D" w:rsidP="003D1BBA">
      <w:pPr>
        <w:pStyle w:val="BasicTextParagraph2"/>
        <w:rPr>
          <w:lang w:val="ru-RU"/>
          <w:rPrChange w:id="662" w:author="Konstantin Malyutin" w:date="2021-02-01T15:36:00Z">
            <w:rPr/>
          </w:rPrChange>
        </w:rPr>
      </w:pPr>
      <w:r>
        <w:rPr>
          <w:lang w:val="ru-RU"/>
        </w:rPr>
        <w:t>Когда вы используете проведение энергии, вы выбираете, какой эффект создать.  Затем вы должны завершить короткий или длинный отдых для повторного использования Проведения энергии.</w:t>
      </w:r>
    </w:p>
    <w:p w14:paraId="10D91660" w14:textId="65B07AE0" w:rsidR="007A1F3E" w:rsidRPr="007A1F3E" w:rsidRDefault="0005592D" w:rsidP="003D1BBA">
      <w:pPr>
        <w:pStyle w:val="BasicTextParagraph2"/>
        <w:rPr>
          <w:lang w:val="ru-RU"/>
          <w:rPrChange w:id="663" w:author="Konstantin Malyutin" w:date="2021-02-01T15:36:00Z">
            <w:rPr/>
          </w:rPrChange>
        </w:rPr>
      </w:pPr>
      <w:r>
        <w:rPr>
          <w:lang w:val="ru-RU"/>
        </w:rPr>
        <w:t>Некоторые эффекты Проведения энер</w:t>
      </w:r>
      <w:ins w:id="664" w:author="Konstantin Malyutin" w:date="2021-03-01T11:35:00Z">
        <w:r w:rsidR="004C241C">
          <w:rPr>
            <w:lang w:val="ru-RU"/>
          </w:rPr>
          <w:t xml:space="preserve">гии </w:t>
        </w:r>
      </w:ins>
      <w:r>
        <w:rPr>
          <w:lang w:val="ru-RU"/>
        </w:rPr>
        <w:t>требуют совершить спасбросок.  Когда вы используете эффекты такого рода, УС равна УС спасброска от ваших заклинаний паладина.</w:t>
      </w:r>
    </w:p>
    <w:p w14:paraId="733C152C" w14:textId="67E0F711" w:rsidR="007A1F3E" w:rsidRPr="007A1F3E" w:rsidRDefault="0005592D" w:rsidP="005D7E17">
      <w:pPr>
        <w:pStyle w:val="Heading4ToC"/>
        <w:rPr>
          <w:lang w:val="ru-RU"/>
          <w:rPrChange w:id="665" w:author="Konstantin Malyutin" w:date="2021-02-01T15:36:00Z">
            <w:rPr/>
          </w:rPrChange>
        </w:rPr>
      </w:pPr>
      <w:bookmarkStart w:id="666" w:name="ability-score-improvement-6"/>
      <w:r>
        <w:rPr>
          <w:lang w:val="ru-RU"/>
        </w:rPr>
        <w:t>Увеличение характеристик</w:t>
      </w:r>
      <w:bookmarkEnd w:id="666"/>
    </w:p>
    <w:p w14:paraId="630530F1" w14:textId="77777777" w:rsidR="007A1F3E" w:rsidRPr="007A1F3E" w:rsidRDefault="0005592D" w:rsidP="003D1BBA">
      <w:pPr>
        <w:pStyle w:val="BasicTextParagraph1"/>
        <w:rPr>
          <w:lang w:val="ru-RU"/>
          <w:rPrChange w:id="667" w:author="Konstantin Malyutin" w:date="2021-02-01T15:36:00Z">
            <w:rPr/>
          </w:rPrChange>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59338669" w14:textId="461F3061" w:rsidR="007A1F3E" w:rsidRPr="007A1F3E" w:rsidRDefault="0005592D" w:rsidP="005D7E17">
      <w:pPr>
        <w:pStyle w:val="Heading4ToC"/>
        <w:rPr>
          <w:lang w:val="ru-RU"/>
          <w:rPrChange w:id="668" w:author="Konstantin Malyutin" w:date="2021-02-01T15:36:00Z">
            <w:rPr/>
          </w:rPrChange>
        </w:rPr>
      </w:pPr>
      <w:bookmarkStart w:id="669" w:name="extra-attack-3"/>
      <w:r>
        <w:rPr>
          <w:lang w:val="ru-RU"/>
        </w:rPr>
        <w:t>Дополнительная Атака</w:t>
      </w:r>
      <w:bookmarkEnd w:id="669"/>
    </w:p>
    <w:p w14:paraId="28B84376" w14:textId="77777777" w:rsidR="007A1F3E" w:rsidRPr="007A1F3E" w:rsidRDefault="0005592D" w:rsidP="003D1BBA">
      <w:pPr>
        <w:pStyle w:val="BasicTextParagraph1"/>
        <w:rPr>
          <w:lang w:val="ru-RU"/>
          <w:rPrChange w:id="670" w:author="Konstantin Malyutin" w:date="2021-02-01T15:36:00Z">
            <w:rPr/>
          </w:rPrChange>
        </w:rPr>
      </w:pPr>
      <w:r>
        <w:rPr>
          <w:lang w:val="ru-RU"/>
        </w:rPr>
        <w:t>Начиная с 5 уровня, если вы в свой ход совершаете действие Атака, вы можете совершить две атаки вместо одной.</w:t>
      </w:r>
    </w:p>
    <w:p w14:paraId="4000CD20" w14:textId="4E1315B3" w:rsidR="007A1F3E" w:rsidRPr="007A1F3E" w:rsidRDefault="0005592D" w:rsidP="005D7E17">
      <w:pPr>
        <w:pStyle w:val="Heading4ToC"/>
        <w:rPr>
          <w:lang w:val="ru-RU"/>
          <w:rPrChange w:id="671" w:author="Konstantin Malyutin" w:date="2021-02-01T15:36:00Z">
            <w:rPr/>
          </w:rPrChange>
        </w:rPr>
      </w:pPr>
      <w:bookmarkStart w:id="672" w:name="aura-of-protection"/>
      <w:r>
        <w:rPr>
          <w:lang w:val="ru-RU"/>
        </w:rPr>
        <w:lastRenderedPageBreak/>
        <w:t>Аура защиты</w:t>
      </w:r>
      <w:bookmarkEnd w:id="672"/>
    </w:p>
    <w:p w14:paraId="79CA147F" w14:textId="77777777" w:rsidR="007A1F3E" w:rsidRPr="007A1F3E" w:rsidRDefault="0005592D" w:rsidP="003D1BBA">
      <w:pPr>
        <w:pStyle w:val="BasicTextParagraph1"/>
        <w:rPr>
          <w:lang w:val="ru-RU"/>
          <w:rPrChange w:id="673" w:author="Konstantin Malyutin" w:date="2021-02-01T15:36:00Z">
            <w:rPr/>
          </w:rPrChange>
        </w:rPr>
      </w:pPr>
      <w:r>
        <w:rPr>
          <w:lang w:val="ru-RU"/>
        </w:rPr>
        <w:t>Начиная с 6 уровня, если вы или дружественное существо в пределах 10 футов от вас должны совершить спасбросок, это существо получает бонус к спасброску, равный модификатору вашей Харизмы (минимальный бонус +1).  Вы должны находиться в сознании, чтобы предоставлять этот бонус.</w:t>
      </w:r>
    </w:p>
    <w:p w14:paraId="58813E1A" w14:textId="77777777" w:rsidR="007A1F3E" w:rsidRPr="007A1F3E" w:rsidRDefault="0005592D" w:rsidP="003D1BBA">
      <w:pPr>
        <w:pStyle w:val="BasicTextParagraph2"/>
        <w:rPr>
          <w:lang w:val="ru-RU"/>
          <w:rPrChange w:id="674" w:author="Konstantin Malyutin" w:date="2021-02-01T15:36:00Z">
            <w:rPr/>
          </w:rPrChange>
        </w:rPr>
      </w:pPr>
      <w:r>
        <w:rPr>
          <w:lang w:val="ru-RU"/>
        </w:rPr>
        <w:t>На 18 уровне дистанция этой ауры увеличивается до 30 футов.</w:t>
      </w:r>
    </w:p>
    <w:p w14:paraId="71384FEC" w14:textId="3745E537" w:rsidR="007A1F3E" w:rsidRPr="007A1F3E" w:rsidRDefault="0005592D" w:rsidP="005D7E17">
      <w:pPr>
        <w:pStyle w:val="Heading4ToC"/>
        <w:rPr>
          <w:lang w:val="ru-RU"/>
          <w:rPrChange w:id="675" w:author="Konstantin Malyutin" w:date="2021-02-01T15:36:00Z">
            <w:rPr/>
          </w:rPrChange>
        </w:rPr>
      </w:pPr>
      <w:bookmarkStart w:id="676" w:name="aura-of-courage"/>
      <w:r>
        <w:rPr>
          <w:lang w:val="ru-RU"/>
        </w:rPr>
        <w:t>Аура отваги</w:t>
      </w:r>
      <w:bookmarkEnd w:id="676"/>
    </w:p>
    <w:p w14:paraId="185F00D4" w14:textId="77777777" w:rsidR="007A1F3E" w:rsidRPr="007A1F3E" w:rsidRDefault="0005592D" w:rsidP="003D1BBA">
      <w:pPr>
        <w:pStyle w:val="BasicTextParagraph1"/>
        <w:rPr>
          <w:lang w:val="ru-RU"/>
          <w:rPrChange w:id="677" w:author="Konstantin Malyutin" w:date="2021-02-01T15:36:00Z">
            <w:rPr/>
          </w:rPrChange>
        </w:rPr>
      </w:pPr>
      <w:r>
        <w:rPr>
          <w:lang w:val="ru-RU"/>
        </w:rPr>
        <w:t>Начиная с 10 уровня, вы и дружественные существа в пределах 10 футов от вас не можете быть испуганы, пока вы находитесь в сознании.</w:t>
      </w:r>
    </w:p>
    <w:p w14:paraId="0FAF94AB" w14:textId="77777777" w:rsidR="007A1F3E" w:rsidRPr="007A1F3E" w:rsidRDefault="0005592D" w:rsidP="003D1BBA">
      <w:pPr>
        <w:pStyle w:val="BasicTextParagraph2"/>
        <w:rPr>
          <w:lang w:val="ru-RU"/>
          <w:rPrChange w:id="678" w:author="Konstantin Malyutin" w:date="2021-02-01T15:36:00Z">
            <w:rPr/>
          </w:rPrChange>
        </w:rPr>
      </w:pPr>
      <w:r>
        <w:rPr>
          <w:lang w:val="ru-RU"/>
        </w:rPr>
        <w:t>На 18 уровне дистанция этой ауры увеличивается до 30 футов.</w:t>
      </w:r>
    </w:p>
    <w:p w14:paraId="5DE71AD1" w14:textId="17446ED2" w:rsidR="007A1F3E" w:rsidRPr="007A1F3E" w:rsidRDefault="0005592D" w:rsidP="005D7E17">
      <w:pPr>
        <w:pStyle w:val="Heading4ToC"/>
        <w:rPr>
          <w:lang w:val="ru-RU"/>
          <w:rPrChange w:id="679" w:author="Konstantin Malyutin" w:date="2021-02-01T15:36:00Z">
            <w:rPr/>
          </w:rPrChange>
        </w:rPr>
      </w:pPr>
      <w:bookmarkStart w:id="680" w:name="improved-divine-smite"/>
      <w:r>
        <w:rPr>
          <w:lang w:val="ru-RU"/>
        </w:rPr>
        <w:t>Улучшенная божественная кара</w:t>
      </w:r>
      <w:bookmarkEnd w:id="680"/>
    </w:p>
    <w:p w14:paraId="05FCB4B2" w14:textId="77777777" w:rsidR="007A1F3E" w:rsidRPr="007A1F3E" w:rsidRDefault="0005592D" w:rsidP="003D1BBA">
      <w:pPr>
        <w:pStyle w:val="BasicTextParagraph1"/>
        <w:rPr>
          <w:lang w:val="ru-RU"/>
          <w:rPrChange w:id="681" w:author="Konstantin Malyutin" w:date="2021-02-01T15:36:00Z">
            <w:rPr/>
          </w:rPrChange>
        </w:rPr>
      </w:pPr>
      <w:r>
        <w:rPr>
          <w:lang w:val="ru-RU"/>
        </w:rPr>
        <w:t xml:space="preserve">На 11 уровне вы проникаетесь праведной мощью, что даёт всем вашим атакам рукопашным оружием божественную силу.  Каждый раз, когда вы </w:t>
      </w:r>
      <w:proofErr w:type="gramStart"/>
      <w:r>
        <w:rPr>
          <w:lang w:val="ru-RU"/>
        </w:rPr>
        <w:t>попадаете по существу</w:t>
      </w:r>
      <w:proofErr w:type="gramEnd"/>
      <w:r>
        <w:rPr>
          <w:lang w:val="ru-RU"/>
        </w:rPr>
        <w:t xml:space="preserve"> рукопашным оружием, это существо получает дополнительно 1к8 лучистого урона. </w:t>
      </w:r>
      <w:del w:id="682" w:author="Konstantin Malyutin" w:date="2021-03-01T11:37:00Z">
        <w:r w:rsidDel="004C241C">
          <w:rPr>
            <w:lang w:val="ru-RU"/>
          </w:rPr>
          <w:delText xml:space="preserve"> </w:delText>
        </w:r>
      </w:del>
      <w:r>
        <w:rPr>
          <w:lang w:val="ru-RU"/>
        </w:rPr>
        <w:t>Если вы также используете Божественную кару, вы добавляете этот урон к дополнительному урону от Божественной кары.</w:t>
      </w:r>
    </w:p>
    <w:p w14:paraId="4AACD24D" w14:textId="1571BD20" w:rsidR="007A1F3E" w:rsidRPr="007A1F3E" w:rsidRDefault="0005592D" w:rsidP="005D7E17">
      <w:pPr>
        <w:pStyle w:val="Heading4ToC"/>
        <w:rPr>
          <w:lang w:val="ru-RU"/>
          <w:rPrChange w:id="683" w:author="Konstantin Malyutin" w:date="2021-02-01T15:36:00Z">
            <w:rPr/>
          </w:rPrChange>
        </w:rPr>
      </w:pPr>
      <w:bookmarkStart w:id="684" w:name="cleansing-touch"/>
      <w:r>
        <w:rPr>
          <w:lang w:val="ru-RU"/>
        </w:rPr>
        <w:t>Очищающее касание</w:t>
      </w:r>
      <w:bookmarkEnd w:id="684"/>
    </w:p>
    <w:p w14:paraId="630CB24E" w14:textId="77777777" w:rsidR="007A1F3E" w:rsidRPr="007A1F3E" w:rsidRDefault="0005592D" w:rsidP="003D1BBA">
      <w:pPr>
        <w:pStyle w:val="BasicTextParagraph1"/>
        <w:rPr>
          <w:lang w:val="ru-RU"/>
          <w:rPrChange w:id="685" w:author="Konstantin Malyutin" w:date="2021-02-01T15:36:00Z">
            <w:rPr/>
          </w:rPrChange>
        </w:rPr>
      </w:pPr>
      <w:r>
        <w:rPr>
          <w:lang w:val="ru-RU"/>
        </w:rPr>
        <w:t>Начиная с 14 уровня вы можете действием окончить действие заклинания на себе или на одном согласном существе, которого вы касаетесь.</w:t>
      </w:r>
    </w:p>
    <w:p w14:paraId="79214E79" w14:textId="3E66E0CE" w:rsidR="007A1F3E" w:rsidRPr="007A1F3E" w:rsidRDefault="0005592D" w:rsidP="003D1BBA">
      <w:pPr>
        <w:pStyle w:val="BasicTextParagraph2"/>
        <w:rPr>
          <w:lang w:val="ru-RU"/>
          <w:rPrChange w:id="686" w:author="Konstantin Malyutin" w:date="2021-02-01T15:36:00Z">
            <w:rPr/>
          </w:rPrChange>
        </w:rPr>
      </w:pPr>
      <w:r>
        <w:rPr>
          <w:lang w:val="ru-RU"/>
        </w:rPr>
        <w:t>Вы можете использовать это умение количество раз, равное модификатору вашей Харизмы,</w:t>
      </w:r>
      <w:ins w:id="687" w:author="Konstantin Malyutin" w:date="2021-03-01T11:36:00Z">
        <w:r w:rsidR="004C241C">
          <w:rPr>
            <w:lang w:val="ru-RU"/>
          </w:rPr>
          <w:t xml:space="preserve"> </w:t>
        </w:r>
      </w:ins>
      <w:r>
        <w:rPr>
          <w:lang w:val="ru-RU"/>
        </w:rPr>
        <w:t>но как минимум один раз. Вы восстанавливаете возможность использования после длинного отдыха.</w:t>
      </w:r>
    </w:p>
    <w:p w14:paraId="0DCC66A1" w14:textId="48C0A9BD" w:rsidR="007A1F3E" w:rsidRPr="007A1F3E" w:rsidRDefault="0005592D" w:rsidP="005D7E17">
      <w:pPr>
        <w:pStyle w:val="Heading4ToC"/>
        <w:rPr>
          <w:lang w:val="ru-RU"/>
          <w:rPrChange w:id="688" w:author="Konstantin Malyutin" w:date="2021-02-01T15:36:00Z">
            <w:rPr/>
          </w:rPrChange>
        </w:rPr>
      </w:pPr>
      <w:bookmarkStart w:id="689" w:name="sacred-oaths"/>
      <w:r>
        <w:rPr>
          <w:lang w:val="ru-RU"/>
        </w:rPr>
        <w:t>Священные клятвы</w:t>
      </w:r>
      <w:bookmarkEnd w:id="689"/>
    </w:p>
    <w:p w14:paraId="7589ECE7" w14:textId="1F2585E0" w:rsidR="007A1F3E" w:rsidRPr="007A1F3E" w:rsidRDefault="0005592D" w:rsidP="003D1BBA">
      <w:pPr>
        <w:pStyle w:val="BasicTextParagraph1"/>
        <w:rPr>
          <w:lang w:val="ru-RU"/>
          <w:rPrChange w:id="690" w:author="Konstantin Malyutin" w:date="2021-02-01T15:36:00Z">
            <w:rPr/>
          </w:rPrChange>
        </w:rPr>
      </w:pPr>
      <w:r>
        <w:rPr>
          <w:lang w:val="ru-RU"/>
        </w:rPr>
        <w:t>Становление паладином подразумевает под собой принятие обетов, которые обращают паладина к праведным делам и пути активного сопротивления злу.  Финальная клятва, взятая им на 3 уровне, является кульминацией всего обучения паладина.  Некоторые персонажи этого класса не считают себя настоящими паладинами до того</w:t>
      </w:r>
      <w:ins w:id="691" w:author="Konstantin Malyutin" w:date="2021-03-01T11:38:00Z">
        <w:r w:rsidR="004C241C">
          <w:rPr>
            <w:lang w:val="ru-RU"/>
          </w:rPr>
          <w:t>,</w:t>
        </w:r>
      </w:ins>
      <w:r>
        <w:rPr>
          <w:lang w:val="ru-RU"/>
        </w:rPr>
        <w:t xml:space="preserve"> как они получат 3 уровень и не дадут эту клятву.  Для других эта клятва является формальностью, официальной отметкой того, что и так было всегда в сердце паладина.</w:t>
      </w:r>
    </w:p>
    <w:p w14:paraId="47523F85" w14:textId="11C4F6EE" w:rsidR="007A1F3E" w:rsidRPr="007A1F3E" w:rsidRDefault="0005592D" w:rsidP="00782F8B">
      <w:pPr>
        <w:pStyle w:val="Heading5ToC"/>
        <w:rPr>
          <w:lang w:val="ru-RU"/>
          <w:rPrChange w:id="692" w:author="Konstantin Malyutin" w:date="2021-02-01T15:36:00Z">
            <w:rPr/>
          </w:rPrChange>
        </w:rPr>
      </w:pPr>
      <w:bookmarkStart w:id="693" w:name="oath-of-devotion"/>
      <w:r>
        <w:rPr>
          <w:lang w:val="ru-RU"/>
        </w:rPr>
        <w:t xml:space="preserve"> Клятва преданности</w:t>
      </w:r>
      <w:bookmarkEnd w:id="693"/>
    </w:p>
    <w:p w14:paraId="395BB6D8" w14:textId="77777777" w:rsidR="007A1F3E" w:rsidRPr="007A1F3E" w:rsidRDefault="0005592D" w:rsidP="003D1BBA">
      <w:pPr>
        <w:pStyle w:val="BasicTextParagraph1"/>
        <w:rPr>
          <w:lang w:val="ru-RU"/>
          <w:rPrChange w:id="694" w:author="Konstantin Malyutin" w:date="2021-02-01T15:36:00Z">
            <w:rPr/>
          </w:rPrChange>
        </w:rPr>
      </w:pPr>
      <w:r>
        <w:rPr>
          <w:lang w:val="ru-RU"/>
        </w:rPr>
        <w:t xml:space="preserve">Клятва преданности связывает паладина с возвышенными идеалами справедливости, добродетели и порядка.  Иногда называемые кавалерами, белыми рыцарями или святыми воителями, эти паладины подходят под идеал рыцаря в сияющих доспехах, действуя с честью в стремлении к справедливости и высшему благу.  Они поддерживают самые высокие нормы поведения, и некоторые, к лучшему или худшему, приводят мир к тем же стандартам.  Многие давшие эту клятву, почитают богов добра и закона, и следуют их догматам в качестве доказательства своей преданности.    Они почитают ангелов — совершенных слуг добра — за свои идеалы, и изображают ангельские крылья на шлемах и гербах.  </w:t>
      </w:r>
    </w:p>
    <w:p w14:paraId="0E825B08" w14:textId="499D9589" w:rsidR="007A1F3E" w:rsidRPr="007A1F3E" w:rsidRDefault="0005592D" w:rsidP="007A1F3E">
      <w:pPr>
        <w:pStyle w:val="6"/>
        <w:rPr>
          <w:lang w:val="ru-RU"/>
          <w:rPrChange w:id="695" w:author="Konstantin Malyutin" w:date="2021-02-01T15:36:00Z">
            <w:rPr/>
          </w:rPrChange>
        </w:rPr>
      </w:pPr>
      <w:bookmarkStart w:id="696" w:name="tenets-of-devotion"/>
      <w:r>
        <w:rPr>
          <w:lang w:val="ru-RU"/>
        </w:rPr>
        <w:t xml:space="preserve"> Догматы преданности </w:t>
      </w:r>
      <w:bookmarkEnd w:id="696"/>
    </w:p>
    <w:p w14:paraId="39EAFE39" w14:textId="77777777" w:rsidR="007A1F3E" w:rsidRPr="007A1F3E" w:rsidRDefault="0005592D" w:rsidP="003D1BBA">
      <w:pPr>
        <w:pStyle w:val="BasicTextParagraph1"/>
        <w:rPr>
          <w:lang w:val="ru-RU"/>
          <w:rPrChange w:id="697" w:author="Konstantin Malyutin" w:date="2021-02-01T15:36:00Z">
            <w:rPr/>
          </w:rPrChange>
        </w:rPr>
      </w:pPr>
      <w:r>
        <w:rPr>
          <w:lang w:val="ru-RU"/>
        </w:rPr>
        <w:t>Хотя точные слова и смысл клятвы преданности варьируются, паладины данной клятвы разделяют следующие принципы:</w:t>
      </w:r>
    </w:p>
    <w:p w14:paraId="0727B304" w14:textId="77777777" w:rsidR="007A1F3E" w:rsidRPr="007A1F3E" w:rsidRDefault="0005592D" w:rsidP="003D1BBA">
      <w:pPr>
        <w:pStyle w:val="BasicTextParagraph2"/>
        <w:rPr>
          <w:lang w:val="ru-RU"/>
          <w:rPrChange w:id="698" w:author="Konstantin Malyutin" w:date="2021-02-01T15:36:00Z">
            <w:rPr/>
          </w:rPrChange>
        </w:rPr>
      </w:pPr>
      <w:r>
        <w:rPr>
          <w:b/>
          <w:i/>
          <w:lang w:val="ru-RU"/>
        </w:rPr>
        <w:t>Честность.</w:t>
      </w:r>
      <w:r>
        <w:rPr>
          <w:lang w:val="ru-RU"/>
        </w:rPr>
        <w:t xml:space="preserve"> Не лги и не обманывай. Да будет слово ваше незыблемо.</w:t>
      </w:r>
    </w:p>
    <w:p w14:paraId="190B5FEC" w14:textId="77777777" w:rsidR="007A1F3E" w:rsidRPr="007A1F3E" w:rsidRDefault="0005592D" w:rsidP="003D1BBA">
      <w:pPr>
        <w:pStyle w:val="BasicTextParagraph2"/>
        <w:rPr>
          <w:lang w:val="ru-RU"/>
          <w:rPrChange w:id="699" w:author="Konstantin Malyutin" w:date="2021-02-01T15:36:00Z">
            <w:rPr/>
          </w:rPrChange>
        </w:rPr>
      </w:pPr>
      <w:r>
        <w:rPr>
          <w:b/>
          <w:i/>
          <w:lang w:val="ru-RU"/>
        </w:rPr>
        <w:t>Смелость.</w:t>
      </w:r>
      <w:r>
        <w:rPr>
          <w:lang w:val="ru-RU"/>
        </w:rPr>
        <w:t xml:space="preserve"> Никогда не бойтесь действовать, хотя осторожность мудра.</w:t>
      </w:r>
    </w:p>
    <w:p w14:paraId="646B8E70" w14:textId="09C8FD42" w:rsidR="007A1F3E" w:rsidRPr="007A1F3E" w:rsidRDefault="0005592D" w:rsidP="003D1BBA">
      <w:pPr>
        <w:pStyle w:val="BasicTextParagraph2"/>
        <w:rPr>
          <w:lang w:val="ru-RU"/>
          <w:rPrChange w:id="700" w:author="Konstantin Malyutin" w:date="2021-02-01T15:36:00Z">
            <w:rPr/>
          </w:rPrChange>
        </w:rPr>
      </w:pPr>
      <w:r>
        <w:rPr>
          <w:b/>
          <w:i/>
          <w:lang w:val="ru-RU"/>
        </w:rPr>
        <w:t>Сострадание.</w:t>
      </w:r>
      <w:r>
        <w:rPr>
          <w:lang w:val="ru-RU"/>
        </w:rPr>
        <w:t xml:space="preserve"> Помогайте другим, защищайте слабых и наказывайте тех, кто им угрожает. Прояви милосердие к своим врагам, но </w:t>
      </w:r>
      <w:ins w:id="701" w:author="Konstantin Malyutin" w:date="2021-03-01T11:40:00Z">
        <w:r w:rsidR="006214F1">
          <w:rPr>
            <w:lang w:val="ru-RU"/>
          </w:rPr>
          <w:t>у</w:t>
        </w:r>
      </w:ins>
      <w:del w:id="702" w:author="Konstantin Malyutin" w:date="2021-03-01T11:40:00Z">
        <w:r w:rsidDel="006214F1">
          <w:rPr>
            <w:lang w:val="ru-RU"/>
          </w:rPr>
          <w:delText>У</w:delText>
        </w:r>
      </w:del>
      <w:r>
        <w:rPr>
          <w:lang w:val="ru-RU"/>
        </w:rPr>
        <w:t>мерь его мудростью.</w:t>
      </w:r>
    </w:p>
    <w:p w14:paraId="0D445740" w14:textId="77777777" w:rsidR="007A1F3E" w:rsidRPr="007A1F3E" w:rsidRDefault="0005592D" w:rsidP="003D1BBA">
      <w:pPr>
        <w:pStyle w:val="BasicTextParagraph2"/>
        <w:rPr>
          <w:lang w:val="ru-RU"/>
          <w:rPrChange w:id="703" w:author="Konstantin Malyutin" w:date="2021-02-01T15:36:00Z">
            <w:rPr/>
          </w:rPrChange>
        </w:rPr>
      </w:pPr>
      <w:r>
        <w:rPr>
          <w:b/>
          <w:i/>
          <w:lang w:val="ru-RU"/>
        </w:rPr>
        <w:t>Честь.</w:t>
      </w:r>
      <w:r>
        <w:rPr>
          <w:lang w:val="ru-RU"/>
        </w:rPr>
        <w:t xml:space="preserve"> Относитесь к другим со справедливостью, и пусть ваши благородные поступки будут примером для них. Делайте как можно больше пользы, причиняя при этом наименьшее количество вреда.</w:t>
      </w:r>
    </w:p>
    <w:p w14:paraId="11D3EFB2" w14:textId="77777777" w:rsidR="007A1F3E" w:rsidRPr="007A1F3E" w:rsidRDefault="0005592D" w:rsidP="003D1BBA">
      <w:pPr>
        <w:pStyle w:val="BasicTextParagraph2"/>
        <w:rPr>
          <w:lang w:val="ru-RU"/>
          <w:rPrChange w:id="704" w:author="Konstantin Malyutin" w:date="2021-02-01T15:36:00Z">
            <w:rPr/>
          </w:rPrChange>
        </w:rPr>
      </w:pPr>
      <w:r>
        <w:rPr>
          <w:b/>
          <w:i/>
          <w:lang w:val="ru-RU"/>
        </w:rPr>
        <w:t>Обязанность.</w:t>
      </w:r>
      <w:r>
        <w:rPr>
          <w:lang w:val="ru-RU"/>
        </w:rPr>
        <w:t xml:space="preserve"> Отвечайте за свои действия и их последствия, защищая тех, кого оберегаете, и подчиняйтесь тем, кто имеет власть над вами.</w:t>
      </w:r>
    </w:p>
    <w:p w14:paraId="0A9F310C" w14:textId="0C2EB857" w:rsidR="007A1F3E" w:rsidRPr="007A1F3E" w:rsidRDefault="0005592D" w:rsidP="007A1F3E">
      <w:pPr>
        <w:pStyle w:val="6"/>
        <w:rPr>
          <w:lang w:val="ru-RU"/>
          <w:rPrChange w:id="705" w:author="Konstantin Malyutin" w:date="2021-02-01T15:36:00Z">
            <w:rPr/>
          </w:rPrChange>
        </w:rPr>
      </w:pPr>
      <w:bookmarkStart w:id="706" w:name="oath-spells-1"/>
      <w:r>
        <w:rPr>
          <w:lang w:val="ru-RU"/>
        </w:rPr>
        <w:t>Заклинания Клятвы</w:t>
      </w:r>
      <w:bookmarkEnd w:id="706"/>
    </w:p>
    <w:p w14:paraId="18294160" w14:textId="77777777" w:rsidR="007A1F3E" w:rsidRPr="007A1F3E" w:rsidRDefault="0005592D" w:rsidP="003D1BBA">
      <w:pPr>
        <w:pStyle w:val="BasicTextParagraph1"/>
        <w:rPr>
          <w:lang w:val="ru-RU"/>
          <w:rPrChange w:id="707" w:author="Konstantin Malyutin" w:date="2021-02-01T15:36:00Z">
            <w:rPr/>
          </w:rPrChange>
        </w:rPr>
      </w:pPr>
      <w:r>
        <w:rPr>
          <w:lang w:val="ru-RU"/>
        </w:rPr>
        <w:t>Вы получаете заклинания клятвы на указанных уровнях паладина.</w:t>
      </w:r>
    </w:p>
    <w:p w14:paraId="01BDB334" w14:textId="77777777" w:rsidR="007A1F3E" w:rsidRDefault="0005592D" w:rsidP="003D1BBA">
      <w:pPr>
        <w:pStyle w:val="BasicTextParagraph2"/>
      </w:pPr>
      <w:r>
        <w:rPr>
          <w:lang w:val="ru-RU"/>
        </w:rPr>
        <w:t>Заклинания клятвы преданности (таблица)</w:t>
      </w:r>
    </w:p>
    <w:tbl>
      <w:tblPr>
        <w:tblStyle w:val="Table"/>
        <w:tblW w:w="0" w:type="pct"/>
        <w:tblLook w:val="07E0" w:firstRow="1" w:lastRow="1" w:firstColumn="1" w:lastColumn="1" w:noHBand="1" w:noVBand="1"/>
      </w:tblPr>
      <w:tblGrid>
        <w:gridCol w:w="786"/>
        <w:gridCol w:w="2917"/>
      </w:tblGrid>
      <w:tr w:rsidR="00382954" w14:paraId="179582F5" w14:textId="77777777" w:rsidTr="007A1F3E">
        <w:tc>
          <w:tcPr>
            <w:tcW w:w="0" w:type="auto"/>
            <w:tcBorders>
              <w:bottom w:val="single" w:sz="0" w:space="0" w:color="auto"/>
            </w:tcBorders>
            <w:vAlign w:val="bottom"/>
          </w:tcPr>
          <w:p w14:paraId="659095A0"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76C8FCC2" w14:textId="77777777" w:rsidR="007A1F3E" w:rsidRDefault="0005592D" w:rsidP="00BF4045">
            <w:pPr>
              <w:pStyle w:val="TableText"/>
            </w:pPr>
            <w:r>
              <w:rPr>
                <w:lang w:val="ru-RU"/>
              </w:rPr>
              <w:t>Заклинания Паладина</w:t>
            </w:r>
          </w:p>
        </w:tc>
      </w:tr>
      <w:tr w:rsidR="00382954" w:rsidRPr="00770604" w14:paraId="4B75C3DE" w14:textId="77777777" w:rsidTr="007A1F3E">
        <w:tc>
          <w:tcPr>
            <w:tcW w:w="0" w:type="auto"/>
          </w:tcPr>
          <w:p w14:paraId="5DCDBACF" w14:textId="77777777" w:rsidR="007A1F3E" w:rsidRDefault="0005592D" w:rsidP="00BF4045">
            <w:pPr>
              <w:pStyle w:val="TableText"/>
            </w:pPr>
            <w:r>
              <w:rPr>
                <w:lang w:val="ru-RU"/>
              </w:rPr>
              <w:t>3</w:t>
            </w:r>
          </w:p>
        </w:tc>
        <w:tc>
          <w:tcPr>
            <w:tcW w:w="0" w:type="auto"/>
          </w:tcPr>
          <w:p w14:paraId="38846DD1" w14:textId="77777777" w:rsidR="007A1F3E" w:rsidRPr="007A1F3E" w:rsidRDefault="0005592D" w:rsidP="00BF4045">
            <w:pPr>
              <w:pStyle w:val="TableText"/>
              <w:rPr>
                <w:lang w:val="ru-RU"/>
                <w:rPrChange w:id="708" w:author="Konstantin Malyutin" w:date="2021-02-01T15:36:00Z">
                  <w:rPr/>
                </w:rPrChange>
              </w:rPr>
            </w:pPr>
            <w:r>
              <w:rPr>
                <w:lang w:val="ru-RU"/>
              </w:rPr>
              <w:t>защита от зла и добра, убежище</w:t>
            </w:r>
          </w:p>
        </w:tc>
      </w:tr>
      <w:tr w:rsidR="00382954" w14:paraId="072B7113" w14:textId="77777777" w:rsidTr="007A1F3E">
        <w:tc>
          <w:tcPr>
            <w:tcW w:w="0" w:type="auto"/>
          </w:tcPr>
          <w:p w14:paraId="7FE7E66C" w14:textId="77777777" w:rsidR="007A1F3E" w:rsidRDefault="0005592D" w:rsidP="00BF4045">
            <w:pPr>
              <w:pStyle w:val="TableText"/>
            </w:pPr>
            <w:r>
              <w:rPr>
                <w:lang w:val="ru-RU"/>
              </w:rPr>
              <w:t>5</w:t>
            </w:r>
          </w:p>
        </w:tc>
        <w:tc>
          <w:tcPr>
            <w:tcW w:w="0" w:type="auto"/>
          </w:tcPr>
          <w:p w14:paraId="7E7FC813" w14:textId="77777777" w:rsidR="007A1F3E" w:rsidRDefault="0005592D" w:rsidP="00BF4045">
            <w:pPr>
              <w:pStyle w:val="TableText"/>
            </w:pPr>
            <w:r>
              <w:rPr>
                <w:lang w:val="ru-RU"/>
              </w:rPr>
              <w:t>малое восстановление, область истины</w:t>
            </w:r>
          </w:p>
        </w:tc>
      </w:tr>
      <w:tr w:rsidR="00382954" w14:paraId="50A037A0" w14:textId="77777777" w:rsidTr="007A1F3E">
        <w:tc>
          <w:tcPr>
            <w:tcW w:w="0" w:type="auto"/>
          </w:tcPr>
          <w:p w14:paraId="289D963C" w14:textId="77777777" w:rsidR="007A1F3E" w:rsidRDefault="0005592D" w:rsidP="00BF4045">
            <w:pPr>
              <w:pStyle w:val="TableText"/>
            </w:pPr>
            <w:r>
              <w:rPr>
                <w:lang w:val="ru-RU"/>
              </w:rPr>
              <w:t>9</w:t>
            </w:r>
          </w:p>
        </w:tc>
        <w:tc>
          <w:tcPr>
            <w:tcW w:w="0" w:type="auto"/>
          </w:tcPr>
          <w:p w14:paraId="40993558" w14:textId="77777777" w:rsidR="007A1F3E" w:rsidRDefault="0005592D" w:rsidP="00BF4045">
            <w:pPr>
              <w:pStyle w:val="TableText"/>
            </w:pPr>
            <w:r>
              <w:rPr>
                <w:lang w:val="ru-RU"/>
              </w:rPr>
              <w:t>маяк надежды, развей магию</w:t>
            </w:r>
          </w:p>
        </w:tc>
      </w:tr>
      <w:tr w:rsidR="00382954" w14:paraId="340D35BC" w14:textId="77777777" w:rsidTr="007A1F3E">
        <w:tc>
          <w:tcPr>
            <w:tcW w:w="0" w:type="auto"/>
          </w:tcPr>
          <w:p w14:paraId="2D82D9FB" w14:textId="77777777" w:rsidR="007A1F3E" w:rsidRDefault="0005592D" w:rsidP="00BF4045">
            <w:pPr>
              <w:pStyle w:val="TableText"/>
            </w:pPr>
            <w:r>
              <w:rPr>
                <w:lang w:val="ru-RU"/>
              </w:rPr>
              <w:t>13</w:t>
            </w:r>
          </w:p>
        </w:tc>
        <w:tc>
          <w:tcPr>
            <w:tcW w:w="0" w:type="auto"/>
          </w:tcPr>
          <w:p w14:paraId="0FF13865" w14:textId="77777777" w:rsidR="007A1F3E" w:rsidRDefault="0005592D" w:rsidP="00BF4045">
            <w:pPr>
              <w:pStyle w:val="TableText"/>
            </w:pPr>
            <w:r>
              <w:rPr>
                <w:lang w:val="ru-RU"/>
              </w:rPr>
              <w:t>свобода перемещения, страж веры</w:t>
            </w:r>
          </w:p>
        </w:tc>
      </w:tr>
      <w:tr w:rsidR="00382954" w14:paraId="050D5F13" w14:textId="77777777" w:rsidTr="007A1F3E">
        <w:tc>
          <w:tcPr>
            <w:tcW w:w="0" w:type="auto"/>
          </w:tcPr>
          <w:p w14:paraId="79D34C3A" w14:textId="77777777" w:rsidR="007A1F3E" w:rsidRDefault="0005592D" w:rsidP="00BF4045">
            <w:pPr>
              <w:pStyle w:val="TableText"/>
            </w:pPr>
            <w:r>
              <w:rPr>
                <w:lang w:val="ru-RU"/>
              </w:rPr>
              <w:t>17</w:t>
            </w:r>
          </w:p>
        </w:tc>
        <w:tc>
          <w:tcPr>
            <w:tcW w:w="0" w:type="auto"/>
          </w:tcPr>
          <w:p w14:paraId="3A205298" w14:textId="77777777" w:rsidR="007A1F3E" w:rsidRDefault="0005592D" w:rsidP="00BF4045">
            <w:pPr>
              <w:pStyle w:val="TableText"/>
            </w:pPr>
            <w:r>
              <w:rPr>
                <w:lang w:val="ru-RU"/>
              </w:rPr>
              <w:t>небесный огонь, общение</w:t>
            </w:r>
          </w:p>
        </w:tc>
      </w:tr>
    </w:tbl>
    <w:p w14:paraId="6D0504D0" w14:textId="77777777" w:rsidR="007A1F3E" w:rsidRDefault="0005592D" w:rsidP="007A1F3E">
      <w:pPr>
        <w:pStyle w:val="6"/>
      </w:pPr>
      <w:bookmarkStart w:id="709" w:name="channel-divinity-2"/>
      <w:r>
        <w:rPr>
          <w:lang w:val="ru-RU"/>
        </w:rPr>
        <w:t>Проведение энергии</w:t>
      </w:r>
      <w:bookmarkEnd w:id="709"/>
    </w:p>
    <w:p w14:paraId="74968024" w14:textId="77777777" w:rsidR="007A1F3E" w:rsidRPr="007A1F3E" w:rsidRDefault="0005592D" w:rsidP="003D1BBA">
      <w:pPr>
        <w:pStyle w:val="BasicTextParagraph1"/>
        <w:rPr>
          <w:lang w:val="ru-RU"/>
          <w:rPrChange w:id="710" w:author="Konstantin Malyutin" w:date="2021-02-01T15:36:00Z">
            <w:rPr/>
          </w:rPrChange>
        </w:rPr>
      </w:pPr>
      <w:r>
        <w:rPr>
          <w:lang w:val="ru-RU"/>
        </w:rPr>
        <w:t>Когда вы даёте эту клятву на 3 уровне, вы получаете следующие два варианта использования Проведения энергии.</w:t>
      </w:r>
    </w:p>
    <w:p w14:paraId="4CBEEA86" w14:textId="77777777" w:rsidR="007A1F3E" w:rsidRPr="007A1F3E" w:rsidRDefault="0005592D" w:rsidP="003D1BBA">
      <w:pPr>
        <w:pStyle w:val="BasicTextParagraph2"/>
        <w:rPr>
          <w:lang w:val="ru-RU"/>
          <w:rPrChange w:id="711" w:author="Konstantin Malyutin" w:date="2021-02-01T15:36:00Z">
            <w:rPr/>
          </w:rPrChange>
        </w:rPr>
      </w:pPr>
      <w:r>
        <w:rPr>
          <w:b/>
          <w:i/>
          <w:lang w:val="ru-RU"/>
        </w:rPr>
        <w:t>Священное Оружие.</w:t>
      </w:r>
      <w:r>
        <w:rPr>
          <w:lang w:val="ru-RU"/>
        </w:rPr>
        <w:t xml:space="preserve"> Вы можете действием наполнить одно оружие, которое вы держите, позитивной энергией, используя Проведение энергии.  На протяжении 1 минуты вы добавляете свой модификатор Харизмы к броскам атаки, сделанным этим оружием (минимальный бонус +1).  Также оружие испускает яркий свет в радиусе 20 футов и тусклый свет в пределах ещё 20 футов. Если оружие не является волшебным, то оно считается волшебным на время действия заклинания.</w:t>
      </w:r>
    </w:p>
    <w:p w14:paraId="533803D9" w14:textId="77777777" w:rsidR="007A1F3E" w:rsidRPr="007A1F3E" w:rsidRDefault="0005592D" w:rsidP="003D1BBA">
      <w:pPr>
        <w:pStyle w:val="BasicTextParagraph2"/>
        <w:rPr>
          <w:lang w:val="ru-RU"/>
          <w:rPrChange w:id="712" w:author="Konstantin Malyutin" w:date="2021-02-01T15:36:00Z">
            <w:rPr/>
          </w:rPrChange>
        </w:rPr>
      </w:pPr>
      <w:r>
        <w:rPr>
          <w:lang w:val="ru-RU"/>
        </w:rPr>
        <w:t>Вы можете закончить этот эффект в свой ход частью любого другого действия.  Если вы не держите или не несёте это оружие, или теряете сознание, то этот эффект заканчивается.</w:t>
      </w:r>
    </w:p>
    <w:p w14:paraId="26F88EA0" w14:textId="6C7619CF" w:rsidR="007A1F3E" w:rsidRPr="007A1F3E" w:rsidRDefault="0005592D" w:rsidP="003D1BBA">
      <w:pPr>
        <w:pStyle w:val="BasicTextParagraph2"/>
        <w:rPr>
          <w:lang w:val="ru-RU"/>
          <w:rPrChange w:id="713" w:author="Konstantin Malyutin" w:date="2021-02-01T15:36:00Z">
            <w:rPr/>
          </w:rPrChange>
        </w:rPr>
      </w:pPr>
      <w:r>
        <w:rPr>
          <w:b/>
          <w:i/>
          <w:lang w:val="ru-RU"/>
        </w:rPr>
        <w:t>Изгнать нечистого.</w:t>
      </w:r>
      <w:r>
        <w:rPr>
          <w:lang w:val="ru-RU"/>
        </w:rPr>
        <w:t xml:space="preserve"> Вы действием показываете свой священный символ и произносите слова молитвы, </w:t>
      </w:r>
      <w:del w:id="714" w:author="Konstantin Malyutin" w:date="2021-03-01T11:39:00Z">
        <w:r w:rsidDel="006214F1">
          <w:rPr>
            <w:lang w:val="ru-RU"/>
          </w:rPr>
          <w:delText xml:space="preserve">осуждающей </w:delText>
        </w:r>
      </w:del>
      <w:ins w:id="715" w:author="Konstantin Malyutin" w:date="2021-03-01T11:39:00Z">
        <w:r w:rsidR="006214F1">
          <w:rPr>
            <w:lang w:val="ru-RU"/>
          </w:rPr>
          <w:t>изгоняющей</w:t>
        </w:r>
        <w:r w:rsidR="006214F1">
          <w:rPr>
            <w:lang w:val="ru-RU"/>
          </w:rPr>
          <w:t xml:space="preserve"> </w:t>
        </w:r>
      </w:ins>
      <w:r>
        <w:rPr>
          <w:lang w:val="ru-RU"/>
        </w:rPr>
        <w:t>исчадия и нежить, используя Божественный канал.  Все исчадия и нежить, которые могут видеть или слышать вас, находящиеся в пределах 30 футов от вас, должны совершить спасбросок Мудрости.  Если они проваливают спасбросок, то изгоняются на 1 минуту или до тех пор, пока не получат урон.</w:t>
      </w:r>
    </w:p>
    <w:p w14:paraId="28844E18" w14:textId="77777777" w:rsidR="007A1F3E" w:rsidRPr="007A1F3E" w:rsidRDefault="0005592D" w:rsidP="003D1BBA">
      <w:pPr>
        <w:pStyle w:val="BasicTextParagraph2"/>
        <w:rPr>
          <w:lang w:val="ru-RU"/>
          <w:rPrChange w:id="716" w:author="Konstantin Malyutin" w:date="2021-02-01T15:36:00Z">
            <w:rPr/>
          </w:rPrChange>
        </w:rPr>
      </w:pPr>
      <w:r>
        <w:rPr>
          <w:lang w:val="ru-RU"/>
        </w:rPr>
        <w:lastRenderedPageBreak/>
        <w:t>Изгнанные существа должны весь свой ход пытаться убежать от вас так далеко, как только могут, и не могут добровольно переместиться в пространство, находящееся в пределах 30 футов от вас.  Оно также не может совершать реакции.  В качестве действия существо может использовать только Рывок или пытаться освободиться от эффекта, препятствующего его передвижению.  Если двигаться некуда, существо может использовать действие Уклонение.</w:t>
      </w:r>
    </w:p>
    <w:p w14:paraId="76B4AA82" w14:textId="65BF32CC" w:rsidR="007A1F3E" w:rsidRPr="007A1F3E" w:rsidRDefault="0005592D" w:rsidP="007A1F3E">
      <w:pPr>
        <w:pStyle w:val="6"/>
        <w:rPr>
          <w:lang w:val="ru-RU"/>
          <w:rPrChange w:id="717" w:author="Konstantin Malyutin" w:date="2021-02-01T15:36:00Z">
            <w:rPr/>
          </w:rPrChange>
        </w:rPr>
      </w:pPr>
      <w:bookmarkStart w:id="718" w:name="aura-of-devotion"/>
      <w:r>
        <w:rPr>
          <w:lang w:val="ru-RU"/>
        </w:rPr>
        <w:t>Аура преданности</w:t>
      </w:r>
      <w:bookmarkEnd w:id="718"/>
    </w:p>
    <w:p w14:paraId="0BFE3B7C" w14:textId="77777777" w:rsidR="007A1F3E" w:rsidRPr="007A1F3E" w:rsidRDefault="0005592D" w:rsidP="003D1BBA">
      <w:pPr>
        <w:pStyle w:val="BasicTextParagraph1"/>
        <w:rPr>
          <w:lang w:val="ru-RU"/>
          <w:rPrChange w:id="719" w:author="Konstantin Malyutin" w:date="2021-02-01T15:36:00Z">
            <w:rPr/>
          </w:rPrChange>
        </w:rPr>
      </w:pPr>
      <w:r>
        <w:rPr>
          <w:lang w:val="ru-RU"/>
        </w:rPr>
        <w:t>Начиная с 7 уровня вы и дружественные вам существа в пределах 10 футов от вас не могут быть очарованы, пока вы находитесь в сознании.</w:t>
      </w:r>
    </w:p>
    <w:p w14:paraId="333CBA12" w14:textId="77777777" w:rsidR="007A1F3E" w:rsidRPr="007A1F3E" w:rsidRDefault="0005592D" w:rsidP="003D1BBA">
      <w:pPr>
        <w:pStyle w:val="BasicTextParagraph2"/>
        <w:rPr>
          <w:lang w:val="ru-RU"/>
          <w:rPrChange w:id="720" w:author="Konstantin Malyutin" w:date="2021-02-01T15:36:00Z">
            <w:rPr/>
          </w:rPrChange>
        </w:rPr>
      </w:pPr>
      <w:r>
        <w:rPr>
          <w:lang w:val="ru-RU"/>
        </w:rPr>
        <w:t>На 18 уровне дистанция этой ауры увеличивается до 30 футов.</w:t>
      </w:r>
    </w:p>
    <w:p w14:paraId="3BBB1CF4" w14:textId="017DF2CA" w:rsidR="007A1F3E" w:rsidRPr="007A1F3E" w:rsidRDefault="0005592D" w:rsidP="007A1F3E">
      <w:pPr>
        <w:pStyle w:val="6"/>
        <w:rPr>
          <w:lang w:val="ru-RU"/>
          <w:rPrChange w:id="721" w:author="Konstantin Malyutin" w:date="2021-02-01T15:36:00Z">
            <w:rPr/>
          </w:rPrChange>
        </w:rPr>
      </w:pPr>
      <w:bookmarkStart w:id="722" w:name="purity-of-spirit"/>
      <w:r>
        <w:rPr>
          <w:lang w:val="ru-RU"/>
        </w:rPr>
        <w:t xml:space="preserve"> Чистота духа</w:t>
      </w:r>
      <w:bookmarkEnd w:id="722"/>
    </w:p>
    <w:p w14:paraId="1452A35F" w14:textId="77777777" w:rsidR="007A1F3E" w:rsidRPr="007A1F3E" w:rsidRDefault="0005592D" w:rsidP="003D1BBA">
      <w:pPr>
        <w:pStyle w:val="BasicTextParagraph1"/>
        <w:rPr>
          <w:lang w:val="ru-RU"/>
          <w:rPrChange w:id="723" w:author="Konstantin Malyutin" w:date="2021-02-01T15:36:00Z">
            <w:rPr/>
          </w:rPrChange>
        </w:rPr>
      </w:pPr>
      <w:r>
        <w:rPr>
          <w:lang w:val="ru-RU"/>
        </w:rPr>
        <w:t xml:space="preserve">Начиная с 15 уровня вы всегда находитесь под эффектом заклинания </w:t>
      </w:r>
      <w:r>
        <w:rPr>
          <w:i/>
          <w:lang w:val="ru-RU"/>
        </w:rPr>
        <w:t>защита от зла и добра</w:t>
      </w:r>
      <w:r>
        <w:rPr>
          <w:lang w:val="ru-RU"/>
        </w:rPr>
        <w:t>.</w:t>
      </w:r>
    </w:p>
    <w:p w14:paraId="4152281D" w14:textId="5020077C" w:rsidR="007A1F3E" w:rsidRPr="007A1F3E" w:rsidRDefault="0005592D" w:rsidP="007A1F3E">
      <w:pPr>
        <w:pStyle w:val="6"/>
        <w:rPr>
          <w:lang w:val="ru-RU"/>
          <w:rPrChange w:id="724" w:author="Konstantin Malyutin" w:date="2021-02-01T15:36:00Z">
            <w:rPr/>
          </w:rPrChange>
        </w:rPr>
      </w:pPr>
      <w:bookmarkStart w:id="725" w:name="holy-nimbus"/>
      <w:r>
        <w:rPr>
          <w:lang w:val="ru-RU"/>
        </w:rPr>
        <w:t>Святой Нимб</w:t>
      </w:r>
      <w:bookmarkEnd w:id="725"/>
    </w:p>
    <w:p w14:paraId="07D9A7A5" w14:textId="77777777" w:rsidR="007A1F3E" w:rsidRPr="007A1F3E" w:rsidRDefault="0005592D" w:rsidP="003D1BBA">
      <w:pPr>
        <w:pStyle w:val="BasicTextParagraph1"/>
        <w:rPr>
          <w:lang w:val="ru-RU"/>
          <w:rPrChange w:id="726" w:author="Konstantin Malyutin" w:date="2021-02-01T15:36:00Z">
            <w:rPr/>
          </w:rPrChange>
        </w:rPr>
      </w:pPr>
      <w:r>
        <w:rPr>
          <w:lang w:val="ru-RU"/>
        </w:rPr>
        <w:t>На 20 уровне вы можете действием создать ауру солнечного света.  В течение 1 минуты от вас исходит яркий свет в радиусе 30 футов, и тусклый свет в пределах ещё 30 футов.</w:t>
      </w:r>
    </w:p>
    <w:p w14:paraId="440126E1" w14:textId="77777777" w:rsidR="007A1F3E" w:rsidRPr="007A1F3E" w:rsidRDefault="0005592D" w:rsidP="003D1BBA">
      <w:pPr>
        <w:pStyle w:val="BasicTextParagraph2"/>
        <w:rPr>
          <w:lang w:val="ru-RU"/>
          <w:rPrChange w:id="727" w:author="Konstantin Malyutin" w:date="2021-02-01T15:36:00Z">
            <w:rPr/>
          </w:rPrChange>
        </w:rPr>
      </w:pPr>
      <w:r>
        <w:rPr>
          <w:lang w:val="ru-RU"/>
        </w:rPr>
        <w:t xml:space="preserve">Каждый раз, когда враждебное существо начинает ход в этом ярком свете, оно получает 10 лучистого </w:t>
      </w:r>
      <w:proofErr w:type="gramStart"/>
      <w:r>
        <w:rPr>
          <w:lang w:val="ru-RU"/>
        </w:rPr>
        <w:t>урона</w:t>
      </w:r>
      <w:proofErr w:type="gramEnd"/>
      <w:r>
        <w:rPr>
          <w:lang w:val="ru-RU"/>
        </w:rPr>
        <w:t>.</w:t>
      </w:r>
    </w:p>
    <w:p w14:paraId="7B3D5994" w14:textId="77777777" w:rsidR="007A1F3E" w:rsidRPr="007A1F3E" w:rsidRDefault="0005592D" w:rsidP="003D1BBA">
      <w:pPr>
        <w:pStyle w:val="BasicTextParagraph2"/>
        <w:rPr>
          <w:lang w:val="ru-RU"/>
          <w:rPrChange w:id="728" w:author="Konstantin Malyutin" w:date="2021-02-01T15:36:00Z">
            <w:rPr/>
          </w:rPrChange>
        </w:rPr>
      </w:pPr>
      <w:r>
        <w:rPr>
          <w:lang w:val="ru-RU"/>
        </w:rPr>
        <w:t>Кроме того, в течение этого времени вы совершаете с преимуществом спасброски от заклинаний, сотворённых исчадиями и нежитью</w:t>
      </w:r>
    </w:p>
    <w:p w14:paraId="7BA28CC8" w14:textId="77777777" w:rsidR="007A1F3E" w:rsidRPr="007A1F3E" w:rsidRDefault="0005592D" w:rsidP="003D1BBA">
      <w:pPr>
        <w:pStyle w:val="BasicTextParagraph2"/>
        <w:rPr>
          <w:lang w:val="ru-RU"/>
          <w:rPrChange w:id="729" w:author="Konstantin Malyutin" w:date="2021-02-01T15:36:00Z">
            <w:rPr/>
          </w:rPrChange>
        </w:rPr>
      </w:pPr>
      <w:r>
        <w:rPr>
          <w:lang w:val="ru-RU"/>
        </w:rPr>
        <w:t>Использовав это умение, вы не можете использовать его снова до окончания длинного отдыха.</w:t>
      </w:r>
    </w:p>
    <w:p w14:paraId="25FFC4FA" w14:textId="49BA5AF0" w:rsidR="007A1F3E" w:rsidRPr="007A1F3E" w:rsidRDefault="0005592D" w:rsidP="007A1F3E">
      <w:pPr>
        <w:pStyle w:val="ac"/>
        <w:rPr>
          <w:lang w:val="ru-RU"/>
          <w:rPrChange w:id="730" w:author="Konstantin Malyutin" w:date="2021-02-01T15:36:00Z">
            <w:rPr/>
          </w:rPrChange>
        </w:rPr>
      </w:pPr>
      <w:bookmarkStart w:id="731" w:name="breaking-your-oath"/>
      <w:r>
        <w:rPr>
          <w:lang w:val="ru-RU"/>
        </w:rPr>
        <w:t>Нарушая Свою Клятву</w:t>
      </w:r>
      <w:bookmarkEnd w:id="731"/>
    </w:p>
    <w:p w14:paraId="60346916" w14:textId="77777777" w:rsidR="007A1F3E" w:rsidRPr="007A1F3E" w:rsidRDefault="0005592D" w:rsidP="007A1F3E">
      <w:pPr>
        <w:pStyle w:val="ac"/>
        <w:rPr>
          <w:lang w:val="ru-RU"/>
          <w:rPrChange w:id="732" w:author="Konstantin Malyutin" w:date="2021-02-01T15:36:00Z">
            <w:rPr/>
          </w:rPrChange>
        </w:rPr>
      </w:pPr>
      <w:r>
        <w:rPr>
          <w:lang w:val="ru-RU"/>
        </w:rPr>
        <w:t>Паладин старается придерживаться высочайших стандартов поведения, но даже самым добродетельным паладинам свойственно ошибаться.  Иногда правильный путь оказывается слишком сложным, иногда ситуация требует меньшего из двух зол, а иногда накал эмоций заставляет паладина нарушить свою клятву.</w:t>
      </w:r>
    </w:p>
    <w:p w14:paraId="55B048A8" w14:textId="77777777" w:rsidR="007A1F3E" w:rsidRPr="007A1F3E" w:rsidRDefault="0005592D" w:rsidP="007A1F3E">
      <w:pPr>
        <w:pStyle w:val="ac"/>
        <w:rPr>
          <w:lang w:val="ru-RU"/>
          <w:rPrChange w:id="733" w:author="Konstantin Malyutin" w:date="2021-02-01T15:36:00Z">
            <w:rPr/>
          </w:rPrChange>
        </w:rPr>
      </w:pPr>
      <w:r>
        <w:rPr>
          <w:lang w:val="ru-RU"/>
        </w:rPr>
        <w:t>Паладин, который нарушил клятву, обычно стремится к отпущению грехов у жреца, разделяющего его веру, или у другого паладина того же ордена.  Паладин может провести всенощное бдение в молитве в знак покаяния, или поститься, или совершить другой аналогичный акт самоотречения.  После обряда исповеди и прощения паладин очищается.</w:t>
      </w:r>
    </w:p>
    <w:p w14:paraId="66E042CD" w14:textId="77777777" w:rsidR="007A1F3E" w:rsidRPr="007A1F3E" w:rsidRDefault="0005592D" w:rsidP="007A1F3E">
      <w:pPr>
        <w:pStyle w:val="ac"/>
        <w:rPr>
          <w:lang w:val="ru-RU"/>
          <w:rPrChange w:id="734" w:author="Konstantin Malyutin" w:date="2021-02-01T15:36:00Z">
            <w:rPr/>
          </w:rPrChange>
        </w:rPr>
      </w:pPr>
      <w:r>
        <w:rPr>
          <w:lang w:val="ru-RU"/>
        </w:rPr>
        <w:t>Если паладин умышленно нарушил свою клятву и не проявляет никаких признаков раскаяния, последствия могут быть куда более серьёзными.  По усмотрению Мастера, не раскаявшийся паладин может вынуждено отказаться от этого класса и взять другой.</w:t>
      </w:r>
    </w:p>
    <w:p w14:paraId="446F9048" w14:textId="77777777" w:rsidR="007A1F3E" w:rsidRPr="007A1F3E" w:rsidRDefault="0005592D" w:rsidP="007A1F3E">
      <w:pPr>
        <w:pStyle w:val="3"/>
        <w:rPr>
          <w:lang w:val="ru-RU"/>
          <w:rPrChange w:id="735" w:author="Konstantin Malyutin" w:date="2021-02-01T15:36:00Z">
            <w:rPr/>
          </w:rPrChange>
        </w:rPr>
      </w:pPr>
      <w:bookmarkStart w:id="736" w:name="ranger"/>
      <w:r>
        <w:rPr>
          <w:lang w:val="ru-RU"/>
        </w:rPr>
        <w:t>Рейнджер</w:t>
      </w:r>
      <w:bookmarkEnd w:id="736"/>
    </w:p>
    <w:p w14:paraId="06FF03E2" w14:textId="77777777" w:rsidR="007A1F3E" w:rsidRPr="007A1F3E" w:rsidRDefault="0005592D" w:rsidP="005D7E17">
      <w:pPr>
        <w:pStyle w:val="Heading4ToC"/>
        <w:rPr>
          <w:lang w:val="ru-RU"/>
          <w:rPrChange w:id="737" w:author="Konstantin Malyutin" w:date="2021-02-01T15:36:00Z">
            <w:rPr/>
          </w:rPrChange>
        </w:rPr>
      </w:pPr>
      <w:bookmarkStart w:id="738" w:name="class-features-7"/>
      <w:r>
        <w:rPr>
          <w:lang w:val="ru-RU"/>
        </w:rPr>
        <w:t>Классовые Свойства</w:t>
      </w:r>
      <w:bookmarkEnd w:id="738"/>
    </w:p>
    <w:p w14:paraId="0044B3E5" w14:textId="77777777" w:rsidR="007A1F3E" w:rsidRPr="007A1F3E" w:rsidRDefault="0005592D" w:rsidP="003D1BBA">
      <w:pPr>
        <w:pStyle w:val="BasicTextParagraph1"/>
        <w:rPr>
          <w:lang w:val="ru-RU"/>
          <w:rPrChange w:id="739" w:author="Konstantin Malyutin" w:date="2021-02-01T15:36:00Z">
            <w:rPr/>
          </w:rPrChange>
        </w:rPr>
      </w:pPr>
      <w:r>
        <w:rPr>
          <w:lang w:val="ru-RU"/>
        </w:rPr>
        <w:t>Следопыты обладают следующими классовыми свойствами.</w:t>
      </w:r>
    </w:p>
    <w:p w14:paraId="66B613E8" w14:textId="74C6F14F" w:rsidR="007A1F3E" w:rsidRPr="007A1F3E" w:rsidRDefault="0005592D" w:rsidP="00782F8B">
      <w:pPr>
        <w:pStyle w:val="Heading5ToC"/>
        <w:rPr>
          <w:lang w:val="ru-RU"/>
          <w:rPrChange w:id="740" w:author="Konstantin Malyutin" w:date="2021-02-01T15:36:00Z">
            <w:rPr/>
          </w:rPrChange>
        </w:rPr>
      </w:pPr>
      <w:bookmarkStart w:id="741" w:name="hit-points-7"/>
      <w:r>
        <w:rPr>
          <w:lang w:val="ru-RU"/>
        </w:rPr>
        <w:t>Хиты</w:t>
      </w:r>
      <w:bookmarkEnd w:id="741"/>
    </w:p>
    <w:p w14:paraId="7226A291" w14:textId="77777777" w:rsidR="007A1F3E" w:rsidRPr="007A1F3E" w:rsidRDefault="0005592D" w:rsidP="003D1BBA">
      <w:pPr>
        <w:pStyle w:val="BasicTextParagraph1"/>
        <w:rPr>
          <w:lang w:val="ru-RU"/>
          <w:rPrChange w:id="742" w:author="Konstantin Malyutin" w:date="2021-02-01T15:36:00Z">
            <w:rPr/>
          </w:rPrChange>
        </w:rPr>
      </w:pPr>
      <w:r>
        <w:rPr>
          <w:b/>
          <w:lang w:val="ru-RU"/>
        </w:rPr>
        <w:t>Кость хитов</w:t>
      </w:r>
      <w:r>
        <w:rPr>
          <w:lang w:val="ru-RU"/>
        </w:rPr>
        <w:t xml:space="preserve"> 1к10 за каждый уровень следопыта</w:t>
      </w:r>
    </w:p>
    <w:p w14:paraId="4F37837E" w14:textId="77777777" w:rsidR="007A1F3E" w:rsidRPr="007A1F3E" w:rsidRDefault="0005592D" w:rsidP="003D1BBA">
      <w:pPr>
        <w:pStyle w:val="BasicTextParagraph2"/>
        <w:rPr>
          <w:lang w:val="ru-RU"/>
          <w:rPrChange w:id="743" w:author="Konstantin Malyutin" w:date="2021-02-01T15:36:00Z">
            <w:rPr/>
          </w:rPrChange>
        </w:rPr>
      </w:pPr>
      <w:r>
        <w:rPr>
          <w:b/>
          <w:lang w:val="ru-RU"/>
        </w:rPr>
        <w:t>Хиты на 1 уровне:</w:t>
      </w:r>
      <w:r>
        <w:rPr>
          <w:lang w:val="ru-RU"/>
        </w:rPr>
        <w:t xml:space="preserve"> 10 + ваш модификатор Телосложения</w:t>
      </w:r>
    </w:p>
    <w:p w14:paraId="1FBC6B7E" w14:textId="77777777" w:rsidR="007A1F3E" w:rsidRPr="007A1F3E" w:rsidRDefault="0005592D" w:rsidP="003D1BBA">
      <w:pPr>
        <w:pStyle w:val="BasicTextParagraph2"/>
        <w:rPr>
          <w:lang w:val="ru-RU"/>
          <w:rPrChange w:id="744" w:author="Konstantin Malyutin" w:date="2021-02-01T15:36:00Z">
            <w:rPr/>
          </w:rPrChange>
        </w:rPr>
      </w:pPr>
      <w:r>
        <w:rPr>
          <w:b/>
          <w:lang w:val="ru-RU"/>
        </w:rPr>
        <w:t>Хиты на следующих уровнях:</w:t>
      </w:r>
      <w:r>
        <w:rPr>
          <w:lang w:val="ru-RU"/>
        </w:rPr>
        <w:t xml:space="preserve"> 1к10 (или 6) + модификатор Телосложения за каждый уровень следопыта после первого</w:t>
      </w:r>
    </w:p>
    <w:p w14:paraId="1A7477C6" w14:textId="52912671" w:rsidR="007A1F3E" w:rsidRPr="007A1F3E" w:rsidRDefault="0005592D" w:rsidP="00782F8B">
      <w:pPr>
        <w:pStyle w:val="Heading5ToC"/>
        <w:rPr>
          <w:lang w:val="ru-RU"/>
          <w:rPrChange w:id="745" w:author="Konstantin Malyutin" w:date="2021-02-01T15:36:00Z">
            <w:rPr/>
          </w:rPrChange>
        </w:rPr>
      </w:pPr>
      <w:bookmarkStart w:id="746" w:name="proficiencies-7"/>
      <w:r>
        <w:rPr>
          <w:lang w:val="ru-RU"/>
        </w:rPr>
        <w:t>Владение инструментами и навыками</w:t>
      </w:r>
      <w:bookmarkEnd w:id="746"/>
    </w:p>
    <w:p w14:paraId="0123A6D9" w14:textId="77777777" w:rsidR="007A1F3E" w:rsidRPr="007A1F3E" w:rsidRDefault="0005592D" w:rsidP="003D1BBA">
      <w:pPr>
        <w:pStyle w:val="BasicTextParagraph1"/>
        <w:rPr>
          <w:lang w:val="ru-RU"/>
          <w:rPrChange w:id="747" w:author="Konstantin Malyutin" w:date="2021-02-01T15:36:00Z">
            <w:rPr/>
          </w:rPrChange>
        </w:rPr>
      </w:pPr>
      <w:r>
        <w:rPr>
          <w:b/>
          <w:lang w:val="ru-RU"/>
        </w:rPr>
        <w:t>Владение доспехами:</w:t>
      </w:r>
      <w:r>
        <w:rPr>
          <w:lang w:val="ru-RU"/>
        </w:rPr>
        <w:t xml:space="preserve"> Легкие доспехи, средние доспехи, щиты</w:t>
      </w:r>
    </w:p>
    <w:p w14:paraId="4FC483FC" w14:textId="77777777" w:rsidR="007A1F3E" w:rsidRPr="007A1F3E" w:rsidRDefault="0005592D" w:rsidP="003D1BBA">
      <w:pPr>
        <w:pStyle w:val="BasicTextParagraph2"/>
        <w:rPr>
          <w:lang w:val="ru-RU"/>
          <w:rPrChange w:id="748" w:author="Konstantin Malyutin" w:date="2021-02-01T15:36:00Z">
            <w:rPr/>
          </w:rPrChange>
        </w:rPr>
      </w:pPr>
      <w:r>
        <w:rPr>
          <w:b/>
          <w:lang w:val="ru-RU"/>
        </w:rPr>
        <w:t>Владение оружием:</w:t>
      </w:r>
      <w:r>
        <w:rPr>
          <w:lang w:val="ru-RU"/>
        </w:rPr>
        <w:t xml:space="preserve"> Простое оружие, воинское оружие</w:t>
      </w:r>
    </w:p>
    <w:p w14:paraId="41083A62" w14:textId="77777777" w:rsidR="007A1F3E" w:rsidRPr="007A1F3E" w:rsidRDefault="0005592D" w:rsidP="003D1BBA">
      <w:pPr>
        <w:pStyle w:val="BasicTextParagraph2"/>
        <w:rPr>
          <w:lang w:val="ru-RU"/>
          <w:rPrChange w:id="749" w:author="Konstantin Malyutin" w:date="2021-02-01T15:36:00Z">
            <w:rPr/>
          </w:rPrChange>
        </w:rPr>
      </w:pPr>
      <w:r>
        <w:rPr>
          <w:lang w:val="ru-RU"/>
        </w:rPr>
        <w:t>Владение инструментами: нет</w:t>
      </w:r>
    </w:p>
    <w:p w14:paraId="73B48CC0" w14:textId="77777777" w:rsidR="007A1F3E" w:rsidRPr="007A1F3E" w:rsidRDefault="0005592D" w:rsidP="003D1BBA">
      <w:pPr>
        <w:pStyle w:val="BasicTextParagraph2"/>
        <w:rPr>
          <w:lang w:val="ru-RU"/>
          <w:rPrChange w:id="750" w:author="Konstantin Malyutin" w:date="2021-02-01T15:36:00Z">
            <w:rPr/>
          </w:rPrChange>
        </w:rPr>
      </w:pPr>
      <w:r>
        <w:rPr>
          <w:b/>
          <w:lang w:val="ru-RU"/>
        </w:rPr>
        <w:t>Спасброски:</w:t>
      </w:r>
      <w:r>
        <w:rPr>
          <w:lang w:val="ru-RU"/>
        </w:rPr>
        <w:t xml:space="preserve"> Сила, Ловкость</w:t>
      </w:r>
    </w:p>
    <w:p w14:paraId="7088A911" w14:textId="77777777" w:rsidR="007A1F3E" w:rsidRPr="007A1F3E" w:rsidRDefault="0005592D" w:rsidP="003D1BBA">
      <w:pPr>
        <w:pStyle w:val="BasicTextParagraph2"/>
        <w:rPr>
          <w:lang w:val="ru-RU"/>
          <w:rPrChange w:id="751" w:author="Konstantin Malyutin" w:date="2021-02-01T15:36:00Z">
            <w:rPr/>
          </w:rPrChange>
        </w:rPr>
      </w:pPr>
      <w:r>
        <w:rPr>
          <w:b/>
          <w:lang w:val="ru-RU"/>
        </w:rPr>
        <w:t>Навыки:</w:t>
      </w:r>
      <w:r>
        <w:rPr>
          <w:lang w:val="ru-RU"/>
        </w:rPr>
        <w:t xml:space="preserve"> Выберите три из Обращение с животными, Атлетика, Проницательность, Расследование, природа, восприятие, скрытность и выживание</w:t>
      </w:r>
    </w:p>
    <w:p w14:paraId="45CAF32D" w14:textId="70B2555E" w:rsidR="007A1F3E" w:rsidRPr="007A1F3E" w:rsidRDefault="0005592D" w:rsidP="00782F8B">
      <w:pPr>
        <w:pStyle w:val="Heading5ToC"/>
        <w:rPr>
          <w:lang w:val="ru-RU"/>
          <w:rPrChange w:id="752" w:author="Konstantin Malyutin" w:date="2021-02-01T15:36:00Z">
            <w:rPr/>
          </w:rPrChange>
        </w:rPr>
      </w:pPr>
      <w:bookmarkStart w:id="753" w:name="equipment-7"/>
      <w:r>
        <w:rPr>
          <w:lang w:val="ru-RU"/>
        </w:rPr>
        <w:t>СНАРЯЖЕНИЕ</w:t>
      </w:r>
      <w:bookmarkEnd w:id="753"/>
    </w:p>
    <w:p w14:paraId="15DFE4E2" w14:textId="77777777" w:rsidR="007A1F3E" w:rsidRPr="007A1F3E" w:rsidRDefault="0005592D" w:rsidP="003D1BBA">
      <w:pPr>
        <w:pStyle w:val="BasicTextParagraph1"/>
        <w:rPr>
          <w:lang w:val="ru-RU"/>
          <w:rPrChange w:id="754" w:author="Konstantin Malyutin" w:date="2021-02-01T15:36:00Z">
            <w:rPr/>
          </w:rPrChange>
        </w:rPr>
      </w:pPr>
      <w:r>
        <w:rPr>
          <w:lang w:val="ru-RU"/>
        </w:rPr>
        <w:t>Вы начинаете со следующим снаряжением в дополнение к снаряжению, полученному за вашу предысторию: * (</w:t>
      </w:r>
      <w:r>
        <w:rPr>
          <w:i/>
          <w:lang w:val="ru-RU"/>
        </w:rPr>
        <w:t>а</w:t>
      </w:r>
      <w:r>
        <w:rPr>
          <w:lang w:val="ru-RU"/>
        </w:rPr>
        <w:t>) Чешуйчатый доспех или (</w:t>
      </w:r>
      <w:r>
        <w:rPr>
          <w:i/>
          <w:lang w:val="ru-RU"/>
        </w:rPr>
        <w:t>б</w:t>
      </w:r>
      <w:r>
        <w:rPr>
          <w:lang w:val="ru-RU"/>
        </w:rPr>
        <w:t>) Кожаный доспех * (</w:t>
      </w:r>
      <w:r>
        <w:rPr>
          <w:i/>
          <w:lang w:val="ru-RU"/>
        </w:rPr>
        <w:t>а</w:t>
      </w:r>
      <w:r>
        <w:rPr>
          <w:lang w:val="ru-RU"/>
        </w:rPr>
        <w:t>) два коротких меча или (</w:t>
      </w:r>
      <w:r>
        <w:rPr>
          <w:i/>
          <w:lang w:val="ru-RU"/>
        </w:rPr>
        <w:t>б</w:t>
      </w:r>
      <w:r>
        <w:rPr>
          <w:lang w:val="ru-RU"/>
        </w:rPr>
        <w:t>) два простых оружия ближнего боя * (</w:t>
      </w:r>
      <w:r>
        <w:rPr>
          <w:i/>
          <w:lang w:val="ru-RU"/>
        </w:rPr>
        <w:t>а</w:t>
      </w:r>
      <w:r>
        <w:rPr>
          <w:lang w:val="ru-RU"/>
        </w:rPr>
        <w:t>)Набор исследователя подземелий или (</w:t>
      </w:r>
      <w:r>
        <w:rPr>
          <w:i/>
          <w:lang w:val="ru-RU"/>
        </w:rPr>
        <w:t>б</w:t>
      </w:r>
      <w:r>
        <w:rPr>
          <w:lang w:val="ru-RU"/>
        </w:rPr>
        <w:t>) Набор путешественника * длинный лук и колчан из 20 стрел</w:t>
      </w:r>
    </w:p>
    <w:p w14:paraId="495C7C48" w14:textId="77777777" w:rsidR="007A1F3E" w:rsidRDefault="0005592D" w:rsidP="003D1BBA">
      <w:pPr>
        <w:pStyle w:val="BasicTextParagraph2"/>
      </w:pPr>
      <w:r>
        <w:rPr>
          <w:lang w:val="ru-RU"/>
        </w:rPr>
        <w:t>Рейнджер (таблица)</w:t>
      </w:r>
    </w:p>
    <w:tbl>
      <w:tblPr>
        <w:tblStyle w:val="Table"/>
        <w:tblW w:w="0" w:type="pct"/>
        <w:tblLook w:val="07E0" w:firstRow="1" w:lastRow="1" w:firstColumn="1" w:lastColumn="1" w:noHBand="1" w:noVBand="1"/>
      </w:tblPr>
      <w:tblGrid>
        <w:gridCol w:w="786"/>
        <w:gridCol w:w="1300"/>
        <w:gridCol w:w="4150"/>
        <w:gridCol w:w="1777"/>
        <w:gridCol w:w="298"/>
        <w:gridCol w:w="298"/>
        <w:gridCol w:w="298"/>
        <w:gridCol w:w="298"/>
        <w:gridCol w:w="298"/>
      </w:tblGrid>
      <w:tr w:rsidR="00382954" w14:paraId="299AC967" w14:textId="77777777" w:rsidTr="007A1F3E">
        <w:tc>
          <w:tcPr>
            <w:tcW w:w="0" w:type="auto"/>
            <w:tcBorders>
              <w:bottom w:val="single" w:sz="0" w:space="0" w:color="auto"/>
            </w:tcBorders>
            <w:vAlign w:val="bottom"/>
          </w:tcPr>
          <w:p w14:paraId="7C18A940"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5921E6F2"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04A5C4EF" w14:textId="77777777" w:rsidR="007A1F3E" w:rsidRDefault="0005592D" w:rsidP="00BF4045">
            <w:pPr>
              <w:pStyle w:val="TableText"/>
            </w:pPr>
            <w:r>
              <w:rPr>
                <w:lang w:val="ru-RU"/>
              </w:rPr>
              <w:t>Особенности</w:t>
            </w:r>
          </w:p>
        </w:tc>
        <w:tc>
          <w:tcPr>
            <w:tcW w:w="0" w:type="auto"/>
            <w:tcBorders>
              <w:bottom w:val="single" w:sz="0" w:space="0" w:color="auto"/>
            </w:tcBorders>
            <w:vAlign w:val="bottom"/>
          </w:tcPr>
          <w:p w14:paraId="6680B154" w14:textId="77777777" w:rsidR="007A1F3E" w:rsidRDefault="0005592D" w:rsidP="00BF4045">
            <w:pPr>
              <w:pStyle w:val="TableText"/>
            </w:pPr>
            <w:r>
              <w:rPr>
                <w:lang w:val="ru-RU"/>
              </w:rPr>
              <w:t>Известные заклинания</w:t>
            </w:r>
          </w:p>
        </w:tc>
        <w:tc>
          <w:tcPr>
            <w:tcW w:w="0" w:type="auto"/>
            <w:tcBorders>
              <w:bottom w:val="single" w:sz="0" w:space="0" w:color="auto"/>
            </w:tcBorders>
            <w:vAlign w:val="bottom"/>
          </w:tcPr>
          <w:p w14:paraId="721FDFAB" w14:textId="77777777" w:rsidR="007A1F3E" w:rsidRDefault="0005592D" w:rsidP="00BF4045">
            <w:pPr>
              <w:pStyle w:val="TableText"/>
            </w:pPr>
            <w:r>
              <w:rPr>
                <w:lang w:val="ru-RU"/>
              </w:rPr>
              <w:t>1</w:t>
            </w:r>
          </w:p>
        </w:tc>
        <w:tc>
          <w:tcPr>
            <w:tcW w:w="0" w:type="auto"/>
            <w:tcBorders>
              <w:bottom w:val="single" w:sz="0" w:space="0" w:color="auto"/>
            </w:tcBorders>
            <w:vAlign w:val="bottom"/>
          </w:tcPr>
          <w:p w14:paraId="4BD4A280" w14:textId="77777777" w:rsidR="007A1F3E" w:rsidRDefault="0005592D" w:rsidP="00BF4045">
            <w:pPr>
              <w:pStyle w:val="TableText"/>
            </w:pPr>
            <w:r>
              <w:rPr>
                <w:lang w:val="ru-RU"/>
              </w:rPr>
              <w:t>2</w:t>
            </w:r>
          </w:p>
        </w:tc>
        <w:tc>
          <w:tcPr>
            <w:tcW w:w="0" w:type="auto"/>
            <w:tcBorders>
              <w:bottom w:val="single" w:sz="0" w:space="0" w:color="auto"/>
            </w:tcBorders>
            <w:vAlign w:val="bottom"/>
          </w:tcPr>
          <w:p w14:paraId="376ADA3F" w14:textId="77777777" w:rsidR="007A1F3E" w:rsidRDefault="0005592D" w:rsidP="00BF4045">
            <w:pPr>
              <w:pStyle w:val="TableText"/>
            </w:pPr>
            <w:r>
              <w:rPr>
                <w:lang w:val="ru-RU"/>
              </w:rPr>
              <w:t>3</w:t>
            </w:r>
          </w:p>
        </w:tc>
        <w:tc>
          <w:tcPr>
            <w:tcW w:w="0" w:type="auto"/>
            <w:tcBorders>
              <w:bottom w:val="single" w:sz="0" w:space="0" w:color="auto"/>
            </w:tcBorders>
            <w:vAlign w:val="bottom"/>
          </w:tcPr>
          <w:p w14:paraId="1943833F" w14:textId="77777777" w:rsidR="007A1F3E" w:rsidRDefault="0005592D" w:rsidP="00BF4045">
            <w:pPr>
              <w:pStyle w:val="TableText"/>
            </w:pPr>
            <w:r>
              <w:rPr>
                <w:lang w:val="ru-RU"/>
              </w:rPr>
              <w:t>4</w:t>
            </w:r>
          </w:p>
        </w:tc>
        <w:tc>
          <w:tcPr>
            <w:tcW w:w="0" w:type="auto"/>
            <w:tcBorders>
              <w:bottom w:val="single" w:sz="0" w:space="0" w:color="auto"/>
            </w:tcBorders>
            <w:vAlign w:val="bottom"/>
          </w:tcPr>
          <w:p w14:paraId="4E0ED1FE" w14:textId="77777777" w:rsidR="007A1F3E" w:rsidRDefault="0005592D" w:rsidP="00BF4045">
            <w:pPr>
              <w:pStyle w:val="TableText"/>
            </w:pPr>
            <w:r>
              <w:rPr>
                <w:lang w:val="ru-RU"/>
              </w:rPr>
              <w:t>5</w:t>
            </w:r>
          </w:p>
        </w:tc>
      </w:tr>
      <w:tr w:rsidR="00382954" w14:paraId="441FD67F" w14:textId="77777777" w:rsidTr="007A1F3E">
        <w:tc>
          <w:tcPr>
            <w:tcW w:w="0" w:type="auto"/>
          </w:tcPr>
          <w:p w14:paraId="322D3CE0" w14:textId="77777777" w:rsidR="007A1F3E" w:rsidRDefault="0005592D" w:rsidP="00BF4045">
            <w:pPr>
              <w:pStyle w:val="TableText"/>
            </w:pPr>
            <w:r>
              <w:rPr>
                <w:lang w:val="ru-RU"/>
              </w:rPr>
              <w:t>1</w:t>
            </w:r>
          </w:p>
        </w:tc>
        <w:tc>
          <w:tcPr>
            <w:tcW w:w="0" w:type="auto"/>
          </w:tcPr>
          <w:p w14:paraId="0C8529A8" w14:textId="77777777" w:rsidR="007A1F3E" w:rsidRDefault="0005592D" w:rsidP="00BF4045">
            <w:pPr>
              <w:pStyle w:val="TableText"/>
            </w:pPr>
            <w:r>
              <w:rPr>
                <w:lang w:val="ru-RU"/>
              </w:rPr>
              <w:t>+2</w:t>
            </w:r>
          </w:p>
        </w:tc>
        <w:tc>
          <w:tcPr>
            <w:tcW w:w="0" w:type="auto"/>
          </w:tcPr>
          <w:p w14:paraId="6B9BC20F" w14:textId="77777777" w:rsidR="007A1F3E" w:rsidRDefault="0005592D" w:rsidP="00BF4045">
            <w:pPr>
              <w:pStyle w:val="TableText"/>
            </w:pPr>
            <w:r>
              <w:rPr>
                <w:lang w:val="ru-RU"/>
              </w:rPr>
              <w:t>Избранный враг, Исследователь природы</w:t>
            </w:r>
          </w:p>
        </w:tc>
        <w:tc>
          <w:tcPr>
            <w:tcW w:w="0" w:type="auto"/>
          </w:tcPr>
          <w:p w14:paraId="5170A3D9" w14:textId="77777777" w:rsidR="007A1F3E" w:rsidRDefault="0005592D" w:rsidP="00BF4045">
            <w:pPr>
              <w:pStyle w:val="TableText"/>
            </w:pPr>
            <w:r>
              <w:rPr>
                <w:lang w:val="ru-RU"/>
              </w:rPr>
              <w:t>-</w:t>
            </w:r>
          </w:p>
        </w:tc>
        <w:tc>
          <w:tcPr>
            <w:tcW w:w="0" w:type="auto"/>
          </w:tcPr>
          <w:p w14:paraId="694A92F9" w14:textId="77777777" w:rsidR="007A1F3E" w:rsidRDefault="0005592D" w:rsidP="00BF4045">
            <w:pPr>
              <w:pStyle w:val="TableText"/>
            </w:pPr>
            <w:r>
              <w:rPr>
                <w:lang w:val="ru-RU"/>
              </w:rPr>
              <w:t>-</w:t>
            </w:r>
          </w:p>
        </w:tc>
        <w:tc>
          <w:tcPr>
            <w:tcW w:w="0" w:type="auto"/>
          </w:tcPr>
          <w:p w14:paraId="6CF53DCF" w14:textId="77777777" w:rsidR="007A1F3E" w:rsidRDefault="0005592D" w:rsidP="00BF4045">
            <w:pPr>
              <w:pStyle w:val="TableText"/>
            </w:pPr>
            <w:r>
              <w:rPr>
                <w:lang w:val="ru-RU"/>
              </w:rPr>
              <w:t>-</w:t>
            </w:r>
          </w:p>
        </w:tc>
        <w:tc>
          <w:tcPr>
            <w:tcW w:w="0" w:type="auto"/>
          </w:tcPr>
          <w:p w14:paraId="175128DC" w14:textId="77777777" w:rsidR="007A1F3E" w:rsidRDefault="0005592D" w:rsidP="00BF4045">
            <w:pPr>
              <w:pStyle w:val="TableText"/>
            </w:pPr>
            <w:r>
              <w:rPr>
                <w:lang w:val="ru-RU"/>
              </w:rPr>
              <w:t>-</w:t>
            </w:r>
          </w:p>
        </w:tc>
        <w:tc>
          <w:tcPr>
            <w:tcW w:w="0" w:type="auto"/>
          </w:tcPr>
          <w:p w14:paraId="1F9940BD" w14:textId="77777777" w:rsidR="007A1F3E" w:rsidRDefault="0005592D" w:rsidP="00BF4045">
            <w:pPr>
              <w:pStyle w:val="TableText"/>
            </w:pPr>
            <w:r>
              <w:rPr>
                <w:lang w:val="ru-RU"/>
              </w:rPr>
              <w:t>-</w:t>
            </w:r>
          </w:p>
        </w:tc>
        <w:tc>
          <w:tcPr>
            <w:tcW w:w="0" w:type="auto"/>
          </w:tcPr>
          <w:p w14:paraId="55554AB5" w14:textId="77777777" w:rsidR="007A1F3E" w:rsidRDefault="0005592D" w:rsidP="00BF4045">
            <w:pPr>
              <w:pStyle w:val="TableText"/>
            </w:pPr>
            <w:r>
              <w:rPr>
                <w:lang w:val="ru-RU"/>
              </w:rPr>
              <w:t>-</w:t>
            </w:r>
          </w:p>
        </w:tc>
      </w:tr>
      <w:tr w:rsidR="00382954" w14:paraId="2F0E500B" w14:textId="77777777" w:rsidTr="007A1F3E">
        <w:tc>
          <w:tcPr>
            <w:tcW w:w="0" w:type="auto"/>
          </w:tcPr>
          <w:p w14:paraId="1474B0B0" w14:textId="77777777" w:rsidR="007A1F3E" w:rsidRDefault="0005592D" w:rsidP="00BF4045">
            <w:pPr>
              <w:pStyle w:val="TableText"/>
            </w:pPr>
            <w:r>
              <w:rPr>
                <w:lang w:val="ru-RU"/>
              </w:rPr>
              <w:t>2</w:t>
            </w:r>
          </w:p>
        </w:tc>
        <w:tc>
          <w:tcPr>
            <w:tcW w:w="0" w:type="auto"/>
          </w:tcPr>
          <w:p w14:paraId="5BAB0EA7" w14:textId="77777777" w:rsidR="007A1F3E" w:rsidRDefault="0005592D" w:rsidP="00BF4045">
            <w:pPr>
              <w:pStyle w:val="TableText"/>
            </w:pPr>
            <w:r>
              <w:rPr>
                <w:lang w:val="ru-RU"/>
              </w:rPr>
              <w:t>+2</w:t>
            </w:r>
          </w:p>
        </w:tc>
        <w:tc>
          <w:tcPr>
            <w:tcW w:w="0" w:type="auto"/>
          </w:tcPr>
          <w:p w14:paraId="4C5DF7C8" w14:textId="77777777" w:rsidR="007A1F3E" w:rsidRDefault="0005592D" w:rsidP="00BF4045">
            <w:pPr>
              <w:pStyle w:val="TableText"/>
            </w:pPr>
            <w:r>
              <w:rPr>
                <w:lang w:val="ru-RU"/>
              </w:rPr>
              <w:t>Боевой стиль, Сотворение заклинаний</w:t>
            </w:r>
          </w:p>
        </w:tc>
        <w:tc>
          <w:tcPr>
            <w:tcW w:w="0" w:type="auto"/>
          </w:tcPr>
          <w:p w14:paraId="4BF788B3" w14:textId="77777777" w:rsidR="007A1F3E" w:rsidRDefault="0005592D" w:rsidP="00BF4045">
            <w:pPr>
              <w:pStyle w:val="TableText"/>
            </w:pPr>
            <w:r>
              <w:rPr>
                <w:lang w:val="ru-RU"/>
              </w:rPr>
              <w:t>2</w:t>
            </w:r>
          </w:p>
        </w:tc>
        <w:tc>
          <w:tcPr>
            <w:tcW w:w="0" w:type="auto"/>
          </w:tcPr>
          <w:p w14:paraId="72441B15" w14:textId="77777777" w:rsidR="007A1F3E" w:rsidRDefault="0005592D" w:rsidP="00BF4045">
            <w:pPr>
              <w:pStyle w:val="TableText"/>
            </w:pPr>
            <w:r>
              <w:rPr>
                <w:lang w:val="ru-RU"/>
              </w:rPr>
              <w:t>2</w:t>
            </w:r>
          </w:p>
        </w:tc>
        <w:tc>
          <w:tcPr>
            <w:tcW w:w="0" w:type="auto"/>
          </w:tcPr>
          <w:p w14:paraId="39CFEF96" w14:textId="77777777" w:rsidR="007A1F3E" w:rsidRDefault="0005592D" w:rsidP="00BF4045">
            <w:pPr>
              <w:pStyle w:val="TableText"/>
            </w:pPr>
            <w:r>
              <w:rPr>
                <w:lang w:val="ru-RU"/>
              </w:rPr>
              <w:t>-</w:t>
            </w:r>
          </w:p>
        </w:tc>
        <w:tc>
          <w:tcPr>
            <w:tcW w:w="0" w:type="auto"/>
          </w:tcPr>
          <w:p w14:paraId="79272A2D" w14:textId="77777777" w:rsidR="007A1F3E" w:rsidRDefault="0005592D" w:rsidP="00BF4045">
            <w:pPr>
              <w:pStyle w:val="TableText"/>
            </w:pPr>
            <w:r>
              <w:rPr>
                <w:lang w:val="ru-RU"/>
              </w:rPr>
              <w:t>-</w:t>
            </w:r>
          </w:p>
        </w:tc>
        <w:tc>
          <w:tcPr>
            <w:tcW w:w="0" w:type="auto"/>
          </w:tcPr>
          <w:p w14:paraId="6E89F4A2" w14:textId="77777777" w:rsidR="007A1F3E" w:rsidRDefault="0005592D" w:rsidP="00BF4045">
            <w:pPr>
              <w:pStyle w:val="TableText"/>
            </w:pPr>
            <w:r>
              <w:rPr>
                <w:lang w:val="ru-RU"/>
              </w:rPr>
              <w:t>-</w:t>
            </w:r>
          </w:p>
        </w:tc>
        <w:tc>
          <w:tcPr>
            <w:tcW w:w="0" w:type="auto"/>
          </w:tcPr>
          <w:p w14:paraId="3D7AE775" w14:textId="77777777" w:rsidR="007A1F3E" w:rsidRDefault="0005592D" w:rsidP="00BF4045">
            <w:pPr>
              <w:pStyle w:val="TableText"/>
            </w:pPr>
            <w:r>
              <w:rPr>
                <w:lang w:val="ru-RU"/>
              </w:rPr>
              <w:t>-</w:t>
            </w:r>
          </w:p>
        </w:tc>
      </w:tr>
      <w:tr w:rsidR="00382954" w14:paraId="16219C1C" w14:textId="77777777" w:rsidTr="007A1F3E">
        <w:tc>
          <w:tcPr>
            <w:tcW w:w="0" w:type="auto"/>
          </w:tcPr>
          <w:p w14:paraId="532175FC" w14:textId="77777777" w:rsidR="007A1F3E" w:rsidRDefault="0005592D" w:rsidP="00BF4045">
            <w:pPr>
              <w:pStyle w:val="TableText"/>
            </w:pPr>
            <w:r>
              <w:rPr>
                <w:lang w:val="ru-RU"/>
              </w:rPr>
              <w:t>3</w:t>
            </w:r>
          </w:p>
        </w:tc>
        <w:tc>
          <w:tcPr>
            <w:tcW w:w="0" w:type="auto"/>
          </w:tcPr>
          <w:p w14:paraId="45B82308" w14:textId="77777777" w:rsidR="007A1F3E" w:rsidRDefault="0005592D" w:rsidP="00BF4045">
            <w:pPr>
              <w:pStyle w:val="TableText"/>
            </w:pPr>
            <w:r>
              <w:rPr>
                <w:lang w:val="ru-RU"/>
              </w:rPr>
              <w:t>+2</w:t>
            </w:r>
          </w:p>
        </w:tc>
        <w:tc>
          <w:tcPr>
            <w:tcW w:w="0" w:type="auto"/>
          </w:tcPr>
          <w:p w14:paraId="4424C59E" w14:textId="77777777" w:rsidR="007A1F3E" w:rsidRDefault="0005592D" w:rsidP="00BF4045">
            <w:pPr>
              <w:pStyle w:val="TableText"/>
            </w:pPr>
            <w:r>
              <w:rPr>
                <w:lang w:val="ru-RU"/>
              </w:rPr>
              <w:t>Архетип рейнджера, Первозданная осведомлённость</w:t>
            </w:r>
          </w:p>
        </w:tc>
        <w:tc>
          <w:tcPr>
            <w:tcW w:w="0" w:type="auto"/>
          </w:tcPr>
          <w:p w14:paraId="51BE24D3" w14:textId="77777777" w:rsidR="007A1F3E" w:rsidRDefault="0005592D" w:rsidP="00BF4045">
            <w:pPr>
              <w:pStyle w:val="TableText"/>
            </w:pPr>
            <w:r>
              <w:rPr>
                <w:lang w:val="ru-RU"/>
              </w:rPr>
              <w:t>3</w:t>
            </w:r>
          </w:p>
        </w:tc>
        <w:tc>
          <w:tcPr>
            <w:tcW w:w="0" w:type="auto"/>
          </w:tcPr>
          <w:p w14:paraId="0697981C" w14:textId="77777777" w:rsidR="007A1F3E" w:rsidRDefault="0005592D" w:rsidP="00BF4045">
            <w:pPr>
              <w:pStyle w:val="TableText"/>
            </w:pPr>
            <w:r>
              <w:rPr>
                <w:lang w:val="ru-RU"/>
              </w:rPr>
              <w:t>3</w:t>
            </w:r>
          </w:p>
        </w:tc>
        <w:tc>
          <w:tcPr>
            <w:tcW w:w="0" w:type="auto"/>
          </w:tcPr>
          <w:p w14:paraId="00B31B67" w14:textId="77777777" w:rsidR="007A1F3E" w:rsidRDefault="0005592D" w:rsidP="00BF4045">
            <w:pPr>
              <w:pStyle w:val="TableText"/>
            </w:pPr>
            <w:r>
              <w:rPr>
                <w:lang w:val="ru-RU"/>
              </w:rPr>
              <w:t>-</w:t>
            </w:r>
          </w:p>
        </w:tc>
        <w:tc>
          <w:tcPr>
            <w:tcW w:w="0" w:type="auto"/>
          </w:tcPr>
          <w:p w14:paraId="722EFEDB" w14:textId="77777777" w:rsidR="007A1F3E" w:rsidRDefault="0005592D" w:rsidP="00BF4045">
            <w:pPr>
              <w:pStyle w:val="TableText"/>
            </w:pPr>
            <w:r>
              <w:rPr>
                <w:lang w:val="ru-RU"/>
              </w:rPr>
              <w:t>-</w:t>
            </w:r>
          </w:p>
        </w:tc>
        <w:tc>
          <w:tcPr>
            <w:tcW w:w="0" w:type="auto"/>
          </w:tcPr>
          <w:p w14:paraId="0FF3F97F" w14:textId="77777777" w:rsidR="007A1F3E" w:rsidRDefault="0005592D" w:rsidP="00BF4045">
            <w:pPr>
              <w:pStyle w:val="TableText"/>
            </w:pPr>
            <w:r>
              <w:rPr>
                <w:lang w:val="ru-RU"/>
              </w:rPr>
              <w:t>-</w:t>
            </w:r>
          </w:p>
        </w:tc>
        <w:tc>
          <w:tcPr>
            <w:tcW w:w="0" w:type="auto"/>
          </w:tcPr>
          <w:p w14:paraId="1DB72560" w14:textId="77777777" w:rsidR="007A1F3E" w:rsidRDefault="0005592D" w:rsidP="00BF4045">
            <w:pPr>
              <w:pStyle w:val="TableText"/>
            </w:pPr>
            <w:r>
              <w:rPr>
                <w:lang w:val="ru-RU"/>
              </w:rPr>
              <w:t>-</w:t>
            </w:r>
          </w:p>
        </w:tc>
      </w:tr>
      <w:tr w:rsidR="00382954" w14:paraId="61DD8B86" w14:textId="77777777" w:rsidTr="007A1F3E">
        <w:tc>
          <w:tcPr>
            <w:tcW w:w="0" w:type="auto"/>
          </w:tcPr>
          <w:p w14:paraId="226E958C" w14:textId="77777777" w:rsidR="007A1F3E" w:rsidRDefault="0005592D" w:rsidP="00BF4045">
            <w:pPr>
              <w:pStyle w:val="TableText"/>
            </w:pPr>
            <w:r>
              <w:rPr>
                <w:lang w:val="ru-RU"/>
              </w:rPr>
              <w:t>4</w:t>
            </w:r>
          </w:p>
        </w:tc>
        <w:tc>
          <w:tcPr>
            <w:tcW w:w="0" w:type="auto"/>
          </w:tcPr>
          <w:p w14:paraId="076BD841" w14:textId="77777777" w:rsidR="007A1F3E" w:rsidRDefault="0005592D" w:rsidP="00BF4045">
            <w:pPr>
              <w:pStyle w:val="TableText"/>
            </w:pPr>
            <w:r>
              <w:rPr>
                <w:lang w:val="ru-RU"/>
              </w:rPr>
              <w:t>+2</w:t>
            </w:r>
          </w:p>
        </w:tc>
        <w:tc>
          <w:tcPr>
            <w:tcW w:w="0" w:type="auto"/>
          </w:tcPr>
          <w:p w14:paraId="4F53F886" w14:textId="77777777" w:rsidR="007A1F3E" w:rsidRDefault="0005592D" w:rsidP="00BF4045">
            <w:pPr>
              <w:pStyle w:val="TableText"/>
            </w:pPr>
            <w:r>
              <w:rPr>
                <w:lang w:val="ru-RU"/>
              </w:rPr>
              <w:t>Увеличение характеристик</w:t>
            </w:r>
          </w:p>
        </w:tc>
        <w:tc>
          <w:tcPr>
            <w:tcW w:w="0" w:type="auto"/>
          </w:tcPr>
          <w:p w14:paraId="63720E62" w14:textId="77777777" w:rsidR="007A1F3E" w:rsidRDefault="0005592D" w:rsidP="00BF4045">
            <w:pPr>
              <w:pStyle w:val="TableText"/>
            </w:pPr>
            <w:r>
              <w:rPr>
                <w:lang w:val="ru-RU"/>
              </w:rPr>
              <w:t>3</w:t>
            </w:r>
          </w:p>
        </w:tc>
        <w:tc>
          <w:tcPr>
            <w:tcW w:w="0" w:type="auto"/>
          </w:tcPr>
          <w:p w14:paraId="299EC069" w14:textId="77777777" w:rsidR="007A1F3E" w:rsidRDefault="0005592D" w:rsidP="00BF4045">
            <w:pPr>
              <w:pStyle w:val="TableText"/>
            </w:pPr>
            <w:r>
              <w:rPr>
                <w:lang w:val="ru-RU"/>
              </w:rPr>
              <w:t>3</w:t>
            </w:r>
          </w:p>
        </w:tc>
        <w:tc>
          <w:tcPr>
            <w:tcW w:w="0" w:type="auto"/>
          </w:tcPr>
          <w:p w14:paraId="4A484AD2" w14:textId="77777777" w:rsidR="007A1F3E" w:rsidRDefault="0005592D" w:rsidP="00BF4045">
            <w:pPr>
              <w:pStyle w:val="TableText"/>
            </w:pPr>
            <w:r>
              <w:rPr>
                <w:lang w:val="ru-RU"/>
              </w:rPr>
              <w:t>-</w:t>
            </w:r>
          </w:p>
        </w:tc>
        <w:tc>
          <w:tcPr>
            <w:tcW w:w="0" w:type="auto"/>
          </w:tcPr>
          <w:p w14:paraId="526B297D" w14:textId="77777777" w:rsidR="007A1F3E" w:rsidRDefault="0005592D" w:rsidP="00BF4045">
            <w:pPr>
              <w:pStyle w:val="TableText"/>
            </w:pPr>
            <w:r>
              <w:rPr>
                <w:lang w:val="ru-RU"/>
              </w:rPr>
              <w:t>-</w:t>
            </w:r>
          </w:p>
        </w:tc>
        <w:tc>
          <w:tcPr>
            <w:tcW w:w="0" w:type="auto"/>
          </w:tcPr>
          <w:p w14:paraId="74237A06" w14:textId="77777777" w:rsidR="007A1F3E" w:rsidRDefault="0005592D" w:rsidP="00BF4045">
            <w:pPr>
              <w:pStyle w:val="TableText"/>
            </w:pPr>
            <w:r>
              <w:rPr>
                <w:lang w:val="ru-RU"/>
              </w:rPr>
              <w:t>-</w:t>
            </w:r>
          </w:p>
        </w:tc>
        <w:tc>
          <w:tcPr>
            <w:tcW w:w="0" w:type="auto"/>
          </w:tcPr>
          <w:p w14:paraId="100D1B50" w14:textId="77777777" w:rsidR="007A1F3E" w:rsidRDefault="0005592D" w:rsidP="00BF4045">
            <w:pPr>
              <w:pStyle w:val="TableText"/>
            </w:pPr>
            <w:r>
              <w:rPr>
                <w:lang w:val="ru-RU"/>
              </w:rPr>
              <w:t>-</w:t>
            </w:r>
          </w:p>
        </w:tc>
      </w:tr>
      <w:tr w:rsidR="00382954" w14:paraId="6F9E3390" w14:textId="77777777" w:rsidTr="007A1F3E">
        <w:tc>
          <w:tcPr>
            <w:tcW w:w="0" w:type="auto"/>
          </w:tcPr>
          <w:p w14:paraId="0B3E8E1E" w14:textId="77777777" w:rsidR="007A1F3E" w:rsidRDefault="0005592D" w:rsidP="00BF4045">
            <w:pPr>
              <w:pStyle w:val="TableText"/>
            </w:pPr>
            <w:r>
              <w:rPr>
                <w:lang w:val="ru-RU"/>
              </w:rPr>
              <w:t>5</w:t>
            </w:r>
          </w:p>
        </w:tc>
        <w:tc>
          <w:tcPr>
            <w:tcW w:w="0" w:type="auto"/>
          </w:tcPr>
          <w:p w14:paraId="79DEC0BA" w14:textId="77777777" w:rsidR="007A1F3E" w:rsidRDefault="0005592D" w:rsidP="00BF4045">
            <w:pPr>
              <w:pStyle w:val="TableText"/>
            </w:pPr>
            <w:r>
              <w:rPr>
                <w:lang w:val="ru-RU"/>
              </w:rPr>
              <w:t>+3</w:t>
            </w:r>
          </w:p>
        </w:tc>
        <w:tc>
          <w:tcPr>
            <w:tcW w:w="0" w:type="auto"/>
          </w:tcPr>
          <w:p w14:paraId="7194A9BC" w14:textId="77777777" w:rsidR="007A1F3E" w:rsidRDefault="0005592D" w:rsidP="00BF4045">
            <w:pPr>
              <w:pStyle w:val="TableText"/>
            </w:pPr>
            <w:r>
              <w:rPr>
                <w:lang w:val="ru-RU"/>
              </w:rPr>
              <w:t>Дополнительная Атака</w:t>
            </w:r>
          </w:p>
        </w:tc>
        <w:tc>
          <w:tcPr>
            <w:tcW w:w="0" w:type="auto"/>
          </w:tcPr>
          <w:p w14:paraId="6F408F66" w14:textId="77777777" w:rsidR="007A1F3E" w:rsidRDefault="0005592D" w:rsidP="00BF4045">
            <w:pPr>
              <w:pStyle w:val="TableText"/>
            </w:pPr>
            <w:r>
              <w:rPr>
                <w:lang w:val="ru-RU"/>
              </w:rPr>
              <w:t>4</w:t>
            </w:r>
          </w:p>
        </w:tc>
        <w:tc>
          <w:tcPr>
            <w:tcW w:w="0" w:type="auto"/>
          </w:tcPr>
          <w:p w14:paraId="1ACA30DF" w14:textId="77777777" w:rsidR="007A1F3E" w:rsidRDefault="0005592D" w:rsidP="00BF4045">
            <w:pPr>
              <w:pStyle w:val="TableText"/>
            </w:pPr>
            <w:r>
              <w:rPr>
                <w:lang w:val="ru-RU"/>
              </w:rPr>
              <w:t>4</w:t>
            </w:r>
          </w:p>
        </w:tc>
        <w:tc>
          <w:tcPr>
            <w:tcW w:w="0" w:type="auto"/>
          </w:tcPr>
          <w:p w14:paraId="59C19561" w14:textId="77777777" w:rsidR="007A1F3E" w:rsidRDefault="0005592D" w:rsidP="00BF4045">
            <w:pPr>
              <w:pStyle w:val="TableText"/>
            </w:pPr>
            <w:r>
              <w:rPr>
                <w:lang w:val="ru-RU"/>
              </w:rPr>
              <w:t>2</w:t>
            </w:r>
          </w:p>
        </w:tc>
        <w:tc>
          <w:tcPr>
            <w:tcW w:w="0" w:type="auto"/>
          </w:tcPr>
          <w:p w14:paraId="728C972E" w14:textId="77777777" w:rsidR="007A1F3E" w:rsidRDefault="0005592D" w:rsidP="00BF4045">
            <w:pPr>
              <w:pStyle w:val="TableText"/>
            </w:pPr>
            <w:r>
              <w:rPr>
                <w:lang w:val="ru-RU"/>
              </w:rPr>
              <w:t>-</w:t>
            </w:r>
          </w:p>
        </w:tc>
        <w:tc>
          <w:tcPr>
            <w:tcW w:w="0" w:type="auto"/>
          </w:tcPr>
          <w:p w14:paraId="1690C3F6" w14:textId="77777777" w:rsidR="007A1F3E" w:rsidRDefault="0005592D" w:rsidP="00BF4045">
            <w:pPr>
              <w:pStyle w:val="TableText"/>
            </w:pPr>
            <w:r>
              <w:rPr>
                <w:lang w:val="ru-RU"/>
              </w:rPr>
              <w:t>-</w:t>
            </w:r>
          </w:p>
        </w:tc>
        <w:tc>
          <w:tcPr>
            <w:tcW w:w="0" w:type="auto"/>
          </w:tcPr>
          <w:p w14:paraId="4ABA7EC5" w14:textId="77777777" w:rsidR="007A1F3E" w:rsidRDefault="0005592D" w:rsidP="00BF4045">
            <w:pPr>
              <w:pStyle w:val="TableText"/>
            </w:pPr>
            <w:r>
              <w:rPr>
                <w:lang w:val="ru-RU"/>
              </w:rPr>
              <w:t>-</w:t>
            </w:r>
          </w:p>
        </w:tc>
      </w:tr>
      <w:tr w:rsidR="00382954" w14:paraId="5907F673" w14:textId="77777777" w:rsidTr="007A1F3E">
        <w:tc>
          <w:tcPr>
            <w:tcW w:w="0" w:type="auto"/>
          </w:tcPr>
          <w:p w14:paraId="232D2003" w14:textId="77777777" w:rsidR="007A1F3E" w:rsidRDefault="0005592D" w:rsidP="00BF4045">
            <w:pPr>
              <w:pStyle w:val="TableText"/>
            </w:pPr>
            <w:r>
              <w:rPr>
                <w:lang w:val="ru-RU"/>
              </w:rPr>
              <w:t>6</w:t>
            </w:r>
          </w:p>
        </w:tc>
        <w:tc>
          <w:tcPr>
            <w:tcW w:w="0" w:type="auto"/>
          </w:tcPr>
          <w:p w14:paraId="1531E0F1" w14:textId="77777777" w:rsidR="007A1F3E" w:rsidRDefault="0005592D" w:rsidP="00BF4045">
            <w:pPr>
              <w:pStyle w:val="TableText"/>
            </w:pPr>
            <w:r>
              <w:rPr>
                <w:lang w:val="ru-RU"/>
              </w:rPr>
              <w:t>+3</w:t>
            </w:r>
          </w:p>
        </w:tc>
        <w:tc>
          <w:tcPr>
            <w:tcW w:w="0" w:type="auto"/>
          </w:tcPr>
          <w:p w14:paraId="358F4CD3" w14:textId="77777777" w:rsidR="007A1F3E" w:rsidRPr="007A1F3E" w:rsidRDefault="0005592D" w:rsidP="00BF4045">
            <w:pPr>
              <w:pStyle w:val="TableText"/>
              <w:rPr>
                <w:lang w:val="ru-RU"/>
                <w:rPrChange w:id="755" w:author="Konstantin Malyutin" w:date="2021-02-01T15:37:00Z">
                  <w:rPr/>
                </w:rPrChange>
              </w:rPr>
            </w:pPr>
            <w:r>
              <w:rPr>
                <w:lang w:val="ru-RU"/>
              </w:rPr>
              <w:t>Улучшение избранного врага и исследователя природы</w:t>
            </w:r>
          </w:p>
        </w:tc>
        <w:tc>
          <w:tcPr>
            <w:tcW w:w="0" w:type="auto"/>
          </w:tcPr>
          <w:p w14:paraId="55831B3C" w14:textId="77777777" w:rsidR="007A1F3E" w:rsidRDefault="0005592D" w:rsidP="00BF4045">
            <w:pPr>
              <w:pStyle w:val="TableText"/>
            </w:pPr>
            <w:r>
              <w:rPr>
                <w:lang w:val="ru-RU"/>
              </w:rPr>
              <w:t>4</w:t>
            </w:r>
          </w:p>
        </w:tc>
        <w:tc>
          <w:tcPr>
            <w:tcW w:w="0" w:type="auto"/>
          </w:tcPr>
          <w:p w14:paraId="21B8ABCF" w14:textId="77777777" w:rsidR="007A1F3E" w:rsidRDefault="0005592D" w:rsidP="00BF4045">
            <w:pPr>
              <w:pStyle w:val="TableText"/>
            </w:pPr>
            <w:r>
              <w:rPr>
                <w:lang w:val="ru-RU"/>
              </w:rPr>
              <w:t>4</w:t>
            </w:r>
          </w:p>
        </w:tc>
        <w:tc>
          <w:tcPr>
            <w:tcW w:w="0" w:type="auto"/>
          </w:tcPr>
          <w:p w14:paraId="44A3E3F7" w14:textId="77777777" w:rsidR="007A1F3E" w:rsidRDefault="0005592D" w:rsidP="00BF4045">
            <w:pPr>
              <w:pStyle w:val="TableText"/>
            </w:pPr>
            <w:r>
              <w:rPr>
                <w:lang w:val="ru-RU"/>
              </w:rPr>
              <w:t>2</w:t>
            </w:r>
          </w:p>
        </w:tc>
        <w:tc>
          <w:tcPr>
            <w:tcW w:w="0" w:type="auto"/>
          </w:tcPr>
          <w:p w14:paraId="5E6D444F" w14:textId="77777777" w:rsidR="007A1F3E" w:rsidRDefault="0005592D" w:rsidP="00BF4045">
            <w:pPr>
              <w:pStyle w:val="TableText"/>
            </w:pPr>
            <w:r>
              <w:rPr>
                <w:lang w:val="ru-RU"/>
              </w:rPr>
              <w:t>-</w:t>
            </w:r>
          </w:p>
        </w:tc>
        <w:tc>
          <w:tcPr>
            <w:tcW w:w="0" w:type="auto"/>
          </w:tcPr>
          <w:p w14:paraId="20E272C7" w14:textId="77777777" w:rsidR="007A1F3E" w:rsidRDefault="0005592D" w:rsidP="00BF4045">
            <w:pPr>
              <w:pStyle w:val="TableText"/>
            </w:pPr>
            <w:r>
              <w:rPr>
                <w:lang w:val="ru-RU"/>
              </w:rPr>
              <w:t>-</w:t>
            </w:r>
          </w:p>
        </w:tc>
        <w:tc>
          <w:tcPr>
            <w:tcW w:w="0" w:type="auto"/>
          </w:tcPr>
          <w:p w14:paraId="2A59FB3C" w14:textId="77777777" w:rsidR="007A1F3E" w:rsidRDefault="0005592D" w:rsidP="00BF4045">
            <w:pPr>
              <w:pStyle w:val="TableText"/>
            </w:pPr>
            <w:r>
              <w:rPr>
                <w:lang w:val="ru-RU"/>
              </w:rPr>
              <w:t>-</w:t>
            </w:r>
          </w:p>
        </w:tc>
      </w:tr>
      <w:tr w:rsidR="00382954" w14:paraId="64FBF391" w14:textId="77777777" w:rsidTr="007A1F3E">
        <w:tc>
          <w:tcPr>
            <w:tcW w:w="0" w:type="auto"/>
          </w:tcPr>
          <w:p w14:paraId="218688D3" w14:textId="77777777" w:rsidR="007A1F3E" w:rsidRDefault="0005592D" w:rsidP="00BF4045">
            <w:pPr>
              <w:pStyle w:val="TableText"/>
            </w:pPr>
            <w:r>
              <w:rPr>
                <w:lang w:val="ru-RU"/>
              </w:rPr>
              <w:t>7</w:t>
            </w:r>
          </w:p>
        </w:tc>
        <w:tc>
          <w:tcPr>
            <w:tcW w:w="0" w:type="auto"/>
          </w:tcPr>
          <w:p w14:paraId="413BC179" w14:textId="77777777" w:rsidR="007A1F3E" w:rsidRDefault="0005592D" w:rsidP="00BF4045">
            <w:pPr>
              <w:pStyle w:val="TableText"/>
            </w:pPr>
            <w:r>
              <w:rPr>
                <w:lang w:val="ru-RU"/>
              </w:rPr>
              <w:t>+3</w:t>
            </w:r>
          </w:p>
        </w:tc>
        <w:tc>
          <w:tcPr>
            <w:tcW w:w="0" w:type="auto"/>
          </w:tcPr>
          <w:p w14:paraId="2C7A08FD" w14:textId="77777777" w:rsidR="007A1F3E" w:rsidRDefault="0005592D" w:rsidP="00BF4045">
            <w:pPr>
              <w:pStyle w:val="TableText"/>
            </w:pPr>
            <w:r>
              <w:rPr>
                <w:lang w:val="ru-RU"/>
              </w:rPr>
              <w:t>Умение архетипа рейнджера</w:t>
            </w:r>
          </w:p>
        </w:tc>
        <w:tc>
          <w:tcPr>
            <w:tcW w:w="0" w:type="auto"/>
          </w:tcPr>
          <w:p w14:paraId="60B79711" w14:textId="77777777" w:rsidR="007A1F3E" w:rsidRDefault="0005592D" w:rsidP="00BF4045">
            <w:pPr>
              <w:pStyle w:val="TableText"/>
            </w:pPr>
            <w:r>
              <w:rPr>
                <w:lang w:val="ru-RU"/>
              </w:rPr>
              <w:t>5</w:t>
            </w:r>
          </w:p>
        </w:tc>
        <w:tc>
          <w:tcPr>
            <w:tcW w:w="0" w:type="auto"/>
          </w:tcPr>
          <w:p w14:paraId="7E2B5A1D" w14:textId="77777777" w:rsidR="007A1F3E" w:rsidRDefault="0005592D" w:rsidP="00BF4045">
            <w:pPr>
              <w:pStyle w:val="TableText"/>
            </w:pPr>
            <w:r>
              <w:rPr>
                <w:lang w:val="ru-RU"/>
              </w:rPr>
              <w:t>4</w:t>
            </w:r>
          </w:p>
        </w:tc>
        <w:tc>
          <w:tcPr>
            <w:tcW w:w="0" w:type="auto"/>
          </w:tcPr>
          <w:p w14:paraId="602CFCCD" w14:textId="77777777" w:rsidR="007A1F3E" w:rsidRDefault="0005592D" w:rsidP="00BF4045">
            <w:pPr>
              <w:pStyle w:val="TableText"/>
            </w:pPr>
            <w:r>
              <w:rPr>
                <w:lang w:val="ru-RU"/>
              </w:rPr>
              <w:t>3</w:t>
            </w:r>
          </w:p>
        </w:tc>
        <w:tc>
          <w:tcPr>
            <w:tcW w:w="0" w:type="auto"/>
          </w:tcPr>
          <w:p w14:paraId="38EB1E76" w14:textId="77777777" w:rsidR="007A1F3E" w:rsidRDefault="0005592D" w:rsidP="00BF4045">
            <w:pPr>
              <w:pStyle w:val="TableText"/>
            </w:pPr>
            <w:r>
              <w:rPr>
                <w:lang w:val="ru-RU"/>
              </w:rPr>
              <w:t>-</w:t>
            </w:r>
          </w:p>
        </w:tc>
        <w:tc>
          <w:tcPr>
            <w:tcW w:w="0" w:type="auto"/>
          </w:tcPr>
          <w:p w14:paraId="2EFC747A" w14:textId="77777777" w:rsidR="007A1F3E" w:rsidRDefault="0005592D" w:rsidP="00BF4045">
            <w:pPr>
              <w:pStyle w:val="TableText"/>
            </w:pPr>
            <w:r>
              <w:rPr>
                <w:lang w:val="ru-RU"/>
              </w:rPr>
              <w:t>-</w:t>
            </w:r>
          </w:p>
        </w:tc>
        <w:tc>
          <w:tcPr>
            <w:tcW w:w="0" w:type="auto"/>
          </w:tcPr>
          <w:p w14:paraId="260D3D78" w14:textId="77777777" w:rsidR="007A1F3E" w:rsidRDefault="0005592D" w:rsidP="00BF4045">
            <w:pPr>
              <w:pStyle w:val="TableText"/>
            </w:pPr>
            <w:r>
              <w:rPr>
                <w:lang w:val="ru-RU"/>
              </w:rPr>
              <w:t>-</w:t>
            </w:r>
          </w:p>
        </w:tc>
      </w:tr>
      <w:tr w:rsidR="00382954" w14:paraId="31549979" w14:textId="77777777" w:rsidTr="007A1F3E">
        <w:tc>
          <w:tcPr>
            <w:tcW w:w="0" w:type="auto"/>
          </w:tcPr>
          <w:p w14:paraId="30BBECC0" w14:textId="77777777" w:rsidR="007A1F3E" w:rsidRDefault="0005592D" w:rsidP="00BF4045">
            <w:pPr>
              <w:pStyle w:val="TableText"/>
            </w:pPr>
            <w:r>
              <w:rPr>
                <w:lang w:val="ru-RU"/>
              </w:rPr>
              <w:t>8</w:t>
            </w:r>
          </w:p>
        </w:tc>
        <w:tc>
          <w:tcPr>
            <w:tcW w:w="0" w:type="auto"/>
          </w:tcPr>
          <w:p w14:paraId="34764AE2" w14:textId="77777777" w:rsidR="007A1F3E" w:rsidRDefault="0005592D" w:rsidP="00BF4045">
            <w:pPr>
              <w:pStyle w:val="TableText"/>
            </w:pPr>
            <w:r>
              <w:rPr>
                <w:lang w:val="ru-RU"/>
              </w:rPr>
              <w:t>+3</w:t>
            </w:r>
          </w:p>
        </w:tc>
        <w:tc>
          <w:tcPr>
            <w:tcW w:w="0" w:type="auto"/>
          </w:tcPr>
          <w:p w14:paraId="39237E5E" w14:textId="77777777" w:rsidR="007A1F3E" w:rsidRDefault="0005592D" w:rsidP="00BF4045">
            <w:pPr>
              <w:pStyle w:val="TableText"/>
            </w:pPr>
            <w:r>
              <w:rPr>
                <w:lang w:val="ru-RU"/>
              </w:rPr>
              <w:t>Увеличение характеристик, Тропами земли</w:t>
            </w:r>
          </w:p>
        </w:tc>
        <w:tc>
          <w:tcPr>
            <w:tcW w:w="0" w:type="auto"/>
          </w:tcPr>
          <w:p w14:paraId="21B3B3D1" w14:textId="77777777" w:rsidR="007A1F3E" w:rsidRDefault="0005592D" w:rsidP="00BF4045">
            <w:pPr>
              <w:pStyle w:val="TableText"/>
            </w:pPr>
            <w:r>
              <w:rPr>
                <w:lang w:val="ru-RU"/>
              </w:rPr>
              <w:t>5</w:t>
            </w:r>
          </w:p>
        </w:tc>
        <w:tc>
          <w:tcPr>
            <w:tcW w:w="0" w:type="auto"/>
          </w:tcPr>
          <w:p w14:paraId="06062056" w14:textId="77777777" w:rsidR="007A1F3E" w:rsidRDefault="0005592D" w:rsidP="00BF4045">
            <w:pPr>
              <w:pStyle w:val="TableText"/>
            </w:pPr>
            <w:r>
              <w:rPr>
                <w:lang w:val="ru-RU"/>
              </w:rPr>
              <w:t>4</w:t>
            </w:r>
          </w:p>
        </w:tc>
        <w:tc>
          <w:tcPr>
            <w:tcW w:w="0" w:type="auto"/>
          </w:tcPr>
          <w:p w14:paraId="34133AB1" w14:textId="77777777" w:rsidR="007A1F3E" w:rsidRDefault="0005592D" w:rsidP="00BF4045">
            <w:pPr>
              <w:pStyle w:val="TableText"/>
            </w:pPr>
            <w:r>
              <w:rPr>
                <w:lang w:val="ru-RU"/>
              </w:rPr>
              <w:t>3</w:t>
            </w:r>
          </w:p>
        </w:tc>
        <w:tc>
          <w:tcPr>
            <w:tcW w:w="0" w:type="auto"/>
          </w:tcPr>
          <w:p w14:paraId="60BF5BA9" w14:textId="77777777" w:rsidR="007A1F3E" w:rsidRDefault="0005592D" w:rsidP="00BF4045">
            <w:pPr>
              <w:pStyle w:val="TableText"/>
            </w:pPr>
            <w:r>
              <w:rPr>
                <w:lang w:val="ru-RU"/>
              </w:rPr>
              <w:t>-</w:t>
            </w:r>
          </w:p>
        </w:tc>
        <w:tc>
          <w:tcPr>
            <w:tcW w:w="0" w:type="auto"/>
          </w:tcPr>
          <w:p w14:paraId="282C478D" w14:textId="77777777" w:rsidR="007A1F3E" w:rsidRDefault="0005592D" w:rsidP="00BF4045">
            <w:pPr>
              <w:pStyle w:val="TableText"/>
            </w:pPr>
            <w:r>
              <w:rPr>
                <w:lang w:val="ru-RU"/>
              </w:rPr>
              <w:t>-</w:t>
            </w:r>
          </w:p>
        </w:tc>
        <w:tc>
          <w:tcPr>
            <w:tcW w:w="0" w:type="auto"/>
          </w:tcPr>
          <w:p w14:paraId="45C1A7F1" w14:textId="77777777" w:rsidR="007A1F3E" w:rsidRDefault="0005592D" w:rsidP="00BF4045">
            <w:pPr>
              <w:pStyle w:val="TableText"/>
            </w:pPr>
            <w:r>
              <w:rPr>
                <w:lang w:val="ru-RU"/>
              </w:rPr>
              <w:t>-</w:t>
            </w:r>
          </w:p>
        </w:tc>
      </w:tr>
      <w:tr w:rsidR="00382954" w14:paraId="1D007220" w14:textId="77777777" w:rsidTr="007A1F3E">
        <w:tc>
          <w:tcPr>
            <w:tcW w:w="0" w:type="auto"/>
          </w:tcPr>
          <w:p w14:paraId="15909765" w14:textId="77777777" w:rsidR="007A1F3E" w:rsidRDefault="0005592D" w:rsidP="00BF4045">
            <w:pPr>
              <w:pStyle w:val="TableText"/>
            </w:pPr>
            <w:r>
              <w:rPr>
                <w:lang w:val="ru-RU"/>
              </w:rPr>
              <w:t>9</w:t>
            </w:r>
          </w:p>
        </w:tc>
        <w:tc>
          <w:tcPr>
            <w:tcW w:w="0" w:type="auto"/>
          </w:tcPr>
          <w:p w14:paraId="670CA866" w14:textId="77777777" w:rsidR="007A1F3E" w:rsidRDefault="0005592D" w:rsidP="00BF4045">
            <w:pPr>
              <w:pStyle w:val="TableText"/>
            </w:pPr>
            <w:r>
              <w:rPr>
                <w:lang w:val="ru-RU"/>
              </w:rPr>
              <w:t>+4</w:t>
            </w:r>
          </w:p>
        </w:tc>
        <w:tc>
          <w:tcPr>
            <w:tcW w:w="0" w:type="auto"/>
          </w:tcPr>
          <w:p w14:paraId="6BA53F6C" w14:textId="77777777" w:rsidR="007A1F3E" w:rsidRDefault="0005592D" w:rsidP="00BF4045">
            <w:pPr>
              <w:pStyle w:val="TableText"/>
            </w:pPr>
            <w:r>
              <w:rPr>
                <w:lang w:val="ru-RU"/>
              </w:rPr>
              <w:t>-</w:t>
            </w:r>
          </w:p>
        </w:tc>
        <w:tc>
          <w:tcPr>
            <w:tcW w:w="0" w:type="auto"/>
          </w:tcPr>
          <w:p w14:paraId="3D7F016E" w14:textId="77777777" w:rsidR="007A1F3E" w:rsidRDefault="0005592D" w:rsidP="00BF4045">
            <w:pPr>
              <w:pStyle w:val="TableText"/>
            </w:pPr>
            <w:r>
              <w:rPr>
                <w:lang w:val="ru-RU"/>
              </w:rPr>
              <w:t>6</w:t>
            </w:r>
          </w:p>
        </w:tc>
        <w:tc>
          <w:tcPr>
            <w:tcW w:w="0" w:type="auto"/>
          </w:tcPr>
          <w:p w14:paraId="4C66A1B7" w14:textId="77777777" w:rsidR="007A1F3E" w:rsidRDefault="0005592D" w:rsidP="00BF4045">
            <w:pPr>
              <w:pStyle w:val="TableText"/>
            </w:pPr>
            <w:r>
              <w:rPr>
                <w:lang w:val="ru-RU"/>
              </w:rPr>
              <w:t>4</w:t>
            </w:r>
          </w:p>
        </w:tc>
        <w:tc>
          <w:tcPr>
            <w:tcW w:w="0" w:type="auto"/>
          </w:tcPr>
          <w:p w14:paraId="1856D1A2" w14:textId="77777777" w:rsidR="007A1F3E" w:rsidRDefault="0005592D" w:rsidP="00BF4045">
            <w:pPr>
              <w:pStyle w:val="TableText"/>
            </w:pPr>
            <w:r>
              <w:rPr>
                <w:lang w:val="ru-RU"/>
              </w:rPr>
              <w:t>3</w:t>
            </w:r>
          </w:p>
        </w:tc>
        <w:tc>
          <w:tcPr>
            <w:tcW w:w="0" w:type="auto"/>
          </w:tcPr>
          <w:p w14:paraId="55B4F9C2" w14:textId="77777777" w:rsidR="007A1F3E" w:rsidRDefault="0005592D" w:rsidP="00BF4045">
            <w:pPr>
              <w:pStyle w:val="TableText"/>
            </w:pPr>
            <w:r>
              <w:rPr>
                <w:lang w:val="ru-RU"/>
              </w:rPr>
              <w:t>2</w:t>
            </w:r>
          </w:p>
        </w:tc>
        <w:tc>
          <w:tcPr>
            <w:tcW w:w="0" w:type="auto"/>
          </w:tcPr>
          <w:p w14:paraId="1ADE7360" w14:textId="77777777" w:rsidR="007A1F3E" w:rsidRDefault="0005592D" w:rsidP="00BF4045">
            <w:pPr>
              <w:pStyle w:val="TableText"/>
            </w:pPr>
            <w:r>
              <w:rPr>
                <w:lang w:val="ru-RU"/>
              </w:rPr>
              <w:t>-</w:t>
            </w:r>
          </w:p>
        </w:tc>
        <w:tc>
          <w:tcPr>
            <w:tcW w:w="0" w:type="auto"/>
          </w:tcPr>
          <w:p w14:paraId="62FCF2EE" w14:textId="77777777" w:rsidR="007A1F3E" w:rsidRDefault="0005592D" w:rsidP="00BF4045">
            <w:pPr>
              <w:pStyle w:val="TableText"/>
            </w:pPr>
            <w:r>
              <w:rPr>
                <w:lang w:val="ru-RU"/>
              </w:rPr>
              <w:t>-</w:t>
            </w:r>
          </w:p>
        </w:tc>
      </w:tr>
      <w:tr w:rsidR="00382954" w14:paraId="1D30081E" w14:textId="77777777" w:rsidTr="007A1F3E">
        <w:tc>
          <w:tcPr>
            <w:tcW w:w="0" w:type="auto"/>
          </w:tcPr>
          <w:p w14:paraId="3526EB0D" w14:textId="77777777" w:rsidR="007A1F3E" w:rsidRDefault="0005592D" w:rsidP="00BF4045">
            <w:pPr>
              <w:pStyle w:val="TableText"/>
            </w:pPr>
            <w:r>
              <w:rPr>
                <w:lang w:val="ru-RU"/>
              </w:rPr>
              <w:t>10</w:t>
            </w:r>
          </w:p>
        </w:tc>
        <w:tc>
          <w:tcPr>
            <w:tcW w:w="0" w:type="auto"/>
          </w:tcPr>
          <w:p w14:paraId="311418C2" w14:textId="77777777" w:rsidR="007A1F3E" w:rsidRDefault="0005592D" w:rsidP="00BF4045">
            <w:pPr>
              <w:pStyle w:val="TableText"/>
            </w:pPr>
            <w:r>
              <w:rPr>
                <w:lang w:val="ru-RU"/>
              </w:rPr>
              <w:t>+4</w:t>
            </w:r>
          </w:p>
        </w:tc>
        <w:tc>
          <w:tcPr>
            <w:tcW w:w="0" w:type="auto"/>
          </w:tcPr>
          <w:p w14:paraId="6B068571" w14:textId="77777777" w:rsidR="007A1F3E" w:rsidRPr="007A1F3E" w:rsidRDefault="0005592D" w:rsidP="00BF4045">
            <w:pPr>
              <w:pStyle w:val="TableText"/>
              <w:rPr>
                <w:lang w:val="ru-RU"/>
                <w:rPrChange w:id="756" w:author="Konstantin Malyutin" w:date="2021-02-01T15:37:00Z">
                  <w:rPr/>
                </w:rPrChange>
              </w:rPr>
            </w:pPr>
            <w:r>
              <w:rPr>
                <w:lang w:val="ru-RU"/>
              </w:rPr>
              <w:t>Улучшение исследователя природы, Маскировка на виду</w:t>
            </w:r>
          </w:p>
        </w:tc>
        <w:tc>
          <w:tcPr>
            <w:tcW w:w="0" w:type="auto"/>
          </w:tcPr>
          <w:p w14:paraId="743A3E61" w14:textId="77777777" w:rsidR="007A1F3E" w:rsidRDefault="0005592D" w:rsidP="00BF4045">
            <w:pPr>
              <w:pStyle w:val="TableText"/>
            </w:pPr>
            <w:r>
              <w:rPr>
                <w:lang w:val="ru-RU"/>
              </w:rPr>
              <w:t>6</w:t>
            </w:r>
          </w:p>
        </w:tc>
        <w:tc>
          <w:tcPr>
            <w:tcW w:w="0" w:type="auto"/>
          </w:tcPr>
          <w:p w14:paraId="7977F2AA" w14:textId="77777777" w:rsidR="007A1F3E" w:rsidRDefault="0005592D" w:rsidP="00BF4045">
            <w:pPr>
              <w:pStyle w:val="TableText"/>
            </w:pPr>
            <w:r>
              <w:rPr>
                <w:lang w:val="ru-RU"/>
              </w:rPr>
              <w:t>4</w:t>
            </w:r>
          </w:p>
        </w:tc>
        <w:tc>
          <w:tcPr>
            <w:tcW w:w="0" w:type="auto"/>
          </w:tcPr>
          <w:p w14:paraId="09A56576" w14:textId="77777777" w:rsidR="007A1F3E" w:rsidRDefault="0005592D" w:rsidP="00BF4045">
            <w:pPr>
              <w:pStyle w:val="TableText"/>
            </w:pPr>
            <w:r>
              <w:rPr>
                <w:lang w:val="ru-RU"/>
              </w:rPr>
              <w:t>3</w:t>
            </w:r>
          </w:p>
        </w:tc>
        <w:tc>
          <w:tcPr>
            <w:tcW w:w="0" w:type="auto"/>
          </w:tcPr>
          <w:p w14:paraId="29322387" w14:textId="77777777" w:rsidR="007A1F3E" w:rsidRDefault="0005592D" w:rsidP="00BF4045">
            <w:pPr>
              <w:pStyle w:val="TableText"/>
            </w:pPr>
            <w:r>
              <w:rPr>
                <w:lang w:val="ru-RU"/>
              </w:rPr>
              <w:t>2</w:t>
            </w:r>
          </w:p>
        </w:tc>
        <w:tc>
          <w:tcPr>
            <w:tcW w:w="0" w:type="auto"/>
          </w:tcPr>
          <w:p w14:paraId="0389CCB6" w14:textId="77777777" w:rsidR="007A1F3E" w:rsidRDefault="0005592D" w:rsidP="00BF4045">
            <w:pPr>
              <w:pStyle w:val="TableText"/>
            </w:pPr>
            <w:r>
              <w:rPr>
                <w:lang w:val="ru-RU"/>
              </w:rPr>
              <w:t>-</w:t>
            </w:r>
          </w:p>
        </w:tc>
        <w:tc>
          <w:tcPr>
            <w:tcW w:w="0" w:type="auto"/>
          </w:tcPr>
          <w:p w14:paraId="587F0D5A" w14:textId="77777777" w:rsidR="007A1F3E" w:rsidRDefault="0005592D" w:rsidP="00BF4045">
            <w:pPr>
              <w:pStyle w:val="TableText"/>
            </w:pPr>
            <w:r>
              <w:rPr>
                <w:lang w:val="ru-RU"/>
              </w:rPr>
              <w:t>-</w:t>
            </w:r>
          </w:p>
        </w:tc>
      </w:tr>
      <w:tr w:rsidR="00382954" w14:paraId="7395496B" w14:textId="77777777" w:rsidTr="007A1F3E">
        <w:tc>
          <w:tcPr>
            <w:tcW w:w="0" w:type="auto"/>
          </w:tcPr>
          <w:p w14:paraId="56B4393E" w14:textId="77777777" w:rsidR="007A1F3E" w:rsidRDefault="0005592D" w:rsidP="00BF4045">
            <w:pPr>
              <w:pStyle w:val="TableText"/>
            </w:pPr>
            <w:r>
              <w:rPr>
                <w:lang w:val="ru-RU"/>
              </w:rPr>
              <w:t>11</w:t>
            </w:r>
          </w:p>
        </w:tc>
        <w:tc>
          <w:tcPr>
            <w:tcW w:w="0" w:type="auto"/>
          </w:tcPr>
          <w:p w14:paraId="5B04F143" w14:textId="77777777" w:rsidR="007A1F3E" w:rsidRDefault="0005592D" w:rsidP="00BF4045">
            <w:pPr>
              <w:pStyle w:val="TableText"/>
            </w:pPr>
            <w:r>
              <w:rPr>
                <w:lang w:val="ru-RU"/>
              </w:rPr>
              <w:t>+4</w:t>
            </w:r>
          </w:p>
        </w:tc>
        <w:tc>
          <w:tcPr>
            <w:tcW w:w="0" w:type="auto"/>
          </w:tcPr>
          <w:p w14:paraId="67A88D33" w14:textId="77777777" w:rsidR="007A1F3E" w:rsidRDefault="0005592D" w:rsidP="00BF4045">
            <w:pPr>
              <w:pStyle w:val="TableText"/>
            </w:pPr>
            <w:r>
              <w:rPr>
                <w:lang w:val="ru-RU"/>
              </w:rPr>
              <w:t>Умение архетипа рейнджера</w:t>
            </w:r>
          </w:p>
        </w:tc>
        <w:tc>
          <w:tcPr>
            <w:tcW w:w="0" w:type="auto"/>
          </w:tcPr>
          <w:p w14:paraId="483DD304" w14:textId="77777777" w:rsidR="007A1F3E" w:rsidRDefault="0005592D" w:rsidP="00BF4045">
            <w:pPr>
              <w:pStyle w:val="TableText"/>
            </w:pPr>
            <w:r>
              <w:rPr>
                <w:lang w:val="ru-RU"/>
              </w:rPr>
              <w:t>7</w:t>
            </w:r>
          </w:p>
        </w:tc>
        <w:tc>
          <w:tcPr>
            <w:tcW w:w="0" w:type="auto"/>
          </w:tcPr>
          <w:p w14:paraId="06D5131A" w14:textId="77777777" w:rsidR="007A1F3E" w:rsidRDefault="0005592D" w:rsidP="00BF4045">
            <w:pPr>
              <w:pStyle w:val="TableText"/>
            </w:pPr>
            <w:r>
              <w:rPr>
                <w:lang w:val="ru-RU"/>
              </w:rPr>
              <w:t>4</w:t>
            </w:r>
          </w:p>
        </w:tc>
        <w:tc>
          <w:tcPr>
            <w:tcW w:w="0" w:type="auto"/>
          </w:tcPr>
          <w:p w14:paraId="374A8D56" w14:textId="77777777" w:rsidR="007A1F3E" w:rsidRDefault="0005592D" w:rsidP="00BF4045">
            <w:pPr>
              <w:pStyle w:val="TableText"/>
            </w:pPr>
            <w:r>
              <w:rPr>
                <w:lang w:val="ru-RU"/>
              </w:rPr>
              <w:t>3</w:t>
            </w:r>
          </w:p>
        </w:tc>
        <w:tc>
          <w:tcPr>
            <w:tcW w:w="0" w:type="auto"/>
          </w:tcPr>
          <w:p w14:paraId="421CDB42" w14:textId="77777777" w:rsidR="007A1F3E" w:rsidRDefault="0005592D" w:rsidP="00BF4045">
            <w:pPr>
              <w:pStyle w:val="TableText"/>
            </w:pPr>
            <w:r>
              <w:rPr>
                <w:lang w:val="ru-RU"/>
              </w:rPr>
              <w:t>3</w:t>
            </w:r>
          </w:p>
        </w:tc>
        <w:tc>
          <w:tcPr>
            <w:tcW w:w="0" w:type="auto"/>
          </w:tcPr>
          <w:p w14:paraId="68144399" w14:textId="77777777" w:rsidR="007A1F3E" w:rsidRDefault="0005592D" w:rsidP="00BF4045">
            <w:pPr>
              <w:pStyle w:val="TableText"/>
            </w:pPr>
            <w:r>
              <w:rPr>
                <w:lang w:val="ru-RU"/>
              </w:rPr>
              <w:t>-</w:t>
            </w:r>
          </w:p>
        </w:tc>
        <w:tc>
          <w:tcPr>
            <w:tcW w:w="0" w:type="auto"/>
          </w:tcPr>
          <w:p w14:paraId="6C722F81" w14:textId="77777777" w:rsidR="007A1F3E" w:rsidRDefault="0005592D" w:rsidP="00BF4045">
            <w:pPr>
              <w:pStyle w:val="TableText"/>
            </w:pPr>
            <w:r>
              <w:rPr>
                <w:lang w:val="ru-RU"/>
              </w:rPr>
              <w:t>-</w:t>
            </w:r>
          </w:p>
        </w:tc>
      </w:tr>
      <w:tr w:rsidR="00382954" w14:paraId="0F426AB2" w14:textId="77777777" w:rsidTr="007A1F3E">
        <w:tc>
          <w:tcPr>
            <w:tcW w:w="0" w:type="auto"/>
          </w:tcPr>
          <w:p w14:paraId="412E7AE4" w14:textId="77777777" w:rsidR="007A1F3E" w:rsidRDefault="0005592D" w:rsidP="00BF4045">
            <w:pPr>
              <w:pStyle w:val="TableText"/>
            </w:pPr>
            <w:r>
              <w:rPr>
                <w:lang w:val="ru-RU"/>
              </w:rPr>
              <w:t>12</w:t>
            </w:r>
          </w:p>
        </w:tc>
        <w:tc>
          <w:tcPr>
            <w:tcW w:w="0" w:type="auto"/>
          </w:tcPr>
          <w:p w14:paraId="2F2D61C2" w14:textId="77777777" w:rsidR="007A1F3E" w:rsidRDefault="0005592D" w:rsidP="00BF4045">
            <w:pPr>
              <w:pStyle w:val="TableText"/>
            </w:pPr>
            <w:r>
              <w:rPr>
                <w:lang w:val="ru-RU"/>
              </w:rPr>
              <w:t>+4</w:t>
            </w:r>
          </w:p>
        </w:tc>
        <w:tc>
          <w:tcPr>
            <w:tcW w:w="0" w:type="auto"/>
          </w:tcPr>
          <w:p w14:paraId="7B0C1CA6" w14:textId="77777777" w:rsidR="007A1F3E" w:rsidRDefault="0005592D" w:rsidP="00BF4045">
            <w:pPr>
              <w:pStyle w:val="TableText"/>
            </w:pPr>
            <w:r>
              <w:rPr>
                <w:lang w:val="ru-RU"/>
              </w:rPr>
              <w:t>Увеличение характеристик</w:t>
            </w:r>
          </w:p>
        </w:tc>
        <w:tc>
          <w:tcPr>
            <w:tcW w:w="0" w:type="auto"/>
          </w:tcPr>
          <w:p w14:paraId="1AB40FF5" w14:textId="77777777" w:rsidR="007A1F3E" w:rsidRDefault="0005592D" w:rsidP="00BF4045">
            <w:pPr>
              <w:pStyle w:val="TableText"/>
            </w:pPr>
            <w:r>
              <w:rPr>
                <w:lang w:val="ru-RU"/>
              </w:rPr>
              <w:t>7</w:t>
            </w:r>
          </w:p>
        </w:tc>
        <w:tc>
          <w:tcPr>
            <w:tcW w:w="0" w:type="auto"/>
          </w:tcPr>
          <w:p w14:paraId="08D4E307" w14:textId="77777777" w:rsidR="007A1F3E" w:rsidRDefault="0005592D" w:rsidP="00BF4045">
            <w:pPr>
              <w:pStyle w:val="TableText"/>
            </w:pPr>
            <w:r>
              <w:rPr>
                <w:lang w:val="ru-RU"/>
              </w:rPr>
              <w:t>4</w:t>
            </w:r>
          </w:p>
        </w:tc>
        <w:tc>
          <w:tcPr>
            <w:tcW w:w="0" w:type="auto"/>
          </w:tcPr>
          <w:p w14:paraId="6A163FC8" w14:textId="77777777" w:rsidR="007A1F3E" w:rsidRDefault="0005592D" w:rsidP="00BF4045">
            <w:pPr>
              <w:pStyle w:val="TableText"/>
            </w:pPr>
            <w:r>
              <w:rPr>
                <w:lang w:val="ru-RU"/>
              </w:rPr>
              <w:t>3</w:t>
            </w:r>
          </w:p>
        </w:tc>
        <w:tc>
          <w:tcPr>
            <w:tcW w:w="0" w:type="auto"/>
          </w:tcPr>
          <w:p w14:paraId="7299DD5B" w14:textId="77777777" w:rsidR="007A1F3E" w:rsidRDefault="0005592D" w:rsidP="00BF4045">
            <w:pPr>
              <w:pStyle w:val="TableText"/>
            </w:pPr>
            <w:r>
              <w:rPr>
                <w:lang w:val="ru-RU"/>
              </w:rPr>
              <w:t>3</w:t>
            </w:r>
          </w:p>
        </w:tc>
        <w:tc>
          <w:tcPr>
            <w:tcW w:w="0" w:type="auto"/>
          </w:tcPr>
          <w:p w14:paraId="13CDD603" w14:textId="77777777" w:rsidR="007A1F3E" w:rsidRDefault="0005592D" w:rsidP="00BF4045">
            <w:pPr>
              <w:pStyle w:val="TableText"/>
            </w:pPr>
            <w:r>
              <w:rPr>
                <w:lang w:val="ru-RU"/>
              </w:rPr>
              <w:t>-</w:t>
            </w:r>
          </w:p>
        </w:tc>
        <w:tc>
          <w:tcPr>
            <w:tcW w:w="0" w:type="auto"/>
          </w:tcPr>
          <w:p w14:paraId="5A97DE92" w14:textId="77777777" w:rsidR="007A1F3E" w:rsidRDefault="0005592D" w:rsidP="00BF4045">
            <w:pPr>
              <w:pStyle w:val="TableText"/>
            </w:pPr>
            <w:r>
              <w:rPr>
                <w:lang w:val="ru-RU"/>
              </w:rPr>
              <w:t>-</w:t>
            </w:r>
          </w:p>
        </w:tc>
      </w:tr>
      <w:tr w:rsidR="00382954" w14:paraId="03234900" w14:textId="77777777" w:rsidTr="007A1F3E">
        <w:tc>
          <w:tcPr>
            <w:tcW w:w="0" w:type="auto"/>
          </w:tcPr>
          <w:p w14:paraId="0203F879" w14:textId="77777777" w:rsidR="007A1F3E" w:rsidRDefault="0005592D" w:rsidP="00BF4045">
            <w:pPr>
              <w:pStyle w:val="TableText"/>
            </w:pPr>
            <w:r>
              <w:rPr>
                <w:lang w:val="ru-RU"/>
              </w:rPr>
              <w:t>13</w:t>
            </w:r>
          </w:p>
        </w:tc>
        <w:tc>
          <w:tcPr>
            <w:tcW w:w="0" w:type="auto"/>
          </w:tcPr>
          <w:p w14:paraId="6D5FEA35" w14:textId="77777777" w:rsidR="007A1F3E" w:rsidRDefault="0005592D" w:rsidP="00BF4045">
            <w:pPr>
              <w:pStyle w:val="TableText"/>
            </w:pPr>
            <w:r>
              <w:rPr>
                <w:lang w:val="ru-RU"/>
              </w:rPr>
              <w:t>+5</w:t>
            </w:r>
          </w:p>
        </w:tc>
        <w:tc>
          <w:tcPr>
            <w:tcW w:w="0" w:type="auto"/>
          </w:tcPr>
          <w:p w14:paraId="13A8F290" w14:textId="77777777" w:rsidR="007A1F3E" w:rsidRDefault="0005592D" w:rsidP="00BF4045">
            <w:pPr>
              <w:pStyle w:val="TableText"/>
            </w:pPr>
            <w:r>
              <w:rPr>
                <w:lang w:val="ru-RU"/>
              </w:rPr>
              <w:t>-</w:t>
            </w:r>
          </w:p>
        </w:tc>
        <w:tc>
          <w:tcPr>
            <w:tcW w:w="0" w:type="auto"/>
          </w:tcPr>
          <w:p w14:paraId="536E39BB" w14:textId="77777777" w:rsidR="007A1F3E" w:rsidRDefault="0005592D" w:rsidP="00BF4045">
            <w:pPr>
              <w:pStyle w:val="TableText"/>
            </w:pPr>
            <w:r>
              <w:rPr>
                <w:lang w:val="ru-RU"/>
              </w:rPr>
              <w:t>8</w:t>
            </w:r>
          </w:p>
        </w:tc>
        <w:tc>
          <w:tcPr>
            <w:tcW w:w="0" w:type="auto"/>
          </w:tcPr>
          <w:p w14:paraId="46A99659" w14:textId="77777777" w:rsidR="007A1F3E" w:rsidRDefault="0005592D" w:rsidP="00BF4045">
            <w:pPr>
              <w:pStyle w:val="TableText"/>
            </w:pPr>
            <w:r>
              <w:rPr>
                <w:lang w:val="ru-RU"/>
              </w:rPr>
              <w:t>4</w:t>
            </w:r>
          </w:p>
        </w:tc>
        <w:tc>
          <w:tcPr>
            <w:tcW w:w="0" w:type="auto"/>
          </w:tcPr>
          <w:p w14:paraId="72F99EE2" w14:textId="77777777" w:rsidR="007A1F3E" w:rsidRDefault="0005592D" w:rsidP="00BF4045">
            <w:pPr>
              <w:pStyle w:val="TableText"/>
            </w:pPr>
            <w:r>
              <w:rPr>
                <w:lang w:val="ru-RU"/>
              </w:rPr>
              <w:t>3</w:t>
            </w:r>
          </w:p>
        </w:tc>
        <w:tc>
          <w:tcPr>
            <w:tcW w:w="0" w:type="auto"/>
          </w:tcPr>
          <w:p w14:paraId="6D513A09" w14:textId="77777777" w:rsidR="007A1F3E" w:rsidRDefault="0005592D" w:rsidP="00BF4045">
            <w:pPr>
              <w:pStyle w:val="TableText"/>
            </w:pPr>
            <w:r>
              <w:rPr>
                <w:lang w:val="ru-RU"/>
              </w:rPr>
              <w:t>3</w:t>
            </w:r>
          </w:p>
        </w:tc>
        <w:tc>
          <w:tcPr>
            <w:tcW w:w="0" w:type="auto"/>
          </w:tcPr>
          <w:p w14:paraId="602C67E0" w14:textId="77777777" w:rsidR="007A1F3E" w:rsidRDefault="0005592D" w:rsidP="00BF4045">
            <w:pPr>
              <w:pStyle w:val="TableText"/>
            </w:pPr>
            <w:r>
              <w:rPr>
                <w:lang w:val="ru-RU"/>
              </w:rPr>
              <w:t>1</w:t>
            </w:r>
          </w:p>
        </w:tc>
        <w:tc>
          <w:tcPr>
            <w:tcW w:w="0" w:type="auto"/>
          </w:tcPr>
          <w:p w14:paraId="2299D8EA" w14:textId="77777777" w:rsidR="007A1F3E" w:rsidRDefault="0005592D" w:rsidP="00BF4045">
            <w:pPr>
              <w:pStyle w:val="TableText"/>
            </w:pPr>
            <w:r>
              <w:rPr>
                <w:lang w:val="ru-RU"/>
              </w:rPr>
              <w:t>-</w:t>
            </w:r>
          </w:p>
        </w:tc>
      </w:tr>
      <w:tr w:rsidR="00382954" w14:paraId="077BEA0B" w14:textId="77777777" w:rsidTr="007A1F3E">
        <w:tc>
          <w:tcPr>
            <w:tcW w:w="0" w:type="auto"/>
          </w:tcPr>
          <w:p w14:paraId="7BB43D1E" w14:textId="77777777" w:rsidR="007A1F3E" w:rsidRDefault="0005592D" w:rsidP="00BF4045">
            <w:pPr>
              <w:pStyle w:val="TableText"/>
            </w:pPr>
            <w:r>
              <w:rPr>
                <w:lang w:val="ru-RU"/>
              </w:rPr>
              <w:t>14</w:t>
            </w:r>
          </w:p>
        </w:tc>
        <w:tc>
          <w:tcPr>
            <w:tcW w:w="0" w:type="auto"/>
          </w:tcPr>
          <w:p w14:paraId="4C99A9FA" w14:textId="77777777" w:rsidR="007A1F3E" w:rsidRDefault="0005592D" w:rsidP="00BF4045">
            <w:pPr>
              <w:pStyle w:val="TableText"/>
            </w:pPr>
            <w:r>
              <w:rPr>
                <w:lang w:val="ru-RU"/>
              </w:rPr>
              <w:t>+5</w:t>
            </w:r>
          </w:p>
        </w:tc>
        <w:tc>
          <w:tcPr>
            <w:tcW w:w="0" w:type="auto"/>
          </w:tcPr>
          <w:p w14:paraId="3E1AB2F6" w14:textId="77777777" w:rsidR="007A1F3E" w:rsidRDefault="0005592D" w:rsidP="00BF4045">
            <w:pPr>
              <w:pStyle w:val="TableText"/>
            </w:pPr>
            <w:r>
              <w:rPr>
                <w:lang w:val="ru-RU"/>
              </w:rPr>
              <w:t>Улучшение избранного врага, Исчезновение</w:t>
            </w:r>
          </w:p>
        </w:tc>
        <w:tc>
          <w:tcPr>
            <w:tcW w:w="0" w:type="auto"/>
          </w:tcPr>
          <w:p w14:paraId="21506AB9" w14:textId="77777777" w:rsidR="007A1F3E" w:rsidRDefault="0005592D" w:rsidP="00BF4045">
            <w:pPr>
              <w:pStyle w:val="TableText"/>
            </w:pPr>
            <w:r>
              <w:rPr>
                <w:lang w:val="ru-RU"/>
              </w:rPr>
              <w:t>8</w:t>
            </w:r>
          </w:p>
        </w:tc>
        <w:tc>
          <w:tcPr>
            <w:tcW w:w="0" w:type="auto"/>
          </w:tcPr>
          <w:p w14:paraId="251B0F81" w14:textId="77777777" w:rsidR="007A1F3E" w:rsidRDefault="0005592D" w:rsidP="00BF4045">
            <w:pPr>
              <w:pStyle w:val="TableText"/>
            </w:pPr>
            <w:r>
              <w:rPr>
                <w:lang w:val="ru-RU"/>
              </w:rPr>
              <w:t>4</w:t>
            </w:r>
          </w:p>
        </w:tc>
        <w:tc>
          <w:tcPr>
            <w:tcW w:w="0" w:type="auto"/>
          </w:tcPr>
          <w:p w14:paraId="1A2E889B" w14:textId="77777777" w:rsidR="007A1F3E" w:rsidRDefault="0005592D" w:rsidP="00BF4045">
            <w:pPr>
              <w:pStyle w:val="TableText"/>
            </w:pPr>
            <w:r>
              <w:rPr>
                <w:lang w:val="ru-RU"/>
              </w:rPr>
              <w:t>3</w:t>
            </w:r>
          </w:p>
        </w:tc>
        <w:tc>
          <w:tcPr>
            <w:tcW w:w="0" w:type="auto"/>
          </w:tcPr>
          <w:p w14:paraId="063B5364" w14:textId="77777777" w:rsidR="007A1F3E" w:rsidRDefault="0005592D" w:rsidP="00BF4045">
            <w:pPr>
              <w:pStyle w:val="TableText"/>
            </w:pPr>
            <w:r>
              <w:rPr>
                <w:lang w:val="ru-RU"/>
              </w:rPr>
              <w:t>3</w:t>
            </w:r>
          </w:p>
        </w:tc>
        <w:tc>
          <w:tcPr>
            <w:tcW w:w="0" w:type="auto"/>
          </w:tcPr>
          <w:p w14:paraId="2CFAD5D5" w14:textId="77777777" w:rsidR="007A1F3E" w:rsidRDefault="0005592D" w:rsidP="00BF4045">
            <w:pPr>
              <w:pStyle w:val="TableText"/>
            </w:pPr>
            <w:r>
              <w:rPr>
                <w:lang w:val="ru-RU"/>
              </w:rPr>
              <w:t>1</w:t>
            </w:r>
          </w:p>
        </w:tc>
        <w:tc>
          <w:tcPr>
            <w:tcW w:w="0" w:type="auto"/>
          </w:tcPr>
          <w:p w14:paraId="2DEA1031" w14:textId="77777777" w:rsidR="007A1F3E" w:rsidRDefault="0005592D" w:rsidP="00BF4045">
            <w:pPr>
              <w:pStyle w:val="TableText"/>
            </w:pPr>
            <w:r>
              <w:rPr>
                <w:lang w:val="ru-RU"/>
              </w:rPr>
              <w:t>-</w:t>
            </w:r>
          </w:p>
        </w:tc>
      </w:tr>
      <w:tr w:rsidR="00382954" w14:paraId="69F24C34" w14:textId="77777777" w:rsidTr="007A1F3E">
        <w:tc>
          <w:tcPr>
            <w:tcW w:w="0" w:type="auto"/>
          </w:tcPr>
          <w:p w14:paraId="37CE4AFD" w14:textId="77777777" w:rsidR="007A1F3E" w:rsidRDefault="0005592D" w:rsidP="00BF4045">
            <w:pPr>
              <w:pStyle w:val="TableText"/>
            </w:pPr>
            <w:r>
              <w:rPr>
                <w:lang w:val="ru-RU"/>
              </w:rPr>
              <w:lastRenderedPageBreak/>
              <w:t>15</w:t>
            </w:r>
          </w:p>
        </w:tc>
        <w:tc>
          <w:tcPr>
            <w:tcW w:w="0" w:type="auto"/>
          </w:tcPr>
          <w:p w14:paraId="001F9F16" w14:textId="77777777" w:rsidR="007A1F3E" w:rsidRDefault="0005592D" w:rsidP="00BF4045">
            <w:pPr>
              <w:pStyle w:val="TableText"/>
            </w:pPr>
            <w:r>
              <w:rPr>
                <w:lang w:val="ru-RU"/>
              </w:rPr>
              <w:t>+5</w:t>
            </w:r>
          </w:p>
        </w:tc>
        <w:tc>
          <w:tcPr>
            <w:tcW w:w="0" w:type="auto"/>
          </w:tcPr>
          <w:p w14:paraId="5826B3EE" w14:textId="77777777" w:rsidR="007A1F3E" w:rsidRDefault="0005592D" w:rsidP="00BF4045">
            <w:pPr>
              <w:pStyle w:val="TableText"/>
            </w:pPr>
            <w:r>
              <w:rPr>
                <w:lang w:val="ru-RU"/>
              </w:rPr>
              <w:t>Умение архетипа рейнджера</w:t>
            </w:r>
          </w:p>
        </w:tc>
        <w:tc>
          <w:tcPr>
            <w:tcW w:w="0" w:type="auto"/>
          </w:tcPr>
          <w:p w14:paraId="5FD1A05B" w14:textId="77777777" w:rsidR="007A1F3E" w:rsidRDefault="0005592D" w:rsidP="00BF4045">
            <w:pPr>
              <w:pStyle w:val="TableText"/>
            </w:pPr>
            <w:r>
              <w:rPr>
                <w:lang w:val="ru-RU"/>
              </w:rPr>
              <w:t>9</w:t>
            </w:r>
          </w:p>
        </w:tc>
        <w:tc>
          <w:tcPr>
            <w:tcW w:w="0" w:type="auto"/>
          </w:tcPr>
          <w:p w14:paraId="0801A4B2" w14:textId="77777777" w:rsidR="007A1F3E" w:rsidRDefault="0005592D" w:rsidP="00BF4045">
            <w:pPr>
              <w:pStyle w:val="TableText"/>
            </w:pPr>
            <w:r>
              <w:rPr>
                <w:lang w:val="ru-RU"/>
              </w:rPr>
              <w:t>4</w:t>
            </w:r>
          </w:p>
        </w:tc>
        <w:tc>
          <w:tcPr>
            <w:tcW w:w="0" w:type="auto"/>
          </w:tcPr>
          <w:p w14:paraId="4217E7C7" w14:textId="77777777" w:rsidR="007A1F3E" w:rsidRDefault="0005592D" w:rsidP="00BF4045">
            <w:pPr>
              <w:pStyle w:val="TableText"/>
            </w:pPr>
            <w:r>
              <w:rPr>
                <w:lang w:val="ru-RU"/>
              </w:rPr>
              <w:t>3</w:t>
            </w:r>
          </w:p>
        </w:tc>
        <w:tc>
          <w:tcPr>
            <w:tcW w:w="0" w:type="auto"/>
          </w:tcPr>
          <w:p w14:paraId="2A239017" w14:textId="77777777" w:rsidR="007A1F3E" w:rsidRDefault="0005592D" w:rsidP="00BF4045">
            <w:pPr>
              <w:pStyle w:val="TableText"/>
            </w:pPr>
            <w:r>
              <w:rPr>
                <w:lang w:val="ru-RU"/>
              </w:rPr>
              <w:t>3</w:t>
            </w:r>
          </w:p>
        </w:tc>
        <w:tc>
          <w:tcPr>
            <w:tcW w:w="0" w:type="auto"/>
          </w:tcPr>
          <w:p w14:paraId="315B912E" w14:textId="77777777" w:rsidR="007A1F3E" w:rsidRDefault="0005592D" w:rsidP="00BF4045">
            <w:pPr>
              <w:pStyle w:val="TableText"/>
            </w:pPr>
            <w:r>
              <w:rPr>
                <w:lang w:val="ru-RU"/>
              </w:rPr>
              <w:t>2</w:t>
            </w:r>
          </w:p>
        </w:tc>
        <w:tc>
          <w:tcPr>
            <w:tcW w:w="0" w:type="auto"/>
          </w:tcPr>
          <w:p w14:paraId="20DD6ED9" w14:textId="77777777" w:rsidR="007A1F3E" w:rsidRDefault="0005592D" w:rsidP="00BF4045">
            <w:pPr>
              <w:pStyle w:val="TableText"/>
            </w:pPr>
            <w:r>
              <w:rPr>
                <w:lang w:val="ru-RU"/>
              </w:rPr>
              <w:t>-</w:t>
            </w:r>
          </w:p>
        </w:tc>
      </w:tr>
      <w:tr w:rsidR="00382954" w14:paraId="43DCFFB1" w14:textId="77777777" w:rsidTr="007A1F3E">
        <w:tc>
          <w:tcPr>
            <w:tcW w:w="0" w:type="auto"/>
          </w:tcPr>
          <w:p w14:paraId="0F624AC6" w14:textId="77777777" w:rsidR="007A1F3E" w:rsidRDefault="0005592D" w:rsidP="00BF4045">
            <w:pPr>
              <w:pStyle w:val="TableText"/>
            </w:pPr>
            <w:r>
              <w:rPr>
                <w:lang w:val="ru-RU"/>
              </w:rPr>
              <w:t>16</w:t>
            </w:r>
          </w:p>
        </w:tc>
        <w:tc>
          <w:tcPr>
            <w:tcW w:w="0" w:type="auto"/>
          </w:tcPr>
          <w:p w14:paraId="48DB4647" w14:textId="77777777" w:rsidR="007A1F3E" w:rsidRDefault="0005592D" w:rsidP="00BF4045">
            <w:pPr>
              <w:pStyle w:val="TableText"/>
            </w:pPr>
            <w:r>
              <w:rPr>
                <w:lang w:val="ru-RU"/>
              </w:rPr>
              <w:t>+5</w:t>
            </w:r>
          </w:p>
        </w:tc>
        <w:tc>
          <w:tcPr>
            <w:tcW w:w="0" w:type="auto"/>
          </w:tcPr>
          <w:p w14:paraId="1F23DC0D" w14:textId="77777777" w:rsidR="007A1F3E" w:rsidRDefault="0005592D" w:rsidP="00BF4045">
            <w:pPr>
              <w:pStyle w:val="TableText"/>
            </w:pPr>
            <w:r>
              <w:rPr>
                <w:lang w:val="ru-RU"/>
              </w:rPr>
              <w:t>Увеличение характеристик</w:t>
            </w:r>
          </w:p>
        </w:tc>
        <w:tc>
          <w:tcPr>
            <w:tcW w:w="0" w:type="auto"/>
          </w:tcPr>
          <w:p w14:paraId="3DBD926C" w14:textId="77777777" w:rsidR="007A1F3E" w:rsidRDefault="0005592D" w:rsidP="00BF4045">
            <w:pPr>
              <w:pStyle w:val="TableText"/>
            </w:pPr>
            <w:r>
              <w:rPr>
                <w:lang w:val="ru-RU"/>
              </w:rPr>
              <w:t>9</w:t>
            </w:r>
          </w:p>
        </w:tc>
        <w:tc>
          <w:tcPr>
            <w:tcW w:w="0" w:type="auto"/>
          </w:tcPr>
          <w:p w14:paraId="2CA71FD0" w14:textId="77777777" w:rsidR="007A1F3E" w:rsidRDefault="0005592D" w:rsidP="00BF4045">
            <w:pPr>
              <w:pStyle w:val="TableText"/>
            </w:pPr>
            <w:r>
              <w:rPr>
                <w:lang w:val="ru-RU"/>
              </w:rPr>
              <w:t>4</w:t>
            </w:r>
          </w:p>
        </w:tc>
        <w:tc>
          <w:tcPr>
            <w:tcW w:w="0" w:type="auto"/>
          </w:tcPr>
          <w:p w14:paraId="227C3B97" w14:textId="77777777" w:rsidR="007A1F3E" w:rsidRDefault="0005592D" w:rsidP="00BF4045">
            <w:pPr>
              <w:pStyle w:val="TableText"/>
            </w:pPr>
            <w:r>
              <w:rPr>
                <w:lang w:val="ru-RU"/>
              </w:rPr>
              <w:t>3</w:t>
            </w:r>
          </w:p>
        </w:tc>
        <w:tc>
          <w:tcPr>
            <w:tcW w:w="0" w:type="auto"/>
          </w:tcPr>
          <w:p w14:paraId="1306DF35" w14:textId="77777777" w:rsidR="007A1F3E" w:rsidRDefault="0005592D" w:rsidP="00BF4045">
            <w:pPr>
              <w:pStyle w:val="TableText"/>
            </w:pPr>
            <w:r>
              <w:rPr>
                <w:lang w:val="ru-RU"/>
              </w:rPr>
              <w:t>3</w:t>
            </w:r>
          </w:p>
        </w:tc>
        <w:tc>
          <w:tcPr>
            <w:tcW w:w="0" w:type="auto"/>
          </w:tcPr>
          <w:p w14:paraId="09ADB572" w14:textId="77777777" w:rsidR="007A1F3E" w:rsidRDefault="0005592D" w:rsidP="00BF4045">
            <w:pPr>
              <w:pStyle w:val="TableText"/>
            </w:pPr>
            <w:r>
              <w:rPr>
                <w:lang w:val="ru-RU"/>
              </w:rPr>
              <w:t>2</w:t>
            </w:r>
          </w:p>
        </w:tc>
        <w:tc>
          <w:tcPr>
            <w:tcW w:w="0" w:type="auto"/>
          </w:tcPr>
          <w:p w14:paraId="68168AF0" w14:textId="77777777" w:rsidR="007A1F3E" w:rsidRDefault="0005592D" w:rsidP="00BF4045">
            <w:pPr>
              <w:pStyle w:val="TableText"/>
            </w:pPr>
            <w:r>
              <w:rPr>
                <w:lang w:val="ru-RU"/>
              </w:rPr>
              <w:t>-</w:t>
            </w:r>
          </w:p>
        </w:tc>
      </w:tr>
      <w:tr w:rsidR="00382954" w14:paraId="16151FE7" w14:textId="77777777" w:rsidTr="007A1F3E">
        <w:tc>
          <w:tcPr>
            <w:tcW w:w="0" w:type="auto"/>
          </w:tcPr>
          <w:p w14:paraId="1049EF5D" w14:textId="77777777" w:rsidR="007A1F3E" w:rsidRDefault="0005592D" w:rsidP="00BF4045">
            <w:pPr>
              <w:pStyle w:val="TableText"/>
            </w:pPr>
            <w:r>
              <w:rPr>
                <w:lang w:val="ru-RU"/>
              </w:rPr>
              <w:t>17</w:t>
            </w:r>
          </w:p>
        </w:tc>
        <w:tc>
          <w:tcPr>
            <w:tcW w:w="0" w:type="auto"/>
          </w:tcPr>
          <w:p w14:paraId="7F706FE3" w14:textId="77777777" w:rsidR="007A1F3E" w:rsidRDefault="0005592D" w:rsidP="00BF4045">
            <w:pPr>
              <w:pStyle w:val="TableText"/>
            </w:pPr>
            <w:r>
              <w:rPr>
                <w:lang w:val="ru-RU"/>
              </w:rPr>
              <w:t>+6</w:t>
            </w:r>
          </w:p>
        </w:tc>
        <w:tc>
          <w:tcPr>
            <w:tcW w:w="0" w:type="auto"/>
          </w:tcPr>
          <w:p w14:paraId="17816502" w14:textId="77777777" w:rsidR="007A1F3E" w:rsidRDefault="0005592D" w:rsidP="00BF4045">
            <w:pPr>
              <w:pStyle w:val="TableText"/>
            </w:pPr>
            <w:r>
              <w:rPr>
                <w:lang w:val="ru-RU"/>
              </w:rPr>
              <w:t>-</w:t>
            </w:r>
          </w:p>
        </w:tc>
        <w:tc>
          <w:tcPr>
            <w:tcW w:w="0" w:type="auto"/>
          </w:tcPr>
          <w:p w14:paraId="5A0CB5D9" w14:textId="77777777" w:rsidR="007A1F3E" w:rsidRDefault="0005592D" w:rsidP="00BF4045">
            <w:pPr>
              <w:pStyle w:val="TableText"/>
            </w:pPr>
            <w:r>
              <w:rPr>
                <w:lang w:val="ru-RU"/>
              </w:rPr>
              <w:t>10</w:t>
            </w:r>
          </w:p>
        </w:tc>
        <w:tc>
          <w:tcPr>
            <w:tcW w:w="0" w:type="auto"/>
          </w:tcPr>
          <w:p w14:paraId="34A9218C" w14:textId="77777777" w:rsidR="007A1F3E" w:rsidRDefault="0005592D" w:rsidP="00BF4045">
            <w:pPr>
              <w:pStyle w:val="TableText"/>
            </w:pPr>
            <w:r>
              <w:rPr>
                <w:lang w:val="ru-RU"/>
              </w:rPr>
              <w:t>4</w:t>
            </w:r>
          </w:p>
        </w:tc>
        <w:tc>
          <w:tcPr>
            <w:tcW w:w="0" w:type="auto"/>
          </w:tcPr>
          <w:p w14:paraId="5778B7EC" w14:textId="77777777" w:rsidR="007A1F3E" w:rsidRDefault="0005592D" w:rsidP="00BF4045">
            <w:pPr>
              <w:pStyle w:val="TableText"/>
            </w:pPr>
            <w:r>
              <w:rPr>
                <w:lang w:val="ru-RU"/>
              </w:rPr>
              <w:t>3</w:t>
            </w:r>
          </w:p>
        </w:tc>
        <w:tc>
          <w:tcPr>
            <w:tcW w:w="0" w:type="auto"/>
          </w:tcPr>
          <w:p w14:paraId="4D34BE30" w14:textId="77777777" w:rsidR="007A1F3E" w:rsidRDefault="0005592D" w:rsidP="00BF4045">
            <w:pPr>
              <w:pStyle w:val="TableText"/>
            </w:pPr>
            <w:r>
              <w:rPr>
                <w:lang w:val="ru-RU"/>
              </w:rPr>
              <w:t>3</w:t>
            </w:r>
          </w:p>
        </w:tc>
        <w:tc>
          <w:tcPr>
            <w:tcW w:w="0" w:type="auto"/>
          </w:tcPr>
          <w:p w14:paraId="7B710F06" w14:textId="77777777" w:rsidR="007A1F3E" w:rsidRDefault="0005592D" w:rsidP="00BF4045">
            <w:pPr>
              <w:pStyle w:val="TableText"/>
            </w:pPr>
            <w:r>
              <w:rPr>
                <w:lang w:val="ru-RU"/>
              </w:rPr>
              <w:t>3</w:t>
            </w:r>
          </w:p>
        </w:tc>
        <w:tc>
          <w:tcPr>
            <w:tcW w:w="0" w:type="auto"/>
          </w:tcPr>
          <w:p w14:paraId="3B5A6658" w14:textId="77777777" w:rsidR="007A1F3E" w:rsidRDefault="0005592D" w:rsidP="00BF4045">
            <w:pPr>
              <w:pStyle w:val="TableText"/>
            </w:pPr>
            <w:r>
              <w:rPr>
                <w:lang w:val="ru-RU"/>
              </w:rPr>
              <w:t>1</w:t>
            </w:r>
          </w:p>
        </w:tc>
      </w:tr>
      <w:tr w:rsidR="00382954" w14:paraId="5EDB5B4F" w14:textId="77777777" w:rsidTr="007A1F3E">
        <w:tc>
          <w:tcPr>
            <w:tcW w:w="0" w:type="auto"/>
          </w:tcPr>
          <w:p w14:paraId="4375A3E7" w14:textId="77777777" w:rsidR="007A1F3E" w:rsidRDefault="0005592D" w:rsidP="00BF4045">
            <w:pPr>
              <w:pStyle w:val="TableText"/>
            </w:pPr>
            <w:r>
              <w:rPr>
                <w:lang w:val="ru-RU"/>
              </w:rPr>
              <w:t>18</w:t>
            </w:r>
          </w:p>
        </w:tc>
        <w:tc>
          <w:tcPr>
            <w:tcW w:w="0" w:type="auto"/>
          </w:tcPr>
          <w:p w14:paraId="131DBD99" w14:textId="77777777" w:rsidR="007A1F3E" w:rsidRDefault="0005592D" w:rsidP="00BF4045">
            <w:pPr>
              <w:pStyle w:val="TableText"/>
            </w:pPr>
            <w:r>
              <w:rPr>
                <w:lang w:val="ru-RU"/>
              </w:rPr>
              <w:t>+6</w:t>
            </w:r>
          </w:p>
        </w:tc>
        <w:tc>
          <w:tcPr>
            <w:tcW w:w="0" w:type="auto"/>
          </w:tcPr>
          <w:p w14:paraId="76FF408A" w14:textId="77777777" w:rsidR="007A1F3E" w:rsidRDefault="0005592D" w:rsidP="00BF4045">
            <w:pPr>
              <w:pStyle w:val="TableText"/>
            </w:pPr>
            <w:r>
              <w:rPr>
                <w:lang w:val="ru-RU"/>
              </w:rPr>
              <w:t>Дикие чувства</w:t>
            </w:r>
          </w:p>
        </w:tc>
        <w:tc>
          <w:tcPr>
            <w:tcW w:w="0" w:type="auto"/>
          </w:tcPr>
          <w:p w14:paraId="395BE38C" w14:textId="77777777" w:rsidR="007A1F3E" w:rsidRDefault="0005592D" w:rsidP="00BF4045">
            <w:pPr>
              <w:pStyle w:val="TableText"/>
            </w:pPr>
            <w:r>
              <w:rPr>
                <w:lang w:val="ru-RU"/>
              </w:rPr>
              <w:t>10</w:t>
            </w:r>
          </w:p>
        </w:tc>
        <w:tc>
          <w:tcPr>
            <w:tcW w:w="0" w:type="auto"/>
          </w:tcPr>
          <w:p w14:paraId="15353D9D" w14:textId="77777777" w:rsidR="007A1F3E" w:rsidRDefault="0005592D" w:rsidP="00BF4045">
            <w:pPr>
              <w:pStyle w:val="TableText"/>
            </w:pPr>
            <w:r>
              <w:rPr>
                <w:lang w:val="ru-RU"/>
              </w:rPr>
              <w:t>4</w:t>
            </w:r>
          </w:p>
        </w:tc>
        <w:tc>
          <w:tcPr>
            <w:tcW w:w="0" w:type="auto"/>
          </w:tcPr>
          <w:p w14:paraId="36897C03" w14:textId="77777777" w:rsidR="007A1F3E" w:rsidRDefault="0005592D" w:rsidP="00BF4045">
            <w:pPr>
              <w:pStyle w:val="TableText"/>
            </w:pPr>
            <w:r>
              <w:rPr>
                <w:lang w:val="ru-RU"/>
              </w:rPr>
              <w:t>3</w:t>
            </w:r>
          </w:p>
        </w:tc>
        <w:tc>
          <w:tcPr>
            <w:tcW w:w="0" w:type="auto"/>
          </w:tcPr>
          <w:p w14:paraId="53675FF9" w14:textId="77777777" w:rsidR="007A1F3E" w:rsidRDefault="0005592D" w:rsidP="00BF4045">
            <w:pPr>
              <w:pStyle w:val="TableText"/>
            </w:pPr>
            <w:r>
              <w:rPr>
                <w:lang w:val="ru-RU"/>
              </w:rPr>
              <w:t>3</w:t>
            </w:r>
          </w:p>
        </w:tc>
        <w:tc>
          <w:tcPr>
            <w:tcW w:w="0" w:type="auto"/>
          </w:tcPr>
          <w:p w14:paraId="3FD9A7FA" w14:textId="77777777" w:rsidR="007A1F3E" w:rsidRDefault="0005592D" w:rsidP="00BF4045">
            <w:pPr>
              <w:pStyle w:val="TableText"/>
            </w:pPr>
            <w:r>
              <w:rPr>
                <w:lang w:val="ru-RU"/>
              </w:rPr>
              <w:t>3</w:t>
            </w:r>
          </w:p>
        </w:tc>
        <w:tc>
          <w:tcPr>
            <w:tcW w:w="0" w:type="auto"/>
          </w:tcPr>
          <w:p w14:paraId="1C0DF777" w14:textId="77777777" w:rsidR="007A1F3E" w:rsidRDefault="0005592D" w:rsidP="00BF4045">
            <w:pPr>
              <w:pStyle w:val="TableText"/>
            </w:pPr>
            <w:r>
              <w:rPr>
                <w:lang w:val="ru-RU"/>
              </w:rPr>
              <w:t>1</w:t>
            </w:r>
          </w:p>
        </w:tc>
      </w:tr>
      <w:tr w:rsidR="00382954" w14:paraId="33923B29" w14:textId="77777777" w:rsidTr="007A1F3E">
        <w:tc>
          <w:tcPr>
            <w:tcW w:w="0" w:type="auto"/>
          </w:tcPr>
          <w:p w14:paraId="204ABFB1" w14:textId="77777777" w:rsidR="007A1F3E" w:rsidRDefault="0005592D" w:rsidP="00BF4045">
            <w:pPr>
              <w:pStyle w:val="TableText"/>
            </w:pPr>
            <w:r>
              <w:rPr>
                <w:lang w:val="ru-RU"/>
              </w:rPr>
              <w:t>19</w:t>
            </w:r>
          </w:p>
        </w:tc>
        <w:tc>
          <w:tcPr>
            <w:tcW w:w="0" w:type="auto"/>
          </w:tcPr>
          <w:p w14:paraId="6EA8A28B" w14:textId="77777777" w:rsidR="007A1F3E" w:rsidRDefault="0005592D" w:rsidP="00BF4045">
            <w:pPr>
              <w:pStyle w:val="TableText"/>
            </w:pPr>
            <w:r>
              <w:rPr>
                <w:lang w:val="ru-RU"/>
              </w:rPr>
              <w:t>+6</w:t>
            </w:r>
          </w:p>
        </w:tc>
        <w:tc>
          <w:tcPr>
            <w:tcW w:w="0" w:type="auto"/>
          </w:tcPr>
          <w:p w14:paraId="5670A601" w14:textId="77777777" w:rsidR="007A1F3E" w:rsidRDefault="0005592D" w:rsidP="00BF4045">
            <w:pPr>
              <w:pStyle w:val="TableText"/>
            </w:pPr>
            <w:r>
              <w:rPr>
                <w:lang w:val="ru-RU"/>
              </w:rPr>
              <w:t>Увеличение характеристик</w:t>
            </w:r>
          </w:p>
        </w:tc>
        <w:tc>
          <w:tcPr>
            <w:tcW w:w="0" w:type="auto"/>
          </w:tcPr>
          <w:p w14:paraId="3A9D69C7" w14:textId="77777777" w:rsidR="007A1F3E" w:rsidRDefault="0005592D" w:rsidP="00BF4045">
            <w:pPr>
              <w:pStyle w:val="TableText"/>
            </w:pPr>
            <w:r>
              <w:rPr>
                <w:lang w:val="ru-RU"/>
              </w:rPr>
              <w:t>11</w:t>
            </w:r>
          </w:p>
        </w:tc>
        <w:tc>
          <w:tcPr>
            <w:tcW w:w="0" w:type="auto"/>
          </w:tcPr>
          <w:p w14:paraId="43EFC2F8" w14:textId="77777777" w:rsidR="007A1F3E" w:rsidRDefault="0005592D" w:rsidP="00BF4045">
            <w:pPr>
              <w:pStyle w:val="TableText"/>
            </w:pPr>
            <w:r>
              <w:rPr>
                <w:lang w:val="ru-RU"/>
              </w:rPr>
              <w:t>4</w:t>
            </w:r>
          </w:p>
        </w:tc>
        <w:tc>
          <w:tcPr>
            <w:tcW w:w="0" w:type="auto"/>
          </w:tcPr>
          <w:p w14:paraId="60178F77" w14:textId="77777777" w:rsidR="007A1F3E" w:rsidRDefault="0005592D" w:rsidP="00BF4045">
            <w:pPr>
              <w:pStyle w:val="TableText"/>
            </w:pPr>
            <w:r>
              <w:rPr>
                <w:lang w:val="ru-RU"/>
              </w:rPr>
              <w:t>3</w:t>
            </w:r>
          </w:p>
        </w:tc>
        <w:tc>
          <w:tcPr>
            <w:tcW w:w="0" w:type="auto"/>
          </w:tcPr>
          <w:p w14:paraId="02E7AD3D" w14:textId="77777777" w:rsidR="007A1F3E" w:rsidRDefault="0005592D" w:rsidP="00BF4045">
            <w:pPr>
              <w:pStyle w:val="TableText"/>
            </w:pPr>
            <w:r>
              <w:rPr>
                <w:lang w:val="ru-RU"/>
              </w:rPr>
              <w:t>3</w:t>
            </w:r>
          </w:p>
        </w:tc>
        <w:tc>
          <w:tcPr>
            <w:tcW w:w="0" w:type="auto"/>
          </w:tcPr>
          <w:p w14:paraId="0CEDAAF2" w14:textId="77777777" w:rsidR="007A1F3E" w:rsidRDefault="0005592D" w:rsidP="00BF4045">
            <w:pPr>
              <w:pStyle w:val="TableText"/>
            </w:pPr>
            <w:r>
              <w:rPr>
                <w:lang w:val="ru-RU"/>
              </w:rPr>
              <w:t>3</w:t>
            </w:r>
          </w:p>
        </w:tc>
        <w:tc>
          <w:tcPr>
            <w:tcW w:w="0" w:type="auto"/>
          </w:tcPr>
          <w:p w14:paraId="14C3B8B9" w14:textId="77777777" w:rsidR="007A1F3E" w:rsidRDefault="0005592D" w:rsidP="00BF4045">
            <w:pPr>
              <w:pStyle w:val="TableText"/>
            </w:pPr>
            <w:r>
              <w:rPr>
                <w:lang w:val="ru-RU"/>
              </w:rPr>
              <w:t>2</w:t>
            </w:r>
          </w:p>
        </w:tc>
      </w:tr>
      <w:tr w:rsidR="00382954" w14:paraId="5B52D9EE" w14:textId="77777777" w:rsidTr="007A1F3E">
        <w:tc>
          <w:tcPr>
            <w:tcW w:w="0" w:type="auto"/>
          </w:tcPr>
          <w:p w14:paraId="0BF453B3" w14:textId="77777777" w:rsidR="007A1F3E" w:rsidRDefault="0005592D" w:rsidP="00BF4045">
            <w:pPr>
              <w:pStyle w:val="TableText"/>
            </w:pPr>
            <w:r>
              <w:rPr>
                <w:lang w:val="ru-RU"/>
              </w:rPr>
              <w:t>20</w:t>
            </w:r>
          </w:p>
        </w:tc>
        <w:tc>
          <w:tcPr>
            <w:tcW w:w="0" w:type="auto"/>
          </w:tcPr>
          <w:p w14:paraId="373BB3E9" w14:textId="77777777" w:rsidR="007A1F3E" w:rsidRDefault="0005592D" w:rsidP="00BF4045">
            <w:pPr>
              <w:pStyle w:val="TableText"/>
            </w:pPr>
            <w:r>
              <w:rPr>
                <w:lang w:val="ru-RU"/>
              </w:rPr>
              <w:t>+6</w:t>
            </w:r>
          </w:p>
        </w:tc>
        <w:tc>
          <w:tcPr>
            <w:tcW w:w="0" w:type="auto"/>
          </w:tcPr>
          <w:p w14:paraId="0871C47B" w14:textId="77777777" w:rsidR="007A1F3E" w:rsidRDefault="0005592D" w:rsidP="00BF4045">
            <w:pPr>
              <w:pStyle w:val="TableText"/>
            </w:pPr>
            <w:r>
              <w:rPr>
                <w:lang w:val="ru-RU"/>
              </w:rPr>
              <w:t>Убийца врагов</w:t>
            </w:r>
          </w:p>
        </w:tc>
        <w:tc>
          <w:tcPr>
            <w:tcW w:w="0" w:type="auto"/>
          </w:tcPr>
          <w:p w14:paraId="0F8B61C7" w14:textId="77777777" w:rsidR="007A1F3E" w:rsidRDefault="0005592D" w:rsidP="00BF4045">
            <w:pPr>
              <w:pStyle w:val="TableText"/>
            </w:pPr>
            <w:r>
              <w:rPr>
                <w:lang w:val="ru-RU"/>
              </w:rPr>
              <w:t>11</w:t>
            </w:r>
          </w:p>
        </w:tc>
        <w:tc>
          <w:tcPr>
            <w:tcW w:w="0" w:type="auto"/>
          </w:tcPr>
          <w:p w14:paraId="7132C085" w14:textId="77777777" w:rsidR="007A1F3E" w:rsidRDefault="0005592D" w:rsidP="00BF4045">
            <w:pPr>
              <w:pStyle w:val="TableText"/>
            </w:pPr>
            <w:r>
              <w:rPr>
                <w:lang w:val="ru-RU"/>
              </w:rPr>
              <w:t>4</w:t>
            </w:r>
          </w:p>
        </w:tc>
        <w:tc>
          <w:tcPr>
            <w:tcW w:w="0" w:type="auto"/>
          </w:tcPr>
          <w:p w14:paraId="4310951E" w14:textId="77777777" w:rsidR="007A1F3E" w:rsidRDefault="0005592D" w:rsidP="00BF4045">
            <w:pPr>
              <w:pStyle w:val="TableText"/>
            </w:pPr>
            <w:r>
              <w:rPr>
                <w:lang w:val="ru-RU"/>
              </w:rPr>
              <w:t>3</w:t>
            </w:r>
          </w:p>
        </w:tc>
        <w:tc>
          <w:tcPr>
            <w:tcW w:w="0" w:type="auto"/>
          </w:tcPr>
          <w:p w14:paraId="6E3581D4" w14:textId="77777777" w:rsidR="007A1F3E" w:rsidRDefault="0005592D" w:rsidP="00BF4045">
            <w:pPr>
              <w:pStyle w:val="TableText"/>
            </w:pPr>
            <w:r>
              <w:rPr>
                <w:lang w:val="ru-RU"/>
              </w:rPr>
              <w:t>3</w:t>
            </w:r>
          </w:p>
        </w:tc>
        <w:tc>
          <w:tcPr>
            <w:tcW w:w="0" w:type="auto"/>
          </w:tcPr>
          <w:p w14:paraId="15C28B5E" w14:textId="77777777" w:rsidR="007A1F3E" w:rsidRDefault="0005592D" w:rsidP="00BF4045">
            <w:pPr>
              <w:pStyle w:val="TableText"/>
            </w:pPr>
            <w:r>
              <w:rPr>
                <w:lang w:val="ru-RU"/>
              </w:rPr>
              <w:t>3</w:t>
            </w:r>
          </w:p>
        </w:tc>
        <w:tc>
          <w:tcPr>
            <w:tcW w:w="0" w:type="auto"/>
          </w:tcPr>
          <w:p w14:paraId="6369579C" w14:textId="77777777" w:rsidR="007A1F3E" w:rsidRDefault="0005592D" w:rsidP="00BF4045">
            <w:pPr>
              <w:pStyle w:val="TableText"/>
            </w:pPr>
            <w:r>
              <w:rPr>
                <w:lang w:val="ru-RU"/>
              </w:rPr>
              <w:t>2</w:t>
            </w:r>
          </w:p>
        </w:tc>
      </w:tr>
    </w:tbl>
    <w:p w14:paraId="147F6CA2" w14:textId="77777777" w:rsidR="007A1F3E" w:rsidRDefault="0005592D" w:rsidP="005D7E17">
      <w:pPr>
        <w:pStyle w:val="Heading4ToC"/>
      </w:pPr>
      <w:bookmarkStart w:id="757" w:name="favored-enemy"/>
      <w:r>
        <w:rPr>
          <w:lang w:val="ru-RU"/>
        </w:rPr>
        <w:t xml:space="preserve"> Избранный враг</w:t>
      </w:r>
      <w:bookmarkEnd w:id="757"/>
    </w:p>
    <w:p w14:paraId="77774F46" w14:textId="77777777" w:rsidR="007A1F3E" w:rsidRPr="007A1F3E" w:rsidRDefault="0005592D" w:rsidP="003D1BBA">
      <w:pPr>
        <w:pStyle w:val="BasicTextParagraph1"/>
        <w:rPr>
          <w:lang w:val="ru-RU"/>
          <w:rPrChange w:id="758" w:author="Konstantin Malyutin" w:date="2021-02-01T15:37:00Z">
            <w:rPr/>
          </w:rPrChange>
        </w:rPr>
      </w:pPr>
      <w:r>
        <w:rPr>
          <w:lang w:val="ru-RU"/>
        </w:rPr>
        <w:t>Начиная с 1 уровня у вас есть значительный опыт изучения, отслеживания, охоты и даже общения с определённым видом врагов.</w:t>
      </w:r>
    </w:p>
    <w:p w14:paraId="37293B1F" w14:textId="77777777" w:rsidR="007A1F3E" w:rsidRPr="007A1F3E" w:rsidRDefault="0005592D" w:rsidP="003D1BBA">
      <w:pPr>
        <w:pStyle w:val="BasicTextParagraph2"/>
        <w:rPr>
          <w:lang w:val="ru-RU"/>
          <w:rPrChange w:id="759" w:author="Konstantin Malyutin" w:date="2021-02-01T15:37:00Z">
            <w:rPr/>
          </w:rPrChange>
        </w:rPr>
      </w:pPr>
      <w:r>
        <w:rPr>
          <w:lang w:val="ru-RU"/>
        </w:rPr>
        <w:t>Выберите вид избранного врага: аберрации, великаны, драконы, звери, исчадия, конструкты, монстры, небожители, нежить, растения, слизи, феи или элементали.  В качестве альтернативы вы можете выбрать в качестве избранных врагов две гуманоидные расы (например, гноллов и орков).</w:t>
      </w:r>
    </w:p>
    <w:p w14:paraId="43CDF67E" w14:textId="77777777" w:rsidR="007A1F3E" w:rsidRPr="007A1F3E" w:rsidRDefault="0005592D" w:rsidP="003D1BBA">
      <w:pPr>
        <w:pStyle w:val="BasicTextParagraph2"/>
        <w:rPr>
          <w:lang w:val="ru-RU"/>
          <w:rPrChange w:id="760" w:author="Konstantin Malyutin" w:date="2021-02-01T15:37:00Z">
            <w:rPr/>
          </w:rPrChange>
        </w:rPr>
      </w:pPr>
      <w:r>
        <w:rPr>
          <w:lang w:val="ru-RU"/>
        </w:rPr>
        <w:t>Вы совершаете с преимуществом проверки Мудрости (Выживание) для выслеживания избранных врагов, а также проверки Интеллекта для вспоминания информации о них.</w:t>
      </w:r>
    </w:p>
    <w:p w14:paraId="4F761EA2" w14:textId="77777777" w:rsidR="007A1F3E" w:rsidRPr="007A1F3E" w:rsidRDefault="0005592D" w:rsidP="003D1BBA">
      <w:pPr>
        <w:pStyle w:val="BasicTextParagraph2"/>
        <w:rPr>
          <w:lang w:val="ru-RU"/>
          <w:rPrChange w:id="761" w:author="Konstantin Malyutin" w:date="2021-02-01T15:37:00Z">
            <w:rPr/>
          </w:rPrChange>
        </w:rPr>
      </w:pPr>
      <w:r>
        <w:rPr>
          <w:lang w:val="ru-RU"/>
        </w:rPr>
        <w:t>Когда вы получаете это умение, вы также обучаетесь одному из языков, на котором говорит ваш избранный враг, если он вообще умеет говорить.</w:t>
      </w:r>
    </w:p>
    <w:p w14:paraId="0182050C" w14:textId="77777777" w:rsidR="007A1F3E" w:rsidRPr="007A1F3E" w:rsidRDefault="0005592D" w:rsidP="003D1BBA">
      <w:pPr>
        <w:pStyle w:val="BasicTextParagraph2"/>
        <w:rPr>
          <w:lang w:val="ru-RU"/>
          <w:rPrChange w:id="762" w:author="Konstantin Malyutin" w:date="2021-02-01T15:37:00Z">
            <w:rPr/>
          </w:rPrChange>
        </w:rPr>
      </w:pPr>
      <w:r>
        <w:rPr>
          <w:lang w:val="ru-RU"/>
        </w:rPr>
        <w:t>Вы дополнительно выбираете по одному избранному врагу и языку, связанному с ним, на 6 и 14 уровнях.  При получении уровней ваш выбор должен отражать чудовищ, с которыми вы уже сталкивались во время приключений.</w:t>
      </w:r>
    </w:p>
    <w:p w14:paraId="740848D1" w14:textId="6A506C0B" w:rsidR="007A1F3E" w:rsidRPr="007A1F3E" w:rsidRDefault="0005592D" w:rsidP="005D7E17">
      <w:pPr>
        <w:pStyle w:val="Heading4ToC"/>
        <w:rPr>
          <w:lang w:val="ru-RU"/>
          <w:rPrChange w:id="763" w:author="Konstantin Malyutin" w:date="2021-02-01T15:37:00Z">
            <w:rPr/>
          </w:rPrChange>
        </w:rPr>
      </w:pPr>
      <w:bookmarkStart w:id="764" w:name="natural-explorer"/>
      <w:r>
        <w:rPr>
          <w:lang w:val="ru-RU"/>
        </w:rPr>
        <w:t>Исследователь природы</w:t>
      </w:r>
      <w:bookmarkEnd w:id="764"/>
    </w:p>
    <w:p w14:paraId="7CDE6140" w14:textId="77777777" w:rsidR="007A1F3E" w:rsidRPr="007A1F3E" w:rsidRDefault="0005592D" w:rsidP="003D1BBA">
      <w:pPr>
        <w:pStyle w:val="BasicTextParagraph1"/>
        <w:rPr>
          <w:lang w:val="ru-RU"/>
          <w:rPrChange w:id="765" w:author="Konstantin Malyutin" w:date="2021-02-01T15:37:00Z">
            <w:rPr/>
          </w:rPrChange>
        </w:rPr>
      </w:pPr>
      <w:r>
        <w:rPr>
          <w:lang w:val="ru-RU"/>
        </w:rPr>
        <w:t>Вы очень хорошо знакомы с одним видом природной среды и имеете большой опыт путешествий и выживания в регионах с таким климатом. Выберите один вид известной местности: арктика, болота, горы, леса, луга, побережье, или пустыня.  Когда вы совершаете проверку Интеллекта или Мудрости, связанную с известной вам местностью, ваш бонус владения удваивается, если вы используете навык, которым владеете.</w:t>
      </w:r>
    </w:p>
    <w:p w14:paraId="3623EBD8" w14:textId="77777777" w:rsidR="006214F1" w:rsidRDefault="0005592D" w:rsidP="003D1BBA">
      <w:pPr>
        <w:pStyle w:val="BasicTextParagraph2"/>
        <w:rPr>
          <w:ins w:id="766" w:author="Konstantin Malyutin" w:date="2021-03-01T11:43:00Z"/>
          <w:lang w:val="ru-RU"/>
        </w:rPr>
      </w:pPr>
      <w:r>
        <w:rPr>
          <w:lang w:val="ru-RU"/>
        </w:rPr>
        <w:t xml:space="preserve">Путешествуя по избранной вами местности </w:t>
      </w:r>
      <w:del w:id="767" w:author="Konstantin Malyutin" w:date="2021-03-01T11:43:00Z">
        <w:r w:rsidDel="006214F1">
          <w:rPr>
            <w:lang w:val="ru-RU"/>
          </w:rPr>
          <w:delText>в течении</w:delText>
        </w:r>
      </w:del>
      <w:ins w:id="768" w:author="Konstantin Malyutin" w:date="2021-03-01T11:43:00Z">
        <w:r w:rsidR="006214F1">
          <w:rPr>
            <w:lang w:val="ru-RU"/>
          </w:rPr>
          <w:t>в течение</w:t>
        </w:r>
      </w:ins>
      <w:r>
        <w:rPr>
          <w:lang w:val="ru-RU"/>
        </w:rPr>
        <w:t xml:space="preserve"> часа или более, вы получаете следующие преимущества: </w:t>
      </w:r>
    </w:p>
    <w:p w14:paraId="7A45CC35" w14:textId="5A3ECBF9" w:rsidR="007A1F3E" w:rsidRPr="007A1F3E" w:rsidRDefault="0005592D" w:rsidP="003D1BBA">
      <w:pPr>
        <w:pStyle w:val="BasicTextParagraph2"/>
        <w:rPr>
          <w:lang w:val="ru-RU"/>
          <w:rPrChange w:id="769" w:author="Konstantin Malyutin" w:date="2021-02-01T15:37:00Z">
            <w:rPr/>
          </w:rPrChange>
        </w:rPr>
      </w:pPr>
      <w:r>
        <w:rPr>
          <w:lang w:val="ru-RU"/>
        </w:rPr>
        <w:t>•</w:t>
      </w:r>
      <w:r>
        <w:rPr>
          <w:lang w:val="ru-RU"/>
        </w:rPr>
        <w:tab/>
        <w:t>Труднопроходимая местность не замедляет путешествие группы. •</w:t>
      </w:r>
      <w:r>
        <w:rPr>
          <w:lang w:val="ru-RU"/>
        </w:rPr>
        <w:tab/>
        <w:t>Ваша группа не может заблудиться, кроме как по вине магии. •</w:t>
      </w:r>
      <w:r>
        <w:rPr>
          <w:lang w:val="ru-RU"/>
        </w:rPr>
        <w:tab/>
        <w:t>Даже когда вы занимаетесь другой деятельностью во время путешествия (например, ищете пищу, ориентируетесь или выслеживание), вы остаётесь готовы к опасности. •</w:t>
      </w:r>
      <w:r>
        <w:rPr>
          <w:lang w:val="ru-RU"/>
        </w:rPr>
        <w:tab/>
        <w:t>Если вы путешествуете в одиночку, вы можете перемещаться скрытно в нормальном темпе. •</w:t>
      </w:r>
      <w:r>
        <w:rPr>
          <w:lang w:val="ru-RU"/>
        </w:rPr>
        <w:tab/>
        <w:t>Когда вы ищете пищу, то находите в два раза больше, чем обычно. •</w:t>
      </w:r>
      <w:r>
        <w:rPr>
          <w:lang w:val="ru-RU"/>
        </w:rPr>
        <w:tab/>
        <w:t xml:space="preserve">Когда вы выслеживаете других существ, вы также узнаёте их точное количество, их размеры, и как давно они прошли через область. </w:t>
      </w:r>
    </w:p>
    <w:p w14:paraId="62B8061D" w14:textId="77777777" w:rsidR="007A1F3E" w:rsidRPr="007A1F3E" w:rsidRDefault="0005592D" w:rsidP="003D1BBA">
      <w:pPr>
        <w:pStyle w:val="BasicTextParagraph2"/>
        <w:rPr>
          <w:lang w:val="ru-RU"/>
          <w:rPrChange w:id="770" w:author="Konstantin Malyutin" w:date="2021-02-01T15:37:00Z">
            <w:rPr/>
          </w:rPrChange>
        </w:rPr>
      </w:pPr>
      <w:r>
        <w:rPr>
          <w:lang w:val="ru-RU"/>
        </w:rPr>
        <w:t>Вы можете выбрать дополнительную известную местность на 6 и 10 уровнях.</w:t>
      </w:r>
    </w:p>
    <w:p w14:paraId="48CF5FED" w14:textId="53C7664D" w:rsidR="007A1F3E" w:rsidRPr="007A1F3E" w:rsidRDefault="0005592D" w:rsidP="005D7E17">
      <w:pPr>
        <w:pStyle w:val="Heading4ToC"/>
        <w:rPr>
          <w:lang w:val="ru-RU"/>
          <w:rPrChange w:id="771" w:author="Konstantin Malyutin" w:date="2021-02-01T15:37:00Z">
            <w:rPr/>
          </w:rPrChange>
        </w:rPr>
      </w:pPr>
      <w:bookmarkStart w:id="772" w:name="fighting-style-2"/>
      <w:r>
        <w:rPr>
          <w:lang w:val="ru-RU"/>
        </w:rPr>
        <w:t xml:space="preserve"> Боевой стиль </w:t>
      </w:r>
      <w:bookmarkEnd w:id="772"/>
    </w:p>
    <w:p w14:paraId="569FD552" w14:textId="77777777" w:rsidR="007A1F3E" w:rsidRPr="007A1F3E" w:rsidRDefault="0005592D" w:rsidP="003D1BBA">
      <w:pPr>
        <w:pStyle w:val="BasicTextParagraph1"/>
        <w:rPr>
          <w:lang w:val="ru-RU"/>
          <w:rPrChange w:id="773" w:author="Konstantin Malyutin" w:date="2021-02-01T15:37:00Z">
            <w:rPr/>
          </w:rPrChange>
        </w:rPr>
      </w:pPr>
      <w:r>
        <w:rPr>
          <w:lang w:val="ru-RU"/>
        </w:rPr>
        <w:t>На 2 уровне вы выбираете стиль сражения, соответствующий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ещё один стиль.</w:t>
      </w:r>
    </w:p>
    <w:p w14:paraId="4CC79CE8" w14:textId="595E5522" w:rsidR="007A1F3E" w:rsidRPr="007A1F3E" w:rsidRDefault="0005592D" w:rsidP="00782F8B">
      <w:pPr>
        <w:pStyle w:val="Heading5ToC"/>
        <w:rPr>
          <w:lang w:val="ru-RU"/>
          <w:rPrChange w:id="774" w:author="Konstantin Malyutin" w:date="2021-02-01T15:37:00Z">
            <w:rPr/>
          </w:rPrChange>
        </w:rPr>
      </w:pPr>
      <w:bookmarkStart w:id="775" w:name="archery-1"/>
      <w:r>
        <w:rPr>
          <w:lang w:val="ru-RU"/>
        </w:rPr>
        <w:t>Стрельба из лука</w:t>
      </w:r>
      <w:bookmarkEnd w:id="775"/>
    </w:p>
    <w:p w14:paraId="20DB3C43" w14:textId="77777777" w:rsidR="007A1F3E" w:rsidRPr="007A1F3E" w:rsidRDefault="0005592D" w:rsidP="003D1BBA">
      <w:pPr>
        <w:pStyle w:val="BasicTextParagraph1"/>
        <w:rPr>
          <w:lang w:val="ru-RU"/>
          <w:rPrChange w:id="776" w:author="Konstantin Malyutin" w:date="2021-02-01T15:37:00Z">
            <w:rPr/>
          </w:rPrChange>
        </w:rPr>
      </w:pPr>
      <w:r>
        <w:rPr>
          <w:lang w:val="ru-RU"/>
        </w:rPr>
        <w:t>Вы получаете бонус +2 к броску атаки при использовании дальнобойного оружия.</w:t>
      </w:r>
      <w:del w:id="777" w:author="Konstantin Malyutin" w:date="2021-03-01T11:44:00Z">
        <w:r w:rsidDel="006214F1">
          <w:rPr>
            <w:lang w:val="ru-RU"/>
          </w:rPr>
          <w:delText>.</w:delText>
        </w:r>
      </w:del>
    </w:p>
    <w:p w14:paraId="15A390DD" w14:textId="03772603" w:rsidR="007A1F3E" w:rsidRPr="007A1F3E" w:rsidRDefault="0005592D" w:rsidP="00782F8B">
      <w:pPr>
        <w:pStyle w:val="Heading5ToC"/>
        <w:rPr>
          <w:lang w:val="ru-RU"/>
          <w:rPrChange w:id="778" w:author="Konstantin Malyutin" w:date="2021-02-01T15:37:00Z">
            <w:rPr/>
          </w:rPrChange>
        </w:rPr>
      </w:pPr>
      <w:bookmarkStart w:id="779" w:name="defense-2"/>
      <w:r>
        <w:rPr>
          <w:lang w:val="ru-RU"/>
        </w:rPr>
        <w:t>Оборона</w:t>
      </w:r>
      <w:bookmarkEnd w:id="779"/>
    </w:p>
    <w:p w14:paraId="3EF91C71" w14:textId="77777777" w:rsidR="007A1F3E" w:rsidRPr="007A1F3E" w:rsidRDefault="0005592D" w:rsidP="003D1BBA">
      <w:pPr>
        <w:pStyle w:val="BasicTextParagraph1"/>
        <w:rPr>
          <w:lang w:val="ru-RU"/>
          <w:rPrChange w:id="780" w:author="Konstantin Malyutin" w:date="2021-02-01T15:37:00Z">
            <w:rPr/>
          </w:rPrChange>
        </w:rPr>
      </w:pPr>
      <w:r>
        <w:rPr>
          <w:lang w:val="ru-RU"/>
        </w:rPr>
        <w:t>Пока вы носите доспехи, вы получаете бонус +1 к УЗ.</w:t>
      </w:r>
    </w:p>
    <w:p w14:paraId="75C4F0B1" w14:textId="1544176E" w:rsidR="007A1F3E" w:rsidRPr="007A1F3E" w:rsidRDefault="0005592D" w:rsidP="00782F8B">
      <w:pPr>
        <w:pStyle w:val="Heading5ToC"/>
        <w:rPr>
          <w:lang w:val="ru-RU"/>
          <w:rPrChange w:id="781" w:author="Konstantin Malyutin" w:date="2021-02-01T15:37:00Z">
            <w:rPr/>
          </w:rPrChange>
        </w:rPr>
      </w:pPr>
      <w:bookmarkStart w:id="782" w:name="dueling-2"/>
      <w:r>
        <w:rPr>
          <w:lang w:val="ru-RU"/>
        </w:rPr>
        <w:t>Дуэлянт</w:t>
      </w:r>
      <w:bookmarkEnd w:id="782"/>
    </w:p>
    <w:p w14:paraId="1F52A7BF" w14:textId="77777777" w:rsidR="007A1F3E" w:rsidRPr="007A1F3E" w:rsidRDefault="0005592D" w:rsidP="003D1BBA">
      <w:pPr>
        <w:pStyle w:val="BasicTextParagraph1"/>
        <w:rPr>
          <w:lang w:val="ru-RU"/>
          <w:rPrChange w:id="783" w:author="Konstantin Malyutin" w:date="2021-02-01T15:37:00Z">
            <w:rPr/>
          </w:rPrChange>
        </w:rPr>
      </w:pPr>
      <w:r>
        <w:rPr>
          <w:lang w:val="ru-RU"/>
        </w:rPr>
        <w:t>Пока вы держите оружие ближнего боя в одной руке и не используете другое оружие, вы получаете бонус +2 к броскам урона этим оружием.</w:t>
      </w:r>
    </w:p>
    <w:p w14:paraId="40F9FE2A" w14:textId="7F7DA452" w:rsidR="007A1F3E" w:rsidRPr="007A1F3E" w:rsidRDefault="0005592D" w:rsidP="00782F8B">
      <w:pPr>
        <w:pStyle w:val="Heading5ToC"/>
        <w:rPr>
          <w:lang w:val="ru-RU"/>
          <w:rPrChange w:id="784" w:author="Konstantin Malyutin" w:date="2021-02-01T15:37:00Z">
            <w:rPr/>
          </w:rPrChange>
        </w:rPr>
      </w:pPr>
      <w:bookmarkStart w:id="785" w:name="two-weapon-fighting-1"/>
      <w:r>
        <w:rPr>
          <w:lang w:val="ru-RU"/>
        </w:rPr>
        <w:t xml:space="preserve"> Сражение двумя оружиями</w:t>
      </w:r>
      <w:bookmarkEnd w:id="785"/>
    </w:p>
    <w:p w14:paraId="51985870" w14:textId="77777777" w:rsidR="007A1F3E" w:rsidRPr="007A1F3E" w:rsidRDefault="0005592D" w:rsidP="003D1BBA">
      <w:pPr>
        <w:pStyle w:val="BasicTextParagraph1"/>
        <w:rPr>
          <w:lang w:val="ru-RU"/>
          <w:rPrChange w:id="786" w:author="Konstantin Malyutin" w:date="2021-02-01T15:37:00Z">
            <w:rPr/>
          </w:rPrChange>
        </w:rPr>
      </w:pPr>
      <w:r>
        <w:rPr>
          <w:lang w:val="ru-RU"/>
        </w:rPr>
        <w:t>Если вы сражаетесь двумя оружиями, вы можете добавить модификатор характеристики к урону от второй атаки.</w:t>
      </w:r>
    </w:p>
    <w:p w14:paraId="5C85AFF4" w14:textId="3F18E990" w:rsidR="007A1F3E" w:rsidRPr="007A1F3E" w:rsidRDefault="0005592D" w:rsidP="005D7E17">
      <w:pPr>
        <w:pStyle w:val="Heading4ToC"/>
        <w:rPr>
          <w:lang w:val="ru-RU"/>
          <w:rPrChange w:id="787" w:author="Konstantin Malyutin" w:date="2021-02-01T15:37:00Z">
            <w:rPr/>
          </w:rPrChange>
        </w:rPr>
      </w:pPr>
      <w:bookmarkStart w:id="788" w:name="spellcasting-4"/>
      <w:r>
        <w:rPr>
          <w:lang w:val="ru-RU"/>
        </w:rPr>
        <w:t>Сотворение заклинаний</w:t>
      </w:r>
      <w:bookmarkEnd w:id="788"/>
    </w:p>
    <w:p w14:paraId="0FBC19BB" w14:textId="77777777" w:rsidR="007A1F3E" w:rsidRPr="007A1F3E" w:rsidRDefault="0005592D" w:rsidP="003D1BBA">
      <w:pPr>
        <w:pStyle w:val="BasicTextParagraph1"/>
        <w:rPr>
          <w:lang w:val="ru-RU"/>
          <w:rPrChange w:id="789" w:author="Konstantin Malyutin" w:date="2021-02-01T15:37:00Z">
            <w:rPr/>
          </w:rPrChange>
        </w:rPr>
      </w:pPr>
      <w:r>
        <w:rPr>
          <w:lang w:val="ru-RU"/>
        </w:rPr>
        <w:t>Получив 2 уровень, вы обучаетесь использованию волшебной сущности природы для сотворения заклинаний подобно друиду.  Общие правила по сотворению заклинаний смотрите в главе 10, а в главе 11 вы найдёте список заклинаний, доступных следопыту.</w:t>
      </w:r>
    </w:p>
    <w:p w14:paraId="3E33D89A" w14:textId="0D02BB17" w:rsidR="007A1F3E" w:rsidRPr="007A1F3E" w:rsidRDefault="0005592D" w:rsidP="00782F8B">
      <w:pPr>
        <w:pStyle w:val="Heading5ToC"/>
        <w:rPr>
          <w:lang w:val="ru-RU"/>
          <w:rPrChange w:id="790" w:author="Konstantin Malyutin" w:date="2021-02-01T15:37:00Z">
            <w:rPr/>
          </w:rPrChange>
        </w:rPr>
      </w:pPr>
      <w:bookmarkStart w:id="791" w:name="spell-slots-1"/>
      <w:r>
        <w:rPr>
          <w:lang w:val="ru-RU"/>
        </w:rPr>
        <w:t>ЯЧЕЙКИ ЗАКЛИНАНИЙ</w:t>
      </w:r>
      <w:bookmarkEnd w:id="791"/>
    </w:p>
    <w:p w14:paraId="6609523A" w14:textId="77777777" w:rsidR="007A1F3E" w:rsidRPr="007A1F3E" w:rsidRDefault="0005592D" w:rsidP="003D1BBA">
      <w:pPr>
        <w:pStyle w:val="BasicTextParagraph1"/>
        <w:rPr>
          <w:lang w:val="ru-RU"/>
          <w:rPrChange w:id="792" w:author="Konstantin Malyutin" w:date="2021-02-01T15:37:00Z">
            <w:rPr/>
          </w:rPrChange>
        </w:rPr>
      </w:pPr>
      <w:r>
        <w:rPr>
          <w:lang w:val="ru-RU"/>
        </w:rPr>
        <w:t xml:space="preserve">Таблица «Следопыт» показывает, какое количество ячеек заклинаний у вас есть на первом и более высоких уровнях.  Для использования заклинания вы должны потратить ячейку соответствующего, либо превышающего уровня. Вы восстанавливаете все потраченные ячейки заклинаний после завершения </w:t>
      </w:r>
      <w:del w:id="793" w:author="Konstantin Malyutin" w:date="2021-03-01T11:44:00Z">
        <w:r w:rsidDel="006214F1">
          <w:rPr>
            <w:lang w:val="ru-RU"/>
          </w:rPr>
          <w:delText xml:space="preserve"> </w:delText>
        </w:r>
      </w:del>
      <w:r>
        <w:rPr>
          <w:lang w:val="ru-RU"/>
        </w:rPr>
        <w:t>длинного отдыха.</w:t>
      </w:r>
    </w:p>
    <w:p w14:paraId="0EA46373" w14:textId="77777777" w:rsidR="007A1F3E" w:rsidRPr="007A1F3E" w:rsidRDefault="0005592D" w:rsidP="003D1BBA">
      <w:pPr>
        <w:pStyle w:val="BasicTextParagraph2"/>
        <w:rPr>
          <w:lang w:val="ru-RU"/>
          <w:rPrChange w:id="794" w:author="Konstantin Malyutin" w:date="2021-02-01T15:37:00Z">
            <w:rPr/>
          </w:rPrChange>
        </w:rPr>
      </w:pPr>
      <w:r>
        <w:rPr>
          <w:lang w:val="ru-RU"/>
        </w:rPr>
        <w:t xml:space="preserve">Например, если вы знаете заклинание </w:t>
      </w:r>
      <w:r>
        <w:rPr>
          <w:i/>
          <w:lang w:val="ru-RU"/>
        </w:rPr>
        <w:t>дружбы животных</w:t>
      </w:r>
      <w:r>
        <w:rPr>
          <w:lang w:val="ru-RU"/>
        </w:rPr>
        <w:t xml:space="preserve"> 1-го уровня и у вас есть ячейки заклинаний 1-го уровня и 2-го уровня, вы можете сотворить </w:t>
      </w:r>
      <w:r>
        <w:rPr>
          <w:i/>
          <w:lang w:val="ru-RU"/>
        </w:rPr>
        <w:t>дружбу животных</w:t>
      </w:r>
      <w:r>
        <w:rPr>
          <w:lang w:val="ru-RU"/>
        </w:rPr>
        <w:t xml:space="preserve"> с помощью любой ячейки.</w:t>
      </w:r>
    </w:p>
    <w:p w14:paraId="5387E73A" w14:textId="3D34EB31" w:rsidR="007A1F3E" w:rsidRPr="007A1F3E" w:rsidRDefault="0005592D" w:rsidP="00782F8B">
      <w:pPr>
        <w:pStyle w:val="Heading5ToC"/>
        <w:rPr>
          <w:lang w:val="ru-RU"/>
          <w:rPrChange w:id="795" w:author="Konstantin Malyutin" w:date="2021-02-01T15:37:00Z">
            <w:rPr/>
          </w:rPrChange>
        </w:rPr>
      </w:pPr>
      <w:bookmarkStart w:id="796" w:name="spells-known-of-1st-level-and-higher-1"/>
      <w:r>
        <w:rPr>
          <w:lang w:val="ru-RU"/>
        </w:rPr>
        <w:t xml:space="preserve">ИЗВЕСТНЫЕ ЗАКЛИНАНИЯ ПЕРВОГО И БОЛЕЕ ВЫСОКИХ </w:t>
      </w:r>
      <w:del w:id="797" w:author="Konstantin Malyutin" w:date="2021-03-01T11:44:00Z">
        <w:r w:rsidDel="006214F1">
          <w:rPr>
            <w:lang w:val="ru-RU"/>
          </w:rPr>
          <w:delText>КРУГОВ</w:delText>
        </w:r>
      </w:del>
      <w:bookmarkEnd w:id="796"/>
      <w:ins w:id="798" w:author="Konstantin Malyutin" w:date="2021-03-01T11:44:00Z">
        <w:r w:rsidR="006214F1">
          <w:rPr>
            <w:lang w:val="ru-RU"/>
          </w:rPr>
          <w:t xml:space="preserve"> УРОВНЕЙ</w:t>
        </w:r>
      </w:ins>
    </w:p>
    <w:p w14:paraId="1FBE7B9B" w14:textId="77777777" w:rsidR="007A1F3E" w:rsidRPr="007A1F3E" w:rsidRDefault="0005592D" w:rsidP="003D1BBA">
      <w:pPr>
        <w:pStyle w:val="BasicTextParagraph1"/>
        <w:rPr>
          <w:lang w:val="ru-RU"/>
          <w:rPrChange w:id="799" w:author="Konstantin Malyutin" w:date="2021-02-01T15:37:00Z">
            <w:rPr/>
          </w:rPrChange>
        </w:rPr>
      </w:pPr>
      <w:r>
        <w:rPr>
          <w:lang w:val="ru-RU"/>
        </w:rPr>
        <w:t>Вы знаете два заклинания 1 уровня на свой выбор из списка доступных следопыту.</w:t>
      </w:r>
    </w:p>
    <w:p w14:paraId="6998B37C" w14:textId="77777777" w:rsidR="007A1F3E" w:rsidRPr="007A1F3E" w:rsidRDefault="0005592D" w:rsidP="003D1BBA">
      <w:pPr>
        <w:pStyle w:val="BasicTextParagraph2"/>
        <w:rPr>
          <w:lang w:val="ru-RU"/>
          <w:rPrChange w:id="800" w:author="Konstantin Malyutin" w:date="2021-02-01T15:37:00Z">
            <w:rPr/>
          </w:rPrChange>
        </w:rPr>
      </w:pPr>
      <w:r>
        <w:rPr>
          <w:lang w:val="ru-RU"/>
        </w:rPr>
        <w:t xml:space="preserve">Столбец «известные заклинания» показывает, когда вы сможете выучить новые заклинания.  Уровень заклинаний не должен превышать уровень самой высокой имеющейся у вас ячейки заклинаний.  Например, когда вы достигнете 5 </w:t>
      </w:r>
      <w:proofErr w:type="gramStart"/>
      <w:r>
        <w:rPr>
          <w:lang w:val="ru-RU"/>
        </w:rPr>
        <w:t>уровня</w:t>
      </w:r>
      <w:proofErr w:type="gramEnd"/>
      <w:r>
        <w:rPr>
          <w:lang w:val="ru-RU"/>
        </w:rPr>
        <w:t xml:space="preserve"> в этом классе, вы можете выучить одно новое заклинание 1 или 2 уровня.</w:t>
      </w:r>
    </w:p>
    <w:p w14:paraId="222A9582" w14:textId="77777777" w:rsidR="007A1F3E" w:rsidRPr="007A1F3E" w:rsidRDefault="0005592D" w:rsidP="003D1BBA">
      <w:pPr>
        <w:pStyle w:val="BasicTextParagraph2"/>
        <w:rPr>
          <w:lang w:val="ru-RU"/>
          <w:rPrChange w:id="801" w:author="Konstantin Malyutin" w:date="2021-02-01T15:37:00Z">
            <w:rPr/>
          </w:rPrChange>
        </w:rPr>
      </w:pPr>
      <w:r>
        <w:rPr>
          <w:lang w:val="ru-RU"/>
        </w:rPr>
        <w:t>Кроме того, когда вы получаете уровень в этом классе, вы можете выбрать одно из заклинаний рейнджера, которые вы знаете, и заменить его другим заклинанием из списка заклинаний рейнджера, который также должен иметь уровень, для которого у вас есть слоты заклинаний.</w:t>
      </w:r>
    </w:p>
    <w:p w14:paraId="56B6608F" w14:textId="272DAC37" w:rsidR="007A1F3E" w:rsidRPr="007A1F3E" w:rsidRDefault="0005592D" w:rsidP="00782F8B">
      <w:pPr>
        <w:pStyle w:val="Heading5ToC"/>
        <w:rPr>
          <w:lang w:val="ru-RU"/>
          <w:rPrChange w:id="802" w:author="Konstantin Malyutin" w:date="2021-02-01T15:37:00Z">
            <w:rPr/>
          </w:rPrChange>
        </w:rPr>
      </w:pPr>
      <w:bookmarkStart w:id="803" w:name="spellcasting-ability-4"/>
      <w:r>
        <w:rPr>
          <w:lang w:val="ru-RU"/>
        </w:rPr>
        <w:lastRenderedPageBreak/>
        <w:t>Заклинательная характеристика</w:t>
      </w:r>
      <w:bookmarkEnd w:id="803"/>
    </w:p>
    <w:p w14:paraId="2DA340F7" w14:textId="77777777" w:rsidR="007A1F3E" w:rsidRPr="007A1F3E" w:rsidRDefault="0005592D" w:rsidP="003D1BBA">
      <w:pPr>
        <w:pStyle w:val="BasicTextParagraph1"/>
        <w:rPr>
          <w:lang w:val="ru-RU"/>
          <w:rPrChange w:id="804" w:author="Konstantin Malyutin" w:date="2021-02-01T15:37:00Z">
            <w:rPr/>
          </w:rPrChange>
        </w:rPr>
      </w:pPr>
      <w:r>
        <w:rPr>
          <w:lang w:val="ru-RU"/>
        </w:rPr>
        <w:t>При сотворении заклинаний рейнджер использует Мудрость, так как его магия происходит из-за его сродства с природой. Вы используете Мудрость в случаях, когда заклинание ссылается на заклинательную характеристику.  Кроме того, вы используете Мудрость при определении УС спасбросков от ваших заклинаний, и при броске атаки заклинаниями.</w:t>
      </w:r>
    </w:p>
    <w:p w14:paraId="6B001699" w14:textId="77777777" w:rsidR="007A1F3E" w:rsidRPr="007A1F3E" w:rsidRDefault="0005592D" w:rsidP="003D1BBA">
      <w:pPr>
        <w:pStyle w:val="BasicTextParagraph2"/>
        <w:rPr>
          <w:lang w:val="ru-RU"/>
          <w:rPrChange w:id="805" w:author="Konstantin Malyutin" w:date="2021-02-01T15:37:00Z">
            <w:rPr/>
          </w:rPrChange>
        </w:rPr>
      </w:pPr>
      <w:r>
        <w:rPr>
          <w:b/>
          <w:lang w:val="ru-RU"/>
        </w:rPr>
        <w:t>УС спасброска</w:t>
      </w:r>
      <w:r>
        <w:rPr>
          <w:lang w:val="ru-RU"/>
        </w:rPr>
        <w:t xml:space="preserve"> = 8 + бонус владения + модификатор Мудрости</w:t>
      </w:r>
    </w:p>
    <w:p w14:paraId="7D6FE7BC" w14:textId="77777777" w:rsidR="007A1F3E" w:rsidRPr="007A1F3E" w:rsidRDefault="0005592D" w:rsidP="003D1BBA">
      <w:pPr>
        <w:pStyle w:val="BasicTextParagraph2"/>
        <w:rPr>
          <w:lang w:val="ru-RU"/>
          <w:rPrChange w:id="806" w:author="Konstantin Malyutin" w:date="2021-02-01T15:37:00Z">
            <w:rPr/>
          </w:rPrChange>
        </w:rPr>
      </w:pPr>
      <w:r>
        <w:rPr>
          <w:b/>
          <w:lang w:val="ru-RU"/>
        </w:rPr>
        <w:t>Модификатор атаки заклинанием</w:t>
      </w:r>
      <w:r>
        <w:rPr>
          <w:lang w:val="ru-RU"/>
        </w:rPr>
        <w:t xml:space="preserve"> = бонус владения + модификатор Мудрости</w:t>
      </w:r>
    </w:p>
    <w:p w14:paraId="491A16C0" w14:textId="214B2750" w:rsidR="007A1F3E" w:rsidRPr="007A1F3E" w:rsidRDefault="0005592D" w:rsidP="005D7E17">
      <w:pPr>
        <w:pStyle w:val="Heading4ToC"/>
        <w:rPr>
          <w:lang w:val="ru-RU"/>
          <w:rPrChange w:id="807" w:author="Konstantin Malyutin" w:date="2021-02-01T15:37:00Z">
            <w:rPr/>
          </w:rPrChange>
        </w:rPr>
      </w:pPr>
      <w:bookmarkStart w:id="808" w:name="ranger-archetype"/>
      <w:r>
        <w:rPr>
          <w:lang w:val="ru-RU"/>
        </w:rPr>
        <w:t xml:space="preserve"> Архетип рейнджера</w:t>
      </w:r>
      <w:bookmarkEnd w:id="808"/>
    </w:p>
    <w:p w14:paraId="08E79C8B" w14:textId="77777777" w:rsidR="007A1F3E" w:rsidRPr="007A1F3E" w:rsidRDefault="0005592D" w:rsidP="003D1BBA">
      <w:pPr>
        <w:pStyle w:val="BasicTextParagraph1"/>
        <w:rPr>
          <w:lang w:val="ru-RU"/>
          <w:rPrChange w:id="809" w:author="Konstantin Malyutin" w:date="2021-02-01T15:37:00Z">
            <w:rPr/>
          </w:rPrChange>
        </w:rPr>
      </w:pPr>
      <w:r>
        <w:rPr>
          <w:lang w:val="ru-RU"/>
        </w:rPr>
        <w:t xml:space="preserve">На 3 уровне вы выбираете архетип, к которому вы стремитесь: </w:t>
      </w:r>
      <w:del w:id="810" w:author="Konstantin Malyutin" w:date="2021-03-01T11:45:00Z">
        <w:r w:rsidDel="006214F1">
          <w:rPr>
            <w:lang w:val="ru-RU"/>
          </w:rPr>
          <w:delText xml:space="preserve"> </w:delText>
        </w:r>
      </w:del>
      <w:r>
        <w:rPr>
          <w:lang w:val="ru-RU"/>
        </w:rPr>
        <w:t>Охотник или повелитель зверей. Подробности этих архетипов приведены в конце описания класса.  Выбранный вами архетип предоставляет умения на 3, 7, 11 и 15 уровнях.</w:t>
      </w:r>
    </w:p>
    <w:p w14:paraId="386D3D57" w14:textId="08ADD09D" w:rsidR="007A1F3E" w:rsidRPr="007A1F3E" w:rsidRDefault="0005592D" w:rsidP="005D7E17">
      <w:pPr>
        <w:pStyle w:val="Heading4ToC"/>
        <w:rPr>
          <w:lang w:val="ru-RU"/>
          <w:rPrChange w:id="811" w:author="Konstantin Malyutin" w:date="2021-02-01T15:37:00Z">
            <w:rPr/>
          </w:rPrChange>
        </w:rPr>
      </w:pPr>
      <w:bookmarkStart w:id="812" w:name="primeval-awareness"/>
      <w:r>
        <w:rPr>
          <w:lang w:val="ru-RU"/>
        </w:rPr>
        <w:t xml:space="preserve"> Первозданная осведомлённость</w:t>
      </w:r>
      <w:bookmarkEnd w:id="812"/>
    </w:p>
    <w:p w14:paraId="51D6F8F6" w14:textId="77777777" w:rsidR="007A1F3E" w:rsidRPr="007A1F3E" w:rsidRDefault="0005592D" w:rsidP="003D1BBA">
      <w:pPr>
        <w:pStyle w:val="BasicTextParagraph1"/>
        <w:rPr>
          <w:lang w:val="ru-RU"/>
          <w:rPrChange w:id="813" w:author="Konstantin Malyutin" w:date="2021-02-01T15:37:00Z">
            <w:rPr/>
          </w:rPrChange>
        </w:rPr>
      </w:pPr>
      <w:r>
        <w:rPr>
          <w:lang w:val="ru-RU"/>
        </w:rPr>
        <w:t>Начиная с 3 уровня вы можете действием потратить одну ячейку заклинаний следопыта, чтобы сосредоточиться на познании пространства вокруг себя.  В течение 1 минуты за каждый уровень использованной ячейки заклинаний вы можете ощутить присутствие следующих видов существ в пределах 1 мили (или в пределах 6 миль, если вы находитесь в избранной местности): аберрации, драконы, исчадия, небожители, нежить, феи и элементали.  Это умение не раскрывает местоположение и количество существ.</w:t>
      </w:r>
    </w:p>
    <w:p w14:paraId="3F19E4B6" w14:textId="7491771B" w:rsidR="007A1F3E" w:rsidRPr="007A1F3E" w:rsidRDefault="0005592D" w:rsidP="005D7E17">
      <w:pPr>
        <w:pStyle w:val="Heading4ToC"/>
        <w:rPr>
          <w:lang w:val="ru-RU"/>
          <w:rPrChange w:id="814" w:author="Konstantin Malyutin" w:date="2021-02-01T15:37:00Z">
            <w:rPr/>
          </w:rPrChange>
        </w:rPr>
      </w:pPr>
      <w:bookmarkStart w:id="815" w:name="ability-score-improvement-7"/>
      <w:r>
        <w:rPr>
          <w:lang w:val="ru-RU"/>
        </w:rPr>
        <w:t>Увеличение характеристик</w:t>
      </w:r>
      <w:bookmarkEnd w:id="815"/>
    </w:p>
    <w:p w14:paraId="5F67F0CF" w14:textId="77777777" w:rsidR="007A1F3E" w:rsidRPr="007A1F3E" w:rsidRDefault="0005592D" w:rsidP="003D1BBA">
      <w:pPr>
        <w:pStyle w:val="BasicTextParagraph1"/>
        <w:rPr>
          <w:lang w:val="ru-RU"/>
          <w:rPrChange w:id="816" w:author="Konstantin Malyutin" w:date="2021-02-01T15:37:00Z">
            <w:rPr/>
          </w:rPrChange>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318E151C" w14:textId="204C1CB0" w:rsidR="007A1F3E" w:rsidRPr="007A1F3E" w:rsidRDefault="0005592D" w:rsidP="005D7E17">
      <w:pPr>
        <w:pStyle w:val="Heading4ToC"/>
        <w:rPr>
          <w:lang w:val="ru-RU"/>
          <w:rPrChange w:id="817" w:author="Konstantin Malyutin" w:date="2021-02-01T15:37:00Z">
            <w:rPr/>
          </w:rPrChange>
        </w:rPr>
      </w:pPr>
      <w:bookmarkStart w:id="818" w:name="extra-attack-4"/>
      <w:r>
        <w:rPr>
          <w:lang w:val="ru-RU"/>
        </w:rPr>
        <w:t>Дополнительная Атака</w:t>
      </w:r>
      <w:bookmarkEnd w:id="818"/>
    </w:p>
    <w:p w14:paraId="32CC99D5" w14:textId="77777777" w:rsidR="007A1F3E" w:rsidRPr="007A1F3E" w:rsidRDefault="0005592D" w:rsidP="003D1BBA">
      <w:pPr>
        <w:pStyle w:val="BasicTextParagraph1"/>
        <w:rPr>
          <w:lang w:val="ru-RU"/>
          <w:rPrChange w:id="819" w:author="Konstantin Malyutin" w:date="2021-02-01T15:37:00Z">
            <w:rPr/>
          </w:rPrChange>
        </w:rPr>
      </w:pPr>
      <w:r>
        <w:rPr>
          <w:lang w:val="ru-RU"/>
        </w:rPr>
        <w:t>Начиная с 5 уровня, если вы в свой ход совершаете действие Атака, вы можете совершить две атаки вместо одной.</w:t>
      </w:r>
    </w:p>
    <w:p w14:paraId="6E363EDE" w14:textId="0AC21A93" w:rsidR="007A1F3E" w:rsidRPr="007A1F3E" w:rsidRDefault="0005592D" w:rsidP="005D7E17">
      <w:pPr>
        <w:pStyle w:val="Heading4ToC"/>
        <w:rPr>
          <w:lang w:val="ru-RU"/>
          <w:rPrChange w:id="820" w:author="Konstantin Malyutin" w:date="2021-02-01T15:37:00Z">
            <w:rPr/>
          </w:rPrChange>
        </w:rPr>
      </w:pPr>
      <w:bookmarkStart w:id="821" w:name="lands-stride-1"/>
      <w:r>
        <w:rPr>
          <w:lang w:val="ru-RU"/>
        </w:rPr>
        <w:t xml:space="preserve"> Тропами земли </w:t>
      </w:r>
      <w:bookmarkEnd w:id="821"/>
    </w:p>
    <w:p w14:paraId="3216B739" w14:textId="77777777" w:rsidR="007A1F3E" w:rsidRPr="007A1F3E" w:rsidRDefault="0005592D" w:rsidP="003D1BBA">
      <w:pPr>
        <w:pStyle w:val="BasicTextParagraph1"/>
        <w:rPr>
          <w:lang w:val="ru-RU"/>
          <w:rPrChange w:id="822" w:author="Konstantin Malyutin" w:date="2021-02-01T15:37:00Z">
            <w:rPr/>
          </w:rPrChange>
        </w:rPr>
      </w:pPr>
      <w:r>
        <w:rPr>
          <w:lang w:val="ru-RU"/>
        </w:rPr>
        <w:t>Начиная с 8 уровня перемещение по немагической труднопроходимой местности не стоит вам никакого дополнительного перемещения.  Вы также можете проходить через немагическую растительность без снижения скорости и не получая урона от их шипов, выростов и других помех.</w:t>
      </w:r>
    </w:p>
    <w:p w14:paraId="2C7FC0D4" w14:textId="77777777" w:rsidR="007A1F3E" w:rsidRPr="007A1F3E" w:rsidRDefault="0005592D" w:rsidP="003D1BBA">
      <w:pPr>
        <w:pStyle w:val="BasicTextParagraph2"/>
        <w:rPr>
          <w:lang w:val="ru-RU"/>
          <w:rPrChange w:id="823" w:author="Konstantin Malyutin" w:date="2021-02-01T15:37:00Z">
            <w:rPr/>
          </w:rPrChange>
        </w:rPr>
      </w:pPr>
      <w:r>
        <w:rPr>
          <w:lang w:val="ru-RU"/>
        </w:rPr>
        <w:t xml:space="preserve">  Кроме того, вы совершаете с преимуществом спасброски от магически созданных или изменённых растений, должных затруднять перемещение — например, от заклинания </w:t>
      </w:r>
      <w:r>
        <w:rPr>
          <w:i/>
          <w:lang w:val="ru-RU"/>
        </w:rPr>
        <w:t>опутывание</w:t>
      </w:r>
      <w:r>
        <w:rPr>
          <w:lang w:val="ru-RU"/>
        </w:rPr>
        <w:t xml:space="preserve">.  </w:t>
      </w:r>
    </w:p>
    <w:p w14:paraId="3C15448E" w14:textId="3979F9C7" w:rsidR="007A1F3E" w:rsidRPr="007A1F3E" w:rsidRDefault="0005592D" w:rsidP="005D7E17">
      <w:pPr>
        <w:pStyle w:val="Heading4ToC"/>
        <w:rPr>
          <w:lang w:val="ru-RU"/>
          <w:rPrChange w:id="824" w:author="Konstantin Malyutin" w:date="2021-02-01T15:37:00Z">
            <w:rPr/>
          </w:rPrChange>
        </w:rPr>
      </w:pPr>
      <w:bookmarkStart w:id="825" w:name="hide-in-plain-sight"/>
      <w:r>
        <w:rPr>
          <w:lang w:val="ru-RU"/>
        </w:rPr>
        <w:t xml:space="preserve"> Маскировка на виду </w:t>
      </w:r>
      <w:bookmarkEnd w:id="825"/>
    </w:p>
    <w:p w14:paraId="16F3D6A0" w14:textId="77777777" w:rsidR="007A1F3E" w:rsidRPr="007A1F3E" w:rsidRDefault="0005592D" w:rsidP="003D1BBA">
      <w:pPr>
        <w:pStyle w:val="BasicTextParagraph1"/>
        <w:rPr>
          <w:lang w:val="ru-RU"/>
          <w:rPrChange w:id="826" w:author="Konstantin Malyutin" w:date="2021-02-01T15:37:00Z">
            <w:rPr/>
          </w:rPrChange>
        </w:rPr>
      </w:pPr>
      <w:r>
        <w:rPr>
          <w:lang w:val="ru-RU"/>
        </w:rPr>
        <w:t>Начиная с 10 уровня, вы можете потратить 1 минуту для создания персонального камуфляжа.  У вас должен быть доступ к свежим илу, грязи, растениям, саже и другим природным материалам, с помощью которых будет создаваться камуфляж.</w:t>
      </w:r>
    </w:p>
    <w:p w14:paraId="237D8634" w14:textId="77777777" w:rsidR="007A1F3E" w:rsidRPr="007A1F3E" w:rsidRDefault="0005592D" w:rsidP="003D1BBA">
      <w:pPr>
        <w:pStyle w:val="BasicTextParagraph2"/>
        <w:rPr>
          <w:lang w:val="ru-RU"/>
          <w:rPrChange w:id="827" w:author="Konstantin Malyutin" w:date="2021-02-01T15:37:00Z">
            <w:rPr/>
          </w:rPrChange>
        </w:rPr>
      </w:pPr>
      <w:r>
        <w:rPr>
          <w:lang w:val="ru-RU"/>
        </w:rPr>
        <w:t>После того как вы замаскировались подобным образом, вы можете попытаться спрятаться, прижавшись к твёрдой поверхности, такой как дерево или стена, не уступающей вам по высоте и ширине.  Вы получаете бонус +10 к проверкам Ловкости (Скрытность), пока находитесь без движения и не предпринимаете действий.  После того как вы переместились, совершили действие или реакцию, вы должны снова маскироваться с самого начала, чтобы получить это преимущество.</w:t>
      </w:r>
    </w:p>
    <w:p w14:paraId="219236B5" w14:textId="15CBFEF6" w:rsidR="007A1F3E" w:rsidRPr="007A1F3E" w:rsidRDefault="0005592D" w:rsidP="005D7E17">
      <w:pPr>
        <w:pStyle w:val="Heading4ToC"/>
        <w:rPr>
          <w:lang w:val="ru-RU"/>
          <w:rPrChange w:id="828" w:author="Konstantin Malyutin" w:date="2021-02-01T15:37:00Z">
            <w:rPr/>
          </w:rPrChange>
        </w:rPr>
      </w:pPr>
      <w:bookmarkStart w:id="829" w:name="vanish"/>
      <w:r>
        <w:rPr>
          <w:lang w:val="ru-RU"/>
        </w:rPr>
        <w:t xml:space="preserve"> Исчезновение </w:t>
      </w:r>
      <w:bookmarkEnd w:id="829"/>
    </w:p>
    <w:p w14:paraId="014991FA" w14:textId="77777777" w:rsidR="007A1F3E" w:rsidRPr="007A1F3E" w:rsidRDefault="0005592D" w:rsidP="003D1BBA">
      <w:pPr>
        <w:pStyle w:val="BasicTextParagraph1"/>
        <w:rPr>
          <w:lang w:val="ru-RU"/>
          <w:rPrChange w:id="830" w:author="Konstantin Malyutin" w:date="2021-02-01T15:37:00Z">
            <w:rPr/>
          </w:rPrChange>
        </w:rPr>
      </w:pPr>
      <w:r>
        <w:rPr>
          <w:lang w:val="ru-RU"/>
        </w:rPr>
        <w:t>Начиная с 14 уровня вы можете использовать в свой ход действие Засада бонусным действием.  Кроме того, вы не можете быть выслежены немагическими способом, если вы не оставите след намеренно.</w:t>
      </w:r>
    </w:p>
    <w:p w14:paraId="7E71DD96" w14:textId="60869F1C" w:rsidR="007A1F3E" w:rsidRPr="007A1F3E" w:rsidRDefault="0005592D" w:rsidP="005D7E17">
      <w:pPr>
        <w:pStyle w:val="Heading4ToC"/>
        <w:rPr>
          <w:lang w:val="ru-RU"/>
          <w:rPrChange w:id="831" w:author="Konstantin Malyutin" w:date="2021-02-01T15:37:00Z">
            <w:rPr/>
          </w:rPrChange>
        </w:rPr>
      </w:pPr>
      <w:bookmarkStart w:id="832" w:name="feral-senses"/>
      <w:r>
        <w:rPr>
          <w:lang w:val="ru-RU"/>
        </w:rPr>
        <w:t>Дикие чувства</w:t>
      </w:r>
      <w:bookmarkEnd w:id="832"/>
    </w:p>
    <w:p w14:paraId="714EC56B" w14:textId="77777777" w:rsidR="007A1F3E" w:rsidRPr="007A1F3E" w:rsidRDefault="0005592D" w:rsidP="003D1BBA">
      <w:pPr>
        <w:pStyle w:val="BasicTextParagraph1"/>
        <w:rPr>
          <w:lang w:val="ru-RU"/>
          <w:rPrChange w:id="833" w:author="Konstantin Malyutin" w:date="2021-02-01T15:37:00Z">
            <w:rPr/>
          </w:rPrChange>
        </w:rPr>
      </w:pPr>
      <w:r>
        <w:rPr>
          <w:lang w:val="ru-RU"/>
        </w:rPr>
        <w:t>На 18 уровне вы получаете сверхъестественные чувства, которые помогут вам сражаться с существами, которых вы не можете увидеть.  Когда вы атакуете существо, которое не видите, ваша неспособность видеть не накладывает помеху броскам атаки по нему.</w:t>
      </w:r>
    </w:p>
    <w:p w14:paraId="75F87DE6" w14:textId="77777777" w:rsidR="007A1F3E" w:rsidRPr="007A1F3E" w:rsidRDefault="0005592D" w:rsidP="003D1BBA">
      <w:pPr>
        <w:pStyle w:val="BasicTextParagraph2"/>
        <w:rPr>
          <w:lang w:val="ru-RU"/>
          <w:rPrChange w:id="834" w:author="Konstantin Malyutin" w:date="2021-02-01T15:37:00Z">
            <w:rPr/>
          </w:rPrChange>
        </w:rPr>
      </w:pPr>
      <w:r>
        <w:rPr>
          <w:lang w:val="ru-RU"/>
        </w:rPr>
        <w:t>Вы также знаете о местоположении любого невидимого существа в пределах 30 футов от вас, при условии, что существо не скрыто от вас, и вы не ослеплены или оглушены.</w:t>
      </w:r>
    </w:p>
    <w:p w14:paraId="5902CD46" w14:textId="02568158" w:rsidR="007A1F3E" w:rsidRPr="007A1F3E" w:rsidRDefault="0005592D" w:rsidP="005D7E17">
      <w:pPr>
        <w:pStyle w:val="Heading4ToC"/>
        <w:rPr>
          <w:lang w:val="ru-RU"/>
          <w:rPrChange w:id="835" w:author="Konstantin Malyutin" w:date="2021-02-01T15:37:00Z">
            <w:rPr/>
          </w:rPrChange>
        </w:rPr>
      </w:pPr>
      <w:bookmarkStart w:id="836" w:name="foe-slayer"/>
      <w:r>
        <w:rPr>
          <w:lang w:val="ru-RU"/>
        </w:rPr>
        <w:t>Убийца врагов</w:t>
      </w:r>
      <w:bookmarkEnd w:id="836"/>
    </w:p>
    <w:p w14:paraId="5B89E5D9" w14:textId="77777777" w:rsidR="007A1F3E" w:rsidRPr="007A1F3E" w:rsidRDefault="0005592D" w:rsidP="003D1BBA">
      <w:pPr>
        <w:pStyle w:val="BasicTextParagraph1"/>
        <w:rPr>
          <w:lang w:val="ru-RU"/>
          <w:rPrChange w:id="837" w:author="Konstantin Malyutin" w:date="2021-02-01T15:37:00Z">
            <w:rPr/>
          </w:rPrChange>
        </w:rPr>
      </w:pPr>
      <w:r>
        <w:rPr>
          <w:lang w:val="ru-RU"/>
        </w:rPr>
        <w:t xml:space="preserve">На 20 уровне вы становитесь беспрецедентным охотником на своих врагов.  Один раз в каждом своём ходу вы можете добавить модификатор Мудрости к броску атаки или </w:t>
      </w:r>
      <w:proofErr w:type="gramStart"/>
      <w:r>
        <w:rPr>
          <w:lang w:val="ru-RU"/>
        </w:rPr>
        <w:t>урона по существу</w:t>
      </w:r>
      <w:proofErr w:type="gramEnd"/>
      <w:r>
        <w:rPr>
          <w:lang w:val="ru-RU"/>
        </w:rPr>
        <w:t xml:space="preserve"> из списка ваших избранных врагов. Вы можете использовать это умение до или после броска, но до того, как эффекты броска вступят в силу.</w:t>
      </w:r>
    </w:p>
    <w:p w14:paraId="5443937E" w14:textId="25A8B7C9" w:rsidR="007A1F3E" w:rsidRPr="007A1F3E" w:rsidRDefault="0005592D" w:rsidP="005D7E17">
      <w:pPr>
        <w:pStyle w:val="Heading4ToC"/>
        <w:rPr>
          <w:lang w:val="ru-RU"/>
          <w:rPrChange w:id="838" w:author="Konstantin Malyutin" w:date="2021-02-01T15:37:00Z">
            <w:rPr/>
          </w:rPrChange>
        </w:rPr>
      </w:pPr>
      <w:bookmarkStart w:id="839" w:name="ranger-archetypes"/>
      <w:r>
        <w:rPr>
          <w:lang w:val="ru-RU"/>
        </w:rPr>
        <w:t>Архетипы следопыта</w:t>
      </w:r>
      <w:bookmarkEnd w:id="839"/>
    </w:p>
    <w:p w14:paraId="3F7E2490" w14:textId="77777777" w:rsidR="007A1F3E" w:rsidRPr="007A1F3E" w:rsidRDefault="0005592D" w:rsidP="003D1BBA">
      <w:pPr>
        <w:pStyle w:val="BasicTextParagraph1"/>
        <w:rPr>
          <w:lang w:val="ru-RU"/>
          <w:rPrChange w:id="840" w:author="Konstantin Malyutin" w:date="2021-02-01T15:37:00Z">
            <w:rPr/>
          </w:rPrChange>
        </w:rPr>
      </w:pPr>
      <w:r>
        <w:rPr>
          <w:lang w:val="ru-RU"/>
        </w:rPr>
        <w:t>Идеалы следопыта имеют два классических проявления: Охотник и Хозяин Зверей</w:t>
      </w:r>
    </w:p>
    <w:p w14:paraId="654D6F58" w14:textId="151E7B32" w:rsidR="007A1F3E" w:rsidRPr="007A1F3E" w:rsidRDefault="0005592D" w:rsidP="00782F8B">
      <w:pPr>
        <w:pStyle w:val="Heading5ToC"/>
        <w:rPr>
          <w:lang w:val="ru-RU"/>
          <w:rPrChange w:id="841" w:author="Konstantin Malyutin" w:date="2021-02-01T15:37:00Z">
            <w:rPr/>
          </w:rPrChange>
        </w:rPr>
      </w:pPr>
      <w:bookmarkStart w:id="842" w:name="hunter"/>
      <w:r>
        <w:rPr>
          <w:lang w:val="ru-RU"/>
        </w:rPr>
        <w:t>Охотник</w:t>
      </w:r>
      <w:bookmarkEnd w:id="842"/>
    </w:p>
    <w:p w14:paraId="66B5644C" w14:textId="4C1A6081" w:rsidR="007A1F3E" w:rsidRPr="007A1F3E" w:rsidRDefault="0005592D" w:rsidP="003D1BBA">
      <w:pPr>
        <w:pStyle w:val="BasicTextParagraph1"/>
        <w:rPr>
          <w:lang w:val="ru-RU"/>
          <w:rPrChange w:id="843" w:author="Konstantin Malyutin" w:date="2021-02-01T15:37:00Z">
            <w:rPr/>
          </w:rPrChange>
        </w:rPr>
      </w:pPr>
      <w:del w:id="844" w:author="Konstantin Malyutin" w:date="2021-03-01T11:47:00Z">
        <w:r w:rsidDel="006214F1">
          <w:rPr>
            <w:lang w:val="ru-RU"/>
          </w:rPr>
          <w:delText xml:space="preserve">Подражание </w:delText>
        </w:r>
      </w:del>
      <w:ins w:id="845" w:author="Konstantin Malyutin" w:date="2021-03-01T11:47:00Z">
        <w:r w:rsidR="006214F1">
          <w:rPr>
            <w:lang w:val="ru-RU"/>
          </w:rPr>
          <w:t>Следование</w:t>
        </w:r>
        <w:r w:rsidR="006214F1">
          <w:rPr>
            <w:lang w:val="ru-RU"/>
          </w:rPr>
          <w:t xml:space="preserve"> </w:t>
        </w:r>
      </w:ins>
      <w:r>
        <w:rPr>
          <w:lang w:val="ru-RU"/>
        </w:rPr>
        <w:t>архетипу охотника означает принятие своего места в качестве оплота между цивилизацией и ужасами дикой природы. Архетип охотника означает признание своего места в качестве оплота между цивилизацией и ужасами диких земель. Если вы пошли по пути охотника, вы обучаетесь специализированным техникам ведения боя с угрозами, встречаемыми вами, начиная неистовыми ограми и ордами орков, и заканчивая возвышающимися великанами и ужасающими драконами.</w:t>
      </w:r>
    </w:p>
    <w:p w14:paraId="57D5B5F0" w14:textId="5DC44215" w:rsidR="007A1F3E" w:rsidRPr="007A1F3E" w:rsidRDefault="0005592D" w:rsidP="007A1F3E">
      <w:pPr>
        <w:pStyle w:val="6"/>
        <w:rPr>
          <w:lang w:val="ru-RU"/>
          <w:rPrChange w:id="846" w:author="Konstantin Malyutin" w:date="2021-02-01T15:37:00Z">
            <w:rPr/>
          </w:rPrChange>
        </w:rPr>
      </w:pPr>
      <w:bookmarkStart w:id="847" w:name="hunters-prey"/>
      <w:r>
        <w:rPr>
          <w:lang w:val="ru-RU"/>
        </w:rPr>
        <w:t>Добыча охотника</w:t>
      </w:r>
      <w:bookmarkEnd w:id="847"/>
    </w:p>
    <w:p w14:paraId="3CB19B78" w14:textId="77777777" w:rsidR="007A1F3E" w:rsidRPr="007A1F3E" w:rsidRDefault="0005592D" w:rsidP="003D1BBA">
      <w:pPr>
        <w:pStyle w:val="BasicTextParagraph1"/>
        <w:rPr>
          <w:lang w:val="ru-RU"/>
          <w:rPrChange w:id="848" w:author="Konstantin Malyutin" w:date="2021-02-01T15:37:00Z">
            <w:rPr/>
          </w:rPrChange>
        </w:rPr>
      </w:pPr>
      <w:r>
        <w:rPr>
          <w:lang w:val="ru-RU"/>
        </w:rPr>
        <w:t>На 3 уровне вы получаете одно из следующих умений на свой выбор:</w:t>
      </w:r>
    </w:p>
    <w:p w14:paraId="04A617EC" w14:textId="5945EF52" w:rsidR="007A1F3E" w:rsidRPr="007A1F3E" w:rsidRDefault="0005592D" w:rsidP="003D1BBA">
      <w:pPr>
        <w:pStyle w:val="BasicTextParagraph2"/>
        <w:rPr>
          <w:lang w:val="ru-RU"/>
          <w:rPrChange w:id="849" w:author="Konstantin Malyutin" w:date="2021-02-01T15:37:00Z">
            <w:rPr/>
          </w:rPrChange>
        </w:rPr>
      </w:pPr>
      <w:r>
        <w:rPr>
          <w:b/>
          <w:i/>
          <w:lang w:val="ru-RU"/>
        </w:rPr>
        <w:t>Убийца Колоссов.</w:t>
      </w:r>
      <w:r>
        <w:rPr>
          <w:lang w:val="ru-RU"/>
        </w:rPr>
        <w:t xml:space="preserve"> Ваше упорство может измотать самых сильных врагов. Когда вы поражаете существо </w:t>
      </w:r>
      <w:del w:id="850" w:author="Konstantin Malyutin" w:date="2021-03-01T11:48:00Z">
        <w:r w:rsidDel="006214F1">
          <w:rPr>
            <w:lang w:val="ru-RU"/>
          </w:rPr>
          <w:delText xml:space="preserve">с помощью атаки </w:delText>
        </w:r>
      </w:del>
      <w:ins w:id="851" w:author="Konstantin Malyutin" w:date="2021-03-01T11:48:00Z">
        <w:r w:rsidR="006214F1">
          <w:rPr>
            <w:lang w:val="ru-RU"/>
          </w:rPr>
          <w:t>атакой</w:t>
        </w:r>
        <w:r w:rsidR="006214F1">
          <w:rPr>
            <w:lang w:val="ru-RU"/>
          </w:rPr>
          <w:t xml:space="preserve"> </w:t>
        </w:r>
      </w:ins>
      <w:r>
        <w:rPr>
          <w:lang w:val="ru-RU"/>
        </w:rPr>
        <w:t>оружием, существо получает дополнительный урон 1к8, если его хиты меньше максимума. Вы можете нанести этот дополнительный урон только один раз за ход.</w:t>
      </w:r>
    </w:p>
    <w:p w14:paraId="72F07D97" w14:textId="77777777" w:rsidR="007A1F3E" w:rsidRPr="007A1F3E" w:rsidRDefault="0005592D" w:rsidP="003D1BBA">
      <w:pPr>
        <w:pStyle w:val="BasicTextParagraph2"/>
        <w:rPr>
          <w:lang w:val="ru-RU"/>
          <w:rPrChange w:id="852" w:author="Konstantin Malyutin" w:date="2021-02-01T15:37:00Z">
            <w:rPr/>
          </w:rPrChange>
        </w:rPr>
      </w:pPr>
      <w:r>
        <w:rPr>
          <w:b/>
          <w:i/>
          <w:lang w:val="ru-RU"/>
        </w:rPr>
        <w:lastRenderedPageBreak/>
        <w:t xml:space="preserve">Убийца великанов. </w:t>
      </w:r>
      <w:r>
        <w:rPr>
          <w:lang w:val="ru-RU"/>
        </w:rPr>
        <w:t xml:space="preserve"> Если Большое или ещё большее существо в пределах 5 футов попадает или промахивается по вам атакой, вы можете реакцией атаковать это существо сразу после его атаки, при условии, что вы можете видеть его.</w:t>
      </w:r>
    </w:p>
    <w:p w14:paraId="0F0F074A" w14:textId="77777777" w:rsidR="007A1F3E" w:rsidRPr="007A1F3E" w:rsidRDefault="0005592D" w:rsidP="003D1BBA">
      <w:pPr>
        <w:pStyle w:val="BasicTextParagraph2"/>
        <w:rPr>
          <w:lang w:val="ru-RU"/>
          <w:rPrChange w:id="853" w:author="Konstantin Malyutin" w:date="2021-02-01T15:37:00Z">
            <w:rPr/>
          </w:rPrChange>
        </w:rPr>
      </w:pPr>
      <w:r>
        <w:rPr>
          <w:b/>
          <w:i/>
          <w:lang w:val="ru-RU"/>
        </w:rPr>
        <w:t xml:space="preserve">Сокрушитель орд. </w:t>
      </w:r>
      <w:r>
        <w:rPr>
          <w:lang w:val="ru-RU"/>
        </w:rPr>
        <w:t xml:space="preserve"> Один раз в каждый свой ход, когда вы совершаете атаку оружием, вы можете совершить ещё одну атаку тем же оружием по другому существу, находящемуся в пределах 5 футов от первичной цели, и находящемуся в пределах досягаемости вашего оружия.</w:t>
      </w:r>
    </w:p>
    <w:p w14:paraId="4E97580E" w14:textId="2D24DCD1" w:rsidR="007A1F3E" w:rsidRPr="007A1F3E" w:rsidRDefault="0005592D" w:rsidP="007A1F3E">
      <w:pPr>
        <w:pStyle w:val="6"/>
        <w:rPr>
          <w:lang w:val="ru-RU"/>
          <w:rPrChange w:id="854" w:author="Konstantin Malyutin" w:date="2021-02-01T15:37:00Z">
            <w:rPr/>
          </w:rPrChange>
        </w:rPr>
      </w:pPr>
      <w:bookmarkStart w:id="855" w:name="defensive-tactics"/>
      <w:r>
        <w:rPr>
          <w:lang w:val="ru-RU"/>
        </w:rPr>
        <w:t xml:space="preserve">Оборонительная тактика </w:t>
      </w:r>
      <w:bookmarkEnd w:id="855"/>
    </w:p>
    <w:p w14:paraId="1F19F771" w14:textId="77777777" w:rsidR="007A1F3E" w:rsidRPr="007A1F3E" w:rsidRDefault="0005592D" w:rsidP="003D1BBA">
      <w:pPr>
        <w:pStyle w:val="BasicTextParagraph1"/>
        <w:rPr>
          <w:lang w:val="ru-RU"/>
          <w:rPrChange w:id="856" w:author="Konstantin Malyutin" w:date="2021-02-01T15:37:00Z">
            <w:rPr/>
          </w:rPrChange>
        </w:rPr>
      </w:pPr>
      <w:r>
        <w:rPr>
          <w:lang w:val="ru-RU"/>
        </w:rPr>
        <w:t>На 7 уровне вы получаете одно из следующих умений на свой на выбор:</w:t>
      </w:r>
    </w:p>
    <w:p w14:paraId="4236622C" w14:textId="77777777" w:rsidR="007A1F3E" w:rsidRPr="007A1F3E" w:rsidRDefault="0005592D" w:rsidP="003D1BBA">
      <w:pPr>
        <w:pStyle w:val="BasicTextParagraph2"/>
        <w:rPr>
          <w:lang w:val="ru-RU"/>
          <w:rPrChange w:id="857" w:author="Konstantin Malyutin" w:date="2021-02-01T15:37:00Z">
            <w:rPr/>
          </w:rPrChange>
        </w:rPr>
      </w:pPr>
      <w:r>
        <w:rPr>
          <w:b/>
          <w:i/>
          <w:lang w:val="ru-RU"/>
        </w:rPr>
        <w:t>Побег от орды.</w:t>
      </w:r>
      <w:r>
        <w:rPr>
          <w:lang w:val="ru-RU"/>
        </w:rPr>
        <w:t xml:space="preserve"> Провоцированные атаки по вам совершаются с помехой.</w:t>
      </w:r>
    </w:p>
    <w:p w14:paraId="3B610DB2" w14:textId="77777777" w:rsidR="007A1F3E" w:rsidRPr="007A1F3E" w:rsidRDefault="0005592D" w:rsidP="003D1BBA">
      <w:pPr>
        <w:pStyle w:val="BasicTextParagraph2"/>
        <w:rPr>
          <w:lang w:val="ru-RU"/>
          <w:rPrChange w:id="858" w:author="Konstantin Malyutin" w:date="2021-02-01T15:37:00Z">
            <w:rPr/>
          </w:rPrChange>
        </w:rPr>
      </w:pPr>
      <w:r>
        <w:rPr>
          <w:b/>
          <w:i/>
          <w:lang w:val="ru-RU"/>
        </w:rPr>
        <w:t xml:space="preserve">Защита от мультиатаки. </w:t>
      </w:r>
      <w:r>
        <w:rPr>
          <w:lang w:val="ru-RU"/>
        </w:rPr>
        <w:t xml:space="preserve"> Если существо попадает по вам атакой, вы получаете бонус +4 к УЗ против всех последующих атак этого существа до конца хода.</w:t>
      </w:r>
    </w:p>
    <w:p w14:paraId="15574C18" w14:textId="77777777" w:rsidR="007A1F3E" w:rsidRPr="007A1F3E" w:rsidRDefault="0005592D" w:rsidP="003D1BBA">
      <w:pPr>
        <w:pStyle w:val="BasicTextParagraph2"/>
        <w:rPr>
          <w:lang w:val="ru-RU"/>
          <w:rPrChange w:id="859" w:author="Konstantin Malyutin" w:date="2021-02-01T15:37:00Z">
            <w:rPr/>
          </w:rPrChange>
        </w:rPr>
      </w:pPr>
      <w:r>
        <w:rPr>
          <w:b/>
          <w:i/>
          <w:lang w:val="ru-RU"/>
        </w:rPr>
        <w:t>Стальная Воля.</w:t>
      </w:r>
      <w:r>
        <w:rPr>
          <w:lang w:val="ru-RU"/>
        </w:rPr>
        <w:t xml:space="preserve"> У вас есть преимущество на спасброски против страха.</w:t>
      </w:r>
    </w:p>
    <w:p w14:paraId="510EF3CF" w14:textId="592C6B3D" w:rsidR="007A1F3E" w:rsidRPr="007A1F3E" w:rsidRDefault="0005592D" w:rsidP="007A1F3E">
      <w:pPr>
        <w:pStyle w:val="6"/>
        <w:rPr>
          <w:lang w:val="ru-RU"/>
          <w:rPrChange w:id="860" w:author="Konstantin Malyutin" w:date="2021-02-01T15:37:00Z">
            <w:rPr/>
          </w:rPrChange>
        </w:rPr>
      </w:pPr>
      <w:bookmarkStart w:id="861" w:name="multiattack"/>
      <w:r>
        <w:rPr>
          <w:lang w:val="ru-RU"/>
        </w:rPr>
        <w:t>Мультиатака</w:t>
      </w:r>
      <w:bookmarkEnd w:id="861"/>
    </w:p>
    <w:p w14:paraId="45AC23CA" w14:textId="77777777" w:rsidR="007A1F3E" w:rsidRPr="007A1F3E" w:rsidRDefault="0005592D" w:rsidP="003D1BBA">
      <w:pPr>
        <w:pStyle w:val="BasicTextParagraph1"/>
        <w:rPr>
          <w:lang w:val="ru-RU"/>
          <w:rPrChange w:id="862" w:author="Konstantin Malyutin" w:date="2021-02-01T15:37:00Z">
            <w:rPr/>
          </w:rPrChange>
        </w:rPr>
      </w:pPr>
      <w:r>
        <w:rPr>
          <w:lang w:val="ru-RU"/>
        </w:rPr>
        <w:t>На 11 уровне вы получаете одно из следующих умений на свой выбор:</w:t>
      </w:r>
    </w:p>
    <w:p w14:paraId="77E5E32E" w14:textId="77777777" w:rsidR="007A1F3E" w:rsidRPr="007A1F3E" w:rsidRDefault="0005592D" w:rsidP="003D1BBA">
      <w:pPr>
        <w:pStyle w:val="BasicTextParagraph2"/>
        <w:rPr>
          <w:lang w:val="ru-RU"/>
          <w:rPrChange w:id="863" w:author="Konstantin Malyutin" w:date="2021-02-01T15:37:00Z">
            <w:rPr/>
          </w:rPrChange>
        </w:rPr>
      </w:pPr>
      <w:r>
        <w:rPr>
          <w:b/>
          <w:i/>
          <w:lang w:val="ru-RU"/>
        </w:rPr>
        <w:t>Залп.</w:t>
      </w:r>
      <w:r>
        <w:rPr>
          <w:lang w:val="ru-RU"/>
        </w:rPr>
        <w:t xml:space="preserve"> Вы можете действием совершить дальнобойные атаки по любому количеству видимых вами существ, находящихся в пределах 10 футов от одной точки, и находящихся в пределах дистанции вашего оружия.  У вас должны быть боеприпасы для каждой атаки, как обычно, и вы должны совершить отдельный бросок атаки для каждой цели.</w:t>
      </w:r>
    </w:p>
    <w:p w14:paraId="49496401" w14:textId="1438EEEC" w:rsidR="007A1F3E" w:rsidRPr="007A1F3E" w:rsidRDefault="0005592D" w:rsidP="003D1BBA">
      <w:pPr>
        <w:pStyle w:val="BasicTextParagraph2"/>
        <w:rPr>
          <w:lang w:val="ru-RU"/>
          <w:rPrChange w:id="864" w:author="Konstantin Malyutin" w:date="2021-02-01T15:37:00Z">
            <w:rPr/>
          </w:rPrChange>
        </w:rPr>
      </w:pPr>
      <w:r>
        <w:rPr>
          <w:b/>
          <w:i/>
          <w:lang w:val="ru-RU"/>
        </w:rPr>
        <w:t>Вихрь ударов</w:t>
      </w:r>
      <w:ins w:id="865" w:author="Konstantin Malyutin" w:date="2021-03-01T11:51:00Z">
        <w:r w:rsidR="00465F19">
          <w:rPr>
            <w:b/>
            <w:i/>
            <w:lang w:val="ru-RU"/>
          </w:rPr>
          <w:t>.</w:t>
        </w:r>
      </w:ins>
      <w:r>
        <w:rPr>
          <w:lang w:val="ru-RU"/>
        </w:rPr>
        <w:t xml:space="preserve"> Вы можете действием совершить атаки ближнего боя по любому количеству существ в пределах 5 футов от себя, совершая отдельный бросок атаки по каждой цели.</w:t>
      </w:r>
    </w:p>
    <w:p w14:paraId="1F8E63CA" w14:textId="3AEA7110" w:rsidR="007A1F3E" w:rsidRPr="007A1F3E" w:rsidRDefault="0005592D" w:rsidP="007A1F3E">
      <w:pPr>
        <w:pStyle w:val="6"/>
        <w:rPr>
          <w:lang w:val="ru-RU"/>
          <w:rPrChange w:id="866" w:author="Konstantin Malyutin" w:date="2021-02-01T15:37:00Z">
            <w:rPr/>
          </w:rPrChange>
        </w:rPr>
      </w:pPr>
      <w:bookmarkStart w:id="867" w:name="superior-hunters-defense"/>
      <w:r>
        <w:rPr>
          <w:lang w:val="ru-RU"/>
        </w:rPr>
        <w:t xml:space="preserve"> Улучшенная защита охотника </w:t>
      </w:r>
      <w:bookmarkEnd w:id="867"/>
    </w:p>
    <w:p w14:paraId="349705AA" w14:textId="77777777" w:rsidR="007A1F3E" w:rsidRPr="007A1F3E" w:rsidRDefault="0005592D" w:rsidP="003D1BBA">
      <w:pPr>
        <w:pStyle w:val="BasicTextParagraph1"/>
        <w:rPr>
          <w:lang w:val="ru-RU"/>
          <w:rPrChange w:id="868" w:author="Konstantin Malyutin" w:date="2021-02-01T15:37:00Z">
            <w:rPr/>
          </w:rPrChange>
        </w:rPr>
      </w:pPr>
      <w:r>
        <w:rPr>
          <w:lang w:val="ru-RU"/>
        </w:rPr>
        <w:t>На 15 уровне вы получаете одно из следующих умений на свой выбор:</w:t>
      </w:r>
    </w:p>
    <w:p w14:paraId="20C116F6" w14:textId="67328423" w:rsidR="007A1F3E" w:rsidRPr="007A1F3E" w:rsidRDefault="0005592D" w:rsidP="003D1BBA">
      <w:pPr>
        <w:pStyle w:val="BasicTextParagraph2"/>
        <w:rPr>
          <w:lang w:val="ru-RU"/>
          <w:rPrChange w:id="869" w:author="Konstantin Malyutin" w:date="2021-02-01T15:37:00Z">
            <w:rPr/>
          </w:rPrChange>
        </w:rPr>
      </w:pPr>
      <w:r>
        <w:rPr>
          <w:b/>
          <w:i/>
          <w:lang w:val="ru-RU"/>
        </w:rPr>
        <w:t>Изворотливость</w:t>
      </w:r>
      <w:ins w:id="870" w:author="Konstantin Malyutin" w:date="2021-03-01T11:51:00Z">
        <w:r w:rsidR="00465F19">
          <w:rPr>
            <w:b/>
            <w:i/>
            <w:lang w:val="ru-RU"/>
          </w:rPr>
          <w:t>.</w:t>
        </w:r>
      </w:ins>
      <w:r>
        <w:rPr>
          <w:lang w:val="ru-RU"/>
        </w:rPr>
        <w:t xml:space="preserve"> Когда вы подвергаетесь эффекту, такому как огненное дыхание красного дракона или заклинание </w:t>
      </w:r>
      <w:r>
        <w:rPr>
          <w:i/>
          <w:lang w:val="ru-RU"/>
        </w:rPr>
        <w:t>молнии</w:t>
      </w:r>
      <w:r>
        <w:rPr>
          <w:lang w:val="ru-RU"/>
        </w:rPr>
        <w:t>, которое позволяет вам сделать спасбросок ловкости, чтобы получить только половину урона, вы вместо этого не наносите урона, если вы преуспеете в спасброске, и только половину урона, если вы потерпите неудачу.</w:t>
      </w:r>
    </w:p>
    <w:p w14:paraId="2A9AAACB" w14:textId="18041998" w:rsidR="007A1F3E" w:rsidRPr="007A1F3E" w:rsidRDefault="0005592D" w:rsidP="003D1BBA">
      <w:pPr>
        <w:pStyle w:val="BasicTextParagraph2"/>
        <w:rPr>
          <w:lang w:val="ru-RU"/>
          <w:rPrChange w:id="871" w:author="Konstantin Malyutin" w:date="2021-02-01T15:37:00Z">
            <w:rPr/>
          </w:rPrChange>
        </w:rPr>
      </w:pPr>
      <w:r>
        <w:rPr>
          <w:b/>
          <w:i/>
          <w:lang w:val="ru-RU"/>
        </w:rPr>
        <w:t>Один против всех</w:t>
      </w:r>
      <w:ins w:id="872" w:author="Konstantin Malyutin" w:date="2021-03-01T11:51:00Z">
        <w:r w:rsidR="00465F19">
          <w:rPr>
            <w:b/>
            <w:i/>
            <w:lang w:val="ru-RU"/>
          </w:rPr>
          <w:t>.</w:t>
        </w:r>
      </w:ins>
      <w:r>
        <w:rPr>
          <w:lang w:val="ru-RU"/>
        </w:rPr>
        <w:t xml:space="preserve"> Если враждебное существо промахивается по вам рукопашной атакой, вы можете реакцией заставить его повторить эту атаку по другому существу (кроме него самого) на ваш выбор.</w:t>
      </w:r>
    </w:p>
    <w:p w14:paraId="0A96F5E8" w14:textId="70569EC1" w:rsidR="007A1F3E" w:rsidRPr="007A1F3E" w:rsidRDefault="0005592D" w:rsidP="003D1BBA">
      <w:pPr>
        <w:pStyle w:val="BasicTextParagraph2"/>
        <w:rPr>
          <w:lang w:val="ru-RU"/>
          <w:rPrChange w:id="873" w:author="Konstantin Malyutin" w:date="2021-02-01T15:37:00Z">
            <w:rPr/>
          </w:rPrChange>
        </w:rPr>
      </w:pPr>
      <w:r>
        <w:rPr>
          <w:b/>
          <w:i/>
          <w:lang w:val="ru-RU"/>
        </w:rPr>
        <w:t>Невероятное уклонение</w:t>
      </w:r>
      <w:ins w:id="874" w:author="Konstantin Malyutin" w:date="2021-03-01T11:51:00Z">
        <w:r w:rsidR="00465F19">
          <w:rPr>
            <w:b/>
            <w:i/>
            <w:lang w:val="ru-RU"/>
          </w:rPr>
          <w:t>.</w:t>
        </w:r>
      </w:ins>
      <w:r>
        <w:rPr>
          <w:lang w:val="ru-RU"/>
        </w:rPr>
        <w:t xml:space="preserve"> Когда нападающий, которого вы можете видеть, попадает по вам атакой, вы можете реакцией уменьшить вдвое урон от этой атаки.</w:t>
      </w:r>
    </w:p>
    <w:p w14:paraId="5C6475AF" w14:textId="1848CB1F" w:rsidR="007A1F3E" w:rsidRPr="007A1F3E" w:rsidRDefault="0005592D" w:rsidP="007A1F3E">
      <w:pPr>
        <w:pStyle w:val="3"/>
        <w:rPr>
          <w:lang w:val="ru-RU"/>
          <w:rPrChange w:id="875" w:author="Konstantin Malyutin" w:date="2021-02-01T15:37:00Z">
            <w:rPr/>
          </w:rPrChange>
        </w:rPr>
      </w:pPr>
      <w:bookmarkStart w:id="876" w:name="rogue"/>
      <w:r>
        <w:rPr>
          <w:lang w:val="ru-RU"/>
        </w:rPr>
        <w:t>Плут</w:t>
      </w:r>
      <w:bookmarkEnd w:id="876"/>
    </w:p>
    <w:p w14:paraId="1503A174" w14:textId="77777777" w:rsidR="007A1F3E" w:rsidRPr="007A1F3E" w:rsidRDefault="0005592D" w:rsidP="005D7E17">
      <w:pPr>
        <w:pStyle w:val="Heading4ToC"/>
        <w:rPr>
          <w:lang w:val="ru-RU"/>
          <w:rPrChange w:id="877" w:author="Konstantin Malyutin" w:date="2021-02-01T15:37:00Z">
            <w:rPr/>
          </w:rPrChange>
        </w:rPr>
      </w:pPr>
      <w:bookmarkStart w:id="878" w:name="class-features-8"/>
      <w:r>
        <w:rPr>
          <w:lang w:val="ru-RU"/>
        </w:rPr>
        <w:t>Классовые Свойства</w:t>
      </w:r>
      <w:bookmarkEnd w:id="878"/>
    </w:p>
    <w:p w14:paraId="4755A1AD" w14:textId="77777777" w:rsidR="007A1F3E" w:rsidRPr="007A1F3E" w:rsidRDefault="0005592D" w:rsidP="003D1BBA">
      <w:pPr>
        <w:pStyle w:val="BasicTextParagraph1"/>
        <w:rPr>
          <w:lang w:val="ru-RU"/>
          <w:rPrChange w:id="879" w:author="Konstantin Malyutin" w:date="2021-02-01T15:37:00Z">
            <w:rPr/>
          </w:rPrChange>
        </w:rPr>
      </w:pPr>
      <w:r>
        <w:rPr>
          <w:lang w:val="ru-RU"/>
        </w:rPr>
        <w:t>Плуты обладают следующими классовыми свойствами.</w:t>
      </w:r>
    </w:p>
    <w:p w14:paraId="3B284F14" w14:textId="2B84BF7B" w:rsidR="007A1F3E" w:rsidRPr="007A1F3E" w:rsidRDefault="0005592D" w:rsidP="00782F8B">
      <w:pPr>
        <w:pStyle w:val="Heading5ToC"/>
        <w:rPr>
          <w:lang w:val="ru-RU"/>
          <w:rPrChange w:id="880" w:author="Konstantin Malyutin" w:date="2021-02-01T15:37:00Z">
            <w:rPr/>
          </w:rPrChange>
        </w:rPr>
      </w:pPr>
      <w:bookmarkStart w:id="881" w:name="hit-points-8"/>
      <w:r>
        <w:rPr>
          <w:lang w:val="ru-RU"/>
        </w:rPr>
        <w:t>Хиты</w:t>
      </w:r>
      <w:bookmarkEnd w:id="881"/>
    </w:p>
    <w:p w14:paraId="146E74F4" w14:textId="77777777" w:rsidR="007A1F3E" w:rsidRPr="007A1F3E" w:rsidRDefault="0005592D" w:rsidP="003D1BBA">
      <w:pPr>
        <w:pStyle w:val="BasicTextParagraph1"/>
        <w:rPr>
          <w:lang w:val="ru-RU"/>
          <w:rPrChange w:id="882" w:author="Konstantin Malyutin" w:date="2021-02-01T15:37:00Z">
            <w:rPr/>
          </w:rPrChange>
        </w:rPr>
      </w:pPr>
      <w:r>
        <w:rPr>
          <w:b/>
          <w:lang w:val="ru-RU"/>
        </w:rPr>
        <w:t>Кость хитов</w:t>
      </w:r>
      <w:r>
        <w:rPr>
          <w:lang w:val="ru-RU"/>
        </w:rPr>
        <w:t xml:space="preserve"> 1к8 за каждый уровень плута</w:t>
      </w:r>
    </w:p>
    <w:p w14:paraId="6C898171" w14:textId="77777777" w:rsidR="007A1F3E" w:rsidRPr="007A1F3E" w:rsidRDefault="0005592D" w:rsidP="003D1BBA">
      <w:pPr>
        <w:pStyle w:val="BasicTextParagraph2"/>
        <w:rPr>
          <w:lang w:val="ru-RU"/>
          <w:rPrChange w:id="883" w:author="Konstantin Malyutin" w:date="2021-02-01T15:37:00Z">
            <w:rPr/>
          </w:rPrChange>
        </w:rPr>
      </w:pPr>
      <w:r>
        <w:rPr>
          <w:b/>
          <w:lang w:val="ru-RU"/>
        </w:rPr>
        <w:t>Хиты на 1 уровне:</w:t>
      </w:r>
      <w:r>
        <w:rPr>
          <w:lang w:val="ru-RU"/>
        </w:rPr>
        <w:t xml:space="preserve"> 8 + ваш модификатор Телосложения</w:t>
      </w:r>
    </w:p>
    <w:p w14:paraId="7237ACDB" w14:textId="77777777" w:rsidR="007A1F3E" w:rsidRPr="007A1F3E" w:rsidRDefault="0005592D" w:rsidP="003D1BBA">
      <w:pPr>
        <w:pStyle w:val="BasicTextParagraph2"/>
        <w:rPr>
          <w:lang w:val="ru-RU"/>
          <w:rPrChange w:id="884" w:author="Konstantin Malyutin" w:date="2021-02-01T15:37:00Z">
            <w:rPr/>
          </w:rPrChange>
        </w:rPr>
      </w:pPr>
      <w:r>
        <w:rPr>
          <w:b/>
          <w:lang w:val="ru-RU"/>
        </w:rPr>
        <w:t>Хиты на следующих уровнях:</w:t>
      </w:r>
      <w:r>
        <w:rPr>
          <w:lang w:val="ru-RU"/>
        </w:rPr>
        <w:t xml:space="preserve"> 1к8 (или 5) + модификатор Телосложения за каждый уровень плута после первого</w:t>
      </w:r>
    </w:p>
    <w:p w14:paraId="5CEF4179" w14:textId="071D9B2E" w:rsidR="007A1F3E" w:rsidRPr="007A1F3E" w:rsidRDefault="0005592D" w:rsidP="00782F8B">
      <w:pPr>
        <w:pStyle w:val="Heading5ToC"/>
        <w:rPr>
          <w:lang w:val="ru-RU"/>
          <w:rPrChange w:id="885" w:author="Konstantin Malyutin" w:date="2021-02-01T15:37:00Z">
            <w:rPr/>
          </w:rPrChange>
        </w:rPr>
      </w:pPr>
      <w:bookmarkStart w:id="886" w:name="proficiencies-8"/>
      <w:r>
        <w:rPr>
          <w:lang w:val="ru-RU"/>
        </w:rPr>
        <w:t>Владение инструментами и навыками</w:t>
      </w:r>
      <w:bookmarkEnd w:id="886"/>
    </w:p>
    <w:p w14:paraId="61AF98CB" w14:textId="77777777" w:rsidR="007A1F3E" w:rsidRPr="007A1F3E" w:rsidRDefault="0005592D" w:rsidP="003D1BBA">
      <w:pPr>
        <w:pStyle w:val="BasicTextParagraph1"/>
        <w:rPr>
          <w:lang w:val="ru-RU"/>
          <w:rPrChange w:id="887" w:author="Konstantin Malyutin" w:date="2021-02-01T15:37:00Z">
            <w:rPr/>
          </w:rPrChange>
        </w:rPr>
      </w:pPr>
      <w:r>
        <w:rPr>
          <w:lang w:val="ru-RU"/>
        </w:rPr>
        <w:t>Владение доспехами: Лёгкие доспехи</w:t>
      </w:r>
    </w:p>
    <w:p w14:paraId="28859BC8" w14:textId="77777777" w:rsidR="007A1F3E" w:rsidRPr="007A1F3E" w:rsidRDefault="0005592D" w:rsidP="003D1BBA">
      <w:pPr>
        <w:pStyle w:val="BasicTextParagraph2"/>
        <w:rPr>
          <w:lang w:val="ru-RU"/>
          <w:rPrChange w:id="888" w:author="Konstantin Malyutin" w:date="2021-02-01T15:37:00Z">
            <w:rPr/>
          </w:rPrChange>
        </w:rPr>
      </w:pPr>
      <w:r>
        <w:rPr>
          <w:b/>
          <w:lang w:val="ru-RU"/>
        </w:rPr>
        <w:t>Владение оружием:</w:t>
      </w:r>
      <w:r>
        <w:rPr>
          <w:lang w:val="ru-RU"/>
        </w:rPr>
        <w:t xml:space="preserve"> Простое оружие, длинные мечи, короткие мечи, рапиры, ручные арбалеты</w:t>
      </w:r>
    </w:p>
    <w:p w14:paraId="28B6210C" w14:textId="77777777" w:rsidR="007A1F3E" w:rsidRPr="007A1F3E" w:rsidRDefault="0005592D" w:rsidP="003D1BBA">
      <w:pPr>
        <w:pStyle w:val="BasicTextParagraph2"/>
        <w:rPr>
          <w:lang w:val="ru-RU"/>
          <w:rPrChange w:id="889" w:author="Konstantin Malyutin" w:date="2021-02-01T15:37:00Z">
            <w:rPr/>
          </w:rPrChange>
        </w:rPr>
      </w:pPr>
      <w:r>
        <w:rPr>
          <w:lang w:val="ru-RU"/>
        </w:rPr>
        <w:t>Владение инструментами: Воровские инструменты</w:t>
      </w:r>
    </w:p>
    <w:p w14:paraId="6E1E9795" w14:textId="77777777" w:rsidR="007A1F3E" w:rsidRPr="007A1F3E" w:rsidRDefault="0005592D" w:rsidP="003D1BBA">
      <w:pPr>
        <w:pStyle w:val="BasicTextParagraph2"/>
        <w:rPr>
          <w:lang w:val="ru-RU"/>
          <w:rPrChange w:id="890" w:author="Konstantin Malyutin" w:date="2021-02-01T15:37:00Z">
            <w:rPr/>
          </w:rPrChange>
        </w:rPr>
      </w:pPr>
      <w:r>
        <w:rPr>
          <w:b/>
          <w:lang w:val="ru-RU"/>
        </w:rPr>
        <w:t>Спасброски:</w:t>
      </w:r>
      <w:r>
        <w:rPr>
          <w:lang w:val="ru-RU"/>
        </w:rPr>
        <w:t xml:space="preserve"> Ловкость, Интеллект</w:t>
      </w:r>
    </w:p>
    <w:p w14:paraId="26AA213F" w14:textId="77777777" w:rsidR="007A1F3E" w:rsidRPr="007A1F3E" w:rsidRDefault="0005592D" w:rsidP="003D1BBA">
      <w:pPr>
        <w:pStyle w:val="BasicTextParagraph2"/>
        <w:rPr>
          <w:lang w:val="ru-RU"/>
          <w:rPrChange w:id="891" w:author="Konstantin Malyutin" w:date="2021-02-01T15:37:00Z">
            <w:rPr/>
          </w:rPrChange>
        </w:rPr>
      </w:pPr>
      <w:r>
        <w:rPr>
          <w:b/>
          <w:lang w:val="ru-RU"/>
        </w:rPr>
        <w:t>Навыки:</w:t>
      </w:r>
      <w:r>
        <w:rPr>
          <w:lang w:val="ru-RU"/>
        </w:rPr>
        <w:t xml:space="preserve"> Выберите четыре из акробатики, легкой атлетики, обмана, проницательности, запугивания, расследования, восприятия, производительности, убеждения, ловкости рук и скрытности</w:t>
      </w:r>
    </w:p>
    <w:p w14:paraId="67CA39F0" w14:textId="27E69A61" w:rsidR="007A1F3E" w:rsidRPr="007A1F3E" w:rsidRDefault="0005592D" w:rsidP="00782F8B">
      <w:pPr>
        <w:pStyle w:val="Heading5ToC"/>
        <w:rPr>
          <w:lang w:val="ru-RU"/>
          <w:rPrChange w:id="892" w:author="Konstantin Malyutin" w:date="2021-02-01T15:37:00Z">
            <w:rPr/>
          </w:rPrChange>
        </w:rPr>
      </w:pPr>
      <w:bookmarkStart w:id="893" w:name="equipment-8"/>
      <w:r>
        <w:rPr>
          <w:lang w:val="ru-RU"/>
        </w:rPr>
        <w:t>СНАРЯЖЕНИЕ</w:t>
      </w:r>
      <w:bookmarkEnd w:id="893"/>
    </w:p>
    <w:p w14:paraId="541D940A" w14:textId="77777777" w:rsidR="007A1F3E" w:rsidRPr="007A1F3E" w:rsidRDefault="0005592D" w:rsidP="003D1BBA">
      <w:pPr>
        <w:pStyle w:val="BasicTextParagraph1"/>
        <w:rPr>
          <w:lang w:val="ru-RU"/>
          <w:rPrChange w:id="894" w:author="Konstantin Malyutin" w:date="2021-02-01T15:37:00Z">
            <w:rPr/>
          </w:rPrChange>
        </w:rPr>
      </w:pPr>
      <w:r>
        <w:rPr>
          <w:lang w:val="ru-RU"/>
        </w:rPr>
        <w:t>Вы начинаете со следующим снаряжением в дополнение к снаряжению, полученному за вашу предысторию: * (</w:t>
      </w:r>
      <w:r>
        <w:rPr>
          <w:i/>
          <w:lang w:val="ru-RU"/>
        </w:rPr>
        <w:t>а</w:t>
      </w:r>
      <w:r>
        <w:rPr>
          <w:lang w:val="ru-RU"/>
        </w:rPr>
        <w:t>) Рапира или (</w:t>
      </w:r>
      <w:r>
        <w:rPr>
          <w:i/>
          <w:lang w:val="ru-RU"/>
        </w:rPr>
        <w:t>б</w:t>
      </w:r>
      <w:r>
        <w:rPr>
          <w:lang w:val="ru-RU"/>
        </w:rPr>
        <w:t>) короткий меч * (</w:t>
      </w:r>
      <w:r>
        <w:rPr>
          <w:i/>
          <w:lang w:val="ru-RU"/>
        </w:rPr>
        <w:t>а</w:t>
      </w:r>
      <w:r>
        <w:rPr>
          <w:lang w:val="ru-RU"/>
        </w:rPr>
        <w:t>) короткий лук и колчан с 20 стрелами или (</w:t>
      </w:r>
      <w:r>
        <w:rPr>
          <w:i/>
          <w:lang w:val="ru-RU"/>
        </w:rPr>
        <w:t>б</w:t>
      </w:r>
      <w:r>
        <w:rPr>
          <w:lang w:val="ru-RU"/>
        </w:rPr>
        <w:t>) короткий меч * (</w:t>
      </w:r>
      <w:r>
        <w:rPr>
          <w:i/>
          <w:lang w:val="ru-RU"/>
        </w:rPr>
        <w:t>а</w:t>
      </w:r>
      <w:r>
        <w:rPr>
          <w:lang w:val="ru-RU"/>
        </w:rPr>
        <w:t>) Набор взломщика, (</w:t>
      </w:r>
      <w:r>
        <w:rPr>
          <w:i/>
          <w:lang w:val="ru-RU"/>
        </w:rPr>
        <w:t>б</w:t>
      </w:r>
      <w:r>
        <w:rPr>
          <w:lang w:val="ru-RU"/>
        </w:rPr>
        <w:t>) Набор исследователя подземелий или (</w:t>
      </w:r>
      <w:r>
        <w:rPr>
          <w:i/>
          <w:lang w:val="ru-RU"/>
        </w:rPr>
        <w:t>в)</w:t>
      </w:r>
      <w:r>
        <w:rPr>
          <w:lang w:val="ru-RU"/>
        </w:rPr>
        <w:t xml:space="preserve"> Набор путешественника * (</w:t>
      </w:r>
      <w:r>
        <w:rPr>
          <w:i/>
          <w:lang w:val="ru-RU"/>
        </w:rPr>
        <w:t>а</w:t>
      </w:r>
      <w:r>
        <w:rPr>
          <w:lang w:val="ru-RU"/>
        </w:rPr>
        <w:t>) кожаные доспехи, два кинжала и Воровские инструменты</w:t>
      </w:r>
    </w:p>
    <w:p w14:paraId="0DC51409" w14:textId="77777777" w:rsidR="007A1F3E" w:rsidRDefault="0005592D" w:rsidP="003D1BBA">
      <w:pPr>
        <w:pStyle w:val="BasicTextParagraph2"/>
      </w:pPr>
      <w:r>
        <w:rPr>
          <w:lang w:val="ru-RU"/>
        </w:rPr>
        <w:t>Плут (таблица)</w:t>
      </w:r>
    </w:p>
    <w:tbl>
      <w:tblPr>
        <w:tblStyle w:val="Table"/>
        <w:tblW w:w="0" w:type="pct"/>
        <w:tblLook w:val="07E0" w:firstRow="1" w:lastRow="1" w:firstColumn="1" w:lastColumn="1" w:noHBand="1" w:noVBand="1"/>
      </w:tblPr>
      <w:tblGrid>
        <w:gridCol w:w="786"/>
        <w:gridCol w:w="1300"/>
        <w:gridCol w:w="1183"/>
        <w:gridCol w:w="3703"/>
      </w:tblGrid>
      <w:tr w:rsidR="00382954" w14:paraId="7D662BE2" w14:textId="77777777" w:rsidTr="007A1F3E">
        <w:tc>
          <w:tcPr>
            <w:tcW w:w="0" w:type="auto"/>
            <w:tcBorders>
              <w:bottom w:val="single" w:sz="0" w:space="0" w:color="auto"/>
            </w:tcBorders>
            <w:vAlign w:val="bottom"/>
          </w:tcPr>
          <w:p w14:paraId="5C9E4CEC"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3FF9E7A8"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7138DD6A" w14:textId="77777777" w:rsidR="007A1F3E" w:rsidRDefault="0005592D" w:rsidP="00BF4045">
            <w:pPr>
              <w:pStyle w:val="TableText"/>
            </w:pPr>
            <w:r>
              <w:rPr>
                <w:lang w:val="ru-RU"/>
              </w:rPr>
              <w:t>Скрытая атака</w:t>
            </w:r>
          </w:p>
        </w:tc>
        <w:tc>
          <w:tcPr>
            <w:tcW w:w="0" w:type="auto"/>
            <w:tcBorders>
              <w:bottom w:val="single" w:sz="0" w:space="0" w:color="auto"/>
            </w:tcBorders>
            <w:vAlign w:val="bottom"/>
          </w:tcPr>
          <w:p w14:paraId="2D930CFE" w14:textId="77777777" w:rsidR="007A1F3E" w:rsidRDefault="0005592D" w:rsidP="00BF4045">
            <w:pPr>
              <w:pStyle w:val="TableText"/>
            </w:pPr>
            <w:r>
              <w:rPr>
                <w:lang w:val="ru-RU"/>
              </w:rPr>
              <w:t>Особенности</w:t>
            </w:r>
          </w:p>
        </w:tc>
      </w:tr>
      <w:tr w:rsidR="00382954" w:rsidRPr="00770604" w14:paraId="196EB09A" w14:textId="77777777" w:rsidTr="007A1F3E">
        <w:tc>
          <w:tcPr>
            <w:tcW w:w="0" w:type="auto"/>
          </w:tcPr>
          <w:p w14:paraId="53AE8578" w14:textId="77777777" w:rsidR="007A1F3E" w:rsidRDefault="0005592D" w:rsidP="00BF4045">
            <w:pPr>
              <w:pStyle w:val="TableText"/>
            </w:pPr>
            <w:r>
              <w:rPr>
                <w:lang w:val="ru-RU"/>
              </w:rPr>
              <w:t>1</w:t>
            </w:r>
          </w:p>
        </w:tc>
        <w:tc>
          <w:tcPr>
            <w:tcW w:w="0" w:type="auto"/>
          </w:tcPr>
          <w:p w14:paraId="69433CE9" w14:textId="77777777" w:rsidR="007A1F3E" w:rsidRDefault="0005592D" w:rsidP="00BF4045">
            <w:pPr>
              <w:pStyle w:val="TableText"/>
            </w:pPr>
            <w:r>
              <w:rPr>
                <w:lang w:val="ru-RU"/>
              </w:rPr>
              <w:t>+2</w:t>
            </w:r>
          </w:p>
        </w:tc>
        <w:tc>
          <w:tcPr>
            <w:tcW w:w="0" w:type="auto"/>
          </w:tcPr>
          <w:p w14:paraId="53849B33" w14:textId="77777777" w:rsidR="007A1F3E" w:rsidRDefault="0005592D" w:rsidP="00BF4045">
            <w:pPr>
              <w:pStyle w:val="TableText"/>
            </w:pPr>
            <w:r>
              <w:rPr>
                <w:lang w:val="ru-RU"/>
              </w:rPr>
              <w:t>1к6</w:t>
            </w:r>
          </w:p>
        </w:tc>
        <w:tc>
          <w:tcPr>
            <w:tcW w:w="0" w:type="auto"/>
          </w:tcPr>
          <w:p w14:paraId="2142C43A" w14:textId="77777777" w:rsidR="007A1F3E" w:rsidRPr="007A1F3E" w:rsidRDefault="0005592D" w:rsidP="00BF4045">
            <w:pPr>
              <w:pStyle w:val="TableText"/>
              <w:rPr>
                <w:lang w:val="ru-RU"/>
                <w:rPrChange w:id="895" w:author="Konstantin Malyutin" w:date="2021-02-01T15:37:00Z">
                  <w:rPr/>
                </w:rPrChange>
              </w:rPr>
            </w:pPr>
            <w:r>
              <w:rPr>
                <w:lang w:val="ru-RU"/>
              </w:rPr>
              <w:t>Компетентность, Скрытая атака, Воровской жаргон</w:t>
            </w:r>
          </w:p>
        </w:tc>
      </w:tr>
      <w:tr w:rsidR="00382954" w14:paraId="2427E395" w14:textId="77777777" w:rsidTr="007A1F3E">
        <w:tc>
          <w:tcPr>
            <w:tcW w:w="0" w:type="auto"/>
          </w:tcPr>
          <w:p w14:paraId="4679BB04" w14:textId="77777777" w:rsidR="007A1F3E" w:rsidRDefault="0005592D" w:rsidP="00BF4045">
            <w:pPr>
              <w:pStyle w:val="TableText"/>
            </w:pPr>
            <w:r>
              <w:rPr>
                <w:lang w:val="ru-RU"/>
              </w:rPr>
              <w:t>2</w:t>
            </w:r>
          </w:p>
        </w:tc>
        <w:tc>
          <w:tcPr>
            <w:tcW w:w="0" w:type="auto"/>
          </w:tcPr>
          <w:p w14:paraId="470875B3" w14:textId="77777777" w:rsidR="007A1F3E" w:rsidRDefault="0005592D" w:rsidP="00BF4045">
            <w:pPr>
              <w:pStyle w:val="TableText"/>
            </w:pPr>
            <w:r>
              <w:rPr>
                <w:lang w:val="ru-RU"/>
              </w:rPr>
              <w:t>+2</w:t>
            </w:r>
          </w:p>
        </w:tc>
        <w:tc>
          <w:tcPr>
            <w:tcW w:w="0" w:type="auto"/>
          </w:tcPr>
          <w:p w14:paraId="2A98276D" w14:textId="77777777" w:rsidR="007A1F3E" w:rsidRDefault="0005592D" w:rsidP="00BF4045">
            <w:pPr>
              <w:pStyle w:val="TableText"/>
            </w:pPr>
            <w:r>
              <w:rPr>
                <w:lang w:val="ru-RU"/>
              </w:rPr>
              <w:t>1к6</w:t>
            </w:r>
          </w:p>
        </w:tc>
        <w:tc>
          <w:tcPr>
            <w:tcW w:w="0" w:type="auto"/>
          </w:tcPr>
          <w:p w14:paraId="2A2D3A72" w14:textId="77777777" w:rsidR="007A1F3E" w:rsidRDefault="0005592D" w:rsidP="00BF4045">
            <w:pPr>
              <w:pStyle w:val="TableText"/>
            </w:pPr>
            <w:r>
              <w:rPr>
                <w:lang w:val="ru-RU"/>
              </w:rPr>
              <w:t>Хитрое Действие</w:t>
            </w:r>
          </w:p>
        </w:tc>
      </w:tr>
      <w:tr w:rsidR="00382954" w14:paraId="144F5B3C" w14:textId="77777777" w:rsidTr="007A1F3E">
        <w:tc>
          <w:tcPr>
            <w:tcW w:w="0" w:type="auto"/>
          </w:tcPr>
          <w:p w14:paraId="29529F80" w14:textId="77777777" w:rsidR="007A1F3E" w:rsidRDefault="0005592D" w:rsidP="00BF4045">
            <w:pPr>
              <w:pStyle w:val="TableText"/>
            </w:pPr>
            <w:r>
              <w:rPr>
                <w:lang w:val="ru-RU"/>
              </w:rPr>
              <w:t>3</w:t>
            </w:r>
          </w:p>
        </w:tc>
        <w:tc>
          <w:tcPr>
            <w:tcW w:w="0" w:type="auto"/>
          </w:tcPr>
          <w:p w14:paraId="61BDB934" w14:textId="77777777" w:rsidR="007A1F3E" w:rsidRDefault="0005592D" w:rsidP="00BF4045">
            <w:pPr>
              <w:pStyle w:val="TableText"/>
            </w:pPr>
            <w:r>
              <w:rPr>
                <w:lang w:val="ru-RU"/>
              </w:rPr>
              <w:t>+2</w:t>
            </w:r>
          </w:p>
        </w:tc>
        <w:tc>
          <w:tcPr>
            <w:tcW w:w="0" w:type="auto"/>
          </w:tcPr>
          <w:p w14:paraId="4676F993" w14:textId="77777777" w:rsidR="007A1F3E" w:rsidRDefault="0005592D" w:rsidP="00BF4045">
            <w:pPr>
              <w:pStyle w:val="TableText"/>
            </w:pPr>
            <w:r>
              <w:rPr>
                <w:lang w:val="ru-RU"/>
              </w:rPr>
              <w:t>2к6</w:t>
            </w:r>
          </w:p>
        </w:tc>
        <w:tc>
          <w:tcPr>
            <w:tcW w:w="0" w:type="auto"/>
          </w:tcPr>
          <w:p w14:paraId="5D5155A4" w14:textId="77777777" w:rsidR="007A1F3E" w:rsidRDefault="0005592D" w:rsidP="00BF4045">
            <w:pPr>
              <w:pStyle w:val="TableText"/>
            </w:pPr>
            <w:r>
              <w:rPr>
                <w:lang w:val="ru-RU"/>
              </w:rPr>
              <w:t>Архетип плута</w:t>
            </w:r>
          </w:p>
        </w:tc>
      </w:tr>
      <w:tr w:rsidR="00382954" w14:paraId="3C66D311" w14:textId="77777777" w:rsidTr="007A1F3E">
        <w:tc>
          <w:tcPr>
            <w:tcW w:w="0" w:type="auto"/>
          </w:tcPr>
          <w:p w14:paraId="436BBA6E" w14:textId="77777777" w:rsidR="007A1F3E" w:rsidRDefault="0005592D" w:rsidP="00BF4045">
            <w:pPr>
              <w:pStyle w:val="TableText"/>
            </w:pPr>
            <w:r>
              <w:rPr>
                <w:lang w:val="ru-RU"/>
              </w:rPr>
              <w:t>4</w:t>
            </w:r>
          </w:p>
        </w:tc>
        <w:tc>
          <w:tcPr>
            <w:tcW w:w="0" w:type="auto"/>
          </w:tcPr>
          <w:p w14:paraId="16DBD931" w14:textId="77777777" w:rsidR="007A1F3E" w:rsidRDefault="0005592D" w:rsidP="00BF4045">
            <w:pPr>
              <w:pStyle w:val="TableText"/>
            </w:pPr>
            <w:r>
              <w:rPr>
                <w:lang w:val="ru-RU"/>
              </w:rPr>
              <w:t>+2</w:t>
            </w:r>
          </w:p>
        </w:tc>
        <w:tc>
          <w:tcPr>
            <w:tcW w:w="0" w:type="auto"/>
          </w:tcPr>
          <w:p w14:paraId="0B27EE5E" w14:textId="77777777" w:rsidR="007A1F3E" w:rsidRDefault="0005592D" w:rsidP="00BF4045">
            <w:pPr>
              <w:pStyle w:val="TableText"/>
            </w:pPr>
            <w:r>
              <w:rPr>
                <w:lang w:val="ru-RU"/>
              </w:rPr>
              <w:t>2к6</w:t>
            </w:r>
          </w:p>
        </w:tc>
        <w:tc>
          <w:tcPr>
            <w:tcW w:w="0" w:type="auto"/>
          </w:tcPr>
          <w:p w14:paraId="15F03D28" w14:textId="77777777" w:rsidR="007A1F3E" w:rsidRDefault="0005592D" w:rsidP="00BF4045">
            <w:pPr>
              <w:pStyle w:val="TableText"/>
            </w:pPr>
            <w:r>
              <w:rPr>
                <w:lang w:val="ru-RU"/>
              </w:rPr>
              <w:t>Увеличение характеристик</w:t>
            </w:r>
          </w:p>
        </w:tc>
      </w:tr>
      <w:tr w:rsidR="00382954" w14:paraId="34743984" w14:textId="77777777" w:rsidTr="007A1F3E">
        <w:tc>
          <w:tcPr>
            <w:tcW w:w="0" w:type="auto"/>
          </w:tcPr>
          <w:p w14:paraId="4FBBFB1B" w14:textId="77777777" w:rsidR="007A1F3E" w:rsidRDefault="0005592D" w:rsidP="00BF4045">
            <w:pPr>
              <w:pStyle w:val="TableText"/>
            </w:pPr>
            <w:r>
              <w:rPr>
                <w:lang w:val="ru-RU"/>
              </w:rPr>
              <w:t>5</w:t>
            </w:r>
          </w:p>
        </w:tc>
        <w:tc>
          <w:tcPr>
            <w:tcW w:w="0" w:type="auto"/>
          </w:tcPr>
          <w:p w14:paraId="799D2308" w14:textId="77777777" w:rsidR="007A1F3E" w:rsidRDefault="0005592D" w:rsidP="00BF4045">
            <w:pPr>
              <w:pStyle w:val="TableText"/>
            </w:pPr>
            <w:r>
              <w:rPr>
                <w:lang w:val="ru-RU"/>
              </w:rPr>
              <w:t>+3</w:t>
            </w:r>
          </w:p>
        </w:tc>
        <w:tc>
          <w:tcPr>
            <w:tcW w:w="0" w:type="auto"/>
          </w:tcPr>
          <w:p w14:paraId="1C55DD26" w14:textId="77777777" w:rsidR="007A1F3E" w:rsidRDefault="0005592D" w:rsidP="00BF4045">
            <w:pPr>
              <w:pStyle w:val="TableText"/>
            </w:pPr>
            <w:r>
              <w:rPr>
                <w:lang w:val="ru-RU"/>
              </w:rPr>
              <w:t>3к6</w:t>
            </w:r>
          </w:p>
        </w:tc>
        <w:tc>
          <w:tcPr>
            <w:tcW w:w="0" w:type="auto"/>
          </w:tcPr>
          <w:p w14:paraId="2511BC5E" w14:textId="77777777" w:rsidR="007A1F3E" w:rsidRDefault="0005592D" w:rsidP="00BF4045">
            <w:pPr>
              <w:pStyle w:val="TableText"/>
            </w:pPr>
            <w:r>
              <w:rPr>
                <w:lang w:val="ru-RU"/>
              </w:rPr>
              <w:t>Невероятное уклонение</w:t>
            </w:r>
          </w:p>
        </w:tc>
      </w:tr>
      <w:tr w:rsidR="00382954" w14:paraId="76CCAA50" w14:textId="77777777" w:rsidTr="007A1F3E">
        <w:tc>
          <w:tcPr>
            <w:tcW w:w="0" w:type="auto"/>
          </w:tcPr>
          <w:p w14:paraId="69CF4ED9" w14:textId="77777777" w:rsidR="007A1F3E" w:rsidRDefault="0005592D" w:rsidP="00BF4045">
            <w:pPr>
              <w:pStyle w:val="TableText"/>
            </w:pPr>
            <w:r>
              <w:rPr>
                <w:lang w:val="ru-RU"/>
              </w:rPr>
              <w:t>6</w:t>
            </w:r>
          </w:p>
        </w:tc>
        <w:tc>
          <w:tcPr>
            <w:tcW w:w="0" w:type="auto"/>
          </w:tcPr>
          <w:p w14:paraId="5110C920" w14:textId="77777777" w:rsidR="007A1F3E" w:rsidRDefault="0005592D" w:rsidP="00BF4045">
            <w:pPr>
              <w:pStyle w:val="TableText"/>
            </w:pPr>
            <w:r>
              <w:rPr>
                <w:lang w:val="ru-RU"/>
              </w:rPr>
              <w:t>+3</w:t>
            </w:r>
          </w:p>
        </w:tc>
        <w:tc>
          <w:tcPr>
            <w:tcW w:w="0" w:type="auto"/>
          </w:tcPr>
          <w:p w14:paraId="0C00B8DB" w14:textId="77777777" w:rsidR="007A1F3E" w:rsidRDefault="0005592D" w:rsidP="00BF4045">
            <w:pPr>
              <w:pStyle w:val="TableText"/>
            </w:pPr>
            <w:r>
              <w:rPr>
                <w:lang w:val="ru-RU"/>
              </w:rPr>
              <w:t>3к6</w:t>
            </w:r>
          </w:p>
        </w:tc>
        <w:tc>
          <w:tcPr>
            <w:tcW w:w="0" w:type="auto"/>
          </w:tcPr>
          <w:p w14:paraId="12C05013" w14:textId="77777777" w:rsidR="007A1F3E" w:rsidRDefault="0005592D" w:rsidP="00BF4045">
            <w:pPr>
              <w:pStyle w:val="TableText"/>
            </w:pPr>
            <w:r>
              <w:rPr>
                <w:lang w:val="ru-RU"/>
              </w:rPr>
              <w:t>Экспертиза</w:t>
            </w:r>
          </w:p>
        </w:tc>
      </w:tr>
      <w:tr w:rsidR="00382954" w14:paraId="20DA9368" w14:textId="77777777" w:rsidTr="007A1F3E">
        <w:tc>
          <w:tcPr>
            <w:tcW w:w="0" w:type="auto"/>
          </w:tcPr>
          <w:p w14:paraId="24AEAEDC" w14:textId="77777777" w:rsidR="007A1F3E" w:rsidRDefault="0005592D" w:rsidP="00BF4045">
            <w:pPr>
              <w:pStyle w:val="TableText"/>
            </w:pPr>
            <w:r>
              <w:rPr>
                <w:lang w:val="ru-RU"/>
              </w:rPr>
              <w:t>7</w:t>
            </w:r>
          </w:p>
        </w:tc>
        <w:tc>
          <w:tcPr>
            <w:tcW w:w="0" w:type="auto"/>
          </w:tcPr>
          <w:p w14:paraId="5C76E1B2" w14:textId="77777777" w:rsidR="007A1F3E" w:rsidRDefault="0005592D" w:rsidP="00BF4045">
            <w:pPr>
              <w:pStyle w:val="TableText"/>
            </w:pPr>
            <w:r>
              <w:rPr>
                <w:lang w:val="ru-RU"/>
              </w:rPr>
              <w:t>+3</w:t>
            </w:r>
          </w:p>
        </w:tc>
        <w:tc>
          <w:tcPr>
            <w:tcW w:w="0" w:type="auto"/>
          </w:tcPr>
          <w:p w14:paraId="57BD5735" w14:textId="77777777" w:rsidR="007A1F3E" w:rsidRDefault="0005592D" w:rsidP="00BF4045">
            <w:pPr>
              <w:pStyle w:val="TableText"/>
            </w:pPr>
            <w:r>
              <w:rPr>
                <w:lang w:val="ru-RU"/>
              </w:rPr>
              <w:t>4к6</w:t>
            </w:r>
          </w:p>
        </w:tc>
        <w:tc>
          <w:tcPr>
            <w:tcW w:w="0" w:type="auto"/>
          </w:tcPr>
          <w:p w14:paraId="15C77B86" w14:textId="77777777" w:rsidR="007A1F3E" w:rsidRDefault="0005592D" w:rsidP="00BF4045">
            <w:pPr>
              <w:pStyle w:val="TableText"/>
            </w:pPr>
            <w:r>
              <w:rPr>
                <w:lang w:val="ru-RU"/>
              </w:rPr>
              <w:t>Изворотливость</w:t>
            </w:r>
          </w:p>
        </w:tc>
      </w:tr>
      <w:tr w:rsidR="00382954" w14:paraId="5775E06A" w14:textId="77777777" w:rsidTr="007A1F3E">
        <w:tc>
          <w:tcPr>
            <w:tcW w:w="0" w:type="auto"/>
          </w:tcPr>
          <w:p w14:paraId="7C55BA72" w14:textId="77777777" w:rsidR="007A1F3E" w:rsidRDefault="0005592D" w:rsidP="00BF4045">
            <w:pPr>
              <w:pStyle w:val="TableText"/>
            </w:pPr>
            <w:r>
              <w:rPr>
                <w:lang w:val="ru-RU"/>
              </w:rPr>
              <w:t>8</w:t>
            </w:r>
          </w:p>
        </w:tc>
        <w:tc>
          <w:tcPr>
            <w:tcW w:w="0" w:type="auto"/>
          </w:tcPr>
          <w:p w14:paraId="7FDE940E" w14:textId="77777777" w:rsidR="007A1F3E" w:rsidRDefault="0005592D" w:rsidP="00BF4045">
            <w:pPr>
              <w:pStyle w:val="TableText"/>
            </w:pPr>
            <w:r>
              <w:rPr>
                <w:lang w:val="ru-RU"/>
              </w:rPr>
              <w:t>+3</w:t>
            </w:r>
          </w:p>
        </w:tc>
        <w:tc>
          <w:tcPr>
            <w:tcW w:w="0" w:type="auto"/>
          </w:tcPr>
          <w:p w14:paraId="18E2EBFA" w14:textId="77777777" w:rsidR="007A1F3E" w:rsidRDefault="0005592D" w:rsidP="00BF4045">
            <w:pPr>
              <w:pStyle w:val="TableText"/>
            </w:pPr>
            <w:r>
              <w:rPr>
                <w:lang w:val="ru-RU"/>
              </w:rPr>
              <w:t>4к6</w:t>
            </w:r>
          </w:p>
        </w:tc>
        <w:tc>
          <w:tcPr>
            <w:tcW w:w="0" w:type="auto"/>
          </w:tcPr>
          <w:p w14:paraId="54839848" w14:textId="77777777" w:rsidR="007A1F3E" w:rsidRDefault="0005592D" w:rsidP="00BF4045">
            <w:pPr>
              <w:pStyle w:val="TableText"/>
            </w:pPr>
            <w:r>
              <w:rPr>
                <w:lang w:val="ru-RU"/>
              </w:rPr>
              <w:t>Увеличение характеристик</w:t>
            </w:r>
          </w:p>
        </w:tc>
      </w:tr>
      <w:tr w:rsidR="00382954" w14:paraId="58EB4F8F" w14:textId="77777777" w:rsidTr="007A1F3E">
        <w:tc>
          <w:tcPr>
            <w:tcW w:w="0" w:type="auto"/>
          </w:tcPr>
          <w:p w14:paraId="602F2FAD" w14:textId="77777777" w:rsidR="007A1F3E" w:rsidRDefault="0005592D" w:rsidP="00BF4045">
            <w:pPr>
              <w:pStyle w:val="TableText"/>
            </w:pPr>
            <w:r>
              <w:rPr>
                <w:lang w:val="ru-RU"/>
              </w:rPr>
              <w:t>9</w:t>
            </w:r>
          </w:p>
        </w:tc>
        <w:tc>
          <w:tcPr>
            <w:tcW w:w="0" w:type="auto"/>
          </w:tcPr>
          <w:p w14:paraId="0D44F2A4" w14:textId="77777777" w:rsidR="007A1F3E" w:rsidRDefault="0005592D" w:rsidP="00BF4045">
            <w:pPr>
              <w:pStyle w:val="TableText"/>
            </w:pPr>
            <w:r>
              <w:rPr>
                <w:lang w:val="ru-RU"/>
              </w:rPr>
              <w:t>+4</w:t>
            </w:r>
          </w:p>
        </w:tc>
        <w:tc>
          <w:tcPr>
            <w:tcW w:w="0" w:type="auto"/>
          </w:tcPr>
          <w:p w14:paraId="291D3B8C" w14:textId="77777777" w:rsidR="007A1F3E" w:rsidRDefault="0005592D" w:rsidP="00BF4045">
            <w:pPr>
              <w:pStyle w:val="TableText"/>
            </w:pPr>
            <w:r>
              <w:rPr>
                <w:lang w:val="ru-RU"/>
              </w:rPr>
              <w:t>5к6</w:t>
            </w:r>
          </w:p>
        </w:tc>
        <w:tc>
          <w:tcPr>
            <w:tcW w:w="0" w:type="auto"/>
          </w:tcPr>
          <w:p w14:paraId="618225A7" w14:textId="77777777" w:rsidR="007A1F3E" w:rsidRDefault="0005592D" w:rsidP="00BF4045">
            <w:pPr>
              <w:pStyle w:val="TableText"/>
            </w:pPr>
            <w:r>
              <w:rPr>
                <w:lang w:val="ru-RU"/>
              </w:rPr>
              <w:t>Умение архетипа плута</w:t>
            </w:r>
          </w:p>
        </w:tc>
      </w:tr>
      <w:tr w:rsidR="00382954" w14:paraId="0D0B16CB" w14:textId="77777777" w:rsidTr="007A1F3E">
        <w:tc>
          <w:tcPr>
            <w:tcW w:w="0" w:type="auto"/>
          </w:tcPr>
          <w:p w14:paraId="5657FD43" w14:textId="77777777" w:rsidR="007A1F3E" w:rsidRDefault="0005592D" w:rsidP="00BF4045">
            <w:pPr>
              <w:pStyle w:val="TableText"/>
            </w:pPr>
            <w:r>
              <w:rPr>
                <w:lang w:val="ru-RU"/>
              </w:rPr>
              <w:t>10</w:t>
            </w:r>
          </w:p>
        </w:tc>
        <w:tc>
          <w:tcPr>
            <w:tcW w:w="0" w:type="auto"/>
          </w:tcPr>
          <w:p w14:paraId="089BC4CA" w14:textId="77777777" w:rsidR="007A1F3E" w:rsidRDefault="0005592D" w:rsidP="00BF4045">
            <w:pPr>
              <w:pStyle w:val="TableText"/>
            </w:pPr>
            <w:r>
              <w:rPr>
                <w:lang w:val="ru-RU"/>
              </w:rPr>
              <w:t>+4</w:t>
            </w:r>
          </w:p>
        </w:tc>
        <w:tc>
          <w:tcPr>
            <w:tcW w:w="0" w:type="auto"/>
          </w:tcPr>
          <w:p w14:paraId="5AD93DDE" w14:textId="77777777" w:rsidR="007A1F3E" w:rsidRDefault="0005592D" w:rsidP="00BF4045">
            <w:pPr>
              <w:pStyle w:val="TableText"/>
            </w:pPr>
            <w:r>
              <w:rPr>
                <w:lang w:val="ru-RU"/>
              </w:rPr>
              <w:t>5к6</w:t>
            </w:r>
          </w:p>
        </w:tc>
        <w:tc>
          <w:tcPr>
            <w:tcW w:w="0" w:type="auto"/>
          </w:tcPr>
          <w:p w14:paraId="5B27483C" w14:textId="77777777" w:rsidR="007A1F3E" w:rsidRDefault="0005592D" w:rsidP="00BF4045">
            <w:pPr>
              <w:pStyle w:val="TableText"/>
            </w:pPr>
            <w:r>
              <w:rPr>
                <w:lang w:val="ru-RU"/>
              </w:rPr>
              <w:t>Увеличение характеристик</w:t>
            </w:r>
          </w:p>
        </w:tc>
      </w:tr>
      <w:tr w:rsidR="00382954" w14:paraId="680BE8C7" w14:textId="77777777" w:rsidTr="007A1F3E">
        <w:tc>
          <w:tcPr>
            <w:tcW w:w="0" w:type="auto"/>
          </w:tcPr>
          <w:p w14:paraId="7D7619EC" w14:textId="77777777" w:rsidR="007A1F3E" w:rsidRDefault="0005592D" w:rsidP="00BF4045">
            <w:pPr>
              <w:pStyle w:val="TableText"/>
            </w:pPr>
            <w:r>
              <w:rPr>
                <w:lang w:val="ru-RU"/>
              </w:rPr>
              <w:t>11</w:t>
            </w:r>
          </w:p>
        </w:tc>
        <w:tc>
          <w:tcPr>
            <w:tcW w:w="0" w:type="auto"/>
          </w:tcPr>
          <w:p w14:paraId="36CD6B12" w14:textId="77777777" w:rsidR="007A1F3E" w:rsidRDefault="0005592D" w:rsidP="00BF4045">
            <w:pPr>
              <w:pStyle w:val="TableText"/>
            </w:pPr>
            <w:r>
              <w:rPr>
                <w:lang w:val="ru-RU"/>
              </w:rPr>
              <w:t>+4</w:t>
            </w:r>
          </w:p>
        </w:tc>
        <w:tc>
          <w:tcPr>
            <w:tcW w:w="0" w:type="auto"/>
          </w:tcPr>
          <w:p w14:paraId="01916098" w14:textId="77777777" w:rsidR="007A1F3E" w:rsidRDefault="0005592D" w:rsidP="00BF4045">
            <w:pPr>
              <w:pStyle w:val="TableText"/>
            </w:pPr>
            <w:r>
              <w:rPr>
                <w:lang w:val="ru-RU"/>
              </w:rPr>
              <w:t>6к6</w:t>
            </w:r>
          </w:p>
        </w:tc>
        <w:tc>
          <w:tcPr>
            <w:tcW w:w="0" w:type="auto"/>
          </w:tcPr>
          <w:p w14:paraId="41334C89" w14:textId="77777777" w:rsidR="007A1F3E" w:rsidRDefault="0005592D" w:rsidP="00BF4045">
            <w:pPr>
              <w:pStyle w:val="TableText"/>
            </w:pPr>
            <w:r>
              <w:rPr>
                <w:lang w:val="ru-RU"/>
              </w:rPr>
              <w:t>Надежный Талант</w:t>
            </w:r>
          </w:p>
        </w:tc>
      </w:tr>
      <w:tr w:rsidR="00382954" w14:paraId="51D05DE4" w14:textId="77777777" w:rsidTr="007A1F3E">
        <w:tc>
          <w:tcPr>
            <w:tcW w:w="0" w:type="auto"/>
          </w:tcPr>
          <w:p w14:paraId="2BEE0AC3" w14:textId="77777777" w:rsidR="007A1F3E" w:rsidRDefault="0005592D" w:rsidP="00BF4045">
            <w:pPr>
              <w:pStyle w:val="TableText"/>
            </w:pPr>
            <w:r>
              <w:rPr>
                <w:lang w:val="ru-RU"/>
              </w:rPr>
              <w:t>12</w:t>
            </w:r>
          </w:p>
        </w:tc>
        <w:tc>
          <w:tcPr>
            <w:tcW w:w="0" w:type="auto"/>
          </w:tcPr>
          <w:p w14:paraId="661FA6F7" w14:textId="77777777" w:rsidR="007A1F3E" w:rsidRDefault="0005592D" w:rsidP="00BF4045">
            <w:pPr>
              <w:pStyle w:val="TableText"/>
            </w:pPr>
            <w:r>
              <w:rPr>
                <w:lang w:val="ru-RU"/>
              </w:rPr>
              <w:t>+4</w:t>
            </w:r>
          </w:p>
        </w:tc>
        <w:tc>
          <w:tcPr>
            <w:tcW w:w="0" w:type="auto"/>
          </w:tcPr>
          <w:p w14:paraId="6755408C" w14:textId="77777777" w:rsidR="007A1F3E" w:rsidRDefault="0005592D" w:rsidP="00BF4045">
            <w:pPr>
              <w:pStyle w:val="TableText"/>
            </w:pPr>
            <w:r>
              <w:rPr>
                <w:lang w:val="ru-RU"/>
              </w:rPr>
              <w:t>6к6</w:t>
            </w:r>
          </w:p>
        </w:tc>
        <w:tc>
          <w:tcPr>
            <w:tcW w:w="0" w:type="auto"/>
          </w:tcPr>
          <w:p w14:paraId="4C9A2D80" w14:textId="77777777" w:rsidR="007A1F3E" w:rsidRDefault="0005592D" w:rsidP="00BF4045">
            <w:pPr>
              <w:pStyle w:val="TableText"/>
            </w:pPr>
            <w:r>
              <w:rPr>
                <w:lang w:val="ru-RU"/>
              </w:rPr>
              <w:t>Увеличение характеристик</w:t>
            </w:r>
          </w:p>
        </w:tc>
      </w:tr>
      <w:tr w:rsidR="00382954" w14:paraId="6089B0AA" w14:textId="77777777" w:rsidTr="007A1F3E">
        <w:tc>
          <w:tcPr>
            <w:tcW w:w="0" w:type="auto"/>
          </w:tcPr>
          <w:p w14:paraId="41AEDE3A" w14:textId="77777777" w:rsidR="007A1F3E" w:rsidRDefault="0005592D" w:rsidP="00BF4045">
            <w:pPr>
              <w:pStyle w:val="TableText"/>
            </w:pPr>
            <w:r>
              <w:rPr>
                <w:lang w:val="ru-RU"/>
              </w:rPr>
              <w:t>13</w:t>
            </w:r>
          </w:p>
        </w:tc>
        <w:tc>
          <w:tcPr>
            <w:tcW w:w="0" w:type="auto"/>
          </w:tcPr>
          <w:p w14:paraId="6C902E36" w14:textId="77777777" w:rsidR="007A1F3E" w:rsidRDefault="0005592D" w:rsidP="00BF4045">
            <w:pPr>
              <w:pStyle w:val="TableText"/>
            </w:pPr>
            <w:r>
              <w:rPr>
                <w:lang w:val="ru-RU"/>
              </w:rPr>
              <w:t>+5</w:t>
            </w:r>
          </w:p>
        </w:tc>
        <w:tc>
          <w:tcPr>
            <w:tcW w:w="0" w:type="auto"/>
          </w:tcPr>
          <w:p w14:paraId="7249B0F8" w14:textId="77777777" w:rsidR="007A1F3E" w:rsidRDefault="0005592D" w:rsidP="00BF4045">
            <w:pPr>
              <w:pStyle w:val="TableText"/>
            </w:pPr>
            <w:r>
              <w:rPr>
                <w:lang w:val="ru-RU"/>
              </w:rPr>
              <w:t>7к6</w:t>
            </w:r>
          </w:p>
        </w:tc>
        <w:tc>
          <w:tcPr>
            <w:tcW w:w="0" w:type="auto"/>
          </w:tcPr>
          <w:p w14:paraId="101714E8" w14:textId="77777777" w:rsidR="007A1F3E" w:rsidRDefault="0005592D" w:rsidP="00BF4045">
            <w:pPr>
              <w:pStyle w:val="TableText"/>
            </w:pPr>
            <w:r>
              <w:rPr>
                <w:lang w:val="ru-RU"/>
              </w:rPr>
              <w:t>Умение архетипа плута</w:t>
            </w:r>
          </w:p>
        </w:tc>
      </w:tr>
      <w:tr w:rsidR="00382954" w14:paraId="677E9173" w14:textId="77777777" w:rsidTr="007A1F3E">
        <w:tc>
          <w:tcPr>
            <w:tcW w:w="0" w:type="auto"/>
          </w:tcPr>
          <w:p w14:paraId="1D4B664B" w14:textId="77777777" w:rsidR="007A1F3E" w:rsidRDefault="0005592D" w:rsidP="00BF4045">
            <w:pPr>
              <w:pStyle w:val="TableText"/>
            </w:pPr>
            <w:r>
              <w:rPr>
                <w:lang w:val="ru-RU"/>
              </w:rPr>
              <w:t>14</w:t>
            </w:r>
          </w:p>
        </w:tc>
        <w:tc>
          <w:tcPr>
            <w:tcW w:w="0" w:type="auto"/>
          </w:tcPr>
          <w:p w14:paraId="709FFA60" w14:textId="77777777" w:rsidR="007A1F3E" w:rsidRDefault="0005592D" w:rsidP="00BF4045">
            <w:pPr>
              <w:pStyle w:val="TableText"/>
            </w:pPr>
            <w:r>
              <w:rPr>
                <w:lang w:val="ru-RU"/>
              </w:rPr>
              <w:t>+5</w:t>
            </w:r>
          </w:p>
        </w:tc>
        <w:tc>
          <w:tcPr>
            <w:tcW w:w="0" w:type="auto"/>
          </w:tcPr>
          <w:p w14:paraId="44551861" w14:textId="77777777" w:rsidR="007A1F3E" w:rsidRDefault="0005592D" w:rsidP="00BF4045">
            <w:pPr>
              <w:pStyle w:val="TableText"/>
            </w:pPr>
            <w:r>
              <w:rPr>
                <w:lang w:val="ru-RU"/>
              </w:rPr>
              <w:t>7к6</w:t>
            </w:r>
          </w:p>
        </w:tc>
        <w:tc>
          <w:tcPr>
            <w:tcW w:w="0" w:type="auto"/>
          </w:tcPr>
          <w:p w14:paraId="0F952379" w14:textId="77777777" w:rsidR="007A1F3E" w:rsidRDefault="0005592D" w:rsidP="00BF4045">
            <w:pPr>
              <w:pStyle w:val="TableText"/>
            </w:pPr>
            <w:r>
              <w:rPr>
                <w:lang w:val="ru-RU"/>
              </w:rPr>
              <w:t>Слепое чутьё</w:t>
            </w:r>
          </w:p>
        </w:tc>
      </w:tr>
      <w:tr w:rsidR="00382954" w14:paraId="31DAFE80" w14:textId="77777777" w:rsidTr="007A1F3E">
        <w:tc>
          <w:tcPr>
            <w:tcW w:w="0" w:type="auto"/>
          </w:tcPr>
          <w:p w14:paraId="7D9EE754" w14:textId="77777777" w:rsidR="007A1F3E" w:rsidRDefault="0005592D" w:rsidP="00BF4045">
            <w:pPr>
              <w:pStyle w:val="TableText"/>
            </w:pPr>
            <w:r>
              <w:rPr>
                <w:lang w:val="ru-RU"/>
              </w:rPr>
              <w:t>15</w:t>
            </w:r>
          </w:p>
        </w:tc>
        <w:tc>
          <w:tcPr>
            <w:tcW w:w="0" w:type="auto"/>
          </w:tcPr>
          <w:p w14:paraId="541D79B3" w14:textId="77777777" w:rsidR="007A1F3E" w:rsidRDefault="0005592D" w:rsidP="00BF4045">
            <w:pPr>
              <w:pStyle w:val="TableText"/>
            </w:pPr>
            <w:r>
              <w:rPr>
                <w:lang w:val="ru-RU"/>
              </w:rPr>
              <w:t>+5</w:t>
            </w:r>
          </w:p>
        </w:tc>
        <w:tc>
          <w:tcPr>
            <w:tcW w:w="0" w:type="auto"/>
          </w:tcPr>
          <w:p w14:paraId="09D2AF5B" w14:textId="77777777" w:rsidR="007A1F3E" w:rsidRDefault="0005592D" w:rsidP="00BF4045">
            <w:pPr>
              <w:pStyle w:val="TableText"/>
            </w:pPr>
            <w:r>
              <w:rPr>
                <w:lang w:val="ru-RU"/>
              </w:rPr>
              <w:t>8к6</w:t>
            </w:r>
          </w:p>
        </w:tc>
        <w:tc>
          <w:tcPr>
            <w:tcW w:w="0" w:type="auto"/>
          </w:tcPr>
          <w:p w14:paraId="729DFC0A" w14:textId="77777777" w:rsidR="007A1F3E" w:rsidRDefault="0005592D" w:rsidP="00BF4045">
            <w:pPr>
              <w:pStyle w:val="TableText"/>
            </w:pPr>
            <w:r>
              <w:rPr>
                <w:lang w:val="ru-RU"/>
              </w:rPr>
              <w:t>Изворотливый ум</w:t>
            </w:r>
          </w:p>
        </w:tc>
      </w:tr>
      <w:tr w:rsidR="00382954" w14:paraId="72D16424" w14:textId="77777777" w:rsidTr="007A1F3E">
        <w:tc>
          <w:tcPr>
            <w:tcW w:w="0" w:type="auto"/>
          </w:tcPr>
          <w:p w14:paraId="39623982" w14:textId="77777777" w:rsidR="007A1F3E" w:rsidRDefault="0005592D" w:rsidP="00BF4045">
            <w:pPr>
              <w:pStyle w:val="TableText"/>
            </w:pPr>
            <w:r>
              <w:rPr>
                <w:lang w:val="ru-RU"/>
              </w:rPr>
              <w:t>16</w:t>
            </w:r>
          </w:p>
        </w:tc>
        <w:tc>
          <w:tcPr>
            <w:tcW w:w="0" w:type="auto"/>
          </w:tcPr>
          <w:p w14:paraId="0845153C" w14:textId="77777777" w:rsidR="007A1F3E" w:rsidRDefault="0005592D" w:rsidP="00BF4045">
            <w:pPr>
              <w:pStyle w:val="TableText"/>
            </w:pPr>
            <w:r>
              <w:rPr>
                <w:lang w:val="ru-RU"/>
              </w:rPr>
              <w:t>+5</w:t>
            </w:r>
          </w:p>
        </w:tc>
        <w:tc>
          <w:tcPr>
            <w:tcW w:w="0" w:type="auto"/>
          </w:tcPr>
          <w:p w14:paraId="5D4C4C94" w14:textId="77777777" w:rsidR="007A1F3E" w:rsidRDefault="0005592D" w:rsidP="00BF4045">
            <w:pPr>
              <w:pStyle w:val="TableText"/>
            </w:pPr>
            <w:r>
              <w:rPr>
                <w:lang w:val="ru-RU"/>
              </w:rPr>
              <w:t>8к6</w:t>
            </w:r>
          </w:p>
        </w:tc>
        <w:tc>
          <w:tcPr>
            <w:tcW w:w="0" w:type="auto"/>
          </w:tcPr>
          <w:p w14:paraId="5322A2EE" w14:textId="77777777" w:rsidR="007A1F3E" w:rsidRDefault="0005592D" w:rsidP="00BF4045">
            <w:pPr>
              <w:pStyle w:val="TableText"/>
            </w:pPr>
            <w:r>
              <w:rPr>
                <w:lang w:val="ru-RU"/>
              </w:rPr>
              <w:t>Увеличение характеристик</w:t>
            </w:r>
          </w:p>
        </w:tc>
      </w:tr>
      <w:tr w:rsidR="00382954" w14:paraId="1EEF3112" w14:textId="77777777" w:rsidTr="007A1F3E">
        <w:tc>
          <w:tcPr>
            <w:tcW w:w="0" w:type="auto"/>
          </w:tcPr>
          <w:p w14:paraId="65FBB78E" w14:textId="77777777" w:rsidR="007A1F3E" w:rsidRDefault="0005592D" w:rsidP="00BF4045">
            <w:pPr>
              <w:pStyle w:val="TableText"/>
            </w:pPr>
            <w:r>
              <w:rPr>
                <w:lang w:val="ru-RU"/>
              </w:rPr>
              <w:lastRenderedPageBreak/>
              <w:t>17</w:t>
            </w:r>
          </w:p>
        </w:tc>
        <w:tc>
          <w:tcPr>
            <w:tcW w:w="0" w:type="auto"/>
          </w:tcPr>
          <w:p w14:paraId="04BDB3CE" w14:textId="77777777" w:rsidR="007A1F3E" w:rsidRDefault="0005592D" w:rsidP="00BF4045">
            <w:pPr>
              <w:pStyle w:val="TableText"/>
            </w:pPr>
            <w:r>
              <w:rPr>
                <w:lang w:val="ru-RU"/>
              </w:rPr>
              <w:t>+6</w:t>
            </w:r>
          </w:p>
        </w:tc>
        <w:tc>
          <w:tcPr>
            <w:tcW w:w="0" w:type="auto"/>
          </w:tcPr>
          <w:p w14:paraId="7CA7AAEB" w14:textId="77777777" w:rsidR="007A1F3E" w:rsidRDefault="0005592D" w:rsidP="00BF4045">
            <w:pPr>
              <w:pStyle w:val="TableText"/>
            </w:pPr>
            <w:r>
              <w:rPr>
                <w:lang w:val="ru-RU"/>
              </w:rPr>
              <w:t>9к6</w:t>
            </w:r>
          </w:p>
        </w:tc>
        <w:tc>
          <w:tcPr>
            <w:tcW w:w="0" w:type="auto"/>
          </w:tcPr>
          <w:p w14:paraId="4754E558" w14:textId="77777777" w:rsidR="007A1F3E" w:rsidRDefault="0005592D" w:rsidP="00BF4045">
            <w:pPr>
              <w:pStyle w:val="TableText"/>
            </w:pPr>
            <w:r>
              <w:rPr>
                <w:lang w:val="ru-RU"/>
              </w:rPr>
              <w:t>Умение архетипа плута</w:t>
            </w:r>
          </w:p>
        </w:tc>
      </w:tr>
      <w:tr w:rsidR="00382954" w14:paraId="73C970CD" w14:textId="77777777" w:rsidTr="007A1F3E">
        <w:tc>
          <w:tcPr>
            <w:tcW w:w="0" w:type="auto"/>
          </w:tcPr>
          <w:p w14:paraId="593A39AF" w14:textId="77777777" w:rsidR="007A1F3E" w:rsidRDefault="0005592D" w:rsidP="00BF4045">
            <w:pPr>
              <w:pStyle w:val="TableText"/>
            </w:pPr>
            <w:r>
              <w:rPr>
                <w:lang w:val="ru-RU"/>
              </w:rPr>
              <w:t>18</w:t>
            </w:r>
          </w:p>
        </w:tc>
        <w:tc>
          <w:tcPr>
            <w:tcW w:w="0" w:type="auto"/>
          </w:tcPr>
          <w:p w14:paraId="29C3C69E" w14:textId="77777777" w:rsidR="007A1F3E" w:rsidRDefault="0005592D" w:rsidP="00BF4045">
            <w:pPr>
              <w:pStyle w:val="TableText"/>
            </w:pPr>
            <w:r>
              <w:rPr>
                <w:lang w:val="ru-RU"/>
              </w:rPr>
              <w:t>+6</w:t>
            </w:r>
          </w:p>
        </w:tc>
        <w:tc>
          <w:tcPr>
            <w:tcW w:w="0" w:type="auto"/>
          </w:tcPr>
          <w:p w14:paraId="56A75F48" w14:textId="77777777" w:rsidR="007A1F3E" w:rsidRDefault="0005592D" w:rsidP="00BF4045">
            <w:pPr>
              <w:pStyle w:val="TableText"/>
            </w:pPr>
            <w:r>
              <w:rPr>
                <w:lang w:val="ru-RU"/>
              </w:rPr>
              <w:t>9к6</w:t>
            </w:r>
          </w:p>
        </w:tc>
        <w:tc>
          <w:tcPr>
            <w:tcW w:w="0" w:type="auto"/>
          </w:tcPr>
          <w:p w14:paraId="6DFF3CB9" w14:textId="77777777" w:rsidR="007A1F3E" w:rsidRDefault="0005592D" w:rsidP="00BF4045">
            <w:pPr>
              <w:pStyle w:val="TableText"/>
            </w:pPr>
            <w:r>
              <w:rPr>
                <w:lang w:val="ru-RU"/>
              </w:rPr>
              <w:t>Неуловимый</w:t>
            </w:r>
          </w:p>
        </w:tc>
      </w:tr>
      <w:tr w:rsidR="00382954" w14:paraId="20B60425" w14:textId="77777777" w:rsidTr="007A1F3E">
        <w:tc>
          <w:tcPr>
            <w:tcW w:w="0" w:type="auto"/>
          </w:tcPr>
          <w:p w14:paraId="11F96262" w14:textId="77777777" w:rsidR="007A1F3E" w:rsidRDefault="0005592D" w:rsidP="00BF4045">
            <w:pPr>
              <w:pStyle w:val="TableText"/>
            </w:pPr>
            <w:r>
              <w:rPr>
                <w:lang w:val="ru-RU"/>
              </w:rPr>
              <w:t>19</w:t>
            </w:r>
          </w:p>
        </w:tc>
        <w:tc>
          <w:tcPr>
            <w:tcW w:w="0" w:type="auto"/>
          </w:tcPr>
          <w:p w14:paraId="27401176" w14:textId="77777777" w:rsidR="007A1F3E" w:rsidRDefault="0005592D" w:rsidP="00BF4045">
            <w:pPr>
              <w:pStyle w:val="TableText"/>
            </w:pPr>
            <w:r>
              <w:rPr>
                <w:lang w:val="ru-RU"/>
              </w:rPr>
              <w:t>+6</w:t>
            </w:r>
          </w:p>
        </w:tc>
        <w:tc>
          <w:tcPr>
            <w:tcW w:w="0" w:type="auto"/>
          </w:tcPr>
          <w:p w14:paraId="5FEA96C2" w14:textId="77777777" w:rsidR="007A1F3E" w:rsidRDefault="0005592D" w:rsidP="00BF4045">
            <w:pPr>
              <w:pStyle w:val="TableText"/>
            </w:pPr>
            <w:r>
              <w:rPr>
                <w:lang w:val="ru-RU"/>
              </w:rPr>
              <w:t>10к6</w:t>
            </w:r>
          </w:p>
        </w:tc>
        <w:tc>
          <w:tcPr>
            <w:tcW w:w="0" w:type="auto"/>
          </w:tcPr>
          <w:p w14:paraId="45A687D6" w14:textId="77777777" w:rsidR="007A1F3E" w:rsidRDefault="0005592D" w:rsidP="00BF4045">
            <w:pPr>
              <w:pStyle w:val="TableText"/>
            </w:pPr>
            <w:r>
              <w:rPr>
                <w:lang w:val="ru-RU"/>
              </w:rPr>
              <w:t>Увеличение характеристик</w:t>
            </w:r>
          </w:p>
        </w:tc>
      </w:tr>
      <w:tr w:rsidR="00382954" w14:paraId="68EC6F4E" w14:textId="77777777" w:rsidTr="007A1F3E">
        <w:tc>
          <w:tcPr>
            <w:tcW w:w="0" w:type="auto"/>
          </w:tcPr>
          <w:p w14:paraId="01C9CC66" w14:textId="77777777" w:rsidR="007A1F3E" w:rsidRDefault="0005592D" w:rsidP="00BF4045">
            <w:pPr>
              <w:pStyle w:val="TableText"/>
            </w:pPr>
            <w:r>
              <w:rPr>
                <w:lang w:val="ru-RU"/>
              </w:rPr>
              <w:t>20</w:t>
            </w:r>
          </w:p>
        </w:tc>
        <w:tc>
          <w:tcPr>
            <w:tcW w:w="0" w:type="auto"/>
          </w:tcPr>
          <w:p w14:paraId="35B30713" w14:textId="77777777" w:rsidR="007A1F3E" w:rsidRDefault="0005592D" w:rsidP="00BF4045">
            <w:pPr>
              <w:pStyle w:val="TableText"/>
            </w:pPr>
            <w:r>
              <w:rPr>
                <w:lang w:val="ru-RU"/>
              </w:rPr>
              <w:t>+6</w:t>
            </w:r>
          </w:p>
        </w:tc>
        <w:tc>
          <w:tcPr>
            <w:tcW w:w="0" w:type="auto"/>
          </w:tcPr>
          <w:p w14:paraId="30232937" w14:textId="77777777" w:rsidR="007A1F3E" w:rsidRDefault="0005592D" w:rsidP="00BF4045">
            <w:pPr>
              <w:pStyle w:val="TableText"/>
            </w:pPr>
            <w:r>
              <w:rPr>
                <w:lang w:val="ru-RU"/>
              </w:rPr>
              <w:t>10к6</w:t>
            </w:r>
          </w:p>
        </w:tc>
        <w:tc>
          <w:tcPr>
            <w:tcW w:w="0" w:type="auto"/>
          </w:tcPr>
          <w:p w14:paraId="4FF0EE22" w14:textId="77777777" w:rsidR="007A1F3E" w:rsidRDefault="0005592D" w:rsidP="00BF4045">
            <w:pPr>
              <w:pStyle w:val="TableText"/>
            </w:pPr>
            <w:r>
              <w:rPr>
                <w:lang w:val="ru-RU"/>
              </w:rPr>
              <w:t>Капля удачи</w:t>
            </w:r>
          </w:p>
        </w:tc>
      </w:tr>
    </w:tbl>
    <w:p w14:paraId="51770530" w14:textId="77777777" w:rsidR="007A1F3E" w:rsidRDefault="0005592D" w:rsidP="005D7E17">
      <w:pPr>
        <w:pStyle w:val="Heading4ToC"/>
      </w:pPr>
      <w:bookmarkStart w:id="896" w:name="expertise-1"/>
      <w:r>
        <w:rPr>
          <w:lang w:val="ru-RU"/>
        </w:rPr>
        <w:t>Экспертиза</w:t>
      </w:r>
      <w:bookmarkEnd w:id="896"/>
    </w:p>
    <w:p w14:paraId="5E0ED3F5" w14:textId="77777777" w:rsidR="007A1F3E" w:rsidRPr="007A1F3E" w:rsidRDefault="0005592D" w:rsidP="003D1BBA">
      <w:pPr>
        <w:pStyle w:val="BasicTextParagraph1"/>
        <w:rPr>
          <w:lang w:val="ru-RU"/>
          <w:rPrChange w:id="897" w:author="Konstantin Malyutin" w:date="2021-02-01T15:37:00Z">
            <w:rPr/>
          </w:rPrChange>
        </w:rPr>
      </w:pPr>
      <w:r>
        <w:rPr>
          <w:lang w:val="ru-RU"/>
        </w:rPr>
        <w:t>На 1 уровне выберите два ваших владения навыками или одно владение навыком и владение воровскими инструментами.  Ваш бонус владения удваивается для всех проверок характеристик, которые вы совершаете, используя любой из выбранных навыков.</w:t>
      </w:r>
    </w:p>
    <w:p w14:paraId="79E64FD1" w14:textId="77777777" w:rsidR="007A1F3E" w:rsidRPr="007A1F3E" w:rsidRDefault="0005592D" w:rsidP="003D1BBA">
      <w:pPr>
        <w:pStyle w:val="BasicTextParagraph2"/>
        <w:rPr>
          <w:lang w:val="ru-RU"/>
          <w:rPrChange w:id="898" w:author="Konstantin Malyutin" w:date="2021-02-01T15:37:00Z">
            <w:rPr/>
          </w:rPrChange>
        </w:rPr>
      </w:pPr>
      <w:r>
        <w:rPr>
          <w:lang w:val="ru-RU"/>
        </w:rPr>
        <w:t>На 6 уровне вы можете выбрать ещё два владения (навыки или воровские инструменты), чтобы получить эту же выгоду.</w:t>
      </w:r>
    </w:p>
    <w:p w14:paraId="139101C2" w14:textId="7BEB45D6" w:rsidR="007A1F3E" w:rsidRPr="007A1F3E" w:rsidRDefault="0005592D" w:rsidP="005D7E17">
      <w:pPr>
        <w:pStyle w:val="Heading4ToC"/>
        <w:rPr>
          <w:lang w:val="ru-RU"/>
          <w:rPrChange w:id="899" w:author="Konstantin Malyutin" w:date="2021-02-01T15:37:00Z">
            <w:rPr/>
          </w:rPrChange>
        </w:rPr>
      </w:pPr>
      <w:bookmarkStart w:id="900" w:name="sneak-attack"/>
      <w:r>
        <w:rPr>
          <w:lang w:val="ru-RU"/>
        </w:rPr>
        <w:t>Скрытая атака</w:t>
      </w:r>
      <w:bookmarkEnd w:id="900"/>
    </w:p>
    <w:p w14:paraId="3CFD3AA1" w14:textId="77777777" w:rsidR="007A1F3E" w:rsidRPr="007A1F3E" w:rsidRDefault="0005592D" w:rsidP="003D1BBA">
      <w:pPr>
        <w:pStyle w:val="BasicTextParagraph1"/>
        <w:rPr>
          <w:lang w:val="ru-RU"/>
          <w:rPrChange w:id="901" w:author="Konstantin Malyutin" w:date="2021-02-01T15:37:00Z">
            <w:rPr/>
          </w:rPrChange>
        </w:rPr>
      </w:pPr>
      <w:r>
        <w:rPr>
          <w:lang w:val="ru-RU"/>
        </w:rPr>
        <w:t>Начиная с 1 уровня вы знаете, как точно наносить удар и использовать отвлечение врага.  Один раз в ход вы можете причинить дополнительный урон 1к6 одному из существ, по которому вы попали атакой, если она была совершена с преимуществом. Атака должна использовать дальнобойное оружие или оружие со свойством «фехтовальное».</w:t>
      </w:r>
    </w:p>
    <w:p w14:paraId="59BF1372" w14:textId="77777777" w:rsidR="007A1F3E" w:rsidRPr="007A1F3E" w:rsidRDefault="0005592D" w:rsidP="003D1BBA">
      <w:pPr>
        <w:pStyle w:val="BasicTextParagraph2"/>
        <w:rPr>
          <w:lang w:val="ru-RU"/>
          <w:rPrChange w:id="902" w:author="Konstantin Malyutin" w:date="2021-02-01T15:37:00Z">
            <w:rPr/>
          </w:rPrChange>
        </w:rPr>
      </w:pPr>
      <w:r>
        <w:rPr>
          <w:lang w:val="ru-RU"/>
        </w:rPr>
        <w:t>Вам не нужно иметь преимущество на атаку, если другой враг цели находится в пределах 5 футов от неё. Этот враг не должен быть недееспособным, и у вас не должно быть помехи на атаку.</w:t>
      </w:r>
    </w:p>
    <w:p w14:paraId="1259D7E8" w14:textId="77777777" w:rsidR="007A1F3E" w:rsidRPr="007A1F3E" w:rsidRDefault="0005592D" w:rsidP="003D1BBA">
      <w:pPr>
        <w:pStyle w:val="BasicTextParagraph2"/>
        <w:rPr>
          <w:lang w:val="ru-RU"/>
          <w:rPrChange w:id="903" w:author="Konstantin Malyutin" w:date="2021-02-01T15:37:00Z">
            <w:rPr/>
          </w:rPrChange>
        </w:rPr>
      </w:pPr>
      <w:r>
        <w:rPr>
          <w:lang w:val="ru-RU"/>
        </w:rPr>
        <w:t>Дополнительный урон увеличивается при получении уровней в этом классе, как показано в столбце Скрытая Атака таблицы Плут.</w:t>
      </w:r>
    </w:p>
    <w:p w14:paraId="1BBC8A71" w14:textId="3478F90A" w:rsidR="007A1F3E" w:rsidRPr="007A1F3E" w:rsidRDefault="0005592D" w:rsidP="005D7E17">
      <w:pPr>
        <w:pStyle w:val="Heading4ToC"/>
        <w:rPr>
          <w:lang w:val="ru-RU"/>
          <w:rPrChange w:id="904" w:author="Konstantin Malyutin" w:date="2021-02-01T15:37:00Z">
            <w:rPr/>
          </w:rPrChange>
        </w:rPr>
      </w:pPr>
      <w:bookmarkStart w:id="905" w:name="thieves-cant"/>
      <w:r>
        <w:rPr>
          <w:lang w:val="ru-RU"/>
        </w:rPr>
        <w:t>Воровской жаргон</w:t>
      </w:r>
      <w:bookmarkEnd w:id="905"/>
    </w:p>
    <w:p w14:paraId="2B17DC81" w14:textId="77777777" w:rsidR="007A1F3E" w:rsidRPr="007A1F3E" w:rsidRDefault="0005592D" w:rsidP="003D1BBA">
      <w:pPr>
        <w:pStyle w:val="BasicTextParagraph1"/>
        <w:rPr>
          <w:lang w:val="ru-RU"/>
          <w:rPrChange w:id="906" w:author="Konstantin Malyutin" w:date="2021-02-01T15:37:00Z">
            <w:rPr/>
          </w:rPrChange>
        </w:rPr>
      </w:pPr>
      <w:r>
        <w:rPr>
          <w:lang w:val="ru-RU"/>
        </w:rPr>
        <w:t>Во время обучения плута вы изучили воровской жаргон, секретную смесь диалекта, жаргона и кода, которая позволяет вам скрывать сообщения в обычном разговоре. Только другое существо, знающее воровской жаргон, понимает такие сообщения.  Для передачи такого послания требуется в четыре раза больше времени, чем для того, чтобы ясно изложить</w:t>
      </w:r>
      <w:del w:id="907" w:author="Konstantin Malyutin" w:date="2021-03-01T11:53:00Z">
        <w:r w:rsidDel="00465F19">
          <w:rPr>
            <w:lang w:val="ru-RU"/>
          </w:rPr>
          <w:delText xml:space="preserve"> одну и</w:delText>
        </w:r>
      </w:del>
      <w:r>
        <w:rPr>
          <w:lang w:val="ru-RU"/>
        </w:rPr>
        <w:t xml:space="preserve"> ту же идею.</w:t>
      </w:r>
    </w:p>
    <w:p w14:paraId="4D731754" w14:textId="77777777" w:rsidR="007A1F3E" w:rsidRPr="007A1F3E" w:rsidRDefault="0005592D" w:rsidP="003D1BBA">
      <w:pPr>
        <w:pStyle w:val="BasicTextParagraph2"/>
        <w:rPr>
          <w:lang w:val="ru-RU"/>
          <w:rPrChange w:id="908" w:author="Konstantin Malyutin" w:date="2021-02-01T15:37:00Z">
            <w:rPr/>
          </w:rPrChange>
        </w:rPr>
      </w:pPr>
      <w:r>
        <w:rPr>
          <w:lang w:val="ru-RU"/>
        </w:rPr>
        <w:t>Кроме того, вы понимаете набор секретных знаков и символов, используемый для передачи коротких и простых сообщений. Например, является ли область опасной или территорией гильдии воров, находится ли поблизости добыча, простодушны ли люди в округе, и предоставляют ли здесь безопасное убежище для воров в бегах.</w:t>
      </w:r>
    </w:p>
    <w:p w14:paraId="5352E2E2" w14:textId="47FC567D" w:rsidR="007A1F3E" w:rsidRPr="007A1F3E" w:rsidRDefault="0005592D" w:rsidP="005D7E17">
      <w:pPr>
        <w:pStyle w:val="Heading4ToC"/>
        <w:rPr>
          <w:lang w:val="ru-RU"/>
          <w:rPrChange w:id="909" w:author="Konstantin Malyutin" w:date="2021-02-01T15:37:00Z">
            <w:rPr/>
          </w:rPrChange>
        </w:rPr>
      </w:pPr>
      <w:bookmarkStart w:id="910" w:name="cunning-action"/>
      <w:r>
        <w:rPr>
          <w:lang w:val="ru-RU"/>
        </w:rPr>
        <w:t>Хитрое Действие</w:t>
      </w:r>
      <w:bookmarkEnd w:id="910"/>
    </w:p>
    <w:p w14:paraId="2DD6CB20" w14:textId="77777777" w:rsidR="007A1F3E" w:rsidRPr="007A1F3E" w:rsidRDefault="0005592D" w:rsidP="003D1BBA">
      <w:pPr>
        <w:pStyle w:val="BasicTextParagraph1"/>
        <w:rPr>
          <w:lang w:val="ru-RU"/>
          <w:rPrChange w:id="911" w:author="Konstantin Malyutin" w:date="2021-02-01T15:37:00Z">
            <w:rPr/>
          </w:rPrChange>
        </w:rPr>
      </w:pPr>
      <w:r>
        <w:rPr>
          <w:lang w:val="ru-RU"/>
        </w:rPr>
        <w:t>Начиная со 2 уровня ваше мышление и ловкость позволяют двигаться и действовать быстрее.  Вы можете в каждом ходу боя совершать бонусное действие.  Это действие может быть использовано только для Рывка, Отхода или Засады.</w:t>
      </w:r>
    </w:p>
    <w:p w14:paraId="243B47FE" w14:textId="197E9CAB" w:rsidR="007A1F3E" w:rsidRPr="007A1F3E" w:rsidRDefault="0005592D" w:rsidP="005D7E17">
      <w:pPr>
        <w:pStyle w:val="Heading4ToC"/>
        <w:rPr>
          <w:lang w:val="ru-RU"/>
          <w:rPrChange w:id="912" w:author="Konstantin Malyutin" w:date="2021-02-01T15:37:00Z">
            <w:rPr/>
          </w:rPrChange>
        </w:rPr>
      </w:pPr>
      <w:bookmarkStart w:id="913" w:name="roguish-archetype"/>
      <w:r>
        <w:rPr>
          <w:lang w:val="ru-RU"/>
        </w:rPr>
        <w:t>Архетип плута</w:t>
      </w:r>
      <w:bookmarkEnd w:id="913"/>
    </w:p>
    <w:p w14:paraId="1145AC0D" w14:textId="47BA6F8C" w:rsidR="007A1F3E" w:rsidRPr="007A1F3E" w:rsidRDefault="0005592D" w:rsidP="003D1BBA">
      <w:pPr>
        <w:pStyle w:val="BasicTextParagraph1"/>
        <w:rPr>
          <w:lang w:val="ru-RU"/>
          <w:rPrChange w:id="914" w:author="Konstantin Malyutin" w:date="2021-02-01T15:37:00Z">
            <w:rPr/>
          </w:rPrChange>
        </w:rPr>
      </w:pPr>
      <w:r>
        <w:rPr>
          <w:lang w:val="ru-RU"/>
        </w:rPr>
        <w:t xml:space="preserve">На 3-м уровне вы выбираете архетип, который вы подражаете в упражнении ваших способностей </w:t>
      </w:r>
      <w:del w:id="915" w:author="Konstantin Malyutin" w:date="2021-03-01T11:54:00Z">
        <w:r w:rsidDel="00465F19">
          <w:rPr>
            <w:lang w:val="ru-RU"/>
          </w:rPr>
          <w:delText>rogue</w:delText>
        </w:r>
      </w:del>
      <w:ins w:id="916" w:author="Konstantin Malyutin" w:date="2021-03-01T11:54:00Z">
        <w:r w:rsidR="00465F19">
          <w:rPr>
            <w:lang w:val="ru-RU"/>
          </w:rPr>
          <w:t>плута</w:t>
        </w:r>
      </w:ins>
      <w:r>
        <w:rPr>
          <w:lang w:val="ru-RU"/>
        </w:rPr>
        <w:t xml:space="preserve">: Вор, убийца или </w:t>
      </w:r>
      <w:ins w:id="917" w:author="Konstantin Malyutin" w:date="2021-03-01T11:54:00Z">
        <w:r w:rsidR="00465F19">
          <w:rPr>
            <w:lang w:val="ru-RU"/>
          </w:rPr>
          <w:t>Т</w:t>
        </w:r>
      </w:ins>
      <w:del w:id="918" w:author="Konstantin Malyutin" w:date="2021-03-01T11:54:00Z">
        <w:r w:rsidDel="00465F19">
          <w:rPr>
            <w:lang w:val="ru-RU"/>
          </w:rPr>
          <w:delText>т</w:delText>
        </w:r>
      </w:del>
      <w:r>
        <w:rPr>
          <w:lang w:val="ru-RU"/>
        </w:rPr>
        <w:t>айный ловкач, все подробно описано в конце описания класса. Выбранный вами архетип предоставляет умения на 9, 13 и 17 уровнях.</w:t>
      </w:r>
    </w:p>
    <w:p w14:paraId="38E61ADB" w14:textId="164780C8" w:rsidR="007A1F3E" w:rsidRPr="007A1F3E" w:rsidRDefault="0005592D" w:rsidP="005D7E17">
      <w:pPr>
        <w:pStyle w:val="Heading4ToC"/>
        <w:rPr>
          <w:lang w:val="ru-RU"/>
          <w:rPrChange w:id="919" w:author="Konstantin Malyutin" w:date="2021-02-01T15:37:00Z">
            <w:rPr/>
          </w:rPrChange>
        </w:rPr>
      </w:pPr>
      <w:bookmarkStart w:id="920" w:name="ability-score-improvement-8"/>
      <w:r>
        <w:rPr>
          <w:lang w:val="ru-RU"/>
        </w:rPr>
        <w:t>Увеличение характеристик</w:t>
      </w:r>
      <w:bookmarkEnd w:id="920"/>
    </w:p>
    <w:p w14:paraId="6EA11CDF" w14:textId="77777777" w:rsidR="007A1F3E" w:rsidRPr="007A1F3E" w:rsidRDefault="0005592D" w:rsidP="003D1BBA">
      <w:pPr>
        <w:pStyle w:val="BasicTextParagraph1"/>
        <w:rPr>
          <w:lang w:val="ru-RU"/>
          <w:rPrChange w:id="921" w:author="Konstantin Malyutin" w:date="2021-02-01T15:37:00Z">
            <w:rPr/>
          </w:rPrChange>
        </w:rPr>
      </w:pPr>
      <w:r>
        <w:rPr>
          <w:lang w:val="ru-RU"/>
        </w:rPr>
        <w:t>При достижении 4, 8, 10,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35DD84A2" w14:textId="2162A844" w:rsidR="007A1F3E" w:rsidRPr="007A1F3E" w:rsidRDefault="0005592D" w:rsidP="005D7E17">
      <w:pPr>
        <w:pStyle w:val="Heading4ToC"/>
        <w:rPr>
          <w:lang w:val="ru-RU"/>
          <w:rPrChange w:id="922" w:author="Konstantin Malyutin" w:date="2021-02-01T15:37:00Z">
            <w:rPr/>
          </w:rPrChange>
        </w:rPr>
      </w:pPr>
      <w:bookmarkStart w:id="923" w:name="uncanny-dodge"/>
      <w:r>
        <w:rPr>
          <w:lang w:val="ru-RU"/>
        </w:rPr>
        <w:t>Невероятное уклонение</w:t>
      </w:r>
      <w:bookmarkEnd w:id="923"/>
    </w:p>
    <w:p w14:paraId="0E360ACE" w14:textId="77777777" w:rsidR="007A1F3E" w:rsidRPr="007A1F3E" w:rsidRDefault="0005592D" w:rsidP="003D1BBA">
      <w:pPr>
        <w:pStyle w:val="BasicTextParagraph1"/>
        <w:rPr>
          <w:lang w:val="ru-RU"/>
          <w:rPrChange w:id="924" w:author="Konstantin Malyutin" w:date="2021-02-01T15:37:00Z">
            <w:rPr/>
          </w:rPrChange>
        </w:rPr>
      </w:pPr>
      <w:r>
        <w:rPr>
          <w:lang w:val="ru-RU"/>
        </w:rPr>
        <w:t>Начиная с 5 уровня, когда нападающий, которого вы можете видеть, попадает по вам атакой, вы можете реакцией уменьшить вдвое урон от этой атаки.</w:t>
      </w:r>
    </w:p>
    <w:p w14:paraId="4A492D0B" w14:textId="19864A33" w:rsidR="007A1F3E" w:rsidRPr="007A1F3E" w:rsidRDefault="0005592D" w:rsidP="005D7E17">
      <w:pPr>
        <w:pStyle w:val="Heading4ToC"/>
        <w:rPr>
          <w:lang w:val="ru-RU"/>
          <w:rPrChange w:id="925" w:author="Konstantin Malyutin" w:date="2021-02-01T15:37:00Z">
            <w:rPr/>
          </w:rPrChange>
        </w:rPr>
      </w:pPr>
      <w:bookmarkStart w:id="926" w:name="evasion-1"/>
      <w:r>
        <w:rPr>
          <w:lang w:val="ru-RU"/>
        </w:rPr>
        <w:t>Изворотливость</w:t>
      </w:r>
      <w:bookmarkEnd w:id="926"/>
    </w:p>
    <w:p w14:paraId="7451DF47" w14:textId="77777777" w:rsidR="007A1F3E" w:rsidRPr="007A1F3E" w:rsidRDefault="0005592D" w:rsidP="003D1BBA">
      <w:pPr>
        <w:pStyle w:val="BasicTextParagraph1"/>
        <w:rPr>
          <w:lang w:val="ru-RU"/>
          <w:rPrChange w:id="927" w:author="Konstantin Malyutin" w:date="2021-02-01T15:37:00Z">
            <w:rPr/>
          </w:rPrChange>
        </w:rPr>
      </w:pPr>
      <w:r>
        <w:rPr>
          <w:lang w:val="ru-RU"/>
        </w:rPr>
        <w:t xml:space="preserve">Начиная с 7 уровня вы можете ловко увернуться от зональных эффектов, например, огненного дыхания красного дракона или заклинания </w:t>
      </w:r>
      <w:r>
        <w:rPr>
          <w:i/>
          <w:lang w:val="ru-RU"/>
        </w:rPr>
        <w:t>град</w:t>
      </w:r>
      <w:r>
        <w:rPr>
          <w:lang w:val="ru-RU"/>
        </w:rPr>
        <w:t>.  Если вы попадаете под действие эффекта, который позволяет вам совершить спасбросок Ловкости, чтобы получить только половину урона, вместо этого вы не получаете вовсе никакого урона, если спасбросок был успешен, и только половину урона, если он был провален.</w:t>
      </w:r>
    </w:p>
    <w:p w14:paraId="03EF904C" w14:textId="3CDD9A44" w:rsidR="007A1F3E" w:rsidRPr="007A1F3E" w:rsidRDefault="0005592D" w:rsidP="005D7E17">
      <w:pPr>
        <w:pStyle w:val="Heading4ToC"/>
        <w:rPr>
          <w:lang w:val="ru-RU"/>
          <w:rPrChange w:id="928" w:author="Konstantin Malyutin" w:date="2021-02-01T15:37:00Z">
            <w:rPr/>
          </w:rPrChange>
        </w:rPr>
      </w:pPr>
      <w:bookmarkStart w:id="929" w:name="reliable-talent"/>
      <w:r>
        <w:rPr>
          <w:lang w:val="ru-RU"/>
        </w:rPr>
        <w:t>Надежный Талант</w:t>
      </w:r>
      <w:bookmarkEnd w:id="929"/>
    </w:p>
    <w:p w14:paraId="187F5D7F" w14:textId="05954188" w:rsidR="007A1F3E" w:rsidRPr="007A1F3E" w:rsidRDefault="0005592D" w:rsidP="003D1BBA">
      <w:pPr>
        <w:pStyle w:val="BasicTextParagraph1"/>
        <w:rPr>
          <w:lang w:val="ru-RU"/>
          <w:rPrChange w:id="930" w:author="Konstantin Malyutin" w:date="2021-02-01T15:37:00Z">
            <w:rPr/>
          </w:rPrChange>
        </w:rPr>
      </w:pPr>
      <w:r>
        <w:rPr>
          <w:lang w:val="ru-RU"/>
        </w:rPr>
        <w:t xml:space="preserve">На 11 уровне вы улучшаете выбранные навыки, пока они не достигнут совершенства.  Каждый раз, когда вы совершаете проверку характеристики, которая позволяет добавить бонус </w:t>
      </w:r>
      <w:del w:id="931" w:author="Konstantin Malyutin" w:date="2021-03-01T11:55:00Z">
        <w:r w:rsidDel="00465F19">
          <w:rPr>
            <w:lang w:val="ru-RU"/>
          </w:rPr>
          <w:delText>владения</w:delText>
        </w:r>
      </w:del>
      <w:ins w:id="932" w:author="Konstantin Malyutin" w:date="2021-03-01T11:55:00Z">
        <w:r w:rsidR="00465F19">
          <w:rPr>
            <w:lang w:val="ru-RU"/>
          </w:rPr>
          <w:t xml:space="preserve"> мастерства</w:t>
        </w:r>
      </w:ins>
      <w:r>
        <w:rPr>
          <w:lang w:val="ru-RU"/>
        </w:rPr>
        <w:t>, вы можете при выпадении на к20 результата «1–9» считать, что выпало «10».</w:t>
      </w:r>
    </w:p>
    <w:p w14:paraId="69329937" w14:textId="2DBA6ACC" w:rsidR="007A1F3E" w:rsidRPr="007A1F3E" w:rsidRDefault="0005592D" w:rsidP="005D7E17">
      <w:pPr>
        <w:pStyle w:val="Heading4ToC"/>
        <w:rPr>
          <w:lang w:val="ru-RU"/>
          <w:rPrChange w:id="933" w:author="Konstantin Malyutin" w:date="2021-02-01T15:37:00Z">
            <w:rPr/>
          </w:rPrChange>
        </w:rPr>
      </w:pPr>
      <w:bookmarkStart w:id="934" w:name="blindsense"/>
      <w:r>
        <w:rPr>
          <w:lang w:val="ru-RU"/>
        </w:rPr>
        <w:t>Слепое чутьё</w:t>
      </w:r>
      <w:bookmarkEnd w:id="934"/>
    </w:p>
    <w:p w14:paraId="552CC924" w14:textId="77777777" w:rsidR="007A1F3E" w:rsidRPr="007A1F3E" w:rsidRDefault="0005592D" w:rsidP="003D1BBA">
      <w:pPr>
        <w:pStyle w:val="BasicTextParagraph1"/>
        <w:rPr>
          <w:lang w:val="ru-RU"/>
          <w:rPrChange w:id="935" w:author="Konstantin Malyutin" w:date="2021-02-01T15:37:00Z">
            <w:rPr/>
          </w:rPrChange>
        </w:rPr>
      </w:pPr>
      <w:r>
        <w:rPr>
          <w:lang w:val="ru-RU"/>
        </w:rPr>
        <w:t>Начиная с 14 уровня, если вы можете слышать, то знаете о местонахождении всех скрытых и невидимых существ в пределах 10 футов от себя.</w:t>
      </w:r>
    </w:p>
    <w:p w14:paraId="322D5514" w14:textId="7FC86EBA" w:rsidR="007A1F3E" w:rsidRPr="007A1F3E" w:rsidRDefault="0005592D" w:rsidP="005D7E17">
      <w:pPr>
        <w:pStyle w:val="Heading4ToC"/>
        <w:rPr>
          <w:lang w:val="ru-RU"/>
          <w:rPrChange w:id="936" w:author="Konstantin Malyutin" w:date="2021-02-01T15:37:00Z">
            <w:rPr/>
          </w:rPrChange>
        </w:rPr>
      </w:pPr>
      <w:bookmarkStart w:id="937" w:name="slippery-mind"/>
      <w:r>
        <w:rPr>
          <w:lang w:val="ru-RU"/>
        </w:rPr>
        <w:t>Изворотливый ум</w:t>
      </w:r>
      <w:bookmarkEnd w:id="937"/>
    </w:p>
    <w:p w14:paraId="1025A26E" w14:textId="77777777" w:rsidR="007A1F3E" w:rsidRPr="007A1F3E" w:rsidRDefault="0005592D" w:rsidP="003D1BBA">
      <w:pPr>
        <w:pStyle w:val="BasicTextParagraph1"/>
        <w:rPr>
          <w:lang w:val="ru-RU"/>
          <w:rPrChange w:id="938" w:author="Konstantin Malyutin" w:date="2021-02-01T15:37:00Z">
            <w:rPr/>
          </w:rPrChange>
        </w:rPr>
      </w:pPr>
      <w:r>
        <w:rPr>
          <w:lang w:val="ru-RU"/>
        </w:rPr>
        <w:t>На 15 уровне вы увеличиваете силу мышления.  Вы получаете владение спасбросками Мудрости.</w:t>
      </w:r>
    </w:p>
    <w:p w14:paraId="0ED5185A" w14:textId="4CBA8587" w:rsidR="007A1F3E" w:rsidRPr="007A1F3E" w:rsidRDefault="0005592D" w:rsidP="005D7E17">
      <w:pPr>
        <w:pStyle w:val="Heading4ToC"/>
        <w:rPr>
          <w:lang w:val="ru-RU"/>
          <w:rPrChange w:id="939" w:author="Konstantin Malyutin" w:date="2021-02-01T15:37:00Z">
            <w:rPr/>
          </w:rPrChange>
        </w:rPr>
      </w:pPr>
      <w:bookmarkStart w:id="940" w:name="elusive"/>
      <w:r>
        <w:rPr>
          <w:lang w:val="ru-RU"/>
        </w:rPr>
        <w:t>Неуловимый</w:t>
      </w:r>
      <w:bookmarkEnd w:id="940"/>
    </w:p>
    <w:p w14:paraId="2013E5A0" w14:textId="5CFA4971" w:rsidR="007A1F3E" w:rsidRPr="007A1F3E" w:rsidRDefault="0005592D" w:rsidP="003D1BBA">
      <w:pPr>
        <w:pStyle w:val="BasicTextParagraph1"/>
        <w:rPr>
          <w:lang w:val="ru-RU"/>
          <w:rPrChange w:id="941" w:author="Konstantin Malyutin" w:date="2021-02-01T15:37:00Z">
            <w:rPr/>
          </w:rPrChange>
        </w:rPr>
      </w:pPr>
      <w:r>
        <w:rPr>
          <w:lang w:val="ru-RU"/>
        </w:rPr>
        <w:t xml:space="preserve">Начиная с 18 уровня вы можете уклоняться так хорошо, что противник крайне редко может взять над вами верх.  Никакие броски атаки не получают преимущества </w:t>
      </w:r>
      <w:ins w:id="942" w:author="Konstantin Malyutin" w:date="2021-03-01T11:55:00Z">
        <w:r w:rsidR="00465F19">
          <w:rPr>
            <w:lang w:val="ru-RU"/>
          </w:rPr>
          <w:t>п</w:t>
        </w:r>
      </w:ins>
      <w:ins w:id="943" w:author="Konstantin Malyutin" w:date="2021-03-01T11:56:00Z">
        <w:r w:rsidR="00465F19">
          <w:rPr>
            <w:lang w:val="ru-RU"/>
          </w:rPr>
          <w:t>еред</w:t>
        </w:r>
      </w:ins>
      <w:del w:id="944" w:author="Konstantin Malyutin" w:date="2021-03-01T11:55:00Z">
        <w:r w:rsidDel="00465F19">
          <w:rPr>
            <w:lang w:val="ru-RU"/>
          </w:rPr>
          <w:delText>над</w:delText>
        </w:r>
      </w:del>
      <w:r>
        <w:rPr>
          <w:lang w:val="ru-RU"/>
        </w:rPr>
        <w:t xml:space="preserve"> вами, пока вы не станете недееспособным.</w:t>
      </w:r>
    </w:p>
    <w:p w14:paraId="365CF60E" w14:textId="06EBEBE0" w:rsidR="007A1F3E" w:rsidRPr="007A1F3E" w:rsidRDefault="0005592D" w:rsidP="005D7E17">
      <w:pPr>
        <w:pStyle w:val="Heading4ToC"/>
        <w:rPr>
          <w:lang w:val="ru-RU"/>
          <w:rPrChange w:id="945" w:author="Konstantin Malyutin" w:date="2021-02-01T15:37:00Z">
            <w:rPr/>
          </w:rPrChange>
        </w:rPr>
      </w:pPr>
      <w:bookmarkStart w:id="946" w:name="stroke-of-luck"/>
      <w:r>
        <w:rPr>
          <w:lang w:val="ru-RU"/>
        </w:rPr>
        <w:t>Капля удачи</w:t>
      </w:r>
      <w:bookmarkEnd w:id="946"/>
    </w:p>
    <w:p w14:paraId="27584324" w14:textId="08E06559" w:rsidR="007A1F3E" w:rsidRPr="007A1F3E" w:rsidRDefault="0005592D" w:rsidP="003D1BBA">
      <w:pPr>
        <w:pStyle w:val="BasicTextParagraph1"/>
        <w:rPr>
          <w:lang w:val="ru-RU"/>
          <w:rPrChange w:id="947" w:author="Konstantin Malyutin" w:date="2021-02-01T15:37:00Z">
            <w:rPr/>
          </w:rPrChange>
        </w:rPr>
      </w:pPr>
      <w:r>
        <w:rPr>
          <w:lang w:val="ru-RU"/>
        </w:rPr>
        <w:t>Начиная с 20 уровня вы получаете сверхъестественный дар преуспевать, когда это нужнее всего</w:t>
      </w:r>
      <w:ins w:id="948" w:author="Konstantin Malyutin" w:date="2021-03-01T11:56:00Z">
        <w:r w:rsidR="00465F19">
          <w:rPr>
            <w:lang w:val="ru-RU"/>
          </w:rPr>
          <w:t>.</w:t>
        </w:r>
      </w:ins>
      <w:r>
        <w:rPr>
          <w:lang w:val="ru-RU"/>
        </w:rPr>
        <w:t xml:space="preserve"> Если ваша атака промахивается по цели, находящейся в пределах досягаемости, вы можете изменить промах на попадание.  В качестве альтернативы, если вы провалили проверку характеристики, вы можете заменить результат, выпавший на к20, на «20».</w:t>
      </w:r>
    </w:p>
    <w:p w14:paraId="00147D92" w14:textId="77777777" w:rsidR="007A1F3E" w:rsidRPr="007A1F3E" w:rsidRDefault="0005592D" w:rsidP="003D1BBA">
      <w:pPr>
        <w:pStyle w:val="BasicTextParagraph2"/>
        <w:rPr>
          <w:lang w:val="ru-RU"/>
          <w:rPrChange w:id="949" w:author="Konstantin Malyutin" w:date="2021-02-01T15:37:00Z">
            <w:rPr/>
          </w:rPrChange>
        </w:rPr>
      </w:pPr>
      <w:r>
        <w:rPr>
          <w:lang w:val="ru-RU"/>
        </w:rPr>
        <w:t>Использовав это умение, вы не можете использовать его повторно, пока не завершите короткий или длинный отдых.</w:t>
      </w:r>
    </w:p>
    <w:p w14:paraId="2D21F413" w14:textId="590B879C" w:rsidR="007A1F3E" w:rsidRPr="007A1F3E" w:rsidRDefault="0005592D" w:rsidP="005D7E17">
      <w:pPr>
        <w:pStyle w:val="Heading4ToC"/>
        <w:rPr>
          <w:lang w:val="ru-RU"/>
          <w:rPrChange w:id="950" w:author="Konstantin Malyutin" w:date="2021-02-01T15:37:00Z">
            <w:rPr/>
          </w:rPrChange>
        </w:rPr>
      </w:pPr>
      <w:bookmarkStart w:id="951" w:name="roguish-archetypes"/>
      <w:r>
        <w:rPr>
          <w:lang w:val="ru-RU"/>
        </w:rPr>
        <w:lastRenderedPageBreak/>
        <w:t>Архетипы плута</w:t>
      </w:r>
      <w:bookmarkEnd w:id="951"/>
    </w:p>
    <w:p w14:paraId="0A9D52ED" w14:textId="77777777" w:rsidR="007A1F3E" w:rsidRPr="007A1F3E" w:rsidRDefault="0005592D" w:rsidP="003D1BBA">
      <w:pPr>
        <w:pStyle w:val="BasicTextParagraph1"/>
        <w:rPr>
          <w:lang w:val="ru-RU"/>
          <w:rPrChange w:id="952" w:author="Konstantin Malyutin" w:date="2021-02-01T15:37:00Z">
            <w:rPr/>
          </w:rPrChange>
        </w:rPr>
      </w:pPr>
      <w:r>
        <w:rPr>
          <w:lang w:val="ru-RU"/>
        </w:rPr>
        <w:t>У плутов много общих черт, включая их концентрацию на совершенствовании навыков, их выверенный и смертоносный подход к бою, и их выдающиеся рефлексы.  Но разные плуты направляют эти таланты в разные воплощаемые архетипы.  Ваш выбор архетипа является отражением вашей направленности, не обязательно свидетельствующей о выбранной профессии, но описывающий методы, которые вы предпочитаете.</w:t>
      </w:r>
    </w:p>
    <w:p w14:paraId="5082FCED" w14:textId="129C6900" w:rsidR="007A1F3E" w:rsidRPr="007A1F3E" w:rsidRDefault="0005592D" w:rsidP="00782F8B">
      <w:pPr>
        <w:pStyle w:val="Heading5ToC"/>
        <w:rPr>
          <w:lang w:val="ru-RU"/>
          <w:rPrChange w:id="953" w:author="Konstantin Malyutin" w:date="2021-02-01T15:37:00Z">
            <w:rPr/>
          </w:rPrChange>
        </w:rPr>
      </w:pPr>
      <w:bookmarkStart w:id="954" w:name="thief"/>
      <w:r>
        <w:rPr>
          <w:lang w:val="ru-RU"/>
        </w:rPr>
        <w:t>Вор</w:t>
      </w:r>
      <w:bookmarkEnd w:id="954"/>
    </w:p>
    <w:p w14:paraId="4C2DFE18" w14:textId="239CAD06" w:rsidR="007A1F3E" w:rsidRPr="007A1F3E" w:rsidRDefault="0005592D" w:rsidP="003D1BBA">
      <w:pPr>
        <w:pStyle w:val="BasicTextParagraph1"/>
        <w:rPr>
          <w:lang w:val="ru-RU"/>
          <w:rPrChange w:id="955" w:author="Konstantin Malyutin" w:date="2021-02-01T15:37:00Z">
            <w:rPr/>
          </w:rPrChange>
        </w:rPr>
      </w:pPr>
      <w:r>
        <w:rPr>
          <w:lang w:val="ru-RU"/>
        </w:rPr>
        <w:t xml:space="preserve">Вы отточили навыки воровского искусства. </w:t>
      </w:r>
      <w:del w:id="956" w:author="Konstantin Malyutin" w:date="2021-03-01T11:56:00Z">
        <w:r w:rsidDel="00465F19">
          <w:rPr>
            <w:lang w:val="ru-RU"/>
          </w:rPr>
          <w:delText xml:space="preserve">Вы отточили навыки воровского искусства. </w:delText>
        </w:r>
      </w:del>
      <w:r>
        <w:rPr>
          <w:lang w:val="ru-RU"/>
        </w:rPr>
        <w:t>Грабители, бандиты, карманники и прочие преступники, как правило, следуют этому архетипу, но его же выбирают и плуты, которые предпочитают думать о себе как о профессиональных искателях сокровищ, исследователях, посыльных и ищейках.  В дополнение к улучшению вашей ловкости и скрытности, вы изучаете навыки, полезные для погружения в древние руины, чтения незнакомых языков и использования магических предметов, которые вы обычно не могли использовать.</w:t>
      </w:r>
    </w:p>
    <w:p w14:paraId="1B79AB13" w14:textId="77B1AA71" w:rsidR="007A1F3E" w:rsidRPr="007A1F3E" w:rsidRDefault="0005592D" w:rsidP="007A1F3E">
      <w:pPr>
        <w:pStyle w:val="6"/>
        <w:rPr>
          <w:lang w:val="ru-RU"/>
          <w:rPrChange w:id="957" w:author="Konstantin Malyutin" w:date="2021-02-01T15:37:00Z">
            <w:rPr/>
          </w:rPrChange>
        </w:rPr>
      </w:pPr>
      <w:bookmarkStart w:id="958" w:name="fast-hands"/>
      <w:r>
        <w:rPr>
          <w:lang w:val="ru-RU"/>
        </w:rPr>
        <w:t>Быстрые пальцы</w:t>
      </w:r>
      <w:bookmarkEnd w:id="958"/>
    </w:p>
    <w:p w14:paraId="25A4AEE7" w14:textId="77777777" w:rsidR="007A1F3E" w:rsidRPr="007A1F3E" w:rsidRDefault="0005592D" w:rsidP="003D1BBA">
      <w:pPr>
        <w:pStyle w:val="BasicTextParagraph1"/>
        <w:rPr>
          <w:lang w:val="ru-RU"/>
          <w:rPrChange w:id="959" w:author="Konstantin Malyutin" w:date="2021-02-01T15:37:00Z">
            <w:rPr/>
          </w:rPrChange>
        </w:rPr>
      </w:pPr>
      <w:r>
        <w:rPr>
          <w:lang w:val="ru-RU"/>
        </w:rPr>
        <w:t>Начиная с 3 уровня, вы можете бонусным действием, предоставленным вашим Хитрым действием, совершить проверку Ловкости (Ловкость рук), используя воровские инструменты, чтобы обезвредить ловушку или вскрыть замок, или же совершить действие Использование предмета.</w:t>
      </w:r>
    </w:p>
    <w:p w14:paraId="39D693D5" w14:textId="53F5BB7B" w:rsidR="007A1F3E" w:rsidRPr="007A1F3E" w:rsidRDefault="0005592D" w:rsidP="007A1F3E">
      <w:pPr>
        <w:pStyle w:val="6"/>
        <w:rPr>
          <w:lang w:val="ru-RU"/>
          <w:rPrChange w:id="960" w:author="Konstantin Malyutin" w:date="2021-02-01T15:37:00Z">
            <w:rPr/>
          </w:rPrChange>
        </w:rPr>
      </w:pPr>
      <w:bookmarkStart w:id="961" w:name="second-story-work"/>
      <w:r>
        <w:rPr>
          <w:lang w:val="ru-RU"/>
        </w:rPr>
        <w:t xml:space="preserve"> Форточник </w:t>
      </w:r>
      <w:bookmarkEnd w:id="961"/>
    </w:p>
    <w:p w14:paraId="77F229E4" w14:textId="2AA2F085" w:rsidR="007A1F3E" w:rsidRPr="007A1F3E" w:rsidRDefault="0005592D" w:rsidP="003D1BBA">
      <w:pPr>
        <w:pStyle w:val="BasicTextParagraph1"/>
        <w:rPr>
          <w:lang w:val="ru-RU"/>
          <w:rPrChange w:id="962" w:author="Konstantin Malyutin" w:date="2021-02-01T15:37:00Z">
            <w:rPr/>
          </w:rPrChange>
        </w:rPr>
      </w:pPr>
      <w:r>
        <w:rPr>
          <w:lang w:val="ru-RU"/>
        </w:rPr>
        <w:t xml:space="preserve">Когда вы выбираете этот архетип на 3 уровне, вы получаете возможность </w:t>
      </w:r>
      <w:del w:id="963" w:author="Konstantin Malyutin" w:date="2021-03-01T11:57:00Z">
        <w:r w:rsidDel="00465F19">
          <w:rPr>
            <w:lang w:val="ru-RU"/>
          </w:rPr>
          <w:delText>лазать</w:delText>
        </w:r>
      </w:del>
      <w:ins w:id="964" w:author="Konstantin Malyutin" w:date="2021-03-01T11:57:00Z">
        <w:r w:rsidR="00465F19">
          <w:rPr>
            <w:lang w:val="ru-RU"/>
          </w:rPr>
          <w:t>лазить</w:t>
        </w:r>
      </w:ins>
      <w:r>
        <w:rPr>
          <w:lang w:val="ru-RU"/>
        </w:rPr>
        <w:t xml:space="preserve"> быстрее, чем обычно; лазание больше не стоит вам дополнительного движения.</w:t>
      </w:r>
    </w:p>
    <w:p w14:paraId="203E1607" w14:textId="77777777" w:rsidR="007A1F3E" w:rsidRPr="007A1F3E" w:rsidRDefault="0005592D" w:rsidP="003D1BBA">
      <w:pPr>
        <w:pStyle w:val="BasicTextParagraph2"/>
        <w:rPr>
          <w:lang w:val="ru-RU"/>
          <w:rPrChange w:id="965" w:author="Konstantin Malyutin" w:date="2021-02-01T15:37:00Z">
            <w:rPr/>
          </w:rPrChange>
        </w:rPr>
      </w:pPr>
      <w:r>
        <w:rPr>
          <w:lang w:val="ru-RU"/>
        </w:rPr>
        <w:t>Кроме того, когда вы совершаете прыжок с разбега, расстояние, которое вы преодолеваете, увеличивается на число футов, равное вашему модификатору Ловкости.</w:t>
      </w:r>
    </w:p>
    <w:p w14:paraId="08DFCA50" w14:textId="4EFE0FAD" w:rsidR="007A1F3E" w:rsidRPr="007A1F3E" w:rsidRDefault="0005592D" w:rsidP="007A1F3E">
      <w:pPr>
        <w:pStyle w:val="6"/>
        <w:rPr>
          <w:lang w:val="ru-RU"/>
          <w:rPrChange w:id="966" w:author="Konstantin Malyutin" w:date="2021-02-01T15:37:00Z">
            <w:rPr/>
          </w:rPrChange>
        </w:rPr>
      </w:pPr>
      <w:bookmarkStart w:id="967" w:name="supreme-sneak"/>
      <w:r>
        <w:rPr>
          <w:lang w:val="ru-RU"/>
        </w:rPr>
        <w:t xml:space="preserve"> Высокая скрытность </w:t>
      </w:r>
      <w:bookmarkEnd w:id="967"/>
    </w:p>
    <w:p w14:paraId="0C610248" w14:textId="77777777" w:rsidR="007A1F3E" w:rsidRPr="007A1F3E" w:rsidRDefault="0005592D" w:rsidP="003D1BBA">
      <w:pPr>
        <w:pStyle w:val="BasicTextParagraph1"/>
        <w:rPr>
          <w:lang w:val="ru-RU"/>
          <w:rPrChange w:id="968" w:author="Konstantin Malyutin" w:date="2021-02-01T15:37:00Z">
            <w:rPr/>
          </w:rPrChange>
        </w:rPr>
      </w:pPr>
      <w:r>
        <w:rPr>
          <w:lang w:val="ru-RU"/>
        </w:rPr>
        <w:t>Начиная с 9 уровня вы совершаете с преимуществом проверки Ловкости (Скрытность), если в этом ходу перемещались не более чем на половину своей скорости.</w:t>
      </w:r>
    </w:p>
    <w:p w14:paraId="00A145DF" w14:textId="57410B19" w:rsidR="007A1F3E" w:rsidRPr="007A1F3E" w:rsidRDefault="0005592D" w:rsidP="007A1F3E">
      <w:pPr>
        <w:pStyle w:val="6"/>
        <w:rPr>
          <w:lang w:val="ru-RU"/>
          <w:rPrChange w:id="969" w:author="Konstantin Malyutin" w:date="2021-02-01T15:37:00Z">
            <w:rPr/>
          </w:rPrChange>
        </w:rPr>
      </w:pPr>
      <w:bookmarkStart w:id="970" w:name="use-magic-device"/>
      <w:r>
        <w:rPr>
          <w:lang w:val="ru-RU"/>
        </w:rPr>
        <w:t xml:space="preserve">Использование волшебных устройств </w:t>
      </w:r>
      <w:bookmarkEnd w:id="970"/>
    </w:p>
    <w:p w14:paraId="46023AF4" w14:textId="0733C374" w:rsidR="007A1F3E" w:rsidRPr="007A1F3E" w:rsidRDefault="0005592D" w:rsidP="003D1BBA">
      <w:pPr>
        <w:pStyle w:val="BasicTextParagraph1"/>
        <w:rPr>
          <w:lang w:val="ru-RU"/>
          <w:rPrChange w:id="971" w:author="Konstantin Malyutin" w:date="2021-02-01T15:37:00Z">
            <w:rPr/>
          </w:rPrChange>
        </w:rPr>
      </w:pPr>
      <w:r>
        <w:rPr>
          <w:lang w:val="ru-RU"/>
        </w:rPr>
        <w:t xml:space="preserve">На 13 уровне вы узнаёте достаточно о магических процессах, </w:t>
      </w:r>
      <w:del w:id="972" w:author="Konstantin Malyutin" w:date="2021-03-01T11:59:00Z">
        <w:r w:rsidDel="00594378">
          <w:rPr>
            <w:lang w:val="ru-RU"/>
          </w:rPr>
          <w:delText>чтобы импровизировать при использовании предметов</w:delText>
        </w:r>
      </w:del>
      <w:ins w:id="973" w:author="Konstantin Malyutin" w:date="2021-03-01T11:59:00Z">
        <w:r w:rsidR="00594378" w:rsidRPr="00594378">
          <w:rPr>
            <w:lang w:val="ru-RU"/>
            <w:rPrChange w:id="974" w:author="Konstantin Malyutin" w:date="2021-03-01T11:59:00Z">
              <w:rPr/>
            </w:rPrChange>
          </w:rPr>
          <w:t xml:space="preserve"> </w:t>
        </w:r>
        <w:r w:rsidR="00594378">
          <w:rPr>
            <w:lang w:val="ru-RU"/>
          </w:rPr>
          <w:t>использовать магические предметы</w:t>
        </w:r>
      </w:ins>
      <w:r>
        <w:rPr>
          <w:lang w:val="ru-RU"/>
        </w:rPr>
        <w:t>, даже если раньше вы не умели ими пользоваться.  Вы игнорируете все требования класса, расы и уровня при использовании магических предметов.</w:t>
      </w:r>
    </w:p>
    <w:p w14:paraId="5E9C6C4B" w14:textId="5E6C1CFA" w:rsidR="007A1F3E" w:rsidRPr="007A1F3E" w:rsidRDefault="0005592D" w:rsidP="007A1F3E">
      <w:pPr>
        <w:pStyle w:val="6"/>
        <w:rPr>
          <w:lang w:val="ru-RU"/>
          <w:rPrChange w:id="975" w:author="Konstantin Malyutin" w:date="2021-02-01T15:37:00Z">
            <w:rPr/>
          </w:rPrChange>
        </w:rPr>
      </w:pPr>
      <w:bookmarkStart w:id="976" w:name="thiefs-reflexes"/>
      <w:r>
        <w:rPr>
          <w:lang w:val="ru-RU"/>
        </w:rPr>
        <w:t xml:space="preserve"> Воровские рефлексы </w:t>
      </w:r>
      <w:bookmarkEnd w:id="976"/>
    </w:p>
    <w:p w14:paraId="31F373C1" w14:textId="3A2EDE9B" w:rsidR="007A1F3E" w:rsidRDefault="0005592D" w:rsidP="003D1BBA">
      <w:pPr>
        <w:pStyle w:val="BasicTextParagraph1"/>
        <w:rPr>
          <w:ins w:id="977" w:author="Konstantin Malyutin" w:date="2021-03-01T12:00:00Z"/>
          <w:lang w:val="ru-RU"/>
        </w:rPr>
      </w:pPr>
      <w:r>
        <w:rPr>
          <w:lang w:val="ru-RU"/>
        </w:rPr>
        <w:t>Когда вы получаете 17 уровень, вы обретаете большой опыт организации засад и быстрого отступления при опасности.  Вы можете совершить два хода во время первого раунда боя.  Совершите первый ход согласно своей нормальной инициативе, и второй ход с инициативой на 10 меньше.  Вы не можете использовать это умение, если захвачены врасплох.</w:t>
      </w:r>
    </w:p>
    <w:p w14:paraId="331EC2FE" w14:textId="77777777" w:rsidR="00CC70F5" w:rsidRPr="00CC70F5" w:rsidRDefault="00CC70F5" w:rsidP="00CC70F5">
      <w:pPr>
        <w:pStyle w:val="BasicTextParagraph2"/>
        <w:rPr>
          <w:lang w:val="ru-RU"/>
          <w:rPrChange w:id="978" w:author="Konstantin Malyutin" w:date="2021-03-01T12:00:00Z">
            <w:rPr/>
          </w:rPrChange>
        </w:rPr>
        <w:pPrChange w:id="979" w:author="Konstantin Malyutin" w:date="2021-03-01T12:00:00Z">
          <w:pPr>
            <w:pStyle w:val="BasicTextParagraph1"/>
          </w:pPr>
        </w:pPrChange>
      </w:pPr>
    </w:p>
    <w:p w14:paraId="63AC8C47" w14:textId="6E4A9DEC" w:rsidR="007A1F3E" w:rsidRPr="007A1F3E" w:rsidRDefault="0005592D" w:rsidP="007A1F3E">
      <w:pPr>
        <w:pStyle w:val="3"/>
        <w:rPr>
          <w:lang w:val="ru-RU"/>
          <w:rPrChange w:id="980" w:author="Konstantin Malyutin" w:date="2021-02-01T15:37:00Z">
            <w:rPr/>
          </w:rPrChange>
        </w:rPr>
      </w:pPr>
      <w:bookmarkStart w:id="981" w:name="sorcerer"/>
      <w:r>
        <w:rPr>
          <w:lang w:val="ru-RU"/>
        </w:rPr>
        <w:t>Чародей</w:t>
      </w:r>
      <w:bookmarkEnd w:id="981"/>
    </w:p>
    <w:p w14:paraId="6D8E5F79" w14:textId="77777777" w:rsidR="007A1F3E" w:rsidRPr="007A1F3E" w:rsidRDefault="0005592D" w:rsidP="005D7E17">
      <w:pPr>
        <w:pStyle w:val="Heading4ToC"/>
        <w:rPr>
          <w:lang w:val="ru-RU"/>
          <w:rPrChange w:id="982" w:author="Konstantin Malyutin" w:date="2021-02-01T15:37:00Z">
            <w:rPr/>
          </w:rPrChange>
        </w:rPr>
      </w:pPr>
      <w:bookmarkStart w:id="983" w:name="class-features-9"/>
      <w:r>
        <w:rPr>
          <w:lang w:val="ru-RU"/>
        </w:rPr>
        <w:t>Классовые Свойства</w:t>
      </w:r>
      <w:bookmarkEnd w:id="983"/>
    </w:p>
    <w:p w14:paraId="09F1A371" w14:textId="77777777" w:rsidR="007A1F3E" w:rsidRPr="007A1F3E" w:rsidRDefault="0005592D" w:rsidP="003D1BBA">
      <w:pPr>
        <w:pStyle w:val="BasicTextParagraph1"/>
        <w:rPr>
          <w:lang w:val="ru-RU"/>
          <w:rPrChange w:id="984" w:author="Konstantin Malyutin" w:date="2021-02-01T15:37:00Z">
            <w:rPr/>
          </w:rPrChange>
        </w:rPr>
      </w:pPr>
      <w:r>
        <w:rPr>
          <w:lang w:val="ru-RU"/>
        </w:rPr>
        <w:t>Чародеи обладают следующими классовыми свойствами.</w:t>
      </w:r>
      <w:del w:id="985" w:author="Konstantin Malyutin" w:date="2021-03-01T12:00:00Z">
        <w:r w:rsidDel="00CC70F5">
          <w:rPr>
            <w:lang w:val="ru-RU"/>
          </w:rPr>
          <w:delText>.</w:delText>
        </w:r>
      </w:del>
    </w:p>
    <w:p w14:paraId="1617CA8B" w14:textId="4200E5B5" w:rsidR="007A1F3E" w:rsidRPr="007A1F3E" w:rsidRDefault="0005592D" w:rsidP="00782F8B">
      <w:pPr>
        <w:pStyle w:val="Heading5ToC"/>
        <w:rPr>
          <w:lang w:val="ru-RU"/>
          <w:rPrChange w:id="986" w:author="Konstantin Malyutin" w:date="2021-02-01T15:37:00Z">
            <w:rPr/>
          </w:rPrChange>
        </w:rPr>
      </w:pPr>
      <w:bookmarkStart w:id="987" w:name="hit-points-9"/>
      <w:r>
        <w:rPr>
          <w:lang w:val="ru-RU"/>
        </w:rPr>
        <w:t>Хиты</w:t>
      </w:r>
      <w:bookmarkEnd w:id="987"/>
    </w:p>
    <w:p w14:paraId="29C1FB95" w14:textId="77777777" w:rsidR="007A1F3E" w:rsidRPr="007A1F3E" w:rsidRDefault="0005592D" w:rsidP="003D1BBA">
      <w:pPr>
        <w:pStyle w:val="BasicTextParagraph1"/>
        <w:rPr>
          <w:lang w:val="ru-RU"/>
          <w:rPrChange w:id="988" w:author="Konstantin Malyutin" w:date="2021-02-01T15:37:00Z">
            <w:rPr/>
          </w:rPrChange>
        </w:rPr>
      </w:pPr>
      <w:r>
        <w:rPr>
          <w:b/>
          <w:lang w:val="ru-RU"/>
        </w:rPr>
        <w:t>Кость хитов</w:t>
      </w:r>
      <w:r>
        <w:rPr>
          <w:lang w:val="ru-RU"/>
        </w:rPr>
        <w:t xml:space="preserve"> 1к6 за каждый уровень чародея</w:t>
      </w:r>
    </w:p>
    <w:p w14:paraId="11DD48BE" w14:textId="77777777" w:rsidR="007A1F3E" w:rsidRPr="007A1F3E" w:rsidRDefault="0005592D" w:rsidP="003D1BBA">
      <w:pPr>
        <w:pStyle w:val="BasicTextParagraph2"/>
        <w:rPr>
          <w:lang w:val="ru-RU"/>
          <w:rPrChange w:id="989" w:author="Konstantin Malyutin" w:date="2021-02-01T15:37:00Z">
            <w:rPr/>
          </w:rPrChange>
        </w:rPr>
      </w:pPr>
      <w:r>
        <w:rPr>
          <w:b/>
          <w:lang w:val="ru-RU"/>
        </w:rPr>
        <w:t>Хиты на 1 уровне:</w:t>
      </w:r>
      <w:r>
        <w:rPr>
          <w:lang w:val="ru-RU"/>
        </w:rPr>
        <w:t xml:space="preserve"> 6 + ваш модификатор Телосложения</w:t>
      </w:r>
    </w:p>
    <w:p w14:paraId="713C4AAE" w14:textId="77777777" w:rsidR="007A1F3E" w:rsidRPr="007A1F3E" w:rsidRDefault="0005592D" w:rsidP="003D1BBA">
      <w:pPr>
        <w:pStyle w:val="BasicTextParagraph2"/>
        <w:rPr>
          <w:lang w:val="ru-RU"/>
          <w:rPrChange w:id="990" w:author="Konstantin Malyutin" w:date="2021-02-01T15:37:00Z">
            <w:rPr/>
          </w:rPrChange>
        </w:rPr>
      </w:pPr>
      <w:r>
        <w:rPr>
          <w:b/>
          <w:lang w:val="ru-RU"/>
        </w:rPr>
        <w:t>Хиты на следующих уровнях:</w:t>
      </w:r>
      <w:r>
        <w:rPr>
          <w:lang w:val="ru-RU"/>
        </w:rPr>
        <w:t xml:space="preserve"> 1к6 (или 4) + модификатор Телосложения за каждый уровень чародея после первого</w:t>
      </w:r>
    </w:p>
    <w:p w14:paraId="3109F51D" w14:textId="180C3939" w:rsidR="007A1F3E" w:rsidRPr="007A1F3E" w:rsidRDefault="0005592D" w:rsidP="00782F8B">
      <w:pPr>
        <w:pStyle w:val="Heading5ToC"/>
        <w:rPr>
          <w:lang w:val="ru-RU"/>
          <w:rPrChange w:id="991" w:author="Konstantin Malyutin" w:date="2021-02-01T15:37:00Z">
            <w:rPr/>
          </w:rPrChange>
        </w:rPr>
      </w:pPr>
      <w:bookmarkStart w:id="992" w:name="proficiencies-9"/>
      <w:r>
        <w:rPr>
          <w:lang w:val="ru-RU"/>
        </w:rPr>
        <w:t>Владение инструментами и навыками</w:t>
      </w:r>
      <w:bookmarkEnd w:id="992"/>
    </w:p>
    <w:p w14:paraId="660D35C5" w14:textId="77777777" w:rsidR="007A1F3E" w:rsidRPr="007A1F3E" w:rsidRDefault="0005592D" w:rsidP="003D1BBA">
      <w:pPr>
        <w:pStyle w:val="BasicTextParagraph1"/>
        <w:rPr>
          <w:lang w:val="ru-RU"/>
          <w:rPrChange w:id="993" w:author="Konstantin Malyutin" w:date="2021-02-01T15:37:00Z">
            <w:rPr/>
          </w:rPrChange>
        </w:rPr>
      </w:pPr>
      <w:r>
        <w:rPr>
          <w:lang w:val="ru-RU"/>
        </w:rPr>
        <w:t>Владение доспехами: нет</w:t>
      </w:r>
    </w:p>
    <w:p w14:paraId="23D4B769" w14:textId="77777777" w:rsidR="007A1F3E" w:rsidRPr="007A1F3E" w:rsidRDefault="0005592D" w:rsidP="003D1BBA">
      <w:pPr>
        <w:pStyle w:val="BasicTextParagraph2"/>
        <w:rPr>
          <w:lang w:val="ru-RU"/>
          <w:rPrChange w:id="994" w:author="Konstantin Malyutin" w:date="2021-02-01T15:37:00Z">
            <w:rPr/>
          </w:rPrChange>
        </w:rPr>
      </w:pPr>
      <w:r>
        <w:rPr>
          <w:b/>
          <w:lang w:val="ru-RU"/>
        </w:rPr>
        <w:t>Владение оружием:</w:t>
      </w:r>
      <w:r>
        <w:rPr>
          <w:lang w:val="ru-RU"/>
        </w:rPr>
        <w:t xml:space="preserve"> Боевые посохи, дротики, кинжалы, лёгкие арбалеты, пращи</w:t>
      </w:r>
    </w:p>
    <w:p w14:paraId="328CFFC0" w14:textId="77777777" w:rsidR="007A1F3E" w:rsidRPr="007A1F3E" w:rsidRDefault="0005592D" w:rsidP="003D1BBA">
      <w:pPr>
        <w:pStyle w:val="BasicTextParagraph2"/>
        <w:rPr>
          <w:lang w:val="ru-RU"/>
          <w:rPrChange w:id="995" w:author="Konstantin Malyutin" w:date="2021-02-01T15:37:00Z">
            <w:rPr/>
          </w:rPrChange>
        </w:rPr>
      </w:pPr>
      <w:r>
        <w:rPr>
          <w:lang w:val="ru-RU"/>
        </w:rPr>
        <w:t>Владение инструментами: нет</w:t>
      </w:r>
    </w:p>
    <w:p w14:paraId="663C42F6" w14:textId="77777777" w:rsidR="007A1F3E" w:rsidRPr="007A1F3E" w:rsidRDefault="0005592D" w:rsidP="003D1BBA">
      <w:pPr>
        <w:pStyle w:val="BasicTextParagraph2"/>
        <w:rPr>
          <w:lang w:val="ru-RU"/>
          <w:rPrChange w:id="996" w:author="Konstantin Malyutin" w:date="2021-02-01T15:37:00Z">
            <w:rPr/>
          </w:rPrChange>
        </w:rPr>
      </w:pPr>
      <w:r>
        <w:rPr>
          <w:b/>
          <w:lang w:val="ru-RU"/>
        </w:rPr>
        <w:t>Спасброски:</w:t>
      </w:r>
      <w:r>
        <w:rPr>
          <w:lang w:val="ru-RU"/>
        </w:rPr>
        <w:t xml:space="preserve"> Телосложение, Харизма</w:t>
      </w:r>
    </w:p>
    <w:p w14:paraId="30E1CBE2" w14:textId="77777777" w:rsidR="007A1F3E" w:rsidRPr="007A1F3E" w:rsidRDefault="0005592D" w:rsidP="003D1BBA">
      <w:pPr>
        <w:pStyle w:val="BasicTextParagraph2"/>
        <w:rPr>
          <w:lang w:val="ru-RU"/>
          <w:rPrChange w:id="997" w:author="Konstantin Malyutin" w:date="2021-02-01T15:37:00Z">
            <w:rPr/>
          </w:rPrChange>
        </w:rPr>
      </w:pPr>
      <w:r>
        <w:rPr>
          <w:b/>
          <w:lang w:val="ru-RU"/>
        </w:rPr>
        <w:t>Навыки:</w:t>
      </w:r>
      <w:r>
        <w:rPr>
          <w:lang w:val="ru-RU"/>
        </w:rPr>
        <w:t xml:space="preserve"> Выберите два навыка из следующих: Запугивание, Магия, Обман, Проницательность, Религия, Убеждение</w:t>
      </w:r>
    </w:p>
    <w:p w14:paraId="615761E2" w14:textId="585D4F18" w:rsidR="007A1F3E" w:rsidRPr="007A1F3E" w:rsidRDefault="0005592D" w:rsidP="00782F8B">
      <w:pPr>
        <w:pStyle w:val="Heading5ToC"/>
        <w:rPr>
          <w:lang w:val="ru-RU"/>
          <w:rPrChange w:id="998" w:author="Konstantin Malyutin" w:date="2021-02-01T15:37:00Z">
            <w:rPr/>
          </w:rPrChange>
        </w:rPr>
      </w:pPr>
      <w:bookmarkStart w:id="999" w:name="equipment-9"/>
      <w:r>
        <w:rPr>
          <w:lang w:val="ru-RU"/>
        </w:rPr>
        <w:t>СНАРЯЖЕНИЕ</w:t>
      </w:r>
      <w:bookmarkEnd w:id="999"/>
    </w:p>
    <w:p w14:paraId="70531190" w14:textId="1B2F2FCA" w:rsidR="007A1F3E" w:rsidRPr="007A1F3E" w:rsidRDefault="0005592D" w:rsidP="003D1BBA">
      <w:pPr>
        <w:pStyle w:val="BasicTextParagraph1"/>
        <w:rPr>
          <w:lang w:val="ru-RU"/>
          <w:rPrChange w:id="1000" w:author="Konstantin Malyutin" w:date="2021-02-01T15:37:00Z">
            <w:rPr/>
          </w:rPrChange>
        </w:rPr>
      </w:pPr>
      <w:r>
        <w:rPr>
          <w:lang w:val="ru-RU"/>
        </w:rPr>
        <w:t>Вы начинаете со следующим снаряжением в дополнение к снаряжению, полученному за вашу предысторию: * (</w:t>
      </w:r>
      <w:r>
        <w:rPr>
          <w:i/>
          <w:lang w:val="ru-RU"/>
        </w:rPr>
        <w:t>а</w:t>
      </w:r>
      <w:r>
        <w:rPr>
          <w:lang w:val="ru-RU"/>
        </w:rPr>
        <w:t>) легкий арбалет и 20 болтов или (</w:t>
      </w:r>
      <w:r>
        <w:rPr>
          <w:i/>
          <w:lang w:val="ru-RU"/>
        </w:rPr>
        <w:t>б</w:t>
      </w:r>
      <w:r>
        <w:rPr>
          <w:lang w:val="ru-RU"/>
        </w:rPr>
        <w:t>) любое простое оружие * (</w:t>
      </w:r>
      <w:r>
        <w:rPr>
          <w:i/>
          <w:lang w:val="ru-RU"/>
        </w:rPr>
        <w:t>а</w:t>
      </w:r>
      <w:r>
        <w:rPr>
          <w:lang w:val="ru-RU"/>
        </w:rPr>
        <w:t>) сумка с компонентами или (</w:t>
      </w:r>
      <w:r>
        <w:rPr>
          <w:i/>
          <w:lang w:val="ru-RU"/>
        </w:rPr>
        <w:t>б</w:t>
      </w:r>
      <w:r>
        <w:rPr>
          <w:lang w:val="ru-RU"/>
        </w:rPr>
        <w:t>) магический фокус * (</w:t>
      </w:r>
      <w:r>
        <w:rPr>
          <w:i/>
          <w:lang w:val="ru-RU"/>
        </w:rPr>
        <w:t>а</w:t>
      </w:r>
      <w:r>
        <w:rPr>
          <w:lang w:val="ru-RU"/>
        </w:rPr>
        <w:t xml:space="preserve">) рюкзак </w:t>
      </w:r>
      <w:del w:id="1001" w:author="Konstantin Malyutin" w:date="2021-03-01T12:00:00Z">
        <w:r w:rsidDel="00CC70F5">
          <w:rPr>
            <w:lang w:val="ru-RU"/>
          </w:rPr>
          <w:delText xml:space="preserve">dungeoneer </w:delText>
        </w:r>
      </w:del>
      <w:ins w:id="1002" w:author="Konstantin Malyutin" w:date="2021-03-01T12:00:00Z">
        <w:r w:rsidR="00CC70F5">
          <w:rPr>
            <w:lang w:val="ru-RU"/>
          </w:rPr>
          <w:t>исследователя подземелий</w:t>
        </w:r>
        <w:r w:rsidR="00CC70F5">
          <w:rPr>
            <w:lang w:val="ru-RU"/>
          </w:rPr>
          <w:t xml:space="preserve"> </w:t>
        </w:r>
      </w:ins>
      <w:r>
        <w:rPr>
          <w:lang w:val="ru-RU"/>
        </w:rPr>
        <w:t>или (</w:t>
      </w:r>
      <w:r>
        <w:rPr>
          <w:i/>
          <w:lang w:val="ru-RU"/>
        </w:rPr>
        <w:t>б</w:t>
      </w:r>
      <w:r>
        <w:rPr>
          <w:lang w:val="ru-RU"/>
        </w:rPr>
        <w:t xml:space="preserve">) рюкзак </w:t>
      </w:r>
      <w:del w:id="1003" w:author="Konstantin Malyutin" w:date="2021-03-01T12:00:00Z">
        <w:r w:rsidDel="00CC70F5">
          <w:rPr>
            <w:lang w:val="ru-RU"/>
          </w:rPr>
          <w:delText xml:space="preserve">исследователя </w:delText>
        </w:r>
      </w:del>
      <w:ins w:id="1004" w:author="Konstantin Malyutin" w:date="2021-03-01T12:00:00Z">
        <w:r w:rsidR="00CC70F5">
          <w:rPr>
            <w:lang w:val="ru-RU"/>
          </w:rPr>
          <w:t>путешественника</w:t>
        </w:r>
        <w:r w:rsidR="00CC70F5">
          <w:rPr>
            <w:lang w:val="ru-RU"/>
          </w:rPr>
          <w:t xml:space="preserve"> </w:t>
        </w:r>
      </w:ins>
      <w:r>
        <w:rPr>
          <w:lang w:val="ru-RU"/>
        </w:rPr>
        <w:t>* два кинжала</w:t>
      </w:r>
    </w:p>
    <w:p w14:paraId="3DD5A1D2" w14:textId="77777777" w:rsidR="007A1F3E" w:rsidRDefault="0005592D" w:rsidP="003D1BBA">
      <w:pPr>
        <w:pStyle w:val="BasicTextParagraph2"/>
      </w:pPr>
      <w:r>
        <w:rPr>
          <w:lang w:val="ru-RU"/>
        </w:rPr>
        <w:t>Чародей (таблица)</w:t>
      </w:r>
    </w:p>
    <w:tbl>
      <w:tblPr>
        <w:tblStyle w:val="Table"/>
        <w:tblW w:w="4999" w:type="pct"/>
        <w:tblLook w:val="07E0" w:firstRow="1" w:lastRow="1" w:firstColumn="1" w:lastColumn="1" w:noHBand="1" w:noVBand="1"/>
      </w:tblPr>
      <w:tblGrid>
        <w:gridCol w:w="786"/>
        <w:gridCol w:w="1091"/>
        <w:gridCol w:w="698"/>
        <w:gridCol w:w="2509"/>
        <w:gridCol w:w="1291"/>
        <w:gridCol w:w="1407"/>
        <w:gridCol w:w="298"/>
        <w:gridCol w:w="298"/>
        <w:gridCol w:w="298"/>
        <w:gridCol w:w="298"/>
        <w:gridCol w:w="298"/>
        <w:gridCol w:w="298"/>
        <w:gridCol w:w="298"/>
        <w:gridCol w:w="298"/>
        <w:gridCol w:w="298"/>
      </w:tblGrid>
      <w:tr w:rsidR="00382954" w14:paraId="26ABF5DC" w14:textId="77777777" w:rsidTr="007A1F3E">
        <w:tc>
          <w:tcPr>
            <w:tcW w:w="0" w:type="auto"/>
            <w:tcBorders>
              <w:bottom w:val="single" w:sz="0" w:space="0" w:color="auto"/>
            </w:tcBorders>
            <w:vAlign w:val="bottom"/>
          </w:tcPr>
          <w:p w14:paraId="47ADCD54"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71AAF9C3"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473C9D68" w14:textId="77777777" w:rsidR="007A1F3E" w:rsidRDefault="0005592D" w:rsidP="00BF4045">
            <w:pPr>
              <w:pStyle w:val="TableText"/>
            </w:pPr>
            <w:r>
              <w:rPr>
                <w:lang w:val="ru-RU"/>
              </w:rPr>
              <w:t>Очки чар</w:t>
            </w:r>
          </w:p>
        </w:tc>
        <w:tc>
          <w:tcPr>
            <w:tcW w:w="0" w:type="auto"/>
            <w:tcBorders>
              <w:bottom w:val="single" w:sz="0" w:space="0" w:color="auto"/>
            </w:tcBorders>
            <w:vAlign w:val="bottom"/>
          </w:tcPr>
          <w:p w14:paraId="7B6F8A73" w14:textId="77777777" w:rsidR="007A1F3E" w:rsidRDefault="0005592D" w:rsidP="00BF4045">
            <w:pPr>
              <w:pStyle w:val="TableText"/>
            </w:pPr>
            <w:r>
              <w:rPr>
                <w:lang w:val="ru-RU"/>
              </w:rPr>
              <w:t>Особенности</w:t>
            </w:r>
          </w:p>
        </w:tc>
        <w:tc>
          <w:tcPr>
            <w:tcW w:w="0" w:type="auto"/>
            <w:tcBorders>
              <w:bottom w:val="single" w:sz="0" w:space="0" w:color="auto"/>
            </w:tcBorders>
            <w:vAlign w:val="bottom"/>
          </w:tcPr>
          <w:p w14:paraId="011F5EA8" w14:textId="77777777" w:rsidR="007A1F3E" w:rsidRDefault="0005592D" w:rsidP="00BF4045">
            <w:pPr>
              <w:pStyle w:val="TableText"/>
            </w:pPr>
            <w:r>
              <w:rPr>
                <w:lang w:val="ru-RU"/>
              </w:rPr>
              <w:t>Известные заговоры</w:t>
            </w:r>
          </w:p>
        </w:tc>
        <w:tc>
          <w:tcPr>
            <w:tcW w:w="0" w:type="auto"/>
            <w:tcBorders>
              <w:bottom w:val="single" w:sz="0" w:space="0" w:color="auto"/>
            </w:tcBorders>
            <w:vAlign w:val="bottom"/>
          </w:tcPr>
          <w:p w14:paraId="2B7F16B1" w14:textId="77777777" w:rsidR="007A1F3E" w:rsidRDefault="0005592D" w:rsidP="00BF4045">
            <w:pPr>
              <w:pStyle w:val="TableText"/>
            </w:pPr>
            <w:r>
              <w:rPr>
                <w:lang w:val="ru-RU"/>
              </w:rPr>
              <w:t>Известные заклинания</w:t>
            </w:r>
          </w:p>
        </w:tc>
        <w:tc>
          <w:tcPr>
            <w:tcW w:w="0" w:type="auto"/>
            <w:tcBorders>
              <w:bottom w:val="single" w:sz="0" w:space="0" w:color="auto"/>
            </w:tcBorders>
            <w:vAlign w:val="bottom"/>
          </w:tcPr>
          <w:p w14:paraId="45965EF7" w14:textId="77777777" w:rsidR="007A1F3E" w:rsidRDefault="0005592D" w:rsidP="00BF4045">
            <w:pPr>
              <w:pStyle w:val="TableText"/>
            </w:pPr>
            <w:r>
              <w:rPr>
                <w:lang w:val="ru-RU"/>
              </w:rPr>
              <w:t>1</w:t>
            </w:r>
          </w:p>
        </w:tc>
        <w:tc>
          <w:tcPr>
            <w:tcW w:w="0" w:type="auto"/>
            <w:tcBorders>
              <w:bottom w:val="single" w:sz="0" w:space="0" w:color="auto"/>
            </w:tcBorders>
            <w:vAlign w:val="bottom"/>
          </w:tcPr>
          <w:p w14:paraId="34C606D4" w14:textId="77777777" w:rsidR="007A1F3E" w:rsidRDefault="0005592D" w:rsidP="00BF4045">
            <w:pPr>
              <w:pStyle w:val="TableText"/>
            </w:pPr>
            <w:r>
              <w:rPr>
                <w:lang w:val="ru-RU"/>
              </w:rPr>
              <w:t>2</w:t>
            </w:r>
          </w:p>
        </w:tc>
        <w:tc>
          <w:tcPr>
            <w:tcW w:w="0" w:type="auto"/>
            <w:tcBorders>
              <w:bottom w:val="single" w:sz="0" w:space="0" w:color="auto"/>
            </w:tcBorders>
            <w:vAlign w:val="bottom"/>
          </w:tcPr>
          <w:p w14:paraId="2C00D420" w14:textId="77777777" w:rsidR="007A1F3E" w:rsidRDefault="0005592D" w:rsidP="00BF4045">
            <w:pPr>
              <w:pStyle w:val="TableText"/>
            </w:pPr>
            <w:r>
              <w:rPr>
                <w:lang w:val="ru-RU"/>
              </w:rPr>
              <w:t>3</w:t>
            </w:r>
          </w:p>
        </w:tc>
        <w:tc>
          <w:tcPr>
            <w:tcW w:w="0" w:type="auto"/>
            <w:tcBorders>
              <w:bottom w:val="single" w:sz="0" w:space="0" w:color="auto"/>
            </w:tcBorders>
            <w:vAlign w:val="bottom"/>
          </w:tcPr>
          <w:p w14:paraId="36D692B0" w14:textId="77777777" w:rsidR="007A1F3E" w:rsidRDefault="0005592D" w:rsidP="00BF4045">
            <w:pPr>
              <w:pStyle w:val="TableText"/>
            </w:pPr>
            <w:r>
              <w:rPr>
                <w:lang w:val="ru-RU"/>
              </w:rPr>
              <w:t>4</w:t>
            </w:r>
          </w:p>
        </w:tc>
        <w:tc>
          <w:tcPr>
            <w:tcW w:w="0" w:type="auto"/>
            <w:tcBorders>
              <w:bottom w:val="single" w:sz="0" w:space="0" w:color="auto"/>
            </w:tcBorders>
            <w:vAlign w:val="bottom"/>
          </w:tcPr>
          <w:p w14:paraId="60C63337" w14:textId="77777777" w:rsidR="007A1F3E" w:rsidRDefault="0005592D" w:rsidP="00BF4045">
            <w:pPr>
              <w:pStyle w:val="TableText"/>
            </w:pPr>
            <w:r>
              <w:rPr>
                <w:lang w:val="ru-RU"/>
              </w:rPr>
              <w:t>5</w:t>
            </w:r>
          </w:p>
        </w:tc>
        <w:tc>
          <w:tcPr>
            <w:tcW w:w="0" w:type="auto"/>
            <w:tcBorders>
              <w:bottom w:val="single" w:sz="0" w:space="0" w:color="auto"/>
            </w:tcBorders>
            <w:vAlign w:val="bottom"/>
          </w:tcPr>
          <w:p w14:paraId="2EA7B78C" w14:textId="77777777" w:rsidR="007A1F3E" w:rsidRDefault="0005592D" w:rsidP="00BF4045">
            <w:pPr>
              <w:pStyle w:val="TableText"/>
            </w:pPr>
            <w:r>
              <w:rPr>
                <w:lang w:val="ru-RU"/>
              </w:rPr>
              <w:t>6</w:t>
            </w:r>
          </w:p>
        </w:tc>
        <w:tc>
          <w:tcPr>
            <w:tcW w:w="0" w:type="auto"/>
            <w:tcBorders>
              <w:bottom w:val="single" w:sz="0" w:space="0" w:color="auto"/>
            </w:tcBorders>
            <w:vAlign w:val="bottom"/>
          </w:tcPr>
          <w:p w14:paraId="73394548" w14:textId="77777777" w:rsidR="007A1F3E" w:rsidRDefault="0005592D" w:rsidP="00BF4045">
            <w:pPr>
              <w:pStyle w:val="TableText"/>
            </w:pPr>
            <w:r>
              <w:rPr>
                <w:lang w:val="ru-RU"/>
              </w:rPr>
              <w:t>7</w:t>
            </w:r>
          </w:p>
        </w:tc>
        <w:tc>
          <w:tcPr>
            <w:tcW w:w="0" w:type="auto"/>
            <w:tcBorders>
              <w:bottom w:val="single" w:sz="0" w:space="0" w:color="auto"/>
            </w:tcBorders>
            <w:vAlign w:val="bottom"/>
          </w:tcPr>
          <w:p w14:paraId="7723C9AC" w14:textId="77777777" w:rsidR="007A1F3E" w:rsidRDefault="0005592D" w:rsidP="00BF4045">
            <w:pPr>
              <w:pStyle w:val="TableText"/>
            </w:pPr>
            <w:r>
              <w:rPr>
                <w:lang w:val="ru-RU"/>
              </w:rPr>
              <w:t>8</w:t>
            </w:r>
          </w:p>
        </w:tc>
        <w:tc>
          <w:tcPr>
            <w:tcW w:w="0" w:type="auto"/>
            <w:tcBorders>
              <w:bottom w:val="single" w:sz="0" w:space="0" w:color="auto"/>
            </w:tcBorders>
            <w:vAlign w:val="bottom"/>
          </w:tcPr>
          <w:p w14:paraId="32FCC8B1" w14:textId="77777777" w:rsidR="007A1F3E" w:rsidRDefault="0005592D" w:rsidP="00BF4045">
            <w:pPr>
              <w:pStyle w:val="TableText"/>
            </w:pPr>
            <w:r>
              <w:rPr>
                <w:lang w:val="ru-RU"/>
              </w:rPr>
              <w:t>9</w:t>
            </w:r>
          </w:p>
        </w:tc>
      </w:tr>
      <w:tr w:rsidR="00382954" w14:paraId="25E5EDB1" w14:textId="77777777" w:rsidTr="007A1F3E">
        <w:tc>
          <w:tcPr>
            <w:tcW w:w="0" w:type="auto"/>
          </w:tcPr>
          <w:p w14:paraId="2E03BE4F" w14:textId="77777777" w:rsidR="007A1F3E" w:rsidRDefault="0005592D" w:rsidP="00BF4045">
            <w:pPr>
              <w:pStyle w:val="TableText"/>
            </w:pPr>
            <w:r>
              <w:rPr>
                <w:lang w:val="ru-RU"/>
              </w:rPr>
              <w:t>1</w:t>
            </w:r>
          </w:p>
        </w:tc>
        <w:tc>
          <w:tcPr>
            <w:tcW w:w="0" w:type="auto"/>
          </w:tcPr>
          <w:p w14:paraId="60A897D1" w14:textId="77777777" w:rsidR="007A1F3E" w:rsidRDefault="0005592D" w:rsidP="00BF4045">
            <w:pPr>
              <w:pStyle w:val="TableText"/>
            </w:pPr>
            <w:r>
              <w:rPr>
                <w:lang w:val="ru-RU"/>
              </w:rPr>
              <w:t>+2</w:t>
            </w:r>
          </w:p>
        </w:tc>
        <w:tc>
          <w:tcPr>
            <w:tcW w:w="0" w:type="auto"/>
          </w:tcPr>
          <w:p w14:paraId="3ED512D4" w14:textId="77777777" w:rsidR="007A1F3E" w:rsidRDefault="0005592D" w:rsidP="00BF4045">
            <w:pPr>
              <w:pStyle w:val="TableText"/>
            </w:pPr>
            <w:r>
              <w:rPr>
                <w:lang w:val="ru-RU"/>
              </w:rPr>
              <w:t>-</w:t>
            </w:r>
          </w:p>
        </w:tc>
        <w:tc>
          <w:tcPr>
            <w:tcW w:w="0" w:type="auto"/>
          </w:tcPr>
          <w:p w14:paraId="0F402A0F" w14:textId="77777777" w:rsidR="007A1F3E" w:rsidRDefault="0005592D" w:rsidP="00BF4045">
            <w:pPr>
              <w:pStyle w:val="TableText"/>
            </w:pPr>
            <w:r>
              <w:rPr>
                <w:lang w:val="ru-RU"/>
              </w:rPr>
              <w:t>Сотворение заклинаний, происхождение чародея</w:t>
            </w:r>
          </w:p>
        </w:tc>
        <w:tc>
          <w:tcPr>
            <w:tcW w:w="0" w:type="auto"/>
          </w:tcPr>
          <w:p w14:paraId="2B9A292A" w14:textId="77777777" w:rsidR="007A1F3E" w:rsidRDefault="0005592D" w:rsidP="00BF4045">
            <w:pPr>
              <w:pStyle w:val="TableText"/>
            </w:pPr>
            <w:r>
              <w:rPr>
                <w:lang w:val="ru-RU"/>
              </w:rPr>
              <w:t>4</w:t>
            </w:r>
          </w:p>
        </w:tc>
        <w:tc>
          <w:tcPr>
            <w:tcW w:w="0" w:type="auto"/>
          </w:tcPr>
          <w:p w14:paraId="5429EE13" w14:textId="77777777" w:rsidR="007A1F3E" w:rsidRDefault="0005592D" w:rsidP="00BF4045">
            <w:pPr>
              <w:pStyle w:val="TableText"/>
            </w:pPr>
            <w:r>
              <w:rPr>
                <w:lang w:val="ru-RU"/>
              </w:rPr>
              <w:t>2</w:t>
            </w:r>
          </w:p>
        </w:tc>
        <w:tc>
          <w:tcPr>
            <w:tcW w:w="0" w:type="auto"/>
          </w:tcPr>
          <w:p w14:paraId="679F231F" w14:textId="77777777" w:rsidR="007A1F3E" w:rsidRDefault="0005592D" w:rsidP="00BF4045">
            <w:pPr>
              <w:pStyle w:val="TableText"/>
            </w:pPr>
            <w:r>
              <w:rPr>
                <w:lang w:val="ru-RU"/>
              </w:rPr>
              <w:t>2</w:t>
            </w:r>
          </w:p>
        </w:tc>
        <w:tc>
          <w:tcPr>
            <w:tcW w:w="0" w:type="auto"/>
          </w:tcPr>
          <w:p w14:paraId="5F133C65" w14:textId="77777777" w:rsidR="007A1F3E" w:rsidRDefault="0005592D" w:rsidP="00BF4045">
            <w:pPr>
              <w:pStyle w:val="TableText"/>
            </w:pPr>
            <w:r>
              <w:rPr>
                <w:lang w:val="ru-RU"/>
              </w:rPr>
              <w:t>-</w:t>
            </w:r>
          </w:p>
        </w:tc>
        <w:tc>
          <w:tcPr>
            <w:tcW w:w="0" w:type="auto"/>
          </w:tcPr>
          <w:p w14:paraId="0000CA42" w14:textId="77777777" w:rsidR="007A1F3E" w:rsidRDefault="0005592D" w:rsidP="00BF4045">
            <w:pPr>
              <w:pStyle w:val="TableText"/>
            </w:pPr>
            <w:r>
              <w:rPr>
                <w:lang w:val="ru-RU"/>
              </w:rPr>
              <w:t>-</w:t>
            </w:r>
          </w:p>
        </w:tc>
        <w:tc>
          <w:tcPr>
            <w:tcW w:w="0" w:type="auto"/>
          </w:tcPr>
          <w:p w14:paraId="395BF81B" w14:textId="77777777" w:rsidR="007A1F3E" w:rsidRDefault="0005592D" w:rsidP="00BF4045">
            <w:pPr>
              <w:pStyle w:val="TableText"/>
            </w:pPr>
            <w:r>
              <w:rPr>
                <w:lang w:val="ru-RU"/>
              </w:rPr>
              <w:t>-</w:t>
            </w:r>
          </w:p>
        </w:tc>
        <w:tc>
          <w:tcPr>
            <w:tcW w:w="0" w:type="auto"/>
          </w:tcPr>
          <w:p w14:paraId="1849EB25" w14:textId="77777777" w:rsidR="007A1F3E" w:rsidRDefault="0005592D" w:rsidP="00BF4045">
            <w:pPr>
              <w:pStyle w:val="TableText"/>
            </w:pPr>
            <w:r>
              <w:rPr>
                <w:lang w:val="ru-RU"/>
              </w:rPr>
              <w:t>-</w:t>
            </w:r>
          </w:p>
        </w:tc>
        <w:tc>
          <w:tcPr>
            <w:tcW w:w="0" w:type="auto"/>
          </w:tcPr>
          <w:p w14:paraId="66CEA8B4" w14:textId="77777777" w:rsidR="007A1F3E" w:rsidRDefault="0005592D" w:rsidP="00BF4045">
            <w:pPr>
              <w:pStyle w:val="TableText"/>
            </w:pPr>
            <w:r>
              <w:rPr>
                <w:lang w:val="ru-RU"/>
              </w:rPr>
              <w:t>-</w:t>
            </w:r>
          </w:p>
        </w:tc>
        <w:tc>
          <w:tcPr>
            <w:tcW w:w="0" w:type="auto"/>
          </w:tcPr>
          <w:p w14:paraId="212AFF6C" w14:textId="77777777" w:rsidR="007A1F3E" w:rsidRDefault="0005592D" w:rsidP="00BF4045">
            <w:pPr>
              <w:pStyle w:val="TableText"/>
            </w:pPr>
            <w:r>
              <w:rPr>
                <w:lang w:val="ru-RU"/>
              </w:rPr>
              <w:t>-</w:t>
            </w:r>
          </w:p>
        </w:tc>
        <w:tc>
          <w:tcPr>
            <w:tcW w:w="0" w:type="auto"/>
          </w:tcPr>
          <w:p w14:paraId="099599A5" w14:textId="77777777" w:rsidR="007A1F3E" w:rsidRDefault="0005592D" w:rsidP="00BF4045">
            <w:pPr>
              <w:pStyle w:val="TableText"/>
            </w:pPr>
            <w:r>
              <w:rPr>
                <w:lang w:val="ru-RU"/>
              </w:rPr>
              <w:t>-</w:t>
            </w:r>
          </w:p>
        </w:tc>
        <w:tc>
          <w:tcPr>
            <w:tcW w:w="0" w:type="auto"/>
          </w:tcPr>
          <w:p w14:paraId="4B340663" w14:textId="77777777" w:rsidR="007A1F3E" w:rsidRDefault="0005592D" w:rsidP="00BF4045">
            <w:pPr>
              <w:pStyle w:val="TableText"/>
            </w:pPr>
            <w:r>
              <w:rPr>
                <w:lang w:val="ru-RU"/>
              </w:rPr>
              <w:t>-</w:t>
            </w:r>
          </w:p>
        </w:tc>
      </w:tr>
      <w:tr w:rsidR="00382954" w14:paraId="0774622C" w14:textId="77777777" w:rsidTr="007A1F3E">
        <w:tc>
          <w:tcPr>
            <w:tcW w:w="0" w:type="auto"/>
          </w:tcPr>
          <w:p w14:paraId="00DC5E18" w14:textId="77777777" w:rsidR="007A1F3E" w:rsidRDefault="0005592D" w:rsidP="00BF4045">
            <w:pPr>
              <w:pStyle w:val="TableText"/>
            </w:pPr>
            <w:r>
              <w:rPr>
                <w:lang w:val="ru-RU"/>
              </w:rPr>
              <w:t>2</w:t>
            </w:r>
          </w:p>
        </w:tc>
        <w:tc>
          <w:tcPr>
            <w:tcW w:w="0" w:type="auto"/>
          </w:tcPr>
          <w:p w14:paraId="21127A70" w14:textId="77777777" w:rsidR="007A1F3E" w:rsidRDefault="0005592D" w:rsidP="00BF4045">
            <w:pPr>
              <w:pStyle w:val="TableText"/>
            </w:pPr>
            <w:r>
              <w:rPr>
                <w:lang w:val="ru-RU"/>
              </w:rPr>
              <w:t>+2</w:t>
            </w:r>
          </w:p>
        </w:tc>
        <w:tc>
          <w:tcPr>
            <w:tcW w:w="0" w:type="auto"/>
          </w:tcPr>
          <w:p w14:paraId="5CEFEB9C" w14:textId="77777777" w:rsidR="007A1F3E" w:rsidRDefault="0005592D" w:rsidP="00BF4045">
            <w:pPr>
              <w:pStyle w:val="TableText"/>
            </w:pPr>
            <w:r>
              <w:rPr>
                <w:lang w:val="ru-RU"/>
              </w:rPr>
              <w:t>2</w:t>
            </w:r>
          </w:p>
        </w:tc>
        <w:tc>
          <w:tcPr>
            <w:tcW w:w="0" w:type="auto"/>
          </w:tcPr>
          <w:p w14:paraId="7B2EAB9A" w14:textId="77777777" w:rsidR="007A1F3E" w:rsidRDefault="0005592D" w:rsidP="00BF4045">
            <w:pPr>
              <w:pStyle w:val="TableText"/>
            </w:pPr>
            <w:r>
              <w:rPr>
                <w:lang w:val="ru-RU"/>
              </w:rPr>
              <w:t>Источник магии</w:t>
            </w:r>
          </w:p>
        </w:tc>
        <w:tc>
          <w:tcPr>
            <w:tcW w:w="0" w:type="auto"/>
          </w:tcPr>
          <w:p w14:paraId="487A3911" w14:textId="77777777" w:rsidR="007A1F3E" w:rsidRDefault="0005592D" w:rsidP="00BF4045">
            <w:pPr>
              <w:pStyle w:val="TableText"/>
            </w:pPr>
            <w:r>
              <w:rPr>
                <w:lang w:val="ru-RU"/>
              </w:rPr>
              <w:t>4</w:t>
            </w:r>
          </w:p>
        </w:tc>
        <w:tc>
          <w:tcPr>
            <w:tcW w:w="0" w:type="auto"/>
          </w:tcPr>
          <w:p w14:paraId="13EC206A" w14:textId="77777777" w:rsidR="007A1F3E" w:rsidRDefault="0005592D" w:rsidP="00BF4045">
            <w:pPr>
              <w:pStyle w:val="TableText"/>
            </w:pPr>
            <w:r>
              <w:rPr>
                <w:lang w:val="ru-RU"/>
              </w:rPr>
              <w:t>3</w:t>
            </w:r>
          </w:p>
        </w:tc>
        <w:tc>
          <w:tcPr>
            <w:tcW w:w="0" w:type="auto"/>
          </w:tcPr>
          <w:p w14:paraId="64A430D0" w14:textId="77777777" w:rsidR="007A1F3E" w:rsidRDefault="0005592D" w:rsidP="00BF4045">
            <w:pPr>
              <w:pStyle w:val="TableText"/>
            </w:pPr>
            <w:r>
              <w:rPr>
                <w:lang w:val="ru-RU"/>
              </w:rPr>
              <w:t>3</w:t>
            </w:r>
          </w:p>
        </w:tc>
        <w:tc>
          <w:tcPr>
            <w:tcW w:w="0" w:type="auto"/>
          </w:tcPr>
          <w:p w14:paraId="09F17F25" w14:textId="77777777" w:rsidR="007A1F3E" w:rsidRDefault="0005592D" w:rsidP="00BF4045">
            <w:pPr>
              <w:pStyle w:val="TableText"/>
            </w:pPr>
            <w:r>
              <w:rPr>
                <w:lang w:val="ru-RU"/>
              </w:rPr>
              <w:t>-</w:t>
            </w:r>
          </w:p>
        </w:tc>
        <w:tc>
          <w:tcPr>
            <w:tcW w:w="0" w:type="auto"/>
          </w:tcPr>
          <w:p w14:paraId="10A77148" w14:textId="77777777" w:rsidR="007A1F3E" w:rsidRDefault="0005592D" w:rsidP="00BF4045">
            <w:pPr>
              <w:pStyle w:val="TableText"/>
            </w:pPr>
            <w:r>
              <w:rPr>
                <w:lang w:val="ru-RU"/>
              </w:rPr>
              <w:t>-</w:t>
            </w:r>
          </w:p>
        </w:tc>
        <w:tc>
          <w:tcPr>
            <w:tcW w:w="0" w:type="auto"/>
          </w:tcPr>
          <w:p w14:paraId="02B18B89" w14:textId="77777777" w:rsidR="007A1F3E" w:rsidRDefault="0005592D" w:rsidP="00BF4045">
            <w:pPr>
              <w:pStyle w:val="TableText"/>
            </w:pPr>
            <w:r>
              <w:rPr>
                <w:lang w:val="ru-RU"/>
              </w:rPr>
              <w:t>-</w:t>
            </w:r>
          </w:p>
        </w:tc>
        <w:tc>
          <w:tcPr>
            <w:tcW w:w="0" w:type="auto"/>
          </w:tcPr>
          <w:p w14:paraId="7042B8F8" w14:textId="77777777" w:rsidR="007A1F3E" w:rsidRDefault="0005592D" w:rsidP="00BF4045">
            <w:pPr>
              <w:pStyle w:val="TableText"/>
            </w:pPr>
            <w:r>
              <w:rPr>
                <w:lang w:val="ru-RU"/>
              </w:rPr>
              <w:t>-</w:t>
            </w:r>
          </w:p>
        </w:tc>
        <w:tc>
          <w:tcPr>
            <w:tcW w:w="0" w:type="auto"/>
          </w:tcPr>
          <w:p w14:paraId="4ABEF6C2" w14:textId="77777777" w:rsidR="007A1F3E" w:rsidRDefault="0005592D" w:rsidP="00BF4045">
            <w:pPr>
              <w:pStyle w:val="TableText"/>
            </w:pPr>
            <w:r>
              <w:rPr>
                <w:lang w:val="ru-RU"/>
              </w:rPr>
              <w:t>-</w:t>
            </w:r>
          </w:p>
        </w:tc>
        <w:tc>
          <w:tcPr>
            <w:tcW w:w="0" w:type="auto"/>
          </w:tcPr>
          <w:p w14:paraId="1B0D5A34" w14:textId="77777777" w:rsidR="007A1F3E" w:rsidRDefault="0005592D" w:rsidP="00BF4045">
            <w:pPr>
              <w:pStyle w:val="TableText"/>
            </w:pPr>
            <w:r>
              <w:rPr>
                <w:lang w:val="ru-RU"/>
              </w:rPr>
              <w:t>-</w:t>
            </w:r>
          </w:p>
        </w:tc>
        <w:tc>
          <w:tcPr>
            <w:tcW w:w="0" w:type="auto"/>
          </w:tcPr>
          <w:p w14:paraId="6A4A3BAE" w14:textId="77777777" w:rsidR="007A1F3E" w:rsidRDefault="0005592D" w:rsidP="00BF4045">
            <w:pPr>
              <w:pStyle w:val="TableText"/>
            </w:pPr>
            <w:r>
              <w:rPr>
                <w:lang w:val="ru-RU"/>
              </w:rPr>
              <w:t>-</w:t>
            </w:r>
          </w:p>
        </w:tc>
        <w:tc>
          <w:tcPr>
            <w:tcW w:w="0" w:type="auto"/>
          </w:tcPr>
          <w:p w14:paraId="3CE0644B" w14:textId="77777777" w:rsidR="007A1F3E" w:rsidRDefault="0005592D" w:rsidP="00BF4045">
            <w:pPr>
              <w:pStyle w:val="TableText"/>
            </w:pPr>
            <w:r>
              <w:rPr>
                <w:lang w:val="ru-RU"/>
              </w:rPr>
              <w:t>-</w:t>
            </w:r>
          </w:p>
        </w:tc>
      </w:tr>
      <w:tr w:rsidR="00382954" w14:paraId="3E78401E" w14:textId="77777777" w:rsidTr="007A1F3E">
        <w:tc>
          <w:tcPr>
            <w:tcW w:w="0" w:type="auto"/>
          </w:tcPr>
          <w:p w14:paraId="16E6EC0E" w14:textId="77777777" w:rsidR="007A1F3E" w:rsidRDefault="0005592D" w:rsidP="00BF4045">
            <w:pPr>
              <w:pStyle w:val="TableText"/>
            </w:pPr>
            <w:r>
              <w:rPr>
                <w:lang w:val="ru-RU"/>
              </w:rPr>
              <w:t>3</w:t>
            </w:r>
          </w:p>
        </w:tc>
        <w:tc>
          <w:tcPr>
            <w:tcW w:w="0" w:type="auto"/>
          </w:tcPr>
          <w:p w14:paraId="33FAA629" w14:textId="77777777" w:rsidR="007A1F3E" w:rsidRDefault="0005592D" w:rsidP="00BF4045">
            <w:pPr>
              <w:pStyle w:val="TableText"/>
            </w:pPr>
            <w:r>
              <w:rPr>
                <w:lang w:val="ru-RU"/>
              </w:rPr>
              <w:t>+2</w:t>
            </w:r>
          </w:p>
        </w:tc>
        <w:tc>
          <w:tcPr>
            <w:tcW w:w="0" w:type="auto"/>
          </w:tcPr>
          <w:p w14:paraId="31C53AE7" w14:textId="77777777" w:rsidR="007A1F3E" w:rsidRDefault="0005592D" w:rsidP="00BF4045">
            <w:pPr>
              <w:pStyle w:val="TableText"/>
            </w:pPr>
            <w:r>
              <w:rPr>
                <w:lang w:val="ru-RU"/>
              </w:rPr>
              <w:t>3</w:t>
            </w:r>
          </w:p>
        </w:tc>
        <w:tc>
          <w:tcPr>
            <w:tcW w:w="0" w:type="auto"/>
          </w:tcPr>
          <w:p w14:paraId="767178BF" w14:textId="77777777" w:rsidR="007A1F3E" w:rsidRDefault="0005592D" w:rsidP="00BF4045">
            <w:pPr>
              <w:pStyle w:val="TableText"/>
            </w:pPr>
            <w:r>
              <w:rPr>
                <w:lang w:val="ru-RU"/>
              </w:rPr>
              <w:t>Метамагия</w:t>
            </w:r>
          </w:p>
        </w:tc>
        <w:tc>
          <w:tcPr>
            <w:tcW w:w="0" w:type="auto"/>
          </w:tcPr>
          <w:p w14:paraId="7A322681" w14:textId="77777777" w:rsidR="007A1F3E" w:rsidRDefault="0005592D" w:rsidP="00BF4045">
            <w:pPr>
              <w:pStyle w:val="TableText"/>
            </w:pPr>
            <w:r>
              <w:rPr>
                <w:lang w:val="ru-RU"/>
              </w:rPr>
              <w:t>4</w:t>
            </w:r>
          </w:p>
        </w:tc>
        <w:tc>
          <w:tcPr>
            <w:tcW w:w="0" w:type="auto"/>
          </w:tcPr>
          <w:p w14:paraId="70FC0B16" w14:textId="77777777" w:rsidR="007A1F3E" w:rsidRDefault="0005592D" w:rsidP="00BF4045">
            <w:pPr>
              <w:pStyle w:val="TableText"/>
            </w:pPr>
            <w:r>
              <w:rPr>
                <w:lang w:val="ru-RU"/>
              </w:rPr>
              <w:t>4</w:t>
            </w:r>
          </w:p>
        </w:tc>
        <w:tc>
          <w:tcPr>
            <w:tcW w:w="0" w:type="auto"/>
          </w:tcPr>
          <w:p w14:paraId="10423E4F" w14:textId="77777777" w:rsidR="007A1F3E" w:rsidRDefault="0005592D" w:rsidP="00BF4045">
            <w:pPr>
              <w:pStyle w:val="TableText"/>
            </w:pPr>
            <w:r>
              <w:rPr>
                <w:lang w:val="ru-RU"/>
              </w:rPr>
              <w:t>4</w:t>
            </w:r>
          </w:p>
        </w:tc>
        <w:tc>
          <w:tcPr>
            <w:tcW w:w="0" w:type="auto"/>
          </w:tcPr>
          <w:p w14:paraId="585D2527" w14:textId="77777777" w:rsidR="007A1F3E" w:rsidRDefault="0005592D" w:rsidP="00BF4045">
            <w:pPr>
              <w:pStyle w:val="TableText"/>
            </w:pPr>
            <w:r>
              <w:rPr>
                <w:lang w:val="ru-RU"/>
              </w:rPr>
              <w:t>2</w:t>
            </w:r>
          </w:p>
        </w:tc>
        <w:tc>
          <w:tcPr>
            <w:tcW w:w="0" w:type="auto"/>
          </w:tcPr>
          <w:p w14:paraId="08673BD0" w14:textId="77777777" w:rsidR="007A1F3E" w:rsidRDefault="0005592D" w:rsidP="00BF4045">
            <w:pPr>
              <w:pStyle w:val="TableText"/>
            </w:pPr>
            <w:r>
              <w:rPr>
                <w:lang w:val="ru-RU"/>
              </w:rPr>
              <w:t>-</w:t>
            </w:r>
          </w:p>
        </w:tc>
        <w:tc>
          <w:tcPr>
            <w:tcW w:w="0" w:type="auto"/>
          </w:tcPr>
          <w:p w14:paraId="7B6E4A97" w14:textId="77777777" w:rsidR="007A1F3E" w:rsidRDefault="0005592D" w:rsidP="00BF4045">
            <w:pPr>
              <w:pStyle w:val="TableText"/>
            </w:pPr>
            <w:r>
              <w:rPr>
                <w:lang w:val="ru-RU"/>
              </w:rPr>
              <w:t>-</w:t>
            </w:r>
          </w:p>
        </w:tc>
        <w:tc>
          <w:tcPr>
            <w:tcW w:w="0" w:type="auto"/>
          </w:tcPr>
          <w:p w14:paraId="51306D41" w14:textId="77777777" w:rsidR="007A1F3E" w:rsidRDefault="0005592D" w:rsidP="00BF4045">
            <w:pPr>
              <w:pStyle w:val="TableText"/>
            </w:pPr>
            <w:r>
              <w:rPr>
                <w:lang w:val="ru-RU"/>
              </w:rPr>
              <w:t>-</w:t>
            </w:r>
          </w:p>
        </w:tc>
        <w:tc>
          <w:tcPr>
            <w:tcW w:w="0" w:type="auto"/>
          </w:tcPr>
          <w:p w14:paraId="49DC2DC1" w14:textId="77777777" w:rsidR="007A1F3E" w:rsidRDefault="0005592D" w:rsidP="00BF4045">
            <w:pPr>
              <w:pStyle w:val="TableText"/>
            </w:pPr>
            <w:r>
              <w:rPr>
                <w:lang w:val="ru-RU"/>
              </w:rPr>
              <w:t>-</w:t>
            </w:r>
          </w:p>
        </w:tc>
        <w:tc>
          <w:tcPr>
            <w:tcW w:w="0" w:type="auto"/>
          </w:tcPr>
          <w:p w14:paraId="1ED42878" w14:textId="77777777" w:rsidR="007A1F3E" w:rsidRDefault="0005592D" w:rsidP="00BF4045">
            <w:pPr>
              <w:pStyle w:val="TableText"/>
            </w:pPr>
            <w:r>
              <w:rPr>
                <w:lang w:val="ru-RU"/>
              </w:rPr>
              <w:t>-</w:t>
            </w:r>
          </w:p>
        </w:tc>
        <w:tc>
          <w:tcPr>
            <w:tcW w:w="0" w:type="auto"/>
          </w:tcPr>
          <w:p w14:paraId="4C2157E3" w14:textId="77777777" w:rsidR="007A1F3E" w:rsidRDefault="0005592D" w:rsidP="00BF4045">
            <w:pPr>
              <w:pStyle w:val="TableText"/>
            </w:pPr>
            <w:r>
              <w:rPr>
                <w:lang w:val="ru-RU"/>
              </w:rPr>
              <w:t>-</w:t>
            </w:r>
          </w:p>
        </w:tc>
        <w:tc>
          <w:tcPr>
            <w:tcW w:w="0" w:type="auto"/>
          </w:tcPr>
          <w:p w14:paraId="36358691" w14:textId="77777777" w:rsidR="007A1F3E" w:rsidRDefault="0005592D" w:rsidP="00BF4045">
            <w:pPr>
              <w:pStyle w:val="TableText"/>
            </w:pPr>
            <w:r>
              <w:rPr>
                <w:lang w:val="ru-RU"/>
              </w:rPr>
              <w:t>-</w:t>
            </w:r>
          </w:p>
        </w:tc>
      </w:tr>
      <w:tr w:rsidR="00382954" w14:paraId="3F90F558" w14:textId="77777777" w:rsidTr="007A1F3E">
        <w:tc>
          <w:tcPr>
            <w:tcW w:w="0" w:type="auto"/>
          </w:tcPr>
          <w:p w14:paraId="264097C4" w14:textId="77777777" w:rsidR="007A1F3E" w:rsidRDefault="0005592D" w:rsidP="00BF4045">
            <w:pPr>
              <w:pStyle w:val="TableText"/>
            </w:pPr>
            <w:r>
              <w:rPr>
                <w:lang w:val="ru-RU"/>
              </w:rPr>
              <w:t>4</w:t>
            </w:r>
          </w:p>
        </w:tc>
        <w:tc>
          <w:tcPr>
            <w:tcW w:w="0" w:type="auto"/>
          </w:tcPr>
          <w:p w14:paraId="170AFE04" w14:textId="77777777" w:rsidR="007A1F3E" w:rsidRDefault="0005592D" w:rsidP="00BF4045">
            <w:pPr>
              <w:pStyle w:val="TableText"/>
            </w:pPr>
            <w:r>
              <w:rPr>
                <w:lang w:val="ru-RU"/>
              </w:rPr>
              <w:t>+2</w:t>
            </w:r>
          </w:p>
        </w:tc>
        <w:tc>
          <w:tcPr>
            <w:tcW w:w="0" w:type="auto"/>
          </w:tcPr>
          <w:p w14:paraId="1BBFA1B1" w14:textId="77777777" w:rsidR="007A1F3E" w:rsidRDefault="0005592D" w:rsidP="00BF4045">
            <w:pPr>
              <w:pStyle w:val="TableText"/>
            </w:pPr>
            <w:r>
              <w:rPr>
                <w:lang w:val="ru-RU"/>
              </w:rPr>
              <w:t>4</w:t>
            </w:r>
          </w:p>
        </w:tc>
        <w:tc>
          <w:tcPr>
            <w:tcW w:w="0" w:type="auto"/>
          </w:tcPr>
          <w:p w14:paraId="21AACCA8" w14:textId="77777777" w:rsidR="007A1F3E" w:rsidRDefault="0005592D" w:rsidP="00BF4045">
            <w:pPr>
              <w:pStyle w:val="TableText"/>
            </w:pPr>
            <w:r>
              <w:rPr>
                <w:lang w:val="ru-RU"/>
              </w:rPr>
              <w:t>Увеличение характеристик</w:t>
            </w:r>
          </w:p>
        </w:tc>
        <w:tc>
          <w:tcPr>
            <w:tcW w:w="0" w:type="auto"/>
          </w:tcPr>
          <w:p w14:paraId="307A1C34" w14:textId="77777777" w:rsidR="007A1F3E" w:rsidRDefault="0005592D" w:rsidP="00BF4045">
            <w:pPr>
              <w:pStyle w:val="TableText"/>
            </w:pPr>
            <w:r>
              <w:rPr>
                <w:lang w:val="ru-RU"/>
              </w:rPr>
              <w:t>5</w:t>
            </w:r>
          </w:p>
        </w:tc>
        <w:tc>
          <w:tcPr>
            <w:tcW w:w="0" w:type="auto"/>
          </w:tcPr>
          <w:p w14:paraId="5798C231" w14:textId="77777777" w:rsidR="007A1F3E" w:rsidRDefault="0005592D" w:rsidP="00BF4045">
            <w:pPr>
              <w:pStyle w:val="TableText"/>
            </w:pPr>
            <w:r>
              <w:rPr>
                <w:lang w:val="ru-RU"/>
              </w:rPr>
              <w:t>5</w:t>
            </w:r>
          </w:p>
        </w:tc>
        <w:tc>
          <w:tcPr>
            <w:tcW w:w="0" w:type="auto"/>
          </w:tcPr>
          <w:p w14:paraId="1A5EC0B3" w14:textId="77777777" w:rsidR="007A1F3E" w:rsidRDefault="0005592D" w:rsidP="00BF4045">
            <w:pPr>
              <w:pStyle w:val="TableText"/>
            </w:pPr>
            <w:r>
              <w:rPr>
                <w:lang w:val="ru-RU"/>
              </w:rPr>
              <w:t>4</w:t>
            </w:r>
          </w:p>
        </w:tc>
        <w:tc>
          <w:tcPr>
            <w:tcW w:w="0" w:type="auto"/>
          </w:tcPr>
          <w:p w14:paraId="40133FE9" w14:textId="77777777" w:rsidR="007A1F3E" w:rsidRDefault="0005592D" w:rsidP="00BF4045">
            <w:pPr>
              <w:pStyle w:val="TableText"/>
            </w:pPr>
            <w:r>
              <w:rPr>
                <w:lang w:val="ru-RU"/>
              </w:rPr>
              <w:t>3</w:t>
            </w:r>
          </w:p>
        </w:tc>
        <w:tc>
          <w:tcPr>
            <w:tcW w:w="0" w:type="auto"/>
          </w:tcPr>
          <w:p w14:paraId="3D879FEB" w14:textId="77777777" w:rsidR="007A1F3E" w:rsidRDefault="0005592D" w:rsidP="00BF4045">
            <w:pPr>
              <w:pStyle w:val="TableText"/>
            </w:pPr>
            <w:r>
              <w:rPr>
                <w:lang w:val="ru-RU"/>
              </w:rPr>
              <w:t>-</w:t>
            </w:r>
          </w:p>
        </w:tc>
        <w:tc>
          <w:tcPr>
            <w:tcW w:w="0" w:type="auto"/>
          </w:tcPr>
          <w:p w14:paraId="170EBEC9" w14:textId="77777777" w:rsidR="007A1F3E" w:rsidRDefault="0005592D" w:rsidP="00BF4045">
            <w:pPr>
              <w:pStyle w:val="TableText"/>
            </w:pPr>
            <w:r>
              <w:rPr>
                <w:lang w:val="ru-RU"/>
              </w:rPr>
              <w:t>-</w:t>
            </w:r>
          </w:p>
        </w:tc>
        <w:tc>
          <w:tcPr>
            <w:tcW w:w="0" w:type="auto"/>
          </w:tcPr>
          <w:p w14:paraId="2BB9D247" w14:textId="77777777" w:rsidR="007A1F3E" w:rsidRDefault="0005592D" w:rsidP="00BF4045">
            <w:pPr>
              <w:pStyle w:val="TableText"/>
            </w:pPr>
            <w:r>
              <w:rPr>
                <w:lang w:val="ru-RU"/>
              </w:rPr>
              <w:t>-</w:t>
            </w:r>
          </w:p>
        </w:tc>
        <w:tc>
          <w:tcPr>
            <w:tcW w:w="0" w:type="auto"/>
          </w:tcPr>
          <w:p w14:paraId="12C4BC8C" w14:textId="77777777" w:rsidR="007A1F3E" w:rsidRDefault="0005592D" w:rsidP="00BF4045">
            <w:pPr>
              <w:pStyle w:val="TableText"/>
            </w:pPr>
            <w:r>
              <w:rPr>
                <w:lang w:val="ru-RU"/>
              </w:rPr>
              <w:t>-</w:t>
            </w:r>
          </w:p>
        </w:tc>
        <w:tc>
          <w:tcPr>
            <w:tcW w:w="0" w:type="auto"/>
          </w:tcPr>
          <w:p w14:paraId="2081F6AA" w14:textId="77777777" w:rsidR="007A1F3E" w:rsidRDefault="0005592D" w:rsidP="00BF4045">
            <w:pPr>
              <w:pStyle w:val="TableText"/>
            </w:pPr>
            <w:r>
              <w:rPr>
                <w:lang w:val="ru-RU"/>
              </w:rPr>
              <w:t>-</w:t>
            </w:r>
          </w:p>
        </w:tc>
        <w:tc>
          <w:tcPr>
            <w:tcW w:w="0" w:type="auto"/>
          </w:tcPr>
          <w:p w14:paraId="34E0AD41" w14:textId="77777777" w:rsidR="007A1F3E" w:rsidRDefault="0005592D" w:rsidP="00BF4045">
            <w:pPr>
              <w:pStyle w:val="TableText"/>
            </w:pPr>
            <w:r>
              <w:rPr>
                <w:lang w:val="ru-RU"/>
              </w:rPr>
              <w:t>-</w:t>
            </w:r>
          </w:p>
        </w:tc>
        <w:tc>
          <w:tcPr>
            <w:tcW w:w="0" w:type="auto"/>
          </w:tcPr>
          <w:p w14:paraId="2A6353C2" w14:textId="77777777" w:rsidR="007A1F3E" w:rsidRDefault="0005592D" w:rsidP="00BF4045">
            <w:pPr>
              <w:pStyle w:val="TableText"/>
            </w:pPr>
            <w:r>
              <w:rPr>
                <w:lang w:val="ru-RU"/>
              </w:rPr>
              <w:t>-</w:t>
            </w:r>
          </w:p>
        </w:tc>
      </w:tr>
      <w:tr w:rsidR="00382954" w14:paraId="191F09C1" w14:textId="77777777" w:rsidTr="007A1F3E">
        <w:tc>
          <w:tcPr>
            <w:tcW w:w="0" w:type="auto"/>
          </w:tcPr>
          <w:p w14:paraId="37210FD4" w14:textId="77777777" w:rsidR="007A1F3E" w:rsidRDefault="0005592D" w:rsidP="00BF4045">
            <w:pPr>
              <w:pStyle w:val="TableText"/>
            </w:pPr>
            <w:r>
              <w:rPr>
                <w:lang w:val="ru-RU"/>
              </w:rPr>
              <w:t>5</w:t>
            </w:r>
          </w:p>
        </w:tc>
        <w:tc>
          <w:tcPr>
            <w:tcW w:w="0" w:type="auto"/>
          </w:tcPr>
          <w:p w14:paraId="0A691036" w14:textId="77777777" w:rsidR="007A1F3E" w:rsidRDefault="0005592D" w:rsidP="00BF4045">
            <w:pPr>
              <w:pStyle w:val="TableText"/>
            </w:pPr>
            <w:r>
              <w:rPr>
                <w:lang w:val="ru-RU"/>
              </w:rPr>
              <w:t>+3</w:t>
            </w:r>
          </w:p>
        </w:tc>
        <w:tc>
          <w:tcPr>
            <w:tcW w:w="0" w:type="auto"/>
          </w:tcPr>
          <w:p w14:paraId="7B9F9313" w14:textId="77777777" w:rsidR="007A1F3E" w:rsidRDefault="0005592D" w:rsidP="00BF4045">
            <w:pPr>
              <w:pStyle w:val="TableText"/>
            </w:pPr>
            <w:r>
              <w:rPr>
                <w:lang w:val="ru-RU"/>
              </w:rPr>
              <w:t>5</w:t>
            </w:r>
          </w:p>
        </w:tc>
        <w:tc>
          <w:tcPr>
            <w:tcW w:w="0" w:type="auto"/>
          </w:tcPr>
          <w:p w14:paraId="33DA273B" w14:textId="77777777" w:rsidR="007A1F3E" w:rsidRDefault="0005592D" w:rsidP="00BF4045">
            <w:pPr>
              <w:pStyle w:val="TableText"/>
            </w:pPr>
            <w:r>
              <w:rPr>
                <w:lang w:val="ru-RU"/>
              </w:rPr>
              <w:t>-</w:t>
            </w:r>
          </w:p>
        </w:tc>
        <w:tc>
          <w:tcPr>
            <w:tcW w:w="0" w:type="auto"/>
          </w:tcPr>
          <w:p w14:paraId="531FC87E" w14:textId="77777777" w:rsidR="007A1F3E" w:rsidRDefault="0005592D" w:rsidP="00BF4045">
            <w:pPr>
              <w:pStyle w:val="TableText"/>
            </w:pPr>
            <w:r>
              <w:rPr>
                <w:lang w:val="ru-RU"/>
              </w:rPr>
              <w:t>5</w:t>
            </w:r>
          </w:p>
        </w:tc>
        <w:tc>
          <w:tcPr>
            <w:tcW w:w="0" w:type="auto"/>
          </w:tcPr>
          <w:p w14:paraId="055B5D3F" w14:textId="77777777" w:rsidR="007A1F3E" w:rsidRDefault="0005592D" w:rsidP="00BF4045">
            <w:pPr>
              <w:pStyle w:val="TableText"/>
            </w:pPr>
            <w:r>
              <w:rPr>
                <w:lang w:val="ru-RU"/>
              </w:rPr>
              <w:t>6</w:t>
            </w:r>
          </w:p>
        </w:tc>
        <w:tc>
          <w:tcPr>
            <w:tcW w:w="0" w:type="auto"/>
          </w:tcPr>
          <w:p w14:paraId="1D14FAB4" w14:textId="77777777" w:rsidR="007A1F3E" w:rsidRDefault="0005592D" w:rsidP="00BF4045">
            <w:pPr>
              <w:pStyle w:val="TableText"/>
            </w:pPr>
            <w:r>
              <w:rPr>
                <w:lang w:val="ru-RU"/>
              </w:rPr>
              <w:t>4</w:t>
            </w:r>
          </w:p>
        </w:tc>
        <w:tc>
          <w:tcPr>
            <w:tcW w:w="0" w:type="auto"/>
          </w:tcPr>
          <w:p w14:paraId="48E28370" w14:textId="77777777" w:rsidR="007A1F3E" w:rsidRDefault="0005592D" w:rsidP="00BF4045">
            <w:pPr>
              <w:pStyle w:val="TableText"/>
            </w:pPr>
            <w:r>
              <w:rPr>
                <w:lang w:val="ru-RU"/>
              </w:rPr>
              <w:t>3</w:t>
            </w:r>
          </w:p>
        </w:tc>
        <w:tc>
          <w:tcPr>
            <w:tcW w:w="0" w:type="auto"/>
          </w:tcPr>
          <w:p w14:paraId="34D9346F" w14:textId="77777777" w:rsidR="007A1F3E" w:rsidRDefault="0005592D" w:rsidP="00BF4045">
            <w:pPr>
              <w:pStyle w:val="TableText"/>
            </w:pPr>
            <w:r>
              <w:rPr>
                <w:lang w:val="ru-RU"/>
              </w:rPr>
              <w:t>2</w:t>
            </w:r>
          </w:p>
        </w:tc>
        <w:tc>
          <w:tcPr>
            <w:tcW w:w="0" w:type="auto"/>
          </w:tcPr>
          <w:p w14:paraId="0BBD4A83" w14:textId="77777777" w:rsidR="007A1F3E" w:rsidRDefault="0005592D" w:rsidP="00BF4045">
            <w:pPr>
              <w:pStyle w:val="TableText"/>
            </w:pPr>
            <w:r>
              <w:rPr>
                <w:lang w:val="ru-RU"/>
              </w:rPr>
              <w:t>-</w:t>
            </w:r>
          </w:p>
        </w:tc>
        <w:tc>
          <w:tcPr>
            <w:tcW w:w="0" w:type="auto"/>
          </w:tcPr>
          <w:p w14:paraId="77E0424D" w14:textId="77777777" w:rsidR="007A1F3E" w:rsidRDefault="0005592D" w:rsidP="00BF4045">
            <w:pPr>
              <w:pStyle w:val="TableText"/>
            </w:pPr>
            <w:r>
              <w:rPr>
                <w:lang w:val="ru-RU"/>
              </w:rPr>
              <w:t>-</w:t>
            </w:r>
          </w:p>
        </w:tc>
        <w:tc>
          <w:tcPr>
            <w:tcW w:w="0" w:type="auto"/>
          </w:tcPr>
          <w:p w14:paraId="715C8572" w14:textId="77777777" w:rsidR="007A1F3E" w:rsidRDefault="0005592D" w:rsidP="00BF4045">
            <w:pPr>
              <w:pStyle w:val="TableText"/>
            </w:pPr>
            <w:r>
              <w:rPr>
                <w:lang w:val="ru-RU"/>
              </w:rPr>
              <w:t>-</w:t>
            </w:r>
          </w:p>
        </w:tc>
        <w:tc>
          <w:tcPr>
            <w:tcW w:w="0" w:type="auto"/>
          </w:tcPr>
          <w:p w14:paraId="057861D3" w14:textId="77777777" w:rsidR="007A1F3E" w:rsidRDefault="0005592D" w:rsidP="00BF4045">
            <w:pPr>
              <w:pStyle w:val="TableText"/>
            </w:pPr>
            <w:r>
              <w:rPr>
                <w:lang w:val="ru-RU"/>
              </w:rPr>
              <w:t>-</w:t>
            </w:r>
          </w:p>
        </w:tc>
        <w:tc>
          <w:tcPr>
            <w:tcW w:w="0" w:type="auto"/>
          </w:tcPr>
          <w:p w14:paraId="764D956B" w14:textId="77777777" w:rsidR="007A1F3E" w:rsidRDefault="0005592D" w:rsidP="00BF4045">
            <w:pPr>
              <w:pStyle w:val="TableText"/>
            </w:pPr>
            <w:r>
              <w:rPr>
                <w:lang w:val="ru-RU"/>
              </w:rPr>
              <w:t>-</w:t>
            </w:r>
          </w:p>
        </w:tc>
        <w:tc>
          <w:tcPr>
            <w:tcW w:w="0" w:type="auto"/>
          </w:tcPr>
          <w:p w14:paraId="196A2BCD" w14:textId="77777777" w:rsidR="007A1F3E" w:rsidRDefault="0005592D" w:rsidP="00BF4045">
            <w:pPr>
              <w:pStyle w:val="TableText"/>
            </w:pPr>
            <w:r>
              <w:rPr>
                <w:lang w:val="ru-RU"/>
              </w:rPr>
              <w:t>-</w:t>
            </w:r>
          </w:p>
        </w:tc>
      </w:tr>
      <w:tr w:rsidR="00382954" w14:paraId="51B94C58" w14:textId="77777777" w:rsidTr="007A1F3E">
        <w:tc>
          <w:tcPr>
            <w:tcW w:w="0" w:type="auto"/>
          </w:tcPr>
          <w:p w14:paraId="56C5E004" w14:textId="77777777" w:rsidR="007A1F3E" w:rsidRDefault="0005592D" w:rsidP="00BF4045">
            <w:pPr>
              <w:pStyle w:val="TableText"/>
            </w:pPr>
            <w:r>
              <w:rPr>
                <w:lang w:val="ru-RU"/>
              </w:rPr>
              <w:t>6</w:t>
            </w:r>
          </w:p>
        </w:tc>
        <w:tc>
          <w:tcPr>
            <w:tcW w:w="0" w:type="auto"/>
          </w:tcPr>
          <w:p w14:paraId="002FEE6C" w14:textId="77777777" w:rsidR="007A1F3E" w:rsidRDefault="0005592D" w:rsidP="00BF4045">
            <w:pPr>
              <w:pStyle w:val="TableText"/>
            </w:pPr>
            <w:r>
              <w:rPr>
                <w:lang w:val="ru-RU"/>
              </w:rPr>
              <w:t>+3</w:t>
            </w:r>
          </w:p>
        </w:tc>
        <w:tc>
          <w:tcPr>
            <w:tcW w:w="0" w:type="auto"/>
          </w:tcPr>
          <w:p w14:paraId="49DA471A" w14:textId="77777777" w:rsidR="007A1F3E" w:rsidRDefault="0005592D" w:rsidP="00BF4045">
            <w:pPr>
              <w:pStyle w:val="TableText"/>
            </w:pPr>
            <w:r>
              <w:rPr>
                <w:lang w:val="ru-RU"/>
              </w:rPr>
              <w:t>6</w:t>
            </w:r>
          </w:p>
        </w:tc>
        <w:tc>
          <w:tcPr>
            <w:tcW w:w="0" w:type="auto"/>
          </w:tcPr>
          <w:p w14:paraId="55E68E2E" w14:textId="77777777" w:rsidR="007A1F3E" w:rsidRDefault="0005592D" w:rsidP="00BF4045">
            <w:pPr>
              <w:pStyle w:val="TableText"/>
            </w:pPr>
            <w:r>
              <w:rPr>
                <w:lang w:val="ru-RU"/>
              </w:rPr>
              <w:t>Особенность происхождения чародея</w:t>
            </w:r>
          </w:p>
        </w:tc>
        <w:tc>
          <w:tcPr>
            <w:tcW w:w="0" w:type="auto"/>
          </w:tcPr>
          <w:p w14:paraId="08E96BDB" w14:textId="77777777" w:rsidR="007A1F3E" w:rsidRDefault="0005592D" w:rsidP="00BF4045">
            <w:pPr>
              <w:pStyle w:val="TableText"/>
            </w:pPr>
            <w:r>
              <w:rPr>
                <w:lang w:val="ru-RU"/>
              </w:rPr>
              <w:t>5</w:t>
            </w:r>
          </w:p>
        </w:tc>
        <w:tc>
          <w:tcPr>
            <w:tcW w:w="0" w:type="auto"/>
          </w:tcPr>
          <w:p w14:paraId="7DDB6EAC" w14:textId="77777777" w:rsidR="007A1F3E" w:rsidRDefault="0005592D" w:rsidP="00BF4045">
            <w:pPr>
              <w:pStyle w:val="TableText"/>
            </w:pPr>
            <w:r>
              <w:rPr>
                <w:lang w:val="ru-RU"/>
              </w:rPr>
              <w:t>7</w:t>
            </w:r>
          </w:p>
        </w:tc>
        <w:tc>
          <w:tcPr>
            <w:tcW w:w="0" w:type="auto"/>
          </w:tcPr>
          <w:p w14:paraId="6631AC93" w14:textId="77777777" w:rsidR="007A1F3E" w:rsidRDefault="0005592D" w:rsidP="00BF4045">
            <w:pPr>
              <w:pStyle w:val="TableText"/>
            </w:pPr>
            <w:r>
              <w:rPr>
                <w:lang w:val="ru-RU"/>
              </w:rPr>
              <w:t>4</w:t>
            </w:r>
          </w:p>
        </w:tc>
        <w:tc>
          <w:tcPr>
            <w:tcW w:w="0" w:type="auto"/>
          </w:tcPr>
          <w:p w14:paraId="1AB6796B" w14:textId="77777777" w:rsidR="007A1F3E" w:rsidRDefault="0005592D" w:rsidP="00BF4045">
            <w:pPr>
              <w:pStyle w:val="TableText"/>
            </w:pPr>
            <w:r>
              <w:rPr>
                <w:lang w:val="ru-RU"/>
              </w:rPr>
              <w:t>3</w:t>
            </w:r>
          </w:p>
        </w:tc>
        <w:tc>
          <w:tcPr>
            <w:tcW w:w="0" w:type="auto"/>
          </w:tcPr>
          <w:p w14:paraId="655CB491" w14:textId="77777777" w:rsidR="007A1F3E" w:rsidRDefault="0005592D" w:rsidP="00BF4045">
            <w:pPr>
              <w:pStyle w:val="TableText"/>
            </w:pPr>
            <w:r>
              <w:rPr>
                <w:lang w:val="ru-RU"/>
              </w:rPr>
              <w:t>3</w:t>
            </w:r>
          </w:p>
        </w:tc>
        <w:tc>
          <w:tcPr>
            <w:tcW w:w="0" w:type="auto"/>
          </w:tcPr>
          <w:p w14:paraId="30880F72" w14:textId="77777777" w:rsidR="007A1F3E" w:rsidRDefault="0005592D" w:rsidP="00BF4045">
            <w:pPr>
              <w:pStyle w:val="TableText"/>
            </w:pPr>
            <w:r>
              <w:rPr>
                <w:lang w:val="ru-RU"/>
              </w:rPr>
              <w:t>-</w:t>
            </w:r>
          </w:p>
        </w:tc>
        <w:tc>
          <w:tcPr>
            <w:tcW w:w="0" w:type="auto"/>
          </w:tcPr>
          <w:p w14:paraId="6EC54A0C" w14:textId="77777777" w:rsidR="007A1F3E" w:rsidRDefault="0005592D" w:rsidP="00BF4045">
            <w:pPr>
              <w:pStyle w:val="TableText"/>
            </w:pPr>
            <w:r>
              <w:rPr>
                <w:lang w:val="ru-RU"/>
              </w:rPr>
              <w:t>-</w:t>
            </w:r>
          </w:p>
        </w:tc>
        <w:tc>
          <w:tcPr>
            <w:tcW w:w="0" w:type="auto"/>
          </w:tcPr>
          <w:p w14:paraId="21B6B30F" w14:textId="77777777" w:rsidR="007A1F3E" w:rsidRDefault="0005592D" w:rsidP="00BF4045">
            <w:pPr>
              <w:pStyle w:val="TableText"/>
            </w:pPr>
            <w:r>
              <w:rPr>
                <w:lang w:val="ru-RU"/>
              </w:rPr>
              <w:t>-</w:t>
            </w:r>
          </w:p>
        </w:tc>
        <w:tc>
          <w:tcPr>
            <w:tcW w:w="0" w:type="auto"/>
          </w:tcPr>
          <w:p w14:paraId="7900144C" w14:textId="77777777" w:rsidR="007A1F3E" w:rsidRDefault="0005592D" w:rsidP="00BF4045">
            <w:pPr>
              <w:pStyle w:val="TableText"/>
            </w:pPr>
            <w:r>
              <w:rPr>
                <w:lang w:val="ru-RU"/>
              </w:rPr>
              <w:t>-</w:t>
            </w:r>
          </w:p>
        </w:tc>
        <w:tc>
          <w:tcPr>
            <w:tcW w:w="0" w:type="auto"/>
          </w:tcPr>
          <w:p w14:paraId="13179D40" w14:textId="77777777" w:rsidR="007A1F3E" w:rsidRDefault="0005592D" w:rsidP="00BF4045">
            <w:pPr>
              <w:pStyle w:val="TableText"/>
            </w:pPr>
            <w:r>
              <w:rPr>
                <w:lang w:val="ru-RU"/>
              </w:rPr>
              <w:t>-</w:t>
            </w:r>
          </w:p>
        </w:tc>
        <w:tc>
          <w:tcPr>
            <w:tcW w:w="0" w:type="auto"/>
          </w:tcPr>
          <w:p w14:paraId="0BF85A9F" w14:textId="77777777" w:rsidR="007A1F3E" w:rsidRDefault="0005592D" w:rsidP="00BF4045">
            <w:pPr>
              <w:pStyle w:val="TableText"/>
            </w:pPr>
            <w:r>
              <w:rPr>
                <w:lang w:val="ru-RU"/>
              </w:rPr>
              <w:t>-</w:t>
            </w:r>
          </w:p>
        </w:tc>
      </w:tr>
      <w:tr w:rsidR="00382954" w14:paraId="71D2BB11" w14:textId="77777777" w:rsidTr="007A1F3E">
        <w:tc>
          <w:tcPr>
            <w:tcW w:w="0" w:type="auto"/>
          </w:tcPr>
          <w:p w14:paraId="4CB2A9DA" w14:textId="77777777" w:rsidR="007A1F3E" w:rsidRDefault="0005592D" w:rsidP="00BF4045">
            <w:pPr>
              <w:pStyle w:val="TableText"/>
            </w:pPr>
            <w:r>
              <w:rPr>
                <w:lang w:val="ru-RU"/>
              </w:rPr>
              <w:lastRenderedPageBreak/>
              <w:t>7</w:t>
            </w:r>
          </w:p>
        </w:tc>
        <w:tc>
          <w:tcPr>
            <w:tcW w:w="0" w:type="auto"/>
          </w:tcPr>
          <w:p w14:paraId="7D2B00E2" w14:textId="77777777" w:rsidR="007A1F3E" w:rsidRDefault="0005592D" w:rsidP="00BF4045">
            <w:pPr>
              <w:pStyle w:val="TableText"/>
            </w:pPr>
            <w:r>
              <w:rPr>
                <w:lang w:val="ru-RU"/>
              </w:rPr>
              <w:t>+3</w:t>
            </w:r>
          </w:p>
        </w:tc>
        <w:tc>
          <w:tcPr>
            <w:tcW w:w="0" w:type="auto"/>
          </w:tcPr>
          <w:p w14:paraId="75CDE57E" w14:textId="77777777" w:rsidR="007A1F3E" w:rsidRDefault="0005592D" w:rsidP="00BF4045">
            <w:pPr>
              <w:pStyle w:val="TableText"/>
            </w:pPr>
            <w:r>
              <w:rPr>
                <w:lang w:val="ru-RU"/>
              </w:rPr>
              <w:t>7</w:t>
            </w:r>
          </w:p>
        </w:tc>
        <w:tc>
          <w:tcPr>
            <w:tcW w:w="0" w:type="auto"/>
          </w:tcPr>
          <w:p w14:paraId="76EA1BAA" w14:textId="77777777" w:rsidR="007A1F3E" w:rsidRDefault="0005592D" w:rsidP="00BF4045">
            <w:pPr>
              <w:pStyle w:val="TableText"/>
            </w:pPr>
            <w:r>
              <w:rPr>
                <w:lang w:val="ru-RU"/>
              </w:rPr>
              <w:t>-</w:t>
            </w:r>
          </w:p>
        </w:tc>
        <w:tc>
          <w:tcPr>
            <w:tcW w:w="0" w:type="auto"/>
          </w:tcPr>
          <w:p w14:paraId="0E344392" w14:textId="77777777" w:rsidR="007A1F3E" w:rsidRDefault="0005592D" w:rsidP="00BF4045">
            <w:pPr>
              <w:pStyle w:val="TableText"/>
            </w:pPr>
            <w:r>
              <w:rPr>
                <w:lang w:val="ru-RU"/>
              </w:rPr>
              <w:t>5</w:t>
            </w:r>
          </w:p>
        </w:tc>
        <w:tc>
          <w:tcPr>
            <w:tcW w:w="0" w:type="auto"/>
          </w:tcPr>
          <w:p w14:paraId="0610E06E" w14:textId="77777777" w:rsidR="007A1F3E" w:rsidRDefault="0005592D" w:rsidP="00BF4045">
            <w:pPr>
              <w:pStyle w:val="TableText"/>
            </w:pPr>
            <w:r>
              <w:rPr>
                <w:lang w:val="ru-RU"/>
              </w:rPr>
              <w:t>8</w:t>
            </w:r>
          </w:p>
        </w:tc>
        <w:tc>
          <w:tcPr>
            <w:tcW w:w="0" w:type="auto"/>
          </w:tcPr>
          <w:p w14:paraId="507E8BC4" w14:textId="77777777" w:rsidR="007A1F3E" w:rsidRDefault="0005592D" w:rsidP="00BF4045">
            <w:pPr>
              <w:pStyle w:val="TableText"/>
            </w:pPr>
            <w:r>
              <w:rPr>
                <w:lang w:val="ru-RU"/>
              </w:rPr>
              <w:t>4</w:t>
            </w:r>
          </w:p>
        </w:tc>
        <w:tc>
          <w:tcPr>
            <w:tcW w:w="0" w:type="auto"/>
          </w:tcPr>
          <w:p w14:paraId="21C4B3B3" w14:textId="77777777" w:rsidR="007A1F3E" w:rsidRDefault="0005592D" w:rsidP="00BF4045">
            <w:pPr>
              <w:pStyle w:val="TableText"/>
            </w:pPr>
            <w:r>
              <w:rPr>
                <w:lang w:val="ru-RU"/>
              </w:rPr>
              <w:t>3</w:t>
            </w:r>
          </w:p>
        </w:tc>
        <w:tc>
          <w:tcPr>
            <w:tcW w:w="0" w:type="auto"/>
          </w:tcPr>
          <w:p w14:paraId="122E972C" w14:textId="77777777" w:rsidR="007A1F3E" w:rsidRDefault="0005592D" w:rsidP="00BF4045">
            <w:pPr>
              <w:pStyle w:val="TableText"/>
            </w:pPr>
            <w:r>
              <w:rPr>
                <w:lang w:val="ru-RU"/>
              </w:rPr>
              <w:t>3</w:t>
            </w:r>
          </w:p>
        </w:tc>
        <w:tc>
          <w:tcPr>
            <w:tcW w:w="0" w:type="auto"/>
          </w:tcPr>
          <w:p w14:paraId="206A2EDB" w14:textId="77777777" w:rsidR="007A1F3E" w:rsidRDefault="0005592D" w:rsidP="00BF4045">
            <w:pPr>
              <w:pStyle w:val="TableText"/>
            </w:pPr>
            <w:r>
              <w:rPr>
                <w:lang w:val="ru-RU"/>
              </w:rPr>
              <w:t>1</w:t>
            </w:r>
          </w:p>
        </w:tc>
        <w:tc>
          <w:tcPr>
            <w:tcW w:w="0" w:type="auto"/>
          </w:tcPr>
          <w:p w14:paraId="2494400E" w14:textId="77777777" w:rsidR="007A1F3E" w:rsidRDefault="0005592D" w:rsidP="00BF4045">
            <w:pPr>
              <w:pStyle w:val="TableText"/>
            </w:pPr>
            <w:r>
              <w:rPr>
                <w:lang w:val="ru-RU"/>
              </w:rPr>
              <w:t>-</w:t>
            </w:r>
          </w:p>
        </w:tc>
        <w:tc>
          <w:tcPr>
            <w:tcW w:w="0" w:type="auto"/>
          </w:tcPr>
          <w:p w14:paraId="666A3146" w14:textId="77777777" w:rsidR="007A1F3E" w:rsidRDefault="0005592D" w:rsidP="00BF4045">
            <w:pPr>
              <w:pStyle w:val="TableText"/>
            </w:pPr>
            <w:r>
              <w:rPr>
                <w:lang w:val="ru-RU"/>
              </w:rPr>
              <w:t>-</w:t>
            </w:r>
          </w:p>
        </w:tc>
        <w:tc>
          <w:tcPr>
            <w:tcW w:w="0" w:type="auto"/>
          </w:tcPr>
          <w:p w14:paraId="12F1429E" w14:textId="77777777" w:rsidR="007A1F3E" w:rsidRDefault="0005592D" w:rsidP="00BF4045">
            <w:pPr>
              <w:pStyle w:val="TableText"/>
            </w:pPr>
            <w:r>
              <w:rPr>
                <w:lang w:val="ru-RU"/>
              </w:rPr>
              <w:t>-</w:t>
            </w:r>
          </w:p>
        </w:tc>
        <w:tc>
          <w:tcPr>
            <w:tcW w:w="0" w:type="auto"/>
          </w:tcPr>
          <w:p w14:paraId="4C95685C" w14:textId="77777777" w:rsidR="007A1F3E" w:rsidRDefault="0005592D" w:rsidP="00BF4045">
            <w:pPr>
              <w:pStyle w:val="TableText"/>
            </w:pPr>
            <w:r>
              <w:rPr>
                <w:lang w:val="ru-RU"/>
              </w:rPr>
              <w:t>-</w:t>
            </w:r>
          </w:p>
        </w:tc>
        <w:tc>
          <w:tcPr>
            <w:tcW w:w="0" w:type="auto"/>
          </w:tcPr>
          <w:p w14:paraId="1AD17DC5" w14:textId="77777777" w:rsidR="007A1F3E" w:rsidRDefault="0005592D" w:rsidP="00BF4045">
            <w:pPr>
              <w:pStyle w:val="TableText"/>
            </w:pPr>
            <w:r>
              <w:rPr>
                <w:lang w:val="ru-RU"/>
              </w:rPr>
              <w:t>-</w:t>
            </w:r>
          </w:p>
        </w:tc>
      </w:tr>
      <w:tr w:rsidR="00382954" w14:paraId="5E77535E" w14:textId="77777777" w:rsidTr="007A1F3E">
        <w:tc>
          <w:tcPr>
            <w:tcW w:w="0" w:type="auto"/>
          </w:tcPr>
          <w:p w14:paraId="3C5F6679" w14:textId="77777777" w:rsidR="007A1F3E" w:rsidRDefault="0005592D" w:rsidP="00BF4045">
            <w:pPr>
              <w:pStyle w:val="TableText"/>
            </w:pPr>
            <w:r>
              <w:rPr>
                <w:lang w:val="ru-RU"/>
              </w:rPr>
              <w:t>8</w:t>
            </w:r>
          </w:p>
        </w:tc>
        <w:tc>
          <w:tcPr>
            <w:tcW w:w="0" w:type="auto"/>
          </w:tcPr>
          <w:p w14:paraId="32EB0DFE" w14:textId="77777777" w:rsidR="007A1F3E" w:rsidRDefault="0005592D" w:rsidP="00BF4045">
            <w:pPr>
              <w:pStyle w:val="TableText"/>
            </w:pPr>
            <w:r>
              <w:rPr>
                <w:lang w:val="ru-RU"/>
              </w:rPr>
              <w:t>+3</w:t>
            </w:r>
          </w:p>
        </w:tc>
        <w:tc>
          <w:tcPr>
            <w:tcW w:w="0" w:type="auto"/>
          </w:tcPr>
          <w:p w14:paraId="7E84A189" w14:textId="77777777" w:rsidR="007A1F3E" w:rsidRDefault="0005592D" w:rsidP="00BF4045">
            <w:pPr>
              <w:pStyle w:val="TableText"/>
            </w:pPr>
            <w:r>
              <w:rPr>
                <w:lang w:val="ru-RU"/>
              </w:rPr>
              <w:t>8</w:t>
            </w:r>
          </w:p>
        </w:tc>
        <w:tc>
          <w:tcPr>
            <w:tcW w:w="0" w:type="auto"/>
          </w:tcPr>
          <w:p w14:paraId="413603EC" w14:textId="77777777" w:rsidR="007A1F3E" w:rsidRDefault="0005592D" w:rsidP="00BF4045">
            <w:pPr>
              <w:pStyle w:val="TableText"/>
            </w:pPr>
            <w:r>
              <w:rPr>
                <w:lang w:val="ru-RU"/>
              </w:rPr>
              <w:t>Увеличение характеристик</w:t>
            </w:r>
          </w:p>
        </w:tc>
        <w:tc>
          <w:tcPr>
            <w:tcW w:w="0" w:type="auto"/>
          </w:tcPr>
          <w:p w14:paraId="50415804" w14:textId="77777777" w:rsidR="007A1F3E" w:rsidRDefault="0005592D" w:rsidP="00BF4045">
            <w:pPr>
              <w:pStyle w:val="TableText"/>
            </w:pPr>
            <w:r>
              <w:rPr>
                <w:lang w:val="ru-RU"/>
              </w:rPr>
              <w:t>5</w:t>
            </w:r>
          </w:p>
        </w:tc>
        <w:tc>
          <w:tcPr>
            <w:tcW w:w="0" w:type="auto"/>
          </w:tcPr>
          <w:p w14:paraId="75DA5EC7" w14:textId="77777777" w:rsidR="007A1F3E" w:rsidRDefault="0005592D" w:rsidP="00BF4045">
            <w:pPr>
              <w:pStyle w:val="TableText"/>
            </w:pPr>
            <w:r>
              <w:rPr>
                <w:lang w:val="ru-RU"/>
              </w:rPr>
              <w:t>9</w:t>
            </w:r>
          </w:p>
        </w:tc>
        <w:tc>
          <w:tcPr>
            <w:tcW w:w="0" w:type="auto"/>
          </w:tcPr>
          <w:p w14:paraId="5572E384" w14:textId="77777777" w:rsidR="007A1F3E" w:rsidRDefault="0005592D" w:rsidP="00BF4045">
            <w:pPr>
              <w:pStyle w:val="TableText"/>
            </w:pPr>
            <w:r>
              <w:rPr>
                <w:lang w:val="ru-RU"/>
              </w:rPr>
              <w:t>4</w:t>
            </w:r>
          </w:p>
        </w:tc>
        <w:tc>
          <w:tcPr>
            <w:tcW w:w="0" w:type="auto"/>
          </w:tcPr>
          <w:p w14:paraId="338F1619" w14:textId="77777777" w:rsidR="007A1F3E" w:rsidRDefault="0005592D" w:rsidP="00BF4045">
            <w:pPr>
              <w:pStyle w:val="TableText"/>
            </w:pPr>
            <w:r>
              <w:rPr>
                <w:lang w:val="ru-RU"/>
              </w:rPr>
              <w:t>3</w:t>
            </w:r>
          </w:p>
        </w:tc>
        <w:tc>
          <w:tcPr>
            <w:tcW w:w="0" w:type="auto"/>
          </w:tcPr>
          <w:p w14:paraId="134F7A14" w14:textId="77777777" w:rsidR="007A1F3E" w:rsidRDefault="0005592D" w:rsidP="00BF4045">
            <w:pPr>
              <w:pStyle w:val="TableText"/>
            </w:pPr>
            <w:r>
              <w:rPr>
                <w:lang w:val="ru-RU"/>
              </w:rPr>
              <w:t>3</w:t>
            </w:r>
          </w:p>
        </w:tc>
        <w:tc>
          <w:tcPr>
            <w:tcW w:w="0" w:type="auto"/>
          </w:tcPr>
          <w:p w14:paraId="6B0AFF32" w14:textId="77777777" w:rsidR="007A1F3E" w:rsidRDefault="0005592D" w:rsidP="00BF4045">
            <w:pPr>
              <w:pStyle w:val="TableText"/>
            </w:pPr>
            <w:r>
              <w:rPr>
                <w:lang w:val="ru-RU"/>
              </w:rPr>
              <w:t>2</w:t>
            </w:r>
          </w:p>
        </w:tc>
        <w:tc>
          <w:tcPr>
            <w:tcW w:w="0" w:type="auto"/>
          </w:tcPr>
          <w:p w14:paraId="1FED0845" w14:textId="77777777" w:rsidR="007A1F3E" w:rsidRDefault="0005592D" w:rsidP="00BF4045">
            <w:pPr>
              <w:pStyle w:val="TableText"/>
            </w:pPr>
            <w:r>
              <w:rPr>
                <w:lang w:val="ru-RU"/>
              </w:rPr>
              <w:t>-</w:t>
            </w:r>
          </w:p>
        </w:tc>
        <w:tc>
          <w:tcPr>
            <w:tcW w:w="0" w:type="auto"/>
          </w:tcPr>
          <w:p w14:paraId="6362F025" w14:textId="77777777" w:rsidR="007A1F3E" w:rsidRDefault="0005592D" w:rsidP="00BF4045">
            <w:pPr>
              <w:pStyle w:val="TableText"/>
            </w:pPr>
            <w:r>
              <w:rPr>
                <w:lang w:val="ru-RU"/>
              </w:rPr>
              <w:t>-</w:t>
            </w:r>
          </w:p>
        </w:tc>
        <w:tc>
          <w:tcPr>
            <w:tcW w:w="0" w:type="auto"/>
          </w:tcPr>
          <w:p w14:paraId="65A3944E" w14:textId="77777777" w:rsidR="007A1F3E" w:rsidRDefault="0005592D" w:rsidP="00BF4045">
            <w:pPr>
              <w:pStyle w:val="TableText"/>
            </w:pPr>
            <w:r>
              <w:rPr>
                <w:lang w:val="ru-RU"/>
              </w:rPr>
              <w:t>-</w:t>
            </w:r>
          </w:p>
        </w:tc>
        <w:tc>
          <w:tcPr>
            <w:tcW w:w="0" w:type="auto"/>
          </w:tcPr>
          <w:p w14:paraId="4F7D5E82" w14:textId="77777777" w:rsidR="007A1F3E" w:rsidRDefault="0005592D" w:rsidP="00BF4045">
            <w:pPr>
              <w:pStyle w:val="TableText"/>
            </w:pPr>
            <w:r>
              <w:rPr>
                <w:lang w:val="ru-RU"/>
              </w:rPr>
              <w:t>-</w:t>
            </w:r>
          </w:p>
        </w:tc>
        <w:tc>
          <w:tcPr>
            <w:tcW w:w="0" w:type="auto"/>
          </w:tcPr>
          <w:p w14:paraId="179F89D4" w14:textId="77777777" w:rsidR="007A1F3E" w:rsidRDefault="0005592D" w:rsidP="00BF4045">
            <w:pPr>
              <w:pStyle w:val="TableText"/>
            </w:pPr>
            <w:r>
              <w:rPr>
                <w:lang w:val="ru-RU"/>
              </w:rPr>
              <w:t>-</w:t>
            </w:r>
          </w:p>
        </w:tc>
      </w:tr>
      <w:tr w:rsidR="00382954" w14:paraId="34130B9E" w14:textId="77777777" w:rsidTr="007A1F3E">
        <w:tc>
          <w:tcPr>
            <w:tcW w:w="0" w:type="auto"/>
          </w:tcPr>
          <w:p w14:paraId="22C636AF" w14:textId="77777777" w:rsidR="007A1F3E" w:rsidRDefault="0005592D" w:rsidP="00BF4045">
            <w:pPr>
              <w:pStyle w:val="TableText"/>
            </w:pPr>
            <w:r>
              <w:rPr>
                <w:lang w:val="ru-RU"/>
              </w:rPr>
              <w:t>9</w:t>
            </w:r>
          </w:p>
        </w:tc>
        <w:tc>
          <w:tcPr>
            <w:tcW w:w="0" w:type="auto"/>
          </w:tcPr>
          <w:p w14:paraId="292CA2E1" w14:textId="77777777" w:rsidR="007A1F3E" w:rsidRDefault="0005592D" w:rsidP="00BF4045">
            <w:pPr>
              <w:pStyle w:val="TableText"/>
            </w:pPr>
            <w:r>
              <w:rPr>
                <w:lang w:val="ru-RU"/>
              </w:rPr>
              <w:t>+4</w:t>
            </w:r>
          </w:p>
        </w:tc>
        <w:tc>
          <w:tcPr>
            <w:tcW w:w="0" w:type="auto"/>
          </w:tcPr>
          <w:p w14:paraId="30715A45" w14:textId="77777777" w:rsidR="007A1F3E" w:rsidRDefault="0005592D" w:rsidP="00BF4045">
            <w:pPr>
              <w:pStyle w:val="TableText"/>
            </w:pPr>
            <w:r>
              <w:rPr>
                <w:lang w:val="ru-RU"/>
              </w:rPr>
              <w:t>9</w:t>
            </w:r>
          </w:p>
        </w:tc>
        <w:tc>
          <w:tcPr>
            <w:tcW w:w="0" w:type="auto"/>
          </w:tcPr>
          <w:p w14:paraId="07A0DC51" w14:textId="77777777" w:rsidR="007A1F3E" w:rsidRDefault="0005592D" w:rsidP="00BF4045">
            <w:pPr>
              <w:pStyle w:val="TableText"/>
            </w:pPr>
            <w:r>
              <w:rPr>
                <w:lang w:val="ru-RU"/>
              </w:rPr>
              <w:t>-</w:t>
            </w:r>
          </w:p>
        </w:tc>
        <w:tc>
          <w:tcPr>
            <w:tcW w:w="0" w:type="auto"/>
          </w:tcPr>
          <w:p w14:paraId="4130BB56" w14:textId="77777777" w:rsidR="007A1F3E" w:rsidRDefault="0005592D" w:rsidP="00BF4045">
            <w:pPr>
              <w:pStyle w:val="TableText"/>
            </w:pPr>
            <w:r>
              <w:rPr>
                <w:lang w:val="ru-RU"/>
              </w:rPr>
              <w:t>5</w:t>
            </w:r>
          </w:p>
        </w:tc>
        <w:tc>
          <w:tcPr>
            <w:tcW w:w="0" w:type="auto"/>
          </w:tcPr>
          <w:p w14:paraId="058F96A8" w14:textId="77777777" w:rsidR="007A1F3E" w:rsidRDefault="0005592D" w:rsidP="00BF4045">
            <w:pPr>
              <w:pStyle w:val="TableText"/>
            </w:pPr>
            <w:r>
              <w:rPr>
                <w:lang w:val="ru-RU"/>
              </w:rPr>
              <w:t>10</w:t>
            </w:r>
          </w:p>
        </w:tc>
        <w:tc>
          <w:tcPr>
            <w:tcW w:w="0" w:type="auto"/>
          </w:tcPr>
          <w:p w14:paraId="70935849" w14:textId="77777777" w:rsidR="007A1F3E" w:rsidRDefault="0005592D" w:rsidP="00BF4045">
            <w:pPr>
              <w:pStyle w:val="TableText"/>
            </w:pPr>
            <w:r>
              <w:rPr>
                <w:lang w:val="ru-RU"/>
              </w:rPr>
              <w:t>4</w:t>
            </w:r>
          </w:p>
        </w:tc>
        <w:tc>
          <w:tcPr>
            <w:tcW w:w="0" w:type="auto"/>
          </w:tcPr>
          <w:p w14:paraId="5FAEDDA1" w14:textId="77777777" w:rsidR="007A1F3E" w:rsidRDefault="0005592D" w:rsidP="00BF4045">
            <w:pPr>
              <w:pStyle w:val="TableText"/>
            </w:pPr>
            <w:r>
              <w:rPr>
                <w:lang w:val="ru-RU"/>
              </w:rPr>
              <w:t>3</w:t>
            </w:r>
          </w:p>
        </w:tc>
        <w:tc>
          <w:tcPr>
            <w:tcW w:w="0" w:type="auto"/>
          </w:tcPr>
          <w:p w14:paraId="52796618" w14:textId="77777777" w:rsidR="007A1F3E" w:rsidRDefault="0005592D" w:rsidP="00BF4045">
            <w:pPr>
              <w:pStyle w:val="TableText"/>
            </w:pPr>
            <w:r>
              <w:rPr>
                <w:lang w:val="ru-RU"/>
              </w:rPr>
              <w:t>3</w:t>
            </w:r>
          </w:p>
        </w:tc>
        <w:tc>
          <w:tcPr>
            <w:tcW w:w="0" w:type="auto"/>
          </w:tcPr>
          <w:p w14:paraId="164E832F" w14:textId="77777777" w:rsidR="007A1F3E" w:rsidRDefault="0005592D" w:rsidP="00BF4045">
            <w:pPr>
              <w:pStyle w:val="TableText"/>
            </w:pPr>
            <w:r>
              <w:rPr>
                <w:lang w:val="ru-RU"/>
              </w:rPr>
              <w:t>3</w:t>
            </w:r>
          </w:p>
        </w:tc>
        <w:tc>
          <w:tcPr>
            <w:tcW w:w="0" w:type="auto"/>
          </w:tcPr>
          <w:p w14:paraId="5D0B5B18" w14:textId="77777777" w:rsidR="007A1F3E" w:rsidRDefault="0005592D" w:rsidP="00BF4045">
            <w:pPr>
              <w:pStyle w:val="TableText"/>
            </w:pPr>
            <w:r>
              <w:rPr>
                <w:lang w:val="ru-RU"/>
              </w:rPr>
              <w:t>1</w:t>
            </w:r>
          </w:p>
        </w:tc>
        <w:tc>
          <w:tcPr>
            <w:tcW w:w="0" w:type="auto"/>
          </w:tcPr>
          <w:p w14:paraId="17B28A54" w14:textId="77777777" w:rsidR="007A1F3E" w:rsidRDefault="0005592D" w:rsidP="00BF4045">
            <w:pPr>
              <w:pStyle w:val="TableText"/>
            </w:pPr>
            <w:r>
              <w:rPr>
                <w:lang w:val="ru-RU"/>
              </w:rPr>
              <w:t>-</w:t>
            </w:r>
          </w:p>
        </w:tc>
        <w:tc>
          <w:tcPr>
            <w:tcW w:w="0" w:type="auto"/>
          </w:tcPr>
          <w:p w14:paraId="37716D7E" w14:textId="77777777" w:rsidR="007A1F3E" w:rsidRDefault="0005592D" w:rsidP="00BF4045">
            <w:pPr>
              <w:pStyle w:val="TableText"/>
            </w:pPr>
            <w:r>
              <w:rPr>
                <w:lang w:val="ru-RU"/>
              </w:rPr>
              <w:t>-</w:t>
            </w:r>
          </w:p>
        </w:tc>
        <w:tc>
          <w:tcPr>
            <w:tcW w:w="0" w:type="auto"/>
          </w:tcPr>
          <w:p w14:paraId="15823E5D" w14:textId="77777777" w:rsidR="007A1F3E" w:rsidRDefault="0005592D" w:rsidP="00BF4045">
            <w:pPr>
              <w:pStyle w:val="TableText"/>
            </w:pPr>
            <w:r>
              <w:rPr>
                <w:lang w:val="ru-RU"/>
              </w:rPr>
              <w:t>-</w:t>
            </w:r>
          </w:p>
        </w:tc>
        <w:tc>
          <w:tcPr>
            <w:tcW w:w="0" w:type="auto"/>
          </w:tcPr>
          <w:p w14:paraId="409F231E" w14:textId="77777777" w:rsidR="007A1F3E" w:rsidRDefault="0005592D" w:rsidP="00BF4045">
            <w:pPr>
              <w:pStyle w:val="TableText"/>
            </w:pPr>
            <w:r>
              <w:rPr>
                <w:lang w:val="ru-RU"/>
              </w:rPr>
              <w:t>-</w:t>
            </w:r>
          </w:p>
        </w:tc>
      </w:tr>
      <w:tr w:rsidR="00382954" w14:paraId="791C3B12" w14:textId="77777777" w:rsidTr="007A1F3E">
        <w:tc>
          <w:tcPr>
            <w:tcW w:w="0" w:type="auto"/>
          </w:tcPr>
          <w:p w14:paraId="59B17E72" w14:textId="77777777" w:rsidR="007A1F3E" w:rsidRDefault="0005592D" w:rsidP="00BF4045">
            <w:pPr>
              <w:pStyle w:val="TableText"/>
            </w:pPr>
            <w:r>
              <w:rPr>
                <w:lang w:val="ru-RU"/>
              </w:rPr>
              <w:t>10</w:t>
            </w:r>
          </w:p>
        </w:tc>
        <w:tc>
          <w:tcPr>
            <w:tcW w:w="0" w:type="auto"/>
          </w:tcPr>
          <w:p w14:paraId="094CB149" w14:textId="77777777" w:rsidR="007A1F3E" w:rsidRDefault="0005592D" w:rsidP="00BF4045">
            <w:pPr>
              <w:pStyle w:val="TableText"/>
            </w:pPr>
            <w:r>
              <w:rPr>
                <w:lang w:val="ru-RU"/>
              </w:rPr>
              <w:t>+4</w:t>
            </w:r>
          </w:p>
        </w:tc>
        <w:tc>
          <w:tcPr>
            <w:tcW w:w="0" w:type="auto"/>
          </w:tcPr>
          <w:p w14:paraId="5E39F723" w14:textId="77777777" w:rsidR="007A1F3E" w:rsidRDefault="0005592D" w:rsidP="00BF4045">
            <w:pPr>
              <w:pStyle w:val="TableText"/>
            </w:pPr>
            <w:r>
              <w:rPr>
                <w:lang w:val="ru-RU"/>
              </w:rPr>
              <w:t>10</w:t>
            </w:r>
          </w:p>
        </w:tc>
        <w:tc>
          <w:tcPr>
            <w:tcW w:w="0" w:type="auto"/>
          </w:tcPr>
          <w:p w14:paraId="70CAEDB4" w14:textId="77777777" w:rsidR="007A1F3E" w:rsidRDefault="0005592D" w:rsidP="00BF4045">
            <w:pPr>
              <w:pStyle w:val="TableText"/>
            </w:pPr>
            <w:r>
              <w:rPr>
                <w:lang w:val="ru-RU"/>
              </w:rPr>
              <w:t>Метамагия</w:t>
            </w:r>
          </w:p>
        </w:tc>
        <w:tc>
          <w:tcPr>
            <w:tcW w:w="0" w:type="auto"/>
          </w:tcPr>
          <w:p w14:paraId="340DF320" w14:textId="77777777" w:rsidR="007A1F3E" w:rsidRDefault="0005592D" w:rsidP="00BF4045">
            <w:pPr>
              <w:pStyle w:val="TableText"/>
            </w:pPr>
            <w:r>
              <w:rPr>
                <w:lang w:val="ru-RU"/>
              </w:rPr>
              <w:t>6</w:t>
            </w:r>
          </w:p>
        </w:tc>
        <w:tc>
          <w:tcPr>
            <w:tcW w:w="0" w:type="auto"/>
          </w:tcPr>
          <w:p w14:paraId="1634D949" w14:textId="77777777" w:rsidR="007A1F3E" w:rsidRDefault="0005592D" w:rsidP="00BF4045">
            <w:pPr>
              <w:pStyle w:val="TableText"/>
            </w:pPr>
            <w:r>
              <w:rPr>
                <w:lang w:val="ru-RU"/>
              </w:rPr>
              <w:t>11</w:t>
            </w:r>
          </w:p>
        </w:tc>
        <w:tc>
          <w:tcPr>
            <w:tcW w:w="0" w:type="auto"/>
          </w:tcPr>
          <w:p w14:paraId="04808404" w14:textId="77777777" w:rsidR="007A1F3E" w:rsidRDefault="0005592D" w:rsidP="00BF4045">
            <w:pPr>
              <w:pStyle w:val="TableText"/>
            </w:pPr>
            <w:r>
              <w:rPr>
                <w:lang w:val="ru-RU"/>
              </w:rPr>
              <w:t>4</w:t>
            </w:r>
          </w:p>
        </w:tc>
        <w:tc>
          <w:tcPr>
            <w:tcW w:w="0" w:type="auto"/>
          </w:tcPr>
          <w:p w14:paraId="51552D4C" w14:textId="77777777" w:rsidR="007A1F3E" w:rsidRDefault="0005592D" w:rsidP="00BF4045">
            <w:pPr>
              <w:pStyle w:val="TableText"/>
            </w:pPr>
            <w:r>
              <w:rPr>
                <w:lang w:val="ru-RU"/>
              </w:rPr>
              <w:t>3</w:t>
            </w:r>
          </w:p>
        </w:tc>
        <w:tc>
          <w:tcPr>
            <w:tcW w:w="0" w:type="auto"/>
          </w:tcPr>
          <w:p w14:paraId="4BB79E04" w14:textId="77777777" w:rsidR="007A1F3E" w:rsidRDefault="0005592D" w:rsidP="00BF4045">
            <w:pPr>
              <w:pStyle w:val="TableText"/>
            </w:pPr>
            <w:r>
              <w:rPr>
                <w:lang w:val="ru-RU"/>
              </w:rPr>
              <w:t>3</w:t>
            </w:r>
          </w:p>
        </w:tc>
        <w:tc>
          <w:tcPr>
            <w:tcW w:w="0" w:type="auto"/>
          </w:tcPr>
          <w:p w14:paraId="5E35DE63" w14:textId="77777777" w:rsidR="007A1F3E" w:rsidRDefault="0005592D" w:rsidP="00BF4045">
            <w:pPr>
              <w:pStyle w:val="TableText"/>
            </w:pPr>
            <w:r>
              <w:rPr>
                <w:lang w:val="ru-RU"/>
              </w:rPr>
              <w:t>3</w:t>
            </w:r>
          </w:p>
        </w:tc>
        <w:tc>
          <w:tcPr>
            <w:tcW w:w="0" w:type="auto"/>
          </w:tcPr>
          <w:p w14:paraId="53A15B1F" w14:textId="77777777" w:rsidR="007A1F3E" w:rsidRDefault="0005592D" w:rsidP="00BF4045">
            <w:pPr>
              <w:pStyle w:val="TableText"/>
            </w:pPr>
            <w:r>
              <w:rPr>
                <w:lang w:val="ru-RU"/>
              </w:rPr>
              <w:t>2</w:t>
            </w:r>
          </w:p>
        </w:tc>
        <w:tc>
          <w:tcPr>
            <w:tcW w:w="0" w:type="auto"/>
          </w:tcPr>
          <w:p w14:paraId="7031A853" w14:textId="77777777" w:rsidR="007A1F3E" w:rsidRDefault="0005592D" w:rsidP="00BF4045">
            <w:pPr>
              <w:pStyle w:val="TableText"/>
            </w:pPr>
            <w:r>
              <w:rPr>
                <w:lang w:val="ru-RU"/>
              </w:rPr>
              <w:t>-</w:t>
            </w:r>
          </w:p>
        </w:tc>
        <w:tc>
          <w:tcPr>
            <w:tcW w:w="0" w:type="auto"/>
          </w:tcPr>
          <w:p w14:paraId="3C135FDB" w14:textId="77777777" w:rsidR="007A1F3E" w:rsidRDefault="0005592D" w:rsidP="00BF4045">
            <w:pPr>
              <w:pStyle w:val="TableText"/>
            </w:pPr>
            <w:r>
              <w:rPr>
                <w:lang w:val="ru-RU"/>
              </w:rPr>
              <w:t>-</w:t>
            </w:r>
          </w:p>
        </w:tc>
        <w:tc>
          <w:tcPr>
            <w:tcW w:w="0" w:type="auto"/>
          </w:tcPr>
          <w:p w14:paraId="4E511705" w14:textId="77777777" w:rsidR="007A1F3E" w:rsidRDefault="0005592D" w:rsidP="00BF4045">
            <w:pPr>
              <w:pStyle w:val="TableText"/>
            </w:pPr>
            <w:r>
              <w:rPr>
                <w:lang w:val="ru-RU"/>
              </w:rPr>
              <w:t>-</w:t>
            </w:r>
          </w:p>
        </w:tc>
        <w:tc>
          <w:tcPr>
            <w:tcW w:w="0" w:type="auto"/>
          </w:tcPr>
          <w:p w14:paraId="17ECF914" w14:textId="77777777" w:rsidR="007A1F3E" w:rsidRDefault="0005592D" w:rsidP="00BF4045">
            <w:pPr>
              <w:pStyle w:val="TableText"/>
            </w:pPr>
            <w:r>
              <w:rPr>
                <w:lang w:val="ru-RU"/>
              </w:rPr>
              <w:t>-</w:t>
            </w:r>
          </w:p>
        </w:tc>
      </w:tr>
      <w:tr w:rsidR="00382954" w14:paraId="22E557FE" w14:textId="77777777" w:rsidTr="007A1F3E">
        <w:tc>
          <w:tcPr>
            <w:tcW w:w="0" w:type="auto"/>
          </w:tcPr>
          <w:p w14:paraId="4B131454" w14:textId="77777777" w:rsidR="007A1F3E" w:rsidRDefault="0005592D" w:rsidP="00BF4045">
            <w:pPr>
              <w:pStyle w:val="TableText"/>
            </w:pPr>
            <w:r>
              <w:rPr>
                <w:lang w:val="ru-RU"/>
              </w:rPr>
              <w:t>11</w:t>
            </w:r>
          </w:p>
        </w:tc>
        <w:tc>
          <w:tcPr>
            <w:tcW w:w="0" w:type="auto"/>
          </w:tcPr>
          <w:p w14:paraId="35FFBED8" w14:textId="77777777" w:rsidR="007A1F3E" w:rsidRDefault="0005592D" w:rsidP="00BF4045">
            <w:pPr>
              <w:pStyle w:val="TableText"/>
            </w:pPr>
            <w:r>
              <w:rPr>
                <w:lang w:val="ru-RU"/>
              </w:rPr>
              <w:t>+4</w:t>
            </w:r>
          </w:p>
        </w:tc>
        <w:tc>
          <w:tcPr>
            <w:tcW w:w="0" w:type="auto"/>
          </w:tcPr>
          <w:p w14:paraId="2F4946A0" w14:textId="77777777" w:rsidR="007A1F3E" w:rsidRDefault="0005592D" w:rsidP="00BF4045">
            <w:pPr>
              <w:pStyle w:val="TableText"/>
            </w:pPr>
            <w:r>
              <w:rPr>
                <w:lang w:val="ru-RU"/>
              </w:rPr>
              <w:t>11</w:t>
            </w:r>
          </w:p>
        </w:tc>
        <w:tc>
          <w:tcPr>
            <w:tcW w:w="0" w:type="auto"/>
          </w:tcPr>
          <w:p w14:paraId="29274005" w14:textId="77777777" w:rsidR="007A1F3E" w:rsidRDefault="0005592D" w:rsidP="00BF4045">
            <w:pPr>
              <w:pStyle w:val="TableText"/>
            </w:pPr>
            <w:r>
              <w:rPr>
                <w:lang w:val="ru-RU"/>
              </w:rPr>
              <w:t>-</w:t>
            </w:r>
          </w:p>
        </w:tc>
        <w:tc>
          <w:tcPr>
            <w:tcW w:w="0" w:type="auto"/>
          </w:tcPr>
          <w:p w14:paraId="61CFB5C3" w14:textId="77777777" w:rsidR="007A1F3E" w:rsidRDefault="0005592D" w:rsidP="00BF4045">
            <w:pPr>
              <w:pStyle w:val="TableText"/>
            </w:pPr>
            <w:r>
              <w:rPr>
                <w:lang w:val="ru-RU"/>
              </w:rPr>
              <w:t>6</w:t>
            </w:r>
          </w:p>
        </w:tc>
        <w:tc>
          <w:tcPr>
            <w:tcW w:w="0" w:type="auto"/>
          </w:tcPr>
          <w:p w14:paraId="787CF1A6" w14:textId="77777777" w:rsidR="007A1F3E" w:rsidRDefault="0005592D" w:rsidP="00BF4045">
            <w:pPr>
              <w:pStyle w:val="TableText"/>
            </w:pPr>
            <w:r>
              <w:rPr>
                <w:lang w:val="ru-RU"/>
              </w:rPr>
              <w:t>12</w:t>
            </w:r>
          </w:p>
        </w:tc>
        <w:tc>
          <w:tcPr>
            <w:tcW w:w="0" w:type="auto"/>
          </w:tcPr>
          <w:p w14:paraId="6C4F5826" w14:textId="77777777" w:rsidR="007A1F3E" w:rsidRDefault="0005592D" w:rsidP="00BF4045">
            <w:pPr>
              <w:pStyle w:val="TableText"/>
            </w:pPr>
            <w:r>
              <w:rPr>
                <w:lang w:val="ru-RU"/>
              </w:rPr>
              <w:t>4</w:t>
            </w:r>
          </w:p>
        </w:tc>
        <w:tc>
          <w:tcPr>
            <w:tcW w:w="0" w:type="auto"/>
          </w:tcPr>
          <w:p w14:paraId="3AF5AAE8" w14:textId="77777777" w:rsidR="007A1F3E" w:rsidRDefault="0005592D" w:rsidP="00BF4045">
            <w:pPr>
              <w:pStyle w:val="TableText"/>
            </w:pPr>
            <w:r>
              <w:rPr>
                <w:lang w:val="ru-RU"/>
              </w:rPr>
              <w:t>3</w:t>
            </w:r>
          </w:p>
        </w:tc>
        <w:tc>
          <w:tcPr>
            <w:tcW w:w="0" w:type="auto"/>
          </w:tcPr>
          <w:p w14:paraId="7DAA5EEB" w14:textId="77777777" w:rsidR="007A1F3E" w:rsidRDefault="0005592D" w:rsidP="00BF4045">
            <w:pPr>
              <w:pStyle w:val="TableText"/>
            </w:pPr>
            <w:r>
              <w:rPr>
                <w:lang w:val="ru-RU"/>
              </w:rPr>
              <w:t>3</w:t>
            </w:r>
          </w:p>
        </w:tc>
        <w:tc>
          <w:tcPr>
            <w:tcW w:w="0" w:type="auto"/>
          </w:tcPr>
          <w:p w14:paraId="0C085902" w14:textId="77777777" w:rsidR="007A1F3E" w:rsidRDefault="0005592D" w:rsidP="00BF4045">
            <w:pPr>
              <w:pStyle w:val="TableText"/>
            </w:pPr>
            <w:r>
              <w:rPr>
                <w:lang w:val="ru-RU"/>
              </w:rPr>
              <w:t>3</w:t>
            </w:r>
          </w:p>
        </w:tc>
        <w:tc>
          <w:tcPr>
            <w:tcW w:w="0" w:type="auto"/>
          </w:tcPr>
          <w:p w14:paraId="374B4A1D" w14:textId="77777777" w:rsidR="007A1F3E" w:rsidRDefault="0005592D" w:rsidP="00BF4045">
            <w:pPr>
              <w:pStyle w:val="TableText"/>
            </w:pPr>
            <w:r>
              <w:rPr>
                <w:lang w:val="ru-RU"/>
              </w:rPr>
              <w:t>2</w:t>
            </w:r>
          </w:p>
        </w:tc>
        <w:tc>
          <w:tcPr>
            <w:tcW w:w="0" w:type="auto"/>
          </w:tcPr>
          <w:p w14:paraId="5E6710B3" w14:textId="77777777" w:rsidR="007A1F3E" w:rsidRDefault="0005592D" w:rsidP="00BF4045">
            <w:pPr>
              <w:pStyle w:val="TableText"/>
            </w:pPr>
            <w:r>
              <w:rPr>
                <w:lang w:val="ru-RU"/>
              </w:rPr>
              <w:t>1</w:t>
            </w:r>
          </w:p>
        </w:tc>
        <w:tc>
          <w:tcPr>
            <w:tcW w:w="0" w:type="auto"/>
          </w:tcPr>
          <w:p w14:paraId="32F89EE3" w14:textId="77777777" w:rsidR="007A1F3E" w:rsidRDefault="0005592D" w:rsidP="00BF4045">
            <w:pPr>
              <w:pStyle w:val="TableText"/>
            </w:pPr>
            <w:r>
              <w:rPr>
                <w:lang w:val="ru-RU"/>
              </w:rPr>
              <w:t>-</w:t>
            </w:r>
          </w:p>
        </w:tc>
        <w:tc>
          <w:tcPr>
            <w:tcW w:w="0" w:type="auto"/>
          </w:tcPr>
          <w:p w14:paraId="06F4279C" w14:textId="77777777" w:rsidR="007A1F3E" w:rsidRDefault="0005592D" w:rsidP="00BF4045">
            <w:pPr>
              <w:pStyle w:val="TableText"/>
            </w:pPr>
            <w:r>
              <w:rPr>
                <w:lang w:val="ru-RU"/>
              </w:rPr>
              <w:t>-</w:t>
            </w:r>
          </w:p>
        </w:tc>
        <w:tc>
          <w:tcPr>
            <w:tcW w:w="0" w:type="auto"/>
          </w:tcPr>
          <w:p w14:paraId="5FA0478A" w14:textId="77777777" w:rsidR="007A1F3E" w:rsidRDefault="0005592D" w:rsidP="00BF4045">
            <w:pPr>
              <w:pStyle w:val="TableText"/>
            </w:pPr>
            <w:r>
              <w:rPr>
                <w:lang w:val="ru-RU"/>
              </w:rPr>
              <w:t>-</w:t>
            </w:r>
          </w:p>
        </w:tc>
      </w:tr>
      <w:tr w:rsidR="00382954" w14:paraId="3403E64D" w14:textId="77777777" w:rsidTr="007A1F3E">
        <w:tc>
          <w:tcPr>
            <w:tcW w:w="0" w:type="auto"/>
          </w:tcPr>
          <w:p w14:paraId="536D8377" w14:textId="77777777" w:rsidR="007A1F3E" w:rsidRDefault="0005592D" w:rsidP="00BF4045">
            <w:pPr>
              <w:pStyle w:val="TableText"/>
            </w:pPr>
            <w:r>
              <w:rPr>
                <w:lang w:val="ru-RU"/>
              </w:rPr>
              <w:t>12</w:t>
            </w:r>
          </w:p>
        </w:tc>
        <w:tc>
          <w:tcPr>
            <w:tcW w:w="0" w:type="auto"/>
          </w:tcPr>
          <w:p w14:paraId="2B593E0E" w14:textId="77777777" w:rsidR="007A1F3E" w:rsidRDefault="0005592D" w:rsidP="00BF4045">
            <w:pPr>
              <w:pStyle w:val="TableText"/>
            </w:pPr>
            <w:r>
              <w:rPr>
                <w:lang w:val="ru-RU"/>
              </w:rPr>
              <w:t>+4</w:t>
            </w:r>
          </w:p>
        </w:tc>
        <w:tc>
          <w:tcPr>
            <w:tcW w:w="0" w:type="auto"/>
          </w:tcPr>
          <w:p w14:paraId="19AE600D" w14:textId="77777777" w:rsidR="007A1F3E" w:rsidRDefault="0005592D" w:rsidP="00BF4045">
            <w:pPr>
              <w:pStyle w:val="TableText"/>
            </w:pPr>
            <w:r>
              <w:rPr>
                <w:lang w:val="ru-RU"/>
              </w:rPr>
              <w:t>12</w:t>
            </w:r>
          </w:p>
        </w:tc>
        <w:tc>
          <w:tcPr>
            <w:tcW w:w="0" w:type="auto"/>
          </w:tcPr>
          <w:p w14:paraId="51A798B4" w14:textId="77777777" w:rsidR="007A1F3E" w:rsidRDefault="0005592D" w:rsidP="00BF4045">
            <w:pPr>
              <w:pStyle w:val="TableText"/>
            </w:pPr>
            <w:r>
              <w:rPr>
                <w:lang w:val="ru-RU"/>
              </w:rPr>
              <w:t>Увеличение характеристик</w:t>
            </w:r>
          </w:p>
        </w:tc>
        <w:tc>
          <w:tcPr>
            <w:tcW w:w="0" w:type="auto"/>
          </w:tcPr>
          <w:p w14:paraId="259A2442" w14:textId="77777777" w:rsidR="007A1F3E" w:rsidRDefault="0005592D" w:rsidP="00BF4045">
            <w:pPr>
              <w:pStyle w:val="TableText"/>
            </w:pPr>
            <w:r>
              <w:rPr>
                <w:lang w:val="ru-RU"/>
              </w:rPr>
              <w:t>6</w:t>
            </w:r>
          </w:p>
        </w:tc>
        <w:tc>
          <w:tcPr>
            <w:tcW w:w="0" w:type="auto"/>
          </w:tcPr>
          <w:p w14:paraId="256DBCEA" w14:textId="77777777" w:rsidR="007A1F3E" w:rsidRDefault="0005592D" w:rsidP="00BF4045">
            <w:pPr>
              <w:pStyle w:val="TableText"/>
            </w:pPr>
            <w:r>
              <w:rPr>
                <w:lang w:val="ru-RU"/>
              </w:rPr>
              <w:t>12</w:t>
            </w:r>
          </w:p>
        </w:tc>
        <w:tc>
          <w:tcPr>
            <w:tcW w:w="0" w:type="auto"/>
          </w:tcPr>
          <w:p w14:paraId="7DF514AD" w14:textId="77777777" w:rsidR="007A1F3E" w:rsidRDefault="0005592D" w:rsidP="00BF4045">
            <w:pPr>
              <w:pStyle w:val="TableText"/>
            </w:pPr>
            <w:r>
              <w:rPr>
                <w:lang w:val="ru-RU"/>
              </w:rPr>
              <w:t>4</w:t>
            </w:r>
          </w:p>
        </w:tc>
        <w:tc>
          <w:tcPr>
            <w:tcW w:w="0" w:type="auto"/>
          </w:tcPr>
          <w:p w14:paraId="3E272F7A" w14:textId="77777777" w:rsidR="007A1F3E" w:rsidRDefault="0005592D" w:rsidP="00BF4045">
            <w:pPr>
              <w:pStyle w:val="TableText"/>
            </w:pPr>
            <w:r>
              <w:rPr>
                <w:lang w:val="ru-RU"/>
              </w:rPr>
              <w:t>3</w:t>
            </w:r>
          </w:p>
        </w:tc>
        <w:tc>
          <w:tcPr>
            <w:tcW w:w="0" w:type="auto"/>
          </w:tcPr>
          <w:p w14:paraId="00553444" w14:textId="77777777" w:rsidR="007A1F3E" w:rsidRDefault="0005592D" w:rsidP="00BF4045">
            <w:pPr>
              <w:pStyle w:val="TableText"/>
            </w:pPr>
            <w:r>
              <w:rPr>
                <w:lang w:val="ru-RU"/>
              </w:rPr>
              <w:t>3</w:t>
            </w:r>
          </w:p>
        </w:tc>
        <w:tc>
          <w:tcPr>
            <w:tcW w:w="0" w:type="auto"/>
          </w:tcPr>
          <w:p w14:paraId="5FC2B91E" w14:textId="77777777" w:rsidR="007A1F3E" w:rsidRDefault="0005592D" w:rsidP="00BF4045">
            <w:pPr>
              <w:pStyle w:val="TableText"/>
            </w:pPr>
            <w:r>
              <w:rPr>
                <w:lang w:val="ru-RU"/>
              </w:rPr>
              <w:t>3</w:t>
            </w:r>
          </w:p>
        </w:tc>
        <w:tc>
          <w:tcPr>
            <w:tcW w:w="0" w:type="auto"/>
          </w:tcPr>
          <w:p w14:paraId="4C449861" w14:textId="77777777" w:rsidR="007A1F3E" w:rsidRDefault="0005592D" w:rsidP="00BF4045">
            <w:pPr>
              <w:pStyle w:val="TableText"/>
            </w:pPr>
            <w:r>
              <w:rPr>
                <w:lang w:val="ru-RU"/>
              </w:rPr>
              <w:t>2</w:t>
            </w:r>
          </w:p>
        </w:tc>
        <w:tc>
          <w:tcPr>
            <w:tcW w:w="0" w:type="auto"/>
          </w:tcPr>
          <w:p w14:paraId="7E96995A" w14:textId="77777777" w:rsidR="007A1F3E" w:rsidRDefault="0005592D" w:rsidP="00BF4045">
            <w:pPr>
              <w:pStyle w:val="TableText"/>
            </w:pPr>
            <w:r>
              <w:rPr>
                <w:lang w:val="ru-RU"/>
              </w:rPr>
              <w:t>1</w:t>
            </w:r>
          </w:p>
        </w:tc>
        <w:tc>
          <w:tcPr>
            <w:tcW w:w="0" w:type="auto"/>
          </w:tcPr>
          <w:p w14:paraId="728602E9" w14:textId="77777777" w:rsidR="007A1F3E" w:rsidRDefault="0005592D" w:rsidP="00BF4045">
            <w:pPr>
              <w:pStyle w:val="TableText"/>
            </w:pPr>
            <w:r>
              <w:rPr>
                <w:lang w:val="ru-RU"/>
              </w:rPr>
              <w:t>-</w:t>
            </w:r>
          </w:p>
        </w:tc>
        <w:tc>
          <w:tcPr>
            <w:tcW w:w="0" w:type="auto"/>
          </w:tcPr>
          <w:p w14:paraId="1A2A902B" w14:textId="77777777" w:rsidR="007A1F3E" w:rsidRDefault="0005592D" w:rsidP="00BF4045">
            <w:pPr>
              <w:pStyle w:val="TableText"/>
            </w:pPr>
            <w:r>
              <w:rPr>
                <w:lang w:val="ru-RU"/>
              </w:rPr>
              <w:t>-</w:t>
            </w:r>
          </w:p>
        </w:tc>
        <w:tc>
          <w:tcPr>
            <w:tcW w:w="0" w:type="auto"/>
          </w:tcPr>
          <w:p w14:paraId="6DE98E45" w14:textId="77777777" w:rsidR="007A1F3E" w:rsidRDefault="0005592D" w:rsidP="00BF4045">
            <w:pPr>
              <w:pStyle w:val="TableText"/>
            </w:pPr>
            <w:r>
              <w:rPr>
                <w:lang w:val="ru-RU"/>
              </w:rPr>
              <w:t>-</w:t>
            </w:r>
          </w:p>
        </w:tc>
      </w:tr>
      <w:tr w:rsidR="00382954" w14:paraId="3A7F129C" w14:textId="77777777" w:rsidTr="007A1F3E">
        <w:tc>
          <w:tcPr>
            <w:tcW w:w="0" w:type="auto"/>
          </w:tcPr>
          <w:p w14:paraId="14A6EDEB" w14:textId="77777777" w:rsidR="007A1F3E" w:rsidRDefault="0005592D" w:rsidP="00BF4045">
            <w:pPr>
              <w:pStyle w:val="TableText"/>
            </w:pPr>
            <w:r>
              <w:rPr>
                <w:lang w:val="ru-RU"/>
              </w:rPr>
              <w:t>13</w:t>
            </w:r>
          </w:p>
        </w:tc>
        <w:tc>
          <w:tcPr>
            <w:tcW w:w="0" w:type="auto"/>
          </w:tcPr>
          <w:p w14:paraId="630210F5" w14:textId="77777777" w:rsidR="007A1F3E" w:rsidRDefault="0005592D" w:rsidP="00BF4045">
            <w:pPr>
              <w:pStyle w:val="TableText"/>
            </w:pPr>
            <w:r>
              <w:rPr>
                <w:lang w:val="ru-RU"/>
              </w:rPr>
              <w:t>+5</w:t>
            </w:r>
          </w:p>
        </w:tc>
        <w:tc>
          <w:tcPr>
            <w:tcW w:w="0" w:type="auto"/>
          </w:tcPr>
          <w:p w14:paraId="615176DF" w14:textId="77777777" w:rsidR="007A1F3E" w:rsidRDefault="0005592D" w:rsidP="00BF4045">
            <w:pPr>
              <w:pStyle w:val="TableText"/>
            </w:pPr>
            <w:r>
              <w:rPr>
                <w:lang w:val="ru-RU"/>
              </w:rPr>
              <w:t>13</w:t>
            </w:r>
          </w:p>
        </w:tc>
        <w:tc>
          <w:tcPr>
            <w:tcW w:w="0" w:type="auto"/>
          </w:tcPr>
          <w:p w14:paraId="0D4A2A1F" w14:textId="77777777" w:rsidR="007A1F3E" w:rsidRDefault="0005592D" w:rsidP="00BF4045">
            <w:pPr>
              <w:pStyle w:val="TableText"/>
            </w:pPr>
            <w:r>
              <w:rPr>
                <w:lang w:val="ru-RU"/>
              </w:rPr>
              <w:t>-</w:t>
            </w:r>
          </w:p>
        </w:tc>
        <w:tc>
          <w:tcPr>
            <w:tcW w:w="0" w:type="auto"/>
          </w:tcPr>
          <w:p w14:paraId="713EAA52" w14:textId="77777777" w:rsidR="007A1F3E" w:rsidRDefault="0005592D" w:rsidP="00BF4045">
            <w:pPr>
              <w:pStyle w:val="TableText"/>
            </w:pPr>
            <w:r>
              <w:rPr>
                <w:lang w:val="ru-RU"/>
              </w:rPr>
              <w:t>6</w:t>
            </w:r>
          </w:p>
        </w:tc>
        <w:tc>
          <w:tcPr>
            <w:tcW w:w="0" w:type="auto"/>
          </w:tcPr>
          <w:p w14:paraId="0C18FB70" w14:textId="77777777" w:rsidR="007A1F3E" w:rsidRDefault="0005592D" w:rsidP="00BF4045">
            <w:pPr>
              <w:pStyle w:val="TableText"/>
            </w:pPr>
            <w:r>
              <w:rPr>
                <w:lang w:val="ru-RU"/>
              </w:rPr>
              <w:t>13</w:t>
            </w:r>
          </w:p>
        </w:tc>
        <w:tc>
          <w:tcPr>
            <w:tcW w:w="0" w:type="auto"/>
          </w:tcPr>
          <w:p w14:paraId="35729DAD" w14:textId="77777777" w:rsidR="007A1F3E" w:rsidRDefault="0005592D" w:rsidP="00BF4045">
            <w:pPr>
              <w:pStyle w:val="TableText"/>
            </w:pPr>
            <w:r>
              <w:rPr>
                <w:lang w:val="ru-RU"/>
              </w:rPr>
              <w:t>4</w:t>
            </w:r>
          </w:p>
        </w:tc>
        <w:tc>
          <w:tcPr>
            <w:tcW w:w="0" w:type="auto"/>
          </w:tcPr>
          <w:p w14:paraId="0917D336" w14:textId="77777777" w:rsidR="007A1F3E" w:rsidRDefault="0005592D" w:rsidP="00BF4045">
            <w:pPr>
              <w:pStyle w:val="TableText"/>
            </w:pPr>
            <w:r>
              <w:rPr>
                <w:lang w:val="ru-RU"/>
              </w:rPr>
              <w:t>3</w:t>
            </w:r>
          </w:p>
        </w:tc>
        <w:tc>
          <w:tcPr>
            <w:tcW w:w="0" w:type="auto"/>
          </w:tcPr>
          <w:p w14:paraId="720E7E87" w14:textId="77777777" w:rsidR="007A1F3E" w:rsidRDefault="0005592D" w:rsidP="00BF4045">
            <w:pPr>
              <w:pStyle w:val="TableText"/>
            </w:pPr>
            <w:r>
              <w:rPr>
                <w:lang w:val="ru-RU"/>
              </w:rPr>
              <w:t>3</w:t>
            </w:r>
          </w:p>
        </w:tc>
        <w:tc>
          <w:tcPr>
            <w:tcW w:w="0" w:type="auto"/>
          </w:tcPr>
          <w:p w14:paraId="3118FEEC" w14:textId="77777777" w:rsidR="007A1F3E" w:rsidRDefault="0005592D" w:rsidP="00BF4045">
            <w:pPr>
              <w:pStyle w:val="TableText"/>
            </w:pPr>
            <w:r>
              <w:rPr>
                <w:lang w:val="ru-RU"/>
              </w:rPr>
              <w:t>3</w:t>
            </w:r>
          </w:p>
        </w:tc>
        <w:tc>
          <w:tcPr>
            <w:tcW w:w="0" w:type="auto"/>
          </w:tcPr>
          <w:p w14:paraId="26F88392" w14:textId="77777777" w:rsidR="007A1F3E" w:rsidRDefault="0005592D" w:rsidP="00BF4045">
            <w:pPr>
              <w:pStyle w:val="TableText"/>
            </w:pPr>
            <w:r>
              <w:rPr>
                <w:lang w:val="ru-RU"/>
              </w:rPr>
              <w:t>2</w:t>
            </w:r>
          </w:p>
        </w:tc>
        <w:tc>
          <w:tcPr>
            <w:tcW w:w="0" w:type="auto"/>
          </w:tcPr>
          <w:p w14:paraId="26DC37BB" w14:textId="77777777" w:rsidR="007A1F3E" w:rsidRDefault="0005592D" w:rsidP="00BF4045">
            <w:pPr>
              <w:pStyle w:val="TableText"/>
            </w:pPr>
            <w:r>
              <w:rPr>
                <w:lang w:val="ru-RU"/>
              </w:rPr>
              <w:t>1</w:t>
            </w:r>
          </w:p>
        </w:tc>
        <w:tc>
          <w:tcPr>
            <w:tcW w:w="0" w:type="auto"/>
          </w:tcPr>
          <w:p w14:paraId="6952C38B" w14:textId="77777777" w:rsidR="007A1F3E" w:rsidRDefault="0005592D" w:rsidP="00BF4045">
            <w:pPr>
              <w:pStyle w:val="TableText"/>
            </w:pPr>
            <w:r>
              <w:rPr>
                <w:lang w:val="ru-RU"/>
              </w:rPr>
              <w:t>1</w:t>
            </w:r>
          </w:p>
        </w:tc>
        <w:tc>
          <w:tcPr>
            <w:tcW w:w="0" w:type="auto"/>
          </w:tcPr>
          <w:p w14:paraId="272497B2" w14:textId="77777777" w:rsidR="007A1F3E" w:rsidRDefault="0005592D" w:rsidP="00BF4045">
            <w:pPr>
              <w:pStyle w:val="TableText"/>
            </w:pPr>
            <w:r>
              <w:rPr>
                <w:lang w:val="ru-RU"/>
              </w:rPr>
              <w:t>-</w:t>
            </w:r>
          </w:p>
        </w:tc>
        <w:tc>
          <w:tcPr>
            <w:tcW w:w="0" w:type="auto"/>
          </w:tcPr>
          <w:p w14:paraId="41DC463B" w14:textId="77777777" w:rsidR="007A1F3E" w:rsidRDefault="0005592D" w:rsidP="00BF4045">
            <w:pPr>
              <w:pStyle w:val="TableText"/>
            </w:pPr>
            <w:r>
              <w:rPr>
                <w:lang w:val="ru-RU"/>
              </w:rPr>
              <w:t>-</w:t>
            </w:r>
          </w:p>
        </w:tc>
      </w:tr>
      <w:tr w:rsidR="00382954" w14:paraId="0623037E" w14:textId="77777777" w:rsidTr="007A1F3E">
        <w:tc>
          <w:tcPr>
            <w:tcW w:w="0" w:type="auto"/>
          </w:tcPr>
          <w:p w14:paraId="37F9C7F5" w14:textId="77777777" w:rsidR="007A1F3E" w:rsidRDefault="0005592D" w:rsidP="00BF4045">
            <w:pPr>
              <w:pStyle w:val="TableText"/>
            </w:pPr>
            <w:r>
              <w:rPr>
                <w:lang w:val="ru-RU"/>
              </w:rPr>
              <w:t>14</w:t>
            </w:r>
          </w:p>
        </w:tc>
        <w:tc>
          <w:tcPr>
            <w:tcW w:w="0" w:type="auto"/>
          </w:tcPr>
          <w:p w14:paraId="0478E151" w14:textId="77777777" w:rsidR="007A1F3E" w:rsidRDefault="0005592D" w:rsidP="00BF4045">
            <w:pPr>
              <w:pStyle w:val="TableText"/>
            </w:pPr>
            <w:r>
              <w:rPr>
                <w:lang w:val="ru-RU"/>
              </w:rPr>
              <w:t>+5</w:t>
            </w:r>
          </w:p>
        </w:tc>
        <w:tc>
          <w:tcPr>
            <w:tcW w:w="0" w:type="auto"/>
          </w:tcPr>
          <w:p w14:paraId="2C6895B4" w14:textId="77777777" w:rsidR="007A1F3E" w:rsidRDefault="0005592D" w:rsidP="00BF4045">
            <w:pPr>
              <w:pStyle w:val="TableText"/>
            </w:pPr>
            <w:r>
              <w:rPr>
                <w:lang w:val="ru-RU"/>
              </w:rPr>
              <w:t>14</w:t>
            </w:r>
          </w:p>
        </w:tc>
        <w:tc>
          <w:tcPr>
            <w:tcW w:w="0" w:type="auto"/>
          </w:tcPr>
          <w:p w14:paraId="4343D37C" w14:textId="77777777" w:rsidR="007A1F3E" w:rsidRDefault="0005592D" w:rsidP="00BF4045">
            <w:pPr>
              <w:pStyle w:val="TableText"/>
            </w:pPr>
            <w:r>
              <w:rPr>
                <w:lang w:val="ru-RU"/>
              </w:rPr>
              <w:t>Особенность происхождения чародея</w:t>
            </w:r>
          </w:p>
        </w:tc>
        <w:tc>
          <w:tcPr>
            <w:tcW w:w="0" w:type="auto"/>
          </w:tcPr>
          <w:p w14:paraId="1C1525A0" w14:textId="77777777" w:rsidR="007A1F3E" w:rsidRDefault="0005592D" w:rsidP="00BF4045">
            <w:pPr>
              <w:pStyle w:val="TableText"/>
            </w:pPr>
            <w:r>
              <w:rPr>
                <w:lang w:val="ru-RU"/>
              </w:rPr>
              <w:t>6</w:t>
            </w:r>
          </w:p>
        </w:tc>
        <w:tc>
          <w:tcPr>
            <w:tcW w:w="0" w:type="auto"/>
          </w:tcPr>
          <w:p w14:paraId="72511BFA" w14:textId="77777777" w:rsidR="007A1F3E" w:rsidRDefault="0005592D" w:rsidP="00BF4045">
            <w:pPr>
              <w:pStyle w:val="TableText"/>
            </w:pPr>
            <w:r>
              <w:rPr>
                <w:lang w:val="ru-RU"/>
              </w:rPr>
              <w:t>13</w:t>
            </w:r>
          </w:p>
        </w:tc>
        <w:tc>
          <w:tcPr>
            <w:tcW w:w="0" w:type="auto"/>
          </w:tcPr>
          <w:p w14:paraId="2CAB3025" w14:textId="77777777" w:rsidR="007A1F3E" w:rsidRDefault="0005592D" w:rsidP="00BF4045">
            <w:pPr>
              <w:pStyle w:val="TableText"/>
            </w:pPr>
            <w:r>
              <w:rPr>
                <w:lang w:val="ru-RU"/>
              </w:rPr>
              <w:t>4</w:t>
            </w:r>
          </w:p>
        </w:tc>
        <w:tc>
          <w:tcPr>
            <w:tcW w:w="0" w:type="auto"/>
          </w:tcPr>
          <w:p w14:paraId="3E62CBB1" w14:textId="77777777" w:rsidR="007A1F3E" w:rsidRDefault="0005592D" w:rsidP="00BF4045">
            <w:pPr>
              <w:pStyle w:val="TableText"/>
            </w:pPr>
            <w:r>
              <w:rPr>
                <w:lang w:val="ru-RU"/>
              </w:rPr>
              <w:t>3</w:t>
            </w:r>
          </w:p>
        </w:tc>
        <w:tc>
          <w:tcPr>
            <w:tcW w:w="0" w:type="auto"/>
          </w:tcPr>
          <w:p w14:paraId="6F2D0D61" w14:textId="77777777" w:rsidR="007A1F3E" w:rsidRDefault="0005592D" w:rsidP="00BF4045">
            <w:pPr>
              <w:pStyle w:val="TableText"/>
            </w:pPr>
            <w:r>
              <w:rPr>
                <w:lang w:val="ru-RU"/>
              </w:rPr>
              <w:t>3</w:t>
            </w:r>
          </w:p>
        </w:tc>
        <w:tc>
          <w:tcPr>
            <w:tcW w:w="0" w:type="auto"/>
          </w:tcPr>
          <w:p w14:paraId="2E673867" w14:textId="77777777" w:rsidR="007A1F3E" w:rsidRDefault="0005592D" w:rsidP="00BF4045">
            <w:pPr>
              <w:pStyle w:val="TableText"/>
            </w:pPr>
            <w:r>
              <w:rPr>
                <w:lang w:val="ru-RU"/>
              </w:rPr>
              <w:t>3</w:t>
            </w:r>
          </w:p>
        </w:tc>
        <w:tc>
          <w:tcPr>
            <w:tcW w:w="0" w:type="auto"/>
          </w:tcPr>
          <w:p w14:paraId="48EB8C21" w14:textId="77777777" w:rsidR="007A1F3E" w:rsidRDefault="0005592D" w:rsidP="00BF4045">
            <w:pPr>
              <w:pStyle w:val="TableText"/>
            </w:pPr>
            <w:r>
              <w:rPr>
                <w:lang w:val="ru-RU"/>
              </w:rPr>
              <w:t>2</w:t>
            </w:r>
          </w:p>
        </w:tc>
        <w:tc>
          <w:tcPr>
            <w:tcW w:w="0" w:type="auto"/>
          </w:tcPr>
          <w:p w14:paraId="0F6B971F" w14:textId="77777777" w:rsidR="007A1F3E" w:rsidRDefault="0005592D" w:rsidP="00BF4045">
            <w:pPr>
              <w:pStyle w:val="TableText"/>
            </w:pPr>
            <w:r>
              <w:rPr>
                <w:lang w:val="ru-RU"/>
              </w:rPr>
              <w:t>1</w:t>
            </w:r>
          </w:p>
        </w:tc>
        <w:tc>
          <w:tcPr>
            <w:tcW w:w="0" w:type="auto"/>
          </w:tcPr>
          <w:p w14:paraId="2D913E87" w14:textId="77777777" w:rsidR="007A1F3E" w:rsidRDefault="0005592D" w:rsidP="00BF4045">
            <w:pPr>
              <w:pStyle w:val="TableText"/>
            </w:pPr>
            <w:r>
              <w:rPr>
                <w:lang w:val="ru-RU"/>
              </w:rPr>
              <w:t>1</w:t>
            </w:r>
          </w:p>
        </w:tc>
        <w:tc>
          <w:tcPr>
            <w:tcW w:w="0" w:type="auto"/>
          </w:tcPr>
          <w:p w14:paraId="381898B6" w14:textId="77777777" w:rsidR="007A1F3E" w:rsidRDefault="0005592D" w:rsidP="00BF4045">
            <w:pPr>
              <w:pStyle w:val="TableText"/>
            </w:pPr>
            <w:r>
              <w:rPr>
                <w:lang w:val="ru-RU"/>
              </w:rPr>
              <w:t>-</w:t>
            </w:r>
          </w:p>
        </w:tc>
        <w:tc>
          <w:tcPr>
            <w:tcW w:w="0" w:type="auto"/>
          </w:tcPr>
          <w:p w14:paraId="22A74587" w14:textId="77777777" w:rsidR="007A1F3E" w:rsidRDefault="0005592D" w:rsidP="00BF4045">
            <w:pPr>
              <w:pStyle w:val="TableText"/>
            </w:pPr>
            <w:r>
              <w:rPr>
                <w:lang w:val="ru-RU"/>
              </w:rPr>
              <w:t>-</w:t>
            </w:r>
          </w:p>
        </w:tc>
      </w:tr>
      <w:tr w:rsidR="00382954" w14:paraId="4E077A57" w14:textId="77777777" w:rsidTr="007A1F3E">
        <w:tc>
          <w:tcPr>
            <w:tcW w:w="0" w:type="auto"/>
          </w:tcPr>
          <w:p w14:paraId="0849BC23" w14:textId="77777777" w:rsidR="007A1F3E" w:rsidRDefault="0005592D" w:rsidP="00BF4045">
            <w:pPr>
              <w:pStyle w:val="TableText"/>
            </w:pPr>
            <w:r>
              <w:rPr>
                <w:lang w:val="ru-RU"/>
              </w:rPr>
              <w:t>15</w:t>
            </w:r>
          </w:p>
        </w:tc>
        <w:tc>
          <w:tcPr>
            <w:tcW w:w="0" w:type="auto"/>
          </w:tcPr>
          <w:p w14:paraId="0FC34982" w14:textId="77777777" w:rsidR="007A1F3E" w:rsidRDefault="0005592D" w:rsidP="00BF4045">
            <w:pPr>
              <w:pStyle w:val="TableText"/>
            </w:pPr>
            <w:r>
              <w:rPr>
                <w:lang w:val="ru-RU"/>
              </w:rPr>
              <w:t>+5</w:t>
            </w:r>
          </w:p>
        </w:tc>
        <w:tc>
          <w:tcPr>
            <w:tcW w:w="0" w:type="auto"/>
          </w:tcPr>
          <w:p w14:paraId="51E7BBF2" w14:textId="77777777" w:rsidR="007A1F3E" w:rsidRDefault="0005592D" w:rsidP="00BF4045">
            <w:pPr>
              <w:pStyle w:val="TableText"/>
            </w:pPr>
            <w:r>
              <w:rPr>
                <w:lang w:val="ru-RU"/>
              </w:rPr>
              <w:t>15</w:t>
            </w:r>
          </w:p>
        </w:tc>
        <w:tc>
          <w:tcPr>
            <w:tcW w:w="0" w:type="auto"/>
          </w:tcPr>
          <w:p w14:paraId="422203D6" w14:textId="77777777" w:rsidR="007A1F3E" w:rsidRDefault="0005592D" w:rsidP="00BF4045">
            <w:pPr>
              <w:pStyle w:val="TableText"/>
            </w:pPr>
            <w:r>
              <w:rPr>
                <w:lang w:val="ru-RU"/>
              </w:rPr>
              <w:t>-</w:t>
            </w:r>
          </w:p>
        </w:tc>
        <w:tc>
          <w:tcPr>
            <w:tcW w:w="0" w:type="auto"/>
          </w:tcPr>
          <w:p w14:paraId="2DFA092D" w14:textId="77777777" w:rsidR="007A1F3E" w:rsidRDefault="0005592D" w:rsidP="00BF4045">
            <w:pPr>
              <w:pStyle w:val="TableText"/>
            </w:pPr>
            <w:r>
              <w:rPr>
                <w:lang w:val="ru-RU"/>
              </w:rPr>
              <w:t>6</w:t>
            </w:r>
          </w:p>
        </w:tc>
        <w:tc>
          <w:tcPr>
            <w:tcW w:w="0" w:type="auto"/>
          </w:tcPr>
          <w:p w14:paraId="6C3ED46B" w14:textId="77777777" w:rsidR="007A1F3E" w:rsidRDefault="0005592D" w:rsidP="00BF4045">
            <w:pPr>
              <w:pStyle w:val="TableText"/>
            </w:pPr>
            <w:r>
              <w:rPr>
                <w:lang w:val="ru-RU"/>
              </w:rPr>
              <w:t>14</w:t>
            </w:r>
          </w:p>
        </w:tc>
        <w:tc>
          <w:tcPr>
            <w:tcW w:w="0" w:type="auto"/>
          </w:tcPr>
          <w:p w14:paraId="4167FB3E" w14:textId="77777777" w:rsidR="007A1F3E" w:rsidRDefault="0005592D" w:rsidP="00BF4045">
            <w:pPr>
              <w:pStyle w:val="TableText"/>
            </w:pPr>
            <w:r>
              <w:rPr>
                <w:lang w:val="ru-RU"/>
              </w:rPr>
              <w:t>4</w:t>
            </w:r>
          </w:p>
        </w:tc>
        <w:tc>
          <w:tcPr>
            <w:tcW w:w="0" w:type="auto"/>
          </w:tcPr>
          <w:p w14:paraId="4D1E426E" w14:textId="77777777" w:rsidR="007A1F3E" w:rsidRDefault="0005592D" w:rsidP="00BF4045">
            <w:pPr>
              <w:pStyle w:val="TableText"/>
            </w:pPr>
            <w:r>
              <w:rPr>
                <w:lang w:val="ru-RU"/>
              </w:rPr>
              <w:t>3</w:t>
            </w:r>
          </w:p>
        </w:tc>
        <w:tc>
          <w:tcPr>
            <w:tcW w:w="0" w:type="auto"/>
          </w:tcPr>
          <w:p w14:paraId="1CE745B0" w14:textId="77777777" w:rsidR="007A1F3E" w:rsidRDefault="0005592D" w:rsidP="00BF4045">
            <w:pPr>
              <w:pStyle w:val="TableText"/>
            </w:pPr>
            <w:r>
              <w:rPr>
                <w:lang w:val="ru-RU"/>
              </w:rPr>
              <w:t>3</w:t>
            </w:r>
          </w:p>
        </w:tc>
        <w:tc>
          <w:tcPr>
            <w:tcW w:w="0" w:type="auto"/>
          </w:tcPr>
          <w:p w14:paraId="6F692E9A" w14:textId="77777777" w:rsidR="007A1F3E" w:rsidRDefault="0005592D" w:rsidP="00BF4045">
            <w:pPr>
              <w:pStyle w:val="TableText"/>
            </w:pPr>
            <w:r>
              <w:rPr>
                <w:lang w:val="ru-RU"/>
              </w:rPr>
              <w:t>3</w:t>
            </w:r>
          </w:p>
        </w:tc>
        <w:tc>
          <w:tcPr>
            <w:tcW w:w="0" w:type="auto"/>
          </w:tcPr>
          <w:p w14:paraId="312DB698" w14:textId="77777777" w:rsidR="007A1F3E" w:rsidRDefault="0005592D" w:rsidP="00BF4045">
            <w:pPr>
              <w:pStyle w:val="TableText"/>
            </w:pPr>
            <w:r>
              <w:rPr>
                <w:lang w:val="ru-RU"/>
              </w:rPr>
              <w:t>2</w:t>
            </w:r>
          </w:p>
        </w:tc>
        <w:tc>
          <w:tcPr>
            <w:tcW w:w="0" w:type="auto"/>
          </w:tcPr>
          <w:p w14:paraId="41C2A761" w14:textId="77777777" w:rsidR="007A1F3E" w:rsidRDefault="0005592D" w:rsidP="00BF4045">
            <w:pPr>
              <w:pStyle w:val="TableText"/>
            </w:pPr>
            <w:r>
              <w:rPr>
                <w:lang w:val="ru-RU"/>
              </w:rPr>
              <w:t>1</w:t>
            </w:r>
          </w:p>
        </w:tc>
        <w:tc>
          <w:tcPr>
            <w:tcW w:w="0" w:type="auto"/>
          </w:tcPr>
          <w:p w14:paraId="639C1CFC" w14:textId="77777777" w:rsidR="007A1F3E" w:rsidRDefault="0005592D" w:rsidP="00BF4045">
            <w:pPr>
              <w:pStyle w:val="TableText"/>
            </w:pPr>
            <w:r>
              <w:rPr>
                <w:lang w:val="ru-RU"/>
              </w:rPr>
              <w:t>1</w:t>
            </w:r>
          </w:p>
        </w:tc>
        <w:tc>
          <w:tcPr>
            <w:tcW w:w="0" w:type="auto"/>
          </w:tcPr>
          <w:p w14:paraId="7710ED33" w14:textId="77777777" w:rsidR="007A1F3E" w:rsidRDefault="0005592D" w:rsidP="00BF4045">
            <w:pPr>
              <w:pStyle w:val="TableText"/>
            </w:pPr>
            <w:r>
              <w:rPr>
                <w:lang w:val="ru-RU"/>
              </w:rPr>
              <w:t>1</w:t>
            </w:r>
          </w:p>
        </w:tc>
        <w:tc>
          <w:tcPr>
            <w:tcW w:w="0" w:type="auto"/>
          </w:tcPr>
          <w:p w14:paraId="5F68AED1" w14:textId="77777777" w:rsidR="007A1F3E" w:rsidRDefault="0005592D" w:rsidP="00BF4045">
            <w:pPr>
              <w:pStyle w:val="TableText"/>
            </w:pPr>
            <w:r>
              <w:rPr>
                <w:lang w:val="ru-RU"/>
              </w:rPr>
              <w:t>-</w:t>
            </w:r>
          </w:p>
        </w:tc>
      </w:tr>
      <w:tr w:rsidR="00382954" w14:paraId="67121898" w14:textId="77777777" w:rsidTr="007A1F3E">
        <w:tc>
          <w:tcPr>
            <w:tcW w:w="0" w:type="auto"/>
          </w:tcPr>
          <w:p w14:paraId="0FED4376" w14:textId="77777777" w:rsidR="007A1F3E" w:rsidRDefault="0005592D" w:rsidP="00BF4045">
            <w:pPr>
              <w:pStyle w:val="TableText"/>
            </w:pPr>
            <w:r>
              <w:rPr>
                <w:lang w:val="ru-RU"/>
              </w:rPr>
              <w:t>16</w:t>
            </w:r>
          </w:p>
        </w:tc>
        <w:tc>
          <w:tcPr>
            <w:tcW w:w="0" w:type="auto"/>
          </w:tcPr>
          <w:p w14:paraId="1C41AFE8" w14:textId="77777777" w:rsidR="007A1F3E" w:rsidRDefault="0005592D" w:rsidP="00BF4045">
            <w:pPr>
              <w:pStyle w:val="TableText"/>
            </w:pPr>
            <w:r>
              <w:rPr>
                <w:lang w:val="ru-RU"/>
              </w:rPr>
              <w:t>+5</w:t>
            </w:r>
          </w:p>
        </w:tc>
        <w:tc>
          <w:tcPr>
            <w:tcW w:w="0" w:type="auto"/>
          </w:tcPr>
          <w:p w14:paraId="1F0606F0" w14:textId="77777777" w:rsidR="007A1F3E" w:rsidRDefault="0005592D" w:rsidP="00BF4045">
            <w:pPr>
              <w:pStyle w:val="TableText"/>
            </w:pPr>
            <w:r>
              <w:rPr>
                <w:lang w:val="ru-RU"/>
              </w:rPr>
              <w:t>16</w:t>
            </w:r>
          </w:p>
        </w:tc>
        <w:tc>
          <w:tcPr>
            <w:tcW w:w="0" w:type="auto"/>
          </w:tcPr>
          <w:p w14:paraId="4544ECBE" w14:textId="77777777" w:rsidR="007A1F3E" w:rsidRDefault="0005592D" w:rsidP="00BF4045">
            <w:pPr>
              <w:pStyle w:val="TableText"/>
            </w:pPr>
            <w:r>
              <w:rPr>
                <w:lang w:val="ru-RU"/>
              </w:rPr>
              <w:t>Увеличение характеристик</w:t>
            </w:r>
          </w:p>
        </w:tc>
        <w:tc>
          <w:tcPr>
            <w:tcW w:w="0" w:type="auto"/>
          </w:tcPr>
          <w:p w14:paraId="003B20C6" w14:textId="77777777" w:rsidR="007A1F3E" w:rsidRDefault="0005592D" w:rsidP="00BF4045">
            <w:pPr>
              <w:pStyle w:val="TableText"/>
            </w:pPr>
            <w:r>
              <w:rPr>
                <w:lang w:val="ru-RU"/>
              </w:rPr>
              <w:t>6</w:t>
            </w:r>
          </w:p>
        </w:tc>
        <w:tc>
          <w:tcPr>
            <w:tcW w:w="0" w:type="auto"/>
          </w:tcPr>
          <w:p w14:paraId="7765070C" w14:textId="77777777" w:rsidR="007A1F3E" w:rsidRDefault="0005592D" w:rsidP="00BF4045">
            <w:pPr>
              <w:pStyle w:val="TableText"/>
            </w:pPr>
            <w:r>
              <w:rPr>
                <w:lang w:val="ru-RU"/>
              </w:rPr>
              <w:t>14</w:t>
            </w:r>
          </w:p>
        </w:tc>
        <w:tc>
          <w:tcPr>
            <w:tcW w:w="0" w:type="auto"/>
          </w:tcPr>
          <w:p w14:paraId="79CC3D43" w14:textId="77777777" w:rsidR="007A1F3E" w:rsidRDefault="0005592D" w:rsidP="00BF4045">
            <w:pPr>
              <w:pStyle w:val="TableText"/>
            </w:pPr>
            <w:r>
              <w:rPr>
                <w:lang w:val="ru-RU"/>
              </w:rPr>
              <w:t>4</w:t>
            </w:r>
          </w:p>
        </w:tc>
        <w:tc>
          <w:tcPr>
            <w:tcW w:w="0" w:type="auto"/>
          </w:tcPr>
          <w:p w14:paraId="2B571CC4" w14:textId="77777777" w:rsidR="007A1F3E" w:rsidRDefault="0005592D" w:rsidP="00BF4045">
            <w:pPr>
              <w:pStyle w:val="TableText"/>
            </w:pPr>
            <w:r>
              <w:rPr>
                <w:lang w:val="ru-RU"/>
              </w:rPr>
              <w:t>3</w:t>
            </w:r>
          </w:p>
        </w:tc>
        <w:tc>
          <w:tcPr>
            <w:tcW w:w="0" w:type="auto"/>
          </w:tcPr>
          <w:p w14:paraId="47F7548F" w14:textId="77777777" w:rsidR="007A1F3E" w:rsidRDefault="0005592D" w:rsidP="00BF4045">
            <w:pPr>
              <w:pStyle w:val="TableText"/>
            </w:pPr>
            <w:r>
              <w:rPr>
                <w:lang w:val="ru-RU"/>
              </w:rPr>
              <w:t>3</w:t>
            </w:r>
          </w:p>
        </w:tc>
        <w:tc>
          <w:tcPr>
            <w:tcW w:w="0" w:type="auto"/>
          </w:tcPr>
          <w:p w14:paraId="7673C51E" w14:textId="77777777" w:rsidR="007A1F3E" w:rsidRDefault="0005592D" w:rsidP="00BF4045">
            <w:pPr>
              <w:pStyle w:val="TableText"/>
            </w:pPr>
            <w:r>
              <w:rPr>
                <w:lang w:val="ru-RU"/>
              </w:rPr>
              <w:t>3</w:t>
            </w:r>
          </w:p>
        </w:tc>
        <w:tc>
          <w:tcPr>
            <w:tcW w:w="0" w:type="auto"/>
          </w:tcPr>
          <w:p w14:paraId="525E0190" w14:textId="77777777" w:rsidR="007A1F3E" w:rsidRDefault="0005592D" w:rsidP="00BF4045">
            <w:pPr>
              <w:pStyle w:val="TableText"/>
            </w:pPr>
            <w:r>
              <w:rPr>
                <w:lang w:val="ru-RU"/>
              </w:rPr>
              <w:t>2</w:t>
            </w:r>
          </w:p>
        </w:tc>
        <w:tc>
          <w:tcPr>
            <w:tcW w:w="0" w:type="auto"/>
          </w:tcPr>
          <w:p w14:paraId="7B6EE047" w14:textId="77777777" w:rsidR="007A1F3E" w:rsidRDefault="0005592D" w:rsidP="00BF4045">
            <w:pPr>
              <w:pStyle w:val="TableText"/>
            </w:pPr>
            <w:r>
              <w:rPr>
                <w:lang w:val="ru-RU"/>
              </w:rPr>
              <w:t>1</w:t>
            </w:r>
          </w:p>
        </w:tc>
        <w:tc>
          <w:tcPr>
            <w:tcW w:w="0" w:type="auto"/>
          </w:tcPr>
          <w:p w14:paraId="679F045E" w14:textId="77777777" w:rsidR="007A1F3E" w:rsidRDefault="0005592D" w:rsidP="00BF4045">
            <w:pPr>
              <w:pStyle w:val="TableText"/>
            </w:pPr>
            <w:r>
              <w:rPr>
                <w:lang w:val="ru-RU"/>
              </w:rPr>
              <w:t>1</w:t>
            </w:r>
          </w:p>
        </w:tc>
        <w:tc>
          <w:tcPr>
            <w:tcW w:w="0" w:type="auto"/>
          </w:tcPr>
          <w:p w14:paraId="5A777EA9" w14:textId="77777777" w:rsidR="007A1F3E" w:rsidRDefault="0005592D" w:rsidP="00BF4045">
            <w:pPr>
              <w:pStyle w:val="TableText"/>
            </w:pPr>
            <w:r>
              <w:rPr>
                <w:lang w:val="ru-RU"/>
              </w:rPr>
              <w:t>1</w:t>
            </w:r>
          </w:p>
        </w:tc>
        <w:tc>
          <w:tcPr>
            <w:tcW w:w="0" w:type="auto"/>
          </w:tcPr>
          <w:p w14:paraId="3543048B" w14:textId="77777777" w:rsidR="007A1F3E" w:rsidRDefault="0005592D" w:rsidP="00BF4045">
            <w:pPr>
              <w:pStyle w:val="TableText"/>
            </w:pPr>
            <w:r>
              <w:rPr>
                <w:lang w:val="ru-RU"/>
              </w:rPr>
              <w:t>-</w:t>
            </w:r>
          </w:p>
        </w:tc>
      </w:tr>
      <w:tr w:rsidR="00382954" w14:paraId="0CDE8C87" w14:textId="77777777" w:rsidTr="007A1F3E">
        <w:tc>
          <w:tcPr>
            <w:tcW w:w="0" w:type="auto"/>
          </w:tcPr>
          <w:p w14:paraId="3C465FBA" w14:textId="77777777" w:rsidR="007A1F3E" w:rsidRDefault="0005592D" w:rsidP="00BF4045">
            <w:pPr>
              <w:pStyle w:val="TableText"/>
            </w:pPr>
            <w:r>
              <w:rPr>
                <w:lang w:val="ru-RU"/>
              </w:rPr>
              <w:t>17</w:t>
            </w:r>
          </w:p>
        </w:tc>
        <w:tc>
          <w:tcPr>
            <w:tcW w:w="0" w:type="auto"/>
          </w:tcPr>
          <w:p w14:paraId="72D33A9C" w14:textId="77777777" w:rsidR="007A1F3E" w:rsidRDefault="0005592D" w:rsidP="00BF4045">
            <w:pPr>
              <w:pStyle w:val="TableText"/>
            </w:pPr>
            <w:r>
              <w:rPr>
                <w:lang w:val="ru-RU"/>
              </w:rPr>
              <w:t>+6</w:t>
            </w:r>
          </w:p>
        </w:tc>
        <w:tc>
          <w:tcPr>
            <w:tcW w:w="0" w:type="auto"/>
          </w:tcPr>
          <w:p w14:paraId="2C7C5CEC" w14:textId="77777777" w:rsidR="007A1F3E" w:rsidRDefault="0005592D" w:rsidP="00BF4045">
            <w:pPr>
              <w:pStyle w:val="TableText"/>
            </w:pPr>
            <w:r>
              <w:rPr>
                <w:lang w:val="ru-RU"/>
              </w:rPr>
              <w:t>17</w:t>
            </w:r>
          </w:p>
        </w:tc>
        <w:tc>
          <w:tcPr>
            <w:tcW w:w="0" w:type="auto"/>
          </w:tcPr>
          <w:p w14:paraId="3A059317" w14:textId="77777777" w:rsidR="007A1F3E" w:rsidRDefault="0005592D" w:rsidP="00BF4045">
            <w:pPr>
              <w:pStyle w:val="TableText"/>
            </w:pPr>
            <w:r>
              <w:rPr>
                <w:lang w:val="ru-RU"/>
              </w:rPr>
              <w:t>Метамагия</w:t>
            </w:r>
          </w:p>
        </w:tc>
        <w:tc>
          <w:tcPr>
            <w:tcW w:w="0" w:type="auto"/>
          </w:tcPr>
          <w:p w14:paraId="02E8AC88" w14:textId="77777777" w:rsidR="007A1F3E" w:rsidRDefault="0005592D" w:rsidP="00BF4045">
            <w:pPr>
              <w:pStyle w:val="TableText"/>
            </w:pPr>
            <w:r>
              <w:rPr>
                <w:lang w:val="ru-RU"/>
              </w:rPr>
              <w:t>6</w:t>
            </w:r>
          </w:p>
        </w:tc>
        <w:tc>
          <w:tcPr>
            <w:tcW w:w="0" w:type="auto"/>
          </w:tcPr>
          <w:p w14:paraId="332F8259" w14:textId="77777777" w:rsidR="007A1F3E" w:rsidRDefault="0005592D" w:rsidP="00BF4045">
            <w:pPr>
              <w:pStyle w:val="TableText"/>
            </w:pPr>
            <w:r>
              <w:rPr>
                <w:lang w:val="ru-RU"/>
              </w:rPr>
              <w:t>15</w:t>
            </w:r>
          </w:p>
        </w:tc>
        <w:tc>
          <w:tcPr>
            <w:tcW w:w="0" w:type="auto"/>
          </w:tcPr>
          <w:p w14:paraId="40A858DE" w14:textId="77777777" w:rsidR="007A1F3E" w:rsidRDefault="0005592D" w:rsidP="00BF4045">
            <w:pPr>
              <w:pStyle w:val="TableText"/>
            </w:pPr>
            <w:r>
              <w:rPr>
                <w:lang w:val="ru-RU"/>
              </w:rPr>
              <w:t>4</w:t>
            </w:r>
          </w:p>
        </w:tc>
        <w:tc>
          <w:tcPr>
            <w:tcW w:w="0" w:type="auto"/>
          </w:tcPr>
          <w:p w14:paraId="15660089" w14:textId="77777777" w:rsidR="007A1F3E" w:rsidRDefault="0005592D" w:rsidP="00BF4045">
            <w:pPr>
              <w:pStyle w:val="TableText"/>
            </w:pPr>
            <w:r>
              <w:rPr>
                <w:lang w:val="ru-RU"/>
              </w:rPr>
              <w:t>3</w:t>
            </w:r>
          </w:p>
        </w:tc>
        <w:tc>
          <w:tcPr>
            <w:tcW w:w="0" w:type="auto"/>
          </w:tcPr>
          <w:p w14:paraId="052F50FA" w14:textId="77777777" w:rsidR="007A1F3E" w:rsidRDefault="0005592D" w:rsidP="00BF4045">
            <w:pPr>
              <w:pStyle w:val="TableText"/>
            </w:pPr>
            <w:r>
              <w:rPr>
                <w:lang w:val="ru-RU"/>
              </w:rPr>
              <w:t>3</w:t>
            </w:r>
          </w:p>
        </w:tc>
        <w:tc>
          <w:tcPr>
            <w:tcW w:w="0" w:type="auto"/>
          </w:tcPr>
          <w:p w14:paraId="03424C0F" w14:textId="77777777" w:rsidR="007A1F3E" w:rsidRDefault="0005592D" w:rsidP="00BF4045">
            <w:pPr>
              <w:pStyle w:val="TableText"/>
            </w:pPr>
            <w:r>
              <w:rPr>
                <w:lang w:val="ru-RU"/>
              </w:rPr>
              <w:t>3</w:t>
            </w:r>
          </w:p>
        </w:tc>
        <w:tc>
          <w:tcPr>
            <w:tcW w:w="0" w:type="auto"/>
          </w:tcPr>
          <w:p w14:paraId="216C88A2" w14:textId="77777777" w:rsidR="007A1F3E" w:rsidRDefault="0005592D" w:rsidP="00BF4045">
            <w:pPr>
              <w:pStyle w:val="TableText"/>
            </w:pPr>
            <w:r>
              <w:rPr>
                <w:lang w:val="ru-RU"/>
              </w:rPr>
              <w:t>2</w:t>
            </w:r>
          </w:p>
        </w:tc>
        <w:tc>
          <w:tcPr>
            <w:tcW w:w="0" w:type="auto"/>
          </w:tcPr>
          <w:p w14:paraId="5BC276A2" w14:textId="77777777" w:rsidR="007A1F3E" w:rsidRDefault="0005592D" w:rsidP="00BF4045">
            <w:pPr>
              <w:pStyle w:val="TableText"/>
            </w:pPr>
            <w:r>
              <w:rPr>
                <w:lang w:val="ru-RU"/>
              </w:rPr>
              <w:t>1</w:t>
            </w:r>
          </w:p>
        </w:tc>
        <w:tc>
          <w:tcPr>
            <w:tcW w:w="0" w:type="auto"/>
          </w:tcPr>
          <w:p w14:paraId="4E4E1625" w14:textId="77777777" w:rsidR="007A1F3E" w:rsidRDefault="0005592D" w:rsidP="00BF4045">
            <w:pPr>
              <w:pStyle w:val="TableText"/>
            </w:pPr>
            <w:r>
              <w:rPr>
                <w:lang w:val="ru-RU"/>
              </w:rPr>
              <w:t>1</w:t>
            </w:r>
          </w:p>
        </w:tc>
        <w:tc>
          <w:tcPr>
            <w:tcW w:w="0" w:type="auto"/>
          </w:tcPr>
          <w:p w14:paraId="24B4557F" w14:textId="77777777" w:rsidR="007A1F3E" w:rsidRDefault="0005592D" w:rsidP="00BF4045">
            <w:pPr>
              <w:pStyle w:val="TableText"/>
            </w:pPr>
            <w:r>
              <w:rPr>
                <w:lang w:val="ru-RU"/>
              </w:rPr>
              <w:t>1</w:t>
            </w:r>
          </w:p>
        </w:tc>
        <w:tc>
          <w:tcPr>
            <w:tcW w:w="0" w:type="auto"/>
          </w:tcPr>
          <w:p w14:paraId="3540AAA0" w14:textId="77777777" w:rsidR="007A1F3E" w:rsidRDefault="0005592D" w:rsidP="00BF4045">
            <w:pPr>
              <w:pStyle w:val="TableText"/>
            </w:pPr>
            <w:r>
              <w:rPr>
                <w:lang w:val="ru-RU"/>
              </w:rPr>
              <w:t>1</w:t>
            </w:r>
          </w:p>
        </w:tc>
      </w:tr>
      <w:tr w:rsidR="00382954" w14:paraId="435117F9" w14:textId="77777777" w:rsidTr="007A1F3E">
        <w:tc>
          <w:tcPr>
            <w:tcW w:w="0" w:type="auto"/>
          </w:tcPr>
          <w:p w14:paraId="50C1C6B2" w14:textId="77777777" w:rsidR="007A1F3E" w:rsidRDefault="0005592D" w:rsidP="00BF4045">
            <w:pPr>
              <w:pStyle w:val="TableText"/>
            </w:pPr>
            <w:r>
              <w:rPr>
                <w:lang w:val="ru-RU"/>
              </w:rPr>
              <w:t>18</w:t>
            </w:r>
          </w:p>
        </w:tc>
        <w:tc>
          <w:tcPr>
            <w:tcW w:w="0" w:type="auto"/>
          </w:tcPr>
          <w:p w14:paraId="34F08896" w14:textId="77777777" w:rsidR="007A1F3E" w:rsidRDefault="0005592D" w:rsidP="00BF4045">
            <w:pPr>
              <w:pStyle w:val="TableText"/>
            </w:pPr>
            <w:r>
              <w:rPr>
                <w:lang w:val="ru-RU"/>
              </w:rPr>
              <w:t>+6</w:t>
            </w:r>
          </w:p>
        </w:tc>
        <w:tc>
          <w:tcPr>
            <w:tcW w:w="0" w:type="auto"/>
          </w:tcPr>
          <w:p w14:paraId="0AB4A7E1" w14:textId="77777777" w:rsidR="007A1F3E" w:rsidRDefault="0005592D" w:rsidP="00BF4045">
            <w:pPr>
              <w:pStyle w:val="TableText"/>
            </w:pPr>
            <w:r>
              <w:rPr>
                <w:lang w:val="ru-RU"/>
              </w:rPr>
              <w:t>18</w:t>
            </w:r>
          </w:p>
        </w:tc>
        <w:tc>
          <w:tcPr>
            <w:tcW w:w="0" w:type="auto"/>
          </w:tcPr>
          <w:p w14:paraId="4F991DDB" w14:textId="77777777" w:rsidR="007A1F3E" w:rsidRDefault="0005592D" w:rsidP="00BF4045">
            <w:pPr>
              <w:pStyle w:val="TableText"/>
            </w:pPr>
            <w:r>
              <w:rPr>
                <w:lang w:val="ru-RU"/>
              </w:rPr>
              <w:t>Особенность происхождения чародея</w:t>
            </w:r>
          </w:p>
        </w:tc>
        <w:tc>
          <w:tcPr>
            <w:tcW w:w="0" w:type="auto"/>
          </w:tcPr>
          <w:p w14:paraId="401B4076" w14:textId="77777777" w:rsidR="007A1F3E" w:rsidRDefault="0005592D" w:rsidP="00BF4045">
            <w:pPr>
              <w:pStyle w:val="TableText"/>
            </w:pPr>
            <w:r>
              <w:rPr>
                <w:lang w:val="ru-RU"/>
              </w:rPr>
              <w:t>6</w:t>
            </w:r>
          </w:p>
        </w:tc>
        <w:tc>
          <w:tcPr>
            <w:tcW w:w="0" w:type="auto"/>
          </w:tcPr>
          <w:p w14:paraId="7084C9E7" w14:textId="77777777" w:rsidR="007A1F3E" w:rsidRDefault="0005592D" w:rsidP="00BF4045">
            <w:pPr>
              <w:pStyle w:val="TableText"/>
            </w:pPr>
            <w:r>
              <w:rPr>
                <w:lang w:val="ru-RU"/>
              </w:rPr>
              <w:t>15</w:t>
            </w:r>
          </w:p>
        </w:tc>
        <w:tc>
          <w:tcPr>
            <w:tcW w:w="0" w:type="auto"/>
          </w:tcPr>
          <w:p w14:paraId="3142975C" w14:textId="77777777" w:rsidR="007A1F3E" w:rsidRDefault="0005592D" w:rsidP="00BF4045">
            <w:pPr>
              <w:pStyle w:val="TableText"/>
            </w:pPr>
            <w:r>
              <w:rPr>
                <w:lang w:val="ru-RU"/>
              </w:rPr>
              <w:t>4</w:t>
            </w:r>
          </w:p>
        </w:tc>
        <w:tc>
          <w:tcPr>
            <w:tcW w:w="0" w:type="auto"/>
          </w:tcPr>
          <w:p w14:paraId="62B56263" w14:textId="77777777" w:rsidR="007A1F3E" w:rsidRDefault="0005592D" w:rsidP="00BF4045">
            <w:pPr>
              <w:pStyle w:val="TableText"/>
            </w:pPr>
            <w:r>
              <w:rPr>
                <w:lang w:val="ru-RU"/>
              </w:rPr>
              <w:t>3</w:t>
            </w:r>
          </w:p>
        </w:tc>
        <w:tc>
          <w:tcPr>
            <w:tcW w:w="0" w:type="auto"/>
          </w:tcPr>
          <w:p w14:paraId="638C521E" w14:textId="77777777" w:rsidR="007A1F3E" w:rsidRDefault="0005592D" w:rsidP="00BF4045">
            <w:pPr>
              <w:pStyle w:val="TableText"/>
            </w:pPr>
            <w:r>
              <w:rPr>
                <w:lang w:val="ru-RU"/>
              </w:rPr>
              <w:t>3</w:t>
            </w:r>
          </w:p>
        </w:tc>
        <w:tc>
          <w:tcPr>
            <w:tcW w:w="0" w:type="auto"/>
          </w:tcPr>
          <w:p w14:paraId="19374728" w14:textId="77777777" w:rsidR="007A1F3E" w:rsidRDefault="0005592D" w:rsidP="00BF4045">
            <w:pPr>
              <w:pStyle w:val="TableText"/>
            </w:pPr>
            <w:r>
              <w:rPr>
                <w:lang w:val="ru-RU"/>
              </w:rPr>
              <w:t>3</w:t>
            </w:r>
          </w:p>
        </w:tc>
        <w:tc>
          <w:tcPr>
            <w:tcW w:w="0" w:type="auto"/>
          </w:tcPr>
          <w:p w14:paraId="78B17F7A" w14:textId="77777777" w:rsidR="007A1F3E" w:rsidRDefault="0005592D" w:rsidP="00BF4045">
            <w:pPr>
              <w:pStyle w:val="TableText"/>
            </w:pPr>
            <w:r>
              <w:rPr>
                <w:lang w:val="ru-RU"/>
              </w:rPr>
              <w:t>3</w:t>
            </w:r>
          </w:p>
        </w:tc>
        <w:tc>
          <w:tcPr>
            <w:tcW w:w="0" w:type="auto"/>
          </w:tcPr>
          <w:p w14:paraId="4C746321" w14:textId="77777777" w:rsidR="007A1F3E" w:rsidRDefault="0005592D" w:rsidP="00BF4045">
            <w:pPr>
              <w:pStyle w:val="TableText"/>
            </w:pPr>
            <w:r>
              <w:rPr>
                <w:lang w:val="ru-RU"/>
              </w:rPr>
              <w:t>1</w:t>
            </w:r>
          </w:p>
        </w:tc>
        <w:tc>
          <w:tcPr>
            <w:tcW w:w="0" w:type="auto"/>
          </w:tcPr>
          <w:p w14:paraId="280BD3EA" w14:textId="77777777" w:rsidR="007A1F3E" w:rsidRDefault="0005592D" w:rsidP="00BF4045">
            <w:pPr>
              <w:pStyle w:val="TableText"/>
            </w:pPr>
            <w:r>
              <w:rPr>
                <w:lang w:val="ru-RU"/>
              </w:rPr>
              <w:t>1</w:t>
            </w:r>
          </w:p>
        </w:tc>
        <w:tc>
          <w:tcPr>
            <w:tcW w:w="0" w:type="auto"/>
          </w:tcPr>
          <w:p w14:paraId="68CD7333" w14:textId="77777777" w:rsidR="007A1F3E" w:rsidRDefault="0005592D" w:rsidP="00BF4045">
            <w:pPr>
              <w:pStyle w:val="TableText"/>
            </w:pPr>
            <w:r>
              <w:rPr>
                <w:lang w:val="ru-RU"/>
              </w:rPr>
              <w:t>1</w:t>
            </w:r>
          </w:p>
        </w:tc>
        <w:tc>
          <w:tcPr>
            <w:tcW w:w="0" w:type="auto"/>
          </w:tcPr>
          <w:p w14:paraId="2CC95866" w14:textId="77777777" w:rsidR="007A1F3E" w:rsidRDefault="0005592D" w:rsidP="00BF4045">
            <w:pPr>
              <w:pStyle w:val="TableText"/>
            </w:pPr>
            <w:r>
              <w:rPr>
                <w:lang w:val="ru-RU"/>
              </w:rPr>
              <w:t>1</w:t>
            </w:r>
          </w:p>
        </w:tc>
      </w:tr>
      <w:tr w:rsidR="00382954" w14:paraId="4558A330" w14:textId="77777777" w:rsidTr="007A1F3E">
        <w:tc>
          <w:tcPr>
            <w:tcW w:w="0" w:type="auto"/>
          </w:tcPr>
          <w:p w14:paraId="191179E9" w14:textId="77777777" w:rsidR="007A1F3E" w:rsidRDefault="0005592D" w:rsidP="00BF4045">
            <w:pPr>
              <w:pStyle w:val="TableText"/>
            </w:pPr>
            <w:r>
              <w:rPr>
                <w:lang w:val="ru-RU"/>
              </w:rPr>
              <w:t>19</w:t>
            </w:r>
          </w:p>
        </w:tc>
        <w:tc>
          <w:tcPr>
            <w:tcW w:w="0" w:type="auto"/>
          </w:tcPr>
          <w:p w14:paraId="4E7E99F0" w14:textId="77777777" w:rsidR="007A1F3E" w:rsidRDefault="0005592D" w:rsidP="00BF4045">
            <w:pPr>
              <w:pStyle w:val="TableText"/>
            </w:pPr>
            <w:r>
              <w:rPr>
                <w:lang w:val="ru-RU"/>
              </w:rPr>
              <w:t>+6</w:t>
            </w:r>
          </w:p>
        </w:tc>
        <w:tc>
          <w:tcPr>
            <w:tcW w:w="0" w:type="auto"/>
          </w:tcPr>
          <w:p w14:paraId="69E4722A" w14:textId="77777777" w:rsidR="007A1F3E" w:rsidRDefault="0005592D" w:rsidP="00BF4045">
            <w:pPr>
              <w:pStyle w:val="TableText"/>
            </w:pPr>
            <w:r>
              <w:rPr>
                <w:lang w:val="ru-RU"/>
              </w:rPr>
              <w:t>19</w:t>
            </w:r>
          </w:p>
        </w:tc>
        <w:tc>
          <w:tcPr>
            <w:tcW w:w="0" w:type="auto"/>
          </w:tcPr>
          <w:p w14:paraId="7BFC9743" w14:textId="77777777" w:rsidR="007A1F3E" w:rsidRDefault="0005592D" w:rsidP="00BF4045">
            <w:pPr>
              <w:pStyle w:val="TableText"/>
            </w:pPr>
            <w:r>
              <w:rPr>
                <w:lang w:val="ru-RU"/>
              </w:rPr>
              <w:t>Увеличение характеристик</w:t>
            </w:r>
          </w:p>
        </w:tc>
        <w:tc>
          <w:tcPr>
            <w:tcW w:w="0" w:type="auto"/>
          </w:tcPr>
          <w:p w14:paraId="2443D5A9" w14:textId="77777777" w:rsidR="007A1F3E" w:rsidRDefault="0005592D" w:rsidP="00BF4045">
            <w:pPr>
              <w:pStyle w:val="TableText"/>
            </w:pPr>
            <w:r>
              <w:rPr>
                <w:lang w:val="ru-RU"/>
              </w:rPr>
              <w:t>6</w:t>
            </w:r>
          </w:p>
        </w:tc>
        <w:tc>
          <w:tcPr>
            <w:tcW w:w="0" w:type="auto"/>
          </w:tcPr>
          <w:p w14:paraId="596872A9" w14:textId="77777777" w:rsidR="007A1F3E" w:rsidRDefault="0005592D" w:rsidP="00BF4045">
            <w:pPr>
              <w:pStyle w:val="TableText"/>
            </w:pPr>
            <w:r>
              <w:rPr>
                <w:lang w:val="ru-RU"/>
              </w:rPr>
              <w:t>15</w:t>
            </w:r>
          </w:p>
        </w:tc>
        <w:tc>
          <w:tcPr>
            <w:tcW w:w="0" w:type="auto"/>
          </w:tcPr>
          <w:p w14:paraId="17039510" w14:textId="77777777" w:rsidR="007A1F3E" w:rsidRDefault="0005592D" w:rsidP="00BF4045">
            <w:pPr>
              <w:pStyle w:val="TableText"/>
            </w:pPr>
            <w:r>
              <w:rPr>
                <w:lang w:val="ru-RU"/>
              </w:rPr>
              <w:t>4</w:t>
            </w:r>
          </w:p>
        </w:tc>
        <w:tc>
          <w:tcPr>
            <w:tcW w:w="0" w:type="auto"/>
          </w:tcPr>
          <w:p w14:paraId="7F7A4E37" w14:textId="77777777" w:rsidR="007A1F3E" w:rsidRDefault="0005592D" w:rsidP="00BF4045">
            <w:pPr>
              <w:pStyle w:val="TableText"/>
            </w:pPr>
            <w:r>
              <w:rPr>
                <w:lang w:val="ru-RU"/>
              </w:rPr>
              <w:t>3</w:t>
            </w:r>
          </w:p>
        </w:tc>
        <w:tc>
          <w:tcPr>
            <w:tcW w:w="0" w:type="auto"/>
          </w:tcPr>
          <w:p w14:paraId="12179828" w14:textId="77777777" w:rsidR="007A1F3E" w:rsidRDefault="0005592D" w:rsidP="00BF4045">
            <w:pPr>
              <w:pStyle w:val="TableText"/>
            </w:pPr>
            <w:r>
              <w:rPr>
                <w:lang w:val="ru-RU"/>
              </w:rPr>
              <w:t>3</w:t>
            </w:r>
          </w:p>
        </w:tc>
        <w:tc>
          <w:tcPr>
            <w:tcW w:w="0" w:type="auto"/>
          </w:tcPr>
          <w:p w14:paraId="2E34F9E5" w14:textId="77777777" w:rsidR="007A1F3E" w:rsidRDefault="0005592D" w:rsidP="00BF4045">
            <w:pPr>
              <w:pStyle w:val="TableText"/>
            </w:pPr>
            <w:r>
              <w:rPr>
                <w:lang w:val="ru-RU"/>
              </w:rPr>
              <w:t>3</w:t>
            </w:r>
          </w:p>
        </w:tc>
        <w:tc>
          <w:tcPr>
            <w:tcW w:w="0" w:type="auto"/>
          </w:tcPr>
          <w:p w14:paraId="416384FB" w14:textId="77777777" w:rsidR="007A1F3E" w:rsidRDefault="0005592D" w:rsidP="00BF4045">
            <w:pPr>
              <w:pStyle w:val="TableText"/>
            </w:pPr>
            <w:r>
              <w:rPr>
                <w:lang w:val="ru-RU"/>
              </w:rPr>
              <w:t>3</w:t>
            </w:r>
          </w:p>
        </w:tc>
        <w:tc>
          <w:tcPr>
            <w:tcW w:w="0" w:type="auto"/>
          </w:tcPr>
          <w:p w14:paraId="21F17344" w14:textId="77777777" w:rsidR="007A1F3E" w:rsidRDefault="0005592D" w:rsidP="00BF4045">
            <w:pPr>
              <w:pStyle w:val="TableText"/>
            </w:pPr>
            <w:r>
              <w:rPr>
                <w:lang w:val="ru-RU"/>
              </w:rPr>
              <w:t>2</w:t>
            </w:r>
          </w:p>
        </w:tc>
        <w:tc>
          <w:tcPr>
            <w:tcW w:w="0" w:type="auto"/>
          </w:tcPr>
          <w:p w14:paraId="46DFC8A0" w14:textId="77777777" w:rsidR="007A1F3E" w:rsidRDefault="0005592D" w:rsidP="00BF4045">
            <w:pPr>
              <w:pStyle w:val="TableText"/>
            </w:pPr>
            <w:r>
              <w:rPr>
                <w:lang w:val="ru-RU"/>
              </w:rPr>
              <w:t>1</w:t>
            </w:r>
          </w:p>
        </w:tc>
        <w:tc>
          <w:tcPr>
            <w:tcW w:w="0" w:type="auto"/>
          </w:tcPr>
          <w:p w14:paraId="12208290" w14:textId="77777777" w:rsidR="007A1F3E" w:rsidRDefault="0005592D" w:rsidP="00BF4045">
            <w:pPr>
              <w:pStyle w:val="TableText"/>
            </w:pPr>
            <w:r>
              <w:rPr>
                <w:lang w:val="ru-RU"/>
              </w:rPr>
              <w:t>1</w:t>
            </w:r>
          </w:p>
        </w:tc>
        <w:tc>
          <w:tcPr>
            <w:tcW w:w="0" w:type="auto"/>
          </w:tcPr>
          <w:p w14:paraId="043D7907" w14:textId="77777777" w:rsidR="007A1F3E" w:rsidRDefault="0005592D" w:rsidP="00BF4045">
            <w:pPr>
              <w:pStyle w:val="TableText"/>
            </w:pPr>
            <w:r>
              <w:rPr>
                <w:lang w:val="ru-RU"/>
              </w:rPr>
              <w:t>1</w:t>
            </w:r>
          </w:p>
        </w:tc>
      </w:tr>
      <w:tr w:rsidR="00382954" w14:paraId="342E22ED" w14:textId="77777777" w:rsidTr="007A1F3E">
        <w:tc>
          <w:tcPr>
            <w:tcW w:w="0" w:type="auto"/>
          </w:tcPr>
          <w:p w14:paraId="74793144" w14:textId="77777777" w:rsidR="007A1F3E" w:rsidRDefault="0005592D" w:rsidP="00BF4045">
            <w:pPr>
              <w:pStyle w:val="TableText"/>
            </w:pPr>
            <w:r>
              <w:rPr>
                <w:lang w:val="ru-RU"/>
              </w:rPr>
              <w:t>20</w:t>
            </w:r>
          </w:p>
        </w:tc>
        <w:tc>
          <w:tcPr>
            <w:tcW w:w="0" w:type="auto"/>
          </w:tcPr>
          <w:p w14:paraId="6863ECD2" w14:textId="77777777" w:rsidR="007A1F3E" w:rsidRDefault="0005592D" w:rsidP="00BF4045">
            <w:pPr>
              <w:pStyle w:val="TableText"/>
            </w:pPr>
            <w:r>
              <w:rPr>
                <w:lang w:val="ru-RU"/>
              </w:rPr>
              <w:t>+6</w:t>
            </w:r>
          </w:p>
        </w:tc>
        <w:tc>
          <w:tcPr>
            <w:tcW w:w="0" w:type="auto"/>
          </w:tcPr>
          <w:p w14:paraId="5C811C83" w14:textId="77777777" w:rsidR="007A1F3E" w:rsidRDefault="0005592D" w:rsidP="00BF4045">
            <w:pPr>
              <w:pStyle w:val="TableText"/>
            </w:pPr>
            <w:r>
              <w:rPr>
                <w:lang w:val="ru-RU"/>
              </w:rPr>
              <w:t>20</w:t>
            </w:r>
          </w:p>
        </w:tc>
        <w:tc>
          <w:tcPr>
            <w:tcW w:w="0" w:type="auto"/>
          </w:tcPr>
          <w:p w14:paraId="602FC0D4" w14:textId="77777777" w:rsidR="007A1F3E" w:rsidRDefault="0005592D" w:rsidP="00BF4045">
            <w:pPr>
              <w:pStyle w:val="TableText"/>
            </w:pPr>
            <w:r>
              <w:rPr>
                <w:lang w:val="ru-RU"/>
              </w:rPr>
              <w:t>Чародейское восстановление</w:t>
            </w:r>
          </w:p>
        </w:tc>
        <w:tc>
          <w:tcPr>
            <w:tcW w:w="0" w:type="auto"/>
          </w:tcPr>
          <w:p w14:paraId="23056CCB" w14:textId="77777777" w:rsidR="007A1F3E" w:rsidRDefault="0005592D" w:rsidP="00BF4045">
            <w:pPr>
              <w:pStyle w:val="TableText"/>
            </w:pPr>
            <w:r>
              <w:rPr>
                <w:lang w:val="ru-RU"/>
              </w:rPr>
              <w:t>6</w:t>
            </w:r>
          </w:p>
        </w:tc>
        <w:tc>
          <w:tcPr>
            <w:tcW w:w="0" w:type="auto"/>
          </w:tcPr>
          <w:p w14:paraId="222B712E" w14:textId="77777777" w:rsidR="007A1F3E" w:rsidRDefault="0005592D" w:rsidP="00BF4045">
            <w:pPr>
              <w:pStyle w:val="TableText"/>
            </w:pPr>
            <w:r>
              <w:rPr>
                <w:lang w:val="ru-RU"/>
              </w:rPr>
              <w:t>15</w:t>
            </w:r>
          </w:p>
        </w:tc>
        <w:tc>
          <w:tcPr>
            <w:tcW w:w="0" w:type="auto"/>
          </w:tcPr>
          <w:p w14:paraId="77A1A57C" w14:textId="77777777" w:rsidR="007A1F3E" w:rsidRDefault="0005592D" w:rsidP="00BF4045">
            <w:pPr>
              <w:pStyle w:val="TableText"/>
            </w:pPr>
            <w:r>
              <w:rPr>
                <w:lang w:val="ru-RU"/>
              </w:rPr>
              <w:t>4</w:t>
            </w:r>
          </w:p>
        </w:tc>
        <w:tc>
          <w:tcPr>
            <w:tcW w:w="0" w:type="auto"/>
          </w:tcPr>
          <w:p w14:paraId="0F567398" w14:textId="77777777" w:rsidR="007A1F3E" w:rsidRDefault="0005592D" w:rsidP="00BF4045">
            <w:pPr>
              <w:pStyle w:val="TableText"/>
            </w:pPr>
            <w:r>
              <w:rPr>
                <w:lang w:val="ru-RU"/>
              </w:rPr>
              <w:t>3</w:t>
            </w:r>
          </w:p>
        </w:tc>
        <w:tc>
          <w:tcPr>
            <w:tcW w:w="0" w:type="auto"/>
          </w:tcPr>
          <w:p w14:paraId="029D5747" w14:textId="77777777" w:rsidR="007A1F3E" w:rsidRDefault="0005592D" w:rsidP="00BF4045">
            <w:pPr>
              <w:pStyle w:val="TableText"/>
            </w:pPr>
            <w:r>
              <w:rPr>
                <w:lang w:val="ru-RU"/>
              </w:rPr>
              <w:t>3</w:t>
            </w:r>
          </w:p>
        </w:tc>
        <w:tc>
          <w:tcPr>
            <w:tcW w:w="0" w:type="auto"/>
          </w:tcPr>
          <w:p w14:paraId="6929F616" w14:textId="77777777" w:rsidR="007A1F3E" w:rsidRDefault="0005592D" w:rsidP="00BF4045">
            <w:pPr>
              <w:pStyle w:val="TableText"/>
            </w:pPr>
            <w:r>
              <w:rPr>
                <w:lang w:val="ru-RU"/>
              </w:rPr>
              <w:t>3</w:t>
            </w:r>
          </w:p>
        </w:tc>
        <w:tc>
          <w:tcPr>
            <w:tcW w:w="0" w:type="auto"/>
          </w:tcPr>
          <w:p w14:paraId="09D2AC26" w14:textId="77777777" w:rsidR="007A1F3E" w:rsidRDefault="0005592D" w:rsidP="00BF4045">
            <w:pPr>
              <w:pStyle w:val="TableText"/>
            </w:pPr>
            <w:r>
              <w:rPr>
                <w:lang w:val="ru-RU"/>
              </w:rPr>
              <w:t>3</w:t>
            </w:r>
          </w:p>
        </w:tc>
        <w:tc>
          <w:tcPr>
            <w:tcW w:w="0" w:type="auto"/>
          </w:tcPr>
          <w:p w14:paraId="7222E579" w14:textId="77777777" w:rsidR="007A1F3E" w:rsidRDefault="0005592D" w:rsidP="00BF4045">
            <w:pPr>
              <w:pStyle w:val="TableText"/>
            </w:pPr>
            <w:r>
              <w:rPr>
                <w:lang w:val="ru-RU"/>
              </w:rPr>
              <w:t>2</w:t>
            </w:r>
          </w:p>
        </w:tc>
        <w:tc>
          <w:tcPr>
            <w:tcW w:w="0" w:type="auto"/>
          </w:tcPr>
          <w:p w14:paraId="3FCA5196" w14:textId="77777777" w:rsidR="007A1F3E" w:rsidRDefault="0005592D" w:rsidP="00BF4045">
            <w:pPr>
              <w:pStyle w:val="TableText"/>
            </w:pPr>
            <w:r>
              <w:rPr>
                <w:lang w:val="ru-RU"/>
              </w:rPr>
              <w:t>2</w:t>
            </w:r>
          </w:p>
        </w:tc>
        <w:tc>
          <w:tcPr>
            <w:tcW w:w="0" w:type="auto"/>
          </w:tcPr>
          <w:p w14:paraId="4FA8C06E" w14:textId="77777777" w:rsidR="007A1F3E" w:rsidRDefault="0005592D" w:rsidP="00BF4045">
            <w:pPr>
              <w:pStyle w:val="TableText"/>
            </w:pPr>
            <w:r>
              <w:rPr>
                <w:lang w:val="ru-RU"/>
              </w:rPr>
              <w:t>1</w:t>
            </w:r>
          </w:p>
        </w:tc>
        <w:tc>
          <w:tcPr>
            <w:tcW w:w="0" w:type="auto"/>
          </w:tcPr>
          <w:p w14:paraId="17EB2D1B" w14:textId="77777777" w:rsidR="007A1F3E" w:rsidRDefault="0005592D" w:rsidP="00BF4045">
            <w:pPr>
              <w:pStyle w:val="TableText"/>
            </w:pPr>
            <w:r>
              <w:rPr>
                <w:lang w:val="ru-RU"/>
              </w:rPr>
              <w:t>1</w:t>
            </w:r>
          </w:p>
        </w:tc>
      </w:tr>
    </w:tbl>
    <w:p w14:paraId="68FEA7D3" w14:textId="77777777" w:rsidR="007A1F3E" w:rsidRDefault="0005592D" w:rsidP="005D7E17">
      <w:pPr>
        <w:pStyle w:val="Heading4ToC"/>
      </w:pPr>
      <w:bookmarkStart w:id="1005" w:name="spellcasting-5"/>
      <w:r>
        <w:rPr>
          <w:lang w:val="ru-RU"/>
        </w:rPr>
        <w:t>Сотворение заклинаний</w:t>
      </w:r>
      <w:bookmarkEnd w:id="1005"/>
    </w:p>
    <w:p w14:paraId="0C793FAB" w14:textId="77777777" w:rsidR="007A1F3E" w:rsidRPr="007A1F3E" w:rsidRDefault="0005592D" w:rsidP="003D1BBA">
      <w:pPr>
        <w:pStyle w:val="BasicTextParagraph1"/>
        <w:rPr>
          <w:lang w:val="ru-RU"/>
          <w:rPrChange w:id="1006" w:author="Konstantin Malyutin" w:date="2021-02-01T15:37:00Z">
            <w:rPr/>
          </w:rPrChange>
        </w:rPr>
      </w:pPr>
      <w:r>
        <w:rPr>
          <w:lang w:val="ru-RU"/>
        </w:rPr>
        <w:t>Событие в вашем прошлом, или в жизни родителя или предка, оставило на вас неизгладимый след, наполнив вас тайной магией. Этот источник магии, независимо от его происхождения, питает ваши заклинания.</w:t>
      </w:r>
    </w:p>
    <w:p w14:paraId="228C39D2" w14:textId="72F59A51" w:rsidR="007A1F3E" w:rsidRPr="007A1F3E" w:rsidRDefault="0005592D" w:rsidP="00782F8B">
      <w:pPr>
        <w:pStyle w:val="Heading5ToC"/>
        <w:rPr>
          <w:lang w:val="ru-RU"/>
          <w:rPrChange w:id="1007" w:author="Konstantin Malyutin" w:date="2021-02-01T15:37:00Z">
            <w:rPr/>
          </w:rPrChange>
        </w:rPr>
      </w:pPr>
      <w:bookmarkStart w:id="1008" w:name="cantrips-3"/>
      <w:r>
        <w:rPr>
          <w:lang w:val="ru-RU"/>
        </w:rPr>
        <w:t>Заговоры</w:t>
      </w:r>
      <w:bookmarkEnd w:id="1008"/>
    </w:p>
    <w:p w14:paraId="7892F7B1" w14:textId="77777777" w:rsidR="007A1F3E" w:rsidRPr="007A1F3E" w:rsidRDefault="0005592D" w:rsidP="003D1BBA">
      <w:pPr>
        <w:pStyle w:val="BasicTextParagraph1"/>
        <w:rPr>
          <w:lang w:val="ru-RU"/>
          <w:rPrChange w:id="1009" w:author="Konstantin Malyutin" w:date="2021-02-01T15:37:00Z">
            <w:rPr/>
          </w:rPrChange>
        </w:rPr>
      </w:pPr>
      <w:r>
        <w:rPr>
          <w:lang w:val="ru-RU"/>
        </w:rPr>
        <w:t>На 1 уровне вам известны четыре заговора, которые вы выбираете из списка заклинаний чародея.  Вы обучаетесь дополнительным заговорам чародея на свой выбор по мере роста в уровнях, как это показано в столбце «известные заговоры».</w:t>
      </w:r>
    </w:p>
    <w:p w14:paraId="3935294D" w14:textId="085930E5" w:rsidR="007A1F3E" w:rsidRPr="007A1F3E" w:rsidRDefault="0005592D" w:rsidP="00782F8B">
      <w:pPr>
        <w:pStyle w:val="Heading5ToC"/>
        <w:rPr>
          <w:lang w:val="ru-RU"/>
          <w:rPrChange w:id="1010" w:author="Konstantin Malyutin" w:date="2021-02-01T15:37:00Z">
            <w:rPr/>
          </w:rPrChange>
        </w:rPr>
      </w:pPr>
      <w:bookmarkStart w:id="1011" w:name="spell-slots-2"/>
      <w:r>
        <w:rPr>
          <w:lang w:val="ru-RU"/>
        </w:rPr>
        <w:t>ЯЧЕЙКИ ЗАКЛИНАНИЙ</w:t>
      </w:r>
      <w:bookmarkEnd w:id="1011"/>
    </w:p>
    <w:p w14:paraId="477E4D4F" w14:textId="77777777" w:rsidR="007A1F3E" w:rsidRPr="007A1F3E" w:rsidRDefault="0005592D" w:rsidP="003D1BBA">
      <w:pPr>
        <w:pStyle w:val="BasicTextParagraph1"/>
        <w:rPr>
          <w:lang w:val="ru-RU"/>
          <w:rPrChange w:id="1012" w:author="Konstantin Malyutin" w:date="2021-02-01T15:37:00Z">
            <w:rPr/>
          </w:rPrChange>
        </w:rPr>
      </w:pPr>
      <w:r>
        <w:rPr>
          <w:lang w:val="ru-RU"/>
        </w:rPr>
        <w:t>Таблица «Чародей» показывает, сколько ячеек заклинаний у вас есть для заклинаний 1 и других уровней.  Чтобы сотворить одно из этих заклинаний колдуна, вы должны потратить ячейку уровня заклинания или выше. Вы восстанавливаете все потраченные ячейки заклинаний после завершения</w:t>
      </w:r>
      <w:del w:id="1013" w:author="Konstantin Malyutin" w:date="2021-03-01T12:01:00Z">
        <w:r w:rsidDel="00CC70F5">
          <w:rPr>
            <w:lang w:val="ru-RU"/>
          </w:rPr>
          <w:delText xml:space="preserve"> </w:delText>
        </w:r>
      </w:del>
      <w:r>
        <w:rPr>
          <w:lang w:val="ru-RU"/>
        </w:rPr>
        <w:t xml:space="preserve"> длинного отдыха.</w:t>
      </w:r>
    </w:p>
    <w:p w14:paraId="53689D79" w14:textId="77777777" w:rsidR="007A1F3E" w:rsidRPr="007A1F3E" w:rsidRDefault="0005592D" w:rsidP="003D1BBA">
      <w:pPr>
        <w:pStyle w:val="BasicTextParagraph2"/>
        <w:rPr>
          <w:lang w:val="ru-RU"/>
          <w:rPrChange w:id="1014" w:author="Konstantin Malyutin" w:date="2021-02-01T15:37:00Z">
            <w:rPr/>
          </w:rPrChange>
        </w:rPr>
      </w:pPr>
      <w:r>
        <w:rPr>
          <w:lang w:val="ru-RU"/>
        </w:rPr>
        <w:t xml:space="preserve">Например, если вы знаете заклинание </w:t>
      </w:r>
      <w:r>
        <w:rPr>
          <w:i/>
          <w:lang w:val="ru-RU"/>
        </w:rPr>
        <w:t>горящих рук</w:t>
      </w:r>
      <w:r>
        <w:rPr>
          <w:lang w:val="ru-RU"/>
        </w:rPr>
        <w:t xml:space="preserve"> 1-го уровня и у вас есть ячейки заклинаний 1-го уровня и 2-го уровня, вы можете сотворить </w:t>
      </w:r>
      <w:r>
        <w:rPr>
          <w:i/>
          <w:lang w:val="ru-RU"/>
        </w:rPr>
        <w:t>горящие руки</w:t>
      </w:r>
      <w:r>
        <w:rPr>
          <w:lang w:val="ru-RU"/>
        </w:rPr>
        <w:t>, используя любую ячейку.</w:t>
      </w:r>
    </w:p>
    <w:p w14:paraId="6F6E19A0" w14:textId="607A7ECD" w:rsidR="007A1F3E" w:rsidRPr="007A1F3E" w:rsidRDefault="0005592D" w:rsidP="00782F8B">
      <w:pPr>
        <w:pStyle w:val="Heading5ToC"/>
        <w:rPr>
          <w:lang w:val="ru-RU"/>
          <w:rPrChange w:id="1015" w:author="Konstantin Malyutin" w:date="2021-02-01T15:37:00Z">
            <w:rPr/>
          </w:rPrChange>
        </w:rPr>
      </w:pPr>
      <w:bookmarkStart w:id="1016" w:name="spells-known-of-1st-level-and-higher-2"/>
      <w:r>
        <w:rPr>
          <w:lang w:val="ru-RU"/>
        </w:rPr>
        <w:t>ИЗВЕСТНЫЕ ЗАКЛИНАНИЯ ПЕРВОГО И БОЛЕЕ ВЫСОКИХ КРУГОВ</w:t>
      </w:r>
      <w:bookmarkEnd w:id="1016"/>
    </w:p>
    <w:p w14:paraId="6DD9F3D3" w14:textId="77777777" w:rsidR="007A1F3E" w:rsidRPr="007A1F3E" w:rsidRDefault="0005592D" w:rsidP="003D1BBA">
      <w:pPr>
        <w:pStyle w:val="BasicTextParagraph1"/>
        <w:rPr>
          <w:lang w:val="ru-RU"/>
          <w:rPrChange w:id="1017" w:author="Konstantin Malyutin" w:date="2021-02-01T15:37:00Z">
            <w:rPr/>
          </w:rPrChange>
        </w:rPr>
      </w:pPr>
      <w:r>
        <w:rPr>
          <w:lang w:val="ru-RU"/>
        </w:rPr>
        <w:t>Вы знаете два заклинания 1 уровня на свой выбор из списка заклинаний чародея.</w:t>
      </w:r>
    </w:p>
    <w:p w14:paraId="5D6BEAA6" w14:textId="77777777" w:rsidR="007A1F3E" w:rsidRPr="007A1F3E" w:rsidRDefault="0005592D" w:rsidP="003D1BBA">
      <w:pPr>
        <w:pStyle w:val="BasicTextParagraph2"/>
        <w:rPr>
          <w:lang w:val="ru-RU"/>
          <w:rPrChange w:id="1018" w:author="Konstantin Malyutin" w:date="2021-02-01T15:37:00Z">
            <w:rPr/>
          </w:rPrChange>
        </w:rPr>
      </w:pPr>
      <w:r>
        <w:rPr>
          <w:lang w:val="ru-RU"/>
        </w:rPr>
        <w:t>Колонка «известные заклинания» показывает, когда вы сможете выучить новые заклинания.  Уровень заклинаний не должен превышать уровень самой высокой имеющейся у вас ячейки заклинаний.  Например, когда вы достигнете 3 уровня в этом классе, вы можете выучить одно новое заклинание 1 или 2 круга.</w:t>
      </w:r>
    </w:p>
    <w:p w14:paraId="1015CC08" w14:textId="77777777" w:rsidR="007A1F3E" w:rsidRPr="007A1F3E" w:rsidRDefault="0005592D" w:rsidP="003D1BBA">
      <w:pPr>
        <w:pStyle w:val="BasicTextParagraph2"/>
        <w:rPr>
          <w:lang w:val="ru-RU"/>
          <w:rPrChange w:id="1019" w:author="Konstantin Malyutin" w:date="2021-02-01T15:37:00Z">
            <w:rPr/>
          </w:rPrChange>
        </w:rPr>
      </w:pPr>
      <w:r>
        <w:rPr>
          <w:lang w:val="ru-RU"/>
        </w:rPr>
        <w:t>Кроме того, когда вы получаете новый уровень в этом классе, вы можете одно из известных вам заклинаний чародея заменить на другое из списка чародея, уровень которого тоже должен соответствовать имеющимся ячейкам заклинаний.</w:t>
      </w:r>
    </w:p>
    <w:p w14:paraId="2F410DB3" w14:textId="6121B94A" w:rsidR="007A1F3E" w:rsidRPr="007A1F3E" w:rsidRDefault="0005592D" w:rsidP="00782F8B">
      <w:pPr>
        <w:pStyle w:val="Heading5ToC"/>
        <w:rPr>
          <w:lang w:val="ru-RU"/>
          <w:rPrChange w:id="1020" w:author="Konstantin Malyutin" w:date="2021-02-01T15:37:00Z">
            <w:rPr/>
          </w:rPrChange>
        </w:rPr>
      </w:pPr>
      <w:bookmarkStart w:id="1021" w:name="spellcasting-ability-5"/>
      <w:r>
        <w:rPr>
          <w:lang w:val="ru-RU"/>
        </w:rPr>
        <w:t>Заклинательная характеристика</w:t>
      </w:r>
      <w:bookmarkEnd w:id="1021"/>
    </w:p>
    <w:p w14:paraId="6DB747BE" w14:textId="77777777" w:rsidR="007A1F3E" w:rsidRPr="007A1F3E" w:rsidRDefault="0005592D" w:rsidP="003D1BBA">
      <w:pPr>
        <w:pStyle w:val="BasicTextParagraph1"/>
        <w:rPr>
          <w:lang w:val="ru-RU"/>
          <w:rPrChange w:id="1022" w:author="Konstantin Malyutin" w:date="2021-02-01T15:37:00Z">
            <w:rPr/>
          </w:rPrChange>
        </w:rPr>
      </w:pPr>
      <w:r>
        <w:rPr>
          <w:lang w:val="ru-RU"/>
        </w:rPr>
        <w:t>Вы используете Харизму для сотворения заклинаний чародея. Мощь заклинаний зависит от вашей способности проецировать свою волю в реальность.  Вы используете Харизму в случаях, когда заклинание ссылается на Заклинательную характеристику.  Кроме того, вы используете Харизму при определении УС спасбросков от ваших заклинаний, и при броске атаки заклинаниями.</w:t>
      </w:r>
    </w:p>
    <w:p w14:paraId="2B483B50" w14:textId="77777777" w:rsidR="007A1F3E" w:rsidRPr="007A1F3E" w:rsidRDefault="0005592D" w:rsidP="003D1BBA">
      <w:pPr>
        <w:pStyle w:val="BasicTextParagraph2"/>
        <w:rPr>
          <w:lang w:val="ru-RU"/>
          <w:rPrChange w:id="1023" w:author="Konstantin Malyutin" w:date="2021-02-01T15:37:00Z">
            <w:rPr/>
          </w:rPrChange>
        </w:rPr>
      </w:pPr>
      <w:r>
        <w:rPr>
          <w:b/>
          <w:lang w:val="ru-RU"/>
        </w:rPr>
        <w:t>УС спасбросков заклинаний</w:t>
      </w:r>
      <w:r>
        <w:rPr>
          <w:lang w:val="ru-RU"/>
        </w:rPr>
        <w:t xml:space="preserve"> = 8 + бонус владения + модификатор Харизмы</w:t>
      </w:r>
    </w:p>
    <w:p w14:paraId="0D182623" w14:textId="77777777" w:rsidR="007A1F3E" w:rsidRPr="007A1F3E" w:rsidRDefault="0005592D" w:rsidP="003D1BBA">
      <w:pPr>
        <w:pStyle w:val="BasicTextParagraph2"/>
        <w:rPr>
          <w:lang w:val="ru-RU"/>
          <w:rPrChange w:id="1024" w:author="Konstantin Malyutin" w:date="2021-02-01T15:37:00Z">
            <w:rPr/>
          </w:rPrChange>
        </w:rPr>
      </w:pPr>
      <w:r>
        <w:rPr>
          <w:b/>
          <w:lang w:val="ru-RU"/>
        </w:rPr>
        <w:t>Модификатор броска заклинательной атаки</w:t>
      </w:r>
      <w:r>
        <w:rPr>
          <w:lang w:val="ru-RU"/>
        </w:rPr>
        <w:t xml:space="preserve"> = бонус владения + модификатор Харизмы </w:t>
      </w:r>
    </w:p>
    <w:p w14:paraId="727BB76C" w14:textId="58961221" w:rsidR="007A1F3E" w:rsidRPr="007A1F3E" w:rsidRDefault="0005592D" w:rsidP="00782F8B">
      <w:pPr>
        <w:pStyle w:val="Heading5ToC"/>
        <w:rPr>
          <w:lang w:val="ru-RU"/>
          <w:rPrChange w:id="1025" w:author="Konstantin Malyutin" w:date="2021-02-01T15:37:00Z">
            <w:rPr/>
          </w:rPrChange>
        </w:rPr>
      </w:pPr>
      <w:bookmarkStart w:id="1026" w:name="spellcasting-focus-4"/>
      <w:r>
        <w:rPr>
          <w:lang w:val="ru-RU"/>
        </w:rPr>
        <w:t>Заклинательный фокус</w:t>
      </w:r>
      <w:bookmarkEnd w:id="1026"/>
    </w:p>
    <w:p w14:paraId="0F38989B" w14:textId="3AF409B5" w:rsidR="007A1F3E" w:rsidRPr="007A1F3E" w:rsidRDefault="0005592D" w:rsidP="003D1BBA">
      <w:pPr>
        <w:pStyle w:val="BasicTextParagraph1"/>
        <w:rPr>
          <w:lang w:val="ru-RU"/>
          <w:rPrChange w:id="1027" w:author="Konstantin Malyutin" w:date="2021-02-01T15:37:00Z">
            <w:rPr/>
          </w:rPrChange>
        </w:rPr>
      </w:pPr>
      <w:r>
        <w:rPr>
          <w:lang w:val="ru-RU"/>
        </w:rPr>
        <w:t xml:space="preserve">Вы можете использовать </w:t>
      </w:r>
      <w:del w:id="1028" w:author="Konstantin Malyutin" w:date="2021-03-01T12:02:00Z">
        <w:r w:rsidDel="00CC70F5">
          <w:rPr>
            <w:lang w:val="ru-RU"/>
          </w:rPr>
          <w:delText>тайный фокус</w:delText>
        </w:r>
      </w:del>
      <w:ins w:id="1029" w:author="Konstantin Malyutin" w:date="2021-03-01T12:03:00Z">
        <w:r w:rsidR="00CC70F5">
          <w:rPr>
            <w:lang w:val="ru-RU"/>
          </w:rPr>
          <w:t xml:space="preserve"> </w:t>
        </w:r>
      </w:ins>
      <w:ins w:id="1030" w:author="Konstantin Malyutin" w:date="2021-03-01T12:02:00Z">
        <w:r w:rsidR="00CC70F5">
          <w:rPr>
            <w:lang w:val="ru-RU"/>
          </w:rPr>
          <w:t>магическую ф</w:t>
        </w:r>
      </w:ins>
      <w:ins w:id="1031" w:author="Konstantin Malyutin" w:date="2021-03-01T12:03:00Z">
        <w:r w:rsidR="00CC70F5">
          <w:rPr>
            <w:lang w:val="ru-RU"/>
          </w:rPr>
          <w:t>окусировку</w:t>
        </w:r>
      </w:ins>
      <w:r>
        <w:rPr>
          <w:lang w:val="ru-RU"/>
        </w:rPr>
        <w:t xml:space="preserve"> в качестве фокуса заклинания для ваших заклинаний колдуна.</w:t>
      </w:r>
    </w:p>
    <w:p w14:paraId="09433B38" w14:textId="25425AEC" w:rsidR="007A1F3E" w:rsidRPr="007A1F3E" w:rsidRDefault="0005592D" w:rsidP="005D7E17">
      <w:pPr>
        <w:pStyle w:val="Heading4ToC"/>
        <w:rPr>
          <w:lang w:val="ru-RU"/>
          <w:rPrChange w:id="1032" w:author="Konstantin Malyutin" w:date="2021-02-01T15:37:00Z">
            <w:rPr/>
          </w:rPrChange>
        </w:rPr>
      </w:pPr>
      <w:bookmarkStart w:id="1033" w:name="sorcerous-origin"/>
      <w:r>
        <w:rPr>
          <w:lang w:val="ru-RU"/>
        </w:rPr>
        <w:t xml:space="preserve"> Происхождение чародея </w:t>
      </w:r>
      <w:bookmarkEnd w:id="1033"/>
    </w:p>
    <w:p w14:paraId="73437CB4" w14:textId="77777777" w:rsidR="007A1F3E" w:rsidRPr="007A1F3E" w:rsidRDefault="0005592D" w:rsidP="003D1BBA">
      <w:pPr>
        <w:pStyle w:val="BasicTextParagraph1"/>
        <w:rPr>
          <w:lang w:val="ru-RU"/>
          <w:rPrChange w:id="1034" w:author="Konstantin Malyutin" w:date="2021-02-01T15:37:00Z">
            <w:rPr/>
          </w:rPrChange>
        </w:rPr>
      </w:pPr>
      <w:r>
        <w:rPr>
          <w:lang w:val="ru-RU"/>
        </w:rPr>
        <w:t>Выберите источник, из которого ваш персонаж черпает свою силу.  Это может быть Наследие драконьей крови или Дикая магия. Оба источника раскрыты в конце описания класса.</w:t>
      </w:r>
    </w:p>
    <w:p w14:paraId="7F13E96B" w14:textId="77777777" w:rsidR="007A1F3E" w:rsidRPr="007A1F3E" w:rsidRDefault="0005592D" w:rsidP="003D1BBA">
      <w:pPr>
        <w:pStyle w:val="BasicTextParagraph2"/>
        <w:rPr>
          <w:lang w:val="ru-RU"/>
          <w:rPrChange w:id="1035" w:author="Konstantin Malyutin" w:date="2021-02-01T15:37:00Z">
            <w:rPr/>
          </w:rPrChange>
        </w:rPr>
      </w:pPr>
      <w:r>
        <w:rPr>
          <w:lang w:val="ru-RU"/>
        </w:rPr>
        <w:t>Ваш выбор предоставляет вам умения на 1, 6, 14 и 18 уровнях.</w:t>
      </w:r>
    </w:p>
    <w:p w14:paraId="39EE9A98" w14:textId="43BA4184" w:rsidR="007A1F3E" w:rsidRPr="007A1F3E" w:rsidRDefault="0005592D" w:rsidP="005D7E17">
      <w:pPr>
        <w:pStyle w:val="Heading4ToC"/>
        <w:rPr>
          <w:lang w:val="ru-RU"/>
          <w:rPrChange w:id="1036" w:author="Konstantin Malyutin" w:date="2021-02-01T15:37:00Z">
            <w:rPr/>
          </w:rPrChange>
        </w:rPr>
      </w:pPr>
      <w:bookmarkStart w:id="1037" w:name="font-of-magic"/>
      <w:r>
        <w:rPr>
          <w:lang w:val="ru-RU"/>
        </w:rPr>
        <w:t>Источник магии</w:t>
      </w:r>
      <w:bookmarkEnd w:id="1037"/>
    </w:p>
    <w:p w14:paraId="11AD8247" w14:textId="77777777" w:rsidR="007A1F3E" w:rsidRPr="007A1F3E" w:rsidRDefault="0005592D" w:rsidP="003D1BBA">
      <w:pPr>
        <w:pStyle w:val="BasicTextParagraph1"/>
        <w:rPr>
          <w:lang w:val="ru-RU"/>
          <w:rPrChange w:id="1038" w:author="Konstantin Malyutin" w:date="2021-02-01T15:37:00Z">
            <w:rPr/>
          </w:rPrChange>
        </w:rPr>
      </w:pPr>
      <w:r>
        <w:rPr>
          <w:lang w:val="ru-RU"/>
        </w:rPr>
        <w:t>На 2 уровне вы получаете доступ к внутреннему источнику магии.  Этот источник выражен в единицах чародейства, позволяющих вам создавать разнообразные магические эффекты.</w:t>
      </w:r>
    </w:p>
    <w:p w14:paraId="486B9517" w14:textId="56800761" w:rsidR="007A1F3E" w:rsidRPr="007A1F3E" w:rsidRDefault="0005592D" w:rsidP="00782F8B">
      <w:pPr>
        <w:pStyle w:val="Heading5ToC"/>
        <w:rPr>
          <w:lang w:val="ru-RU"/>
          <w:rPrChange w:id="1039" w:author="Konstantin Malyutin" w:date="2021-02-01T15:37:00Z">
            <w:rPr/>
          </w:rPrChange>
        </w:rPr>
      </w:pPr>
      <w:bookmarkStart w:id="1040" w:name="sorcery-points"/>
      <w:r>
        <w:rPr>
          <w:lang w:val="ru-RU"/>
        </w:rPr>
        <w:t>Очки чар</w:t>
      </w:r>
      <w:bookmarkEnd w:id="1040"/>
    </w:p>
    <w:p w14:paraId="62436F24" w14:textId="3F253441" w:rsidR="007A1F3E" w:rsidRPr="007A1F3E" w:rsidRDefault="0005592D" w:rsidP="003D1BBA">
      <w:pPr>
        <w:pStyle w:val="BasicTextParagraph1"/>
        <w:rPr>
          <w:lang w:val="ru-RU"/>
          <w:rPrChange w:id="1041" w:author="Konstantin Malyutin" w:date="2021-02-01T15:37:00Z">
            <w:rPr/>
          </w:rPrChange>
        </w:rPr>
      </w:pPr>
      <w:r>
        <w:rPr>
          <w:lang w:val="ru-RU"/>
        </w:rPr>
        <w:t>Вы получаете 2 очка чар, и их становится больше на более высоких уровнях</w:t>
      </w:r>
      <w:ins w:id="1042" w:author="Konstantin Malyutin" w:date="2021-03-01T12:03:00Z">
        <w:r w:rsidR="00CC70F5">
          <w:rPr>
            <w:lang w:val="ru-RU"/>
          </w:rPr>
          <w:t>.</w:t>
        </w:r>
      </w:ins>
      <w:r>
        <w:rPr>
          <w:lang w:val="ru-RU"/>
        </w:rPr>
        <w:t xml:space="preserve"> У вас не может быть этих очков больше, чем указанно в таблице для вашего уровня.  Вы восстанавливаете все использованные очки чар по окончании длинного отдыха. </w:t>
      </w:r>
    </w:p>
    <w:p w14:paraId="500BA579" w14:textId="0197BC51" w:rsidR="007A1F3E" w:rsidRPr="007A1F3E" w:rsidRDefault="0005592D" w:rsidP="00782F8B">
      <w:pPr>
        <w:pStyle w:val="Heading5ToC"/>
        <w:rPr>
          <w:lang w:val="ru-RU"/>
          <w:rPrChange w:id="1043" w:author="Konstantin Malyutin" w:date="2021-02-01T15:37:00Z">
            <w:rPr/>
          </w:rPrChange>
        </w:rPr>
      </w:pPr>
      <w:bookmarkStart w:id="1044" w:name="flexible-casting"/>
      <w:r>
        <w:rPr>
          <w:lang w:val="ru-RU"/>
        </w:rPr>
        <w:t>Гибкое творение</w:t>
      </w:r>
      <w:bookmarkEnd w:id="1044"/>
    </w:p>
    <w:p w14:paraId="69D7F449" w14:textId="77777777" w:rsidR="007A1F3E" w:rsidRPr="007A1F3E" w:rsidRDefault="0005592D" w:rsidP="003D1BBA">
      <w:pPr>
        <w:pStyle w:val="BasicTextParagraph1"/>
        <w:rPr>
          <w:lang w:val="ru-RU"/>
          <w:rPrChange w:id="1045" w:author="Konstantin Malyutin" w:date="2021-02-01T15:37:00Z">
            <w:rPr/>
          </w:rPrChange>
        </w:rPr>
      </w:pPr>
      <w:r>
        <w:rPr>
          <w:lang w:val="ru-RU"/>
        </w:rPr>
        <w:t>Вы можете использовать очки чар, чтобы получить дополнительные ячейки заклинаний, и наоборот, пожертвовать ячейками, чтоб получить очки чар.  Другие способы использования очков чар вы освоите на более высоких уровнях.</w:t>
      </w:r>
    </w:p>
    <w:p w14:paraId="1CC392DA" w14:textId="77777777" w:rsidR="007A1F3E" w:rsidRPr="007A1F3E" w:rsidRDefault="0005592D" w:rsidP="003D1BBA">
      <w:pPr>
        <w:pStyle w:val="BasicTextParagraph2"/>
        <w:rPr>
          <w:lang w:val="ru-RU"/>
          <w:rPrChange w:id="1046" w:author="Konstantin Malyutin" w:date="2021-02-01T15:37:00Z">
            <w:rPr/>
          </w:rPrChange>
        </w:rPr>
      </w:pPr>
      <w:r>
        <w:rPr>
          <w:b/>
          <w:i/>
          <w:lang w:val="ru-RU"/>
        </w:rPr>
        <w:t>Создание ячеек заклинаний.</w:t>
      </w:r>
      <w:r>
        <w:rPr>
          <w:lang w:val="ru-RU"/>
        </w:rPr>
        <w:t xml:space="preserve"> В свой ход вы можете бонусным действием превратить оставшиеся очки чар в дополнительные ячейки заклинаний.  Приведённая таблица отображает стоимость создания ячеек разных уровней.  Вы не можете создавать ячейки с уровнем выше 5. </w:t>
      </w:r>
    </w:p>
    <w:p w14:paraId="15E5721D" w14:textId="115270BE" w:rsidR="007A1F3E" w:rsidRDefault="0005592D" w:rsidP="003D1BBA">
      <w:pPr>
        <w:pStyle w:val="BasicTextParagraph2"/>
        <w:rPr>
          <w:ins w:id="1047" w:author="Konstantin Malyutin" w:date="2021-03-01T12:03:00Z"/>
          <w:lang w:val="ru-RU"/>
        </w:rPr>
      </w:pPr>
      <w:r>
        <w:rPr>
          <w:lang w:val="ru-RU"/>
        </w:rPr>
        <w:t>Созданные ячейки заклинаний исчезают в конце длинного отдыха.</w:t>
      </w:r>
    </w:p>
    <w:p w14:paraId="22BBD54F" w14:textId="1AF2F897" w:rsidR="00CC70F5" w:rsidRDefault="00CC70F5" w:rsidP="003D1BBA">
      <w:pPr>
        <w:pStyle w:val="BasicTextParagraph2"/>
        <w:rPr>
          <w:ins w:id="1048" w:author="Konstantin Malyutin" w:date="2021-03-01T12:03:00Z"/>
          <w:lang w:val="ru-RU"/>
        </w:rPr>
      </w:pPr>
    </w:p>
    <w:p w14:paraId="763777DE" w14:textId="77777777" w:rsidR="00CC70F5" w:rsidRPr="007A1F3E" w:rsidRDefault="00CC70F5" w:rsidP="003D1BBA">
      <w:pPr>
        <w:pStyle w:val="BasicTextParagraph2"/>
        <w:rPr>
          <w:lang w:val="ru-RU"/>
          <w:rPrChange w:id="1049" w:author="Konstantin Malyutin" w:date="2021-02-01T15:37:00Z">
            <w:rPr/>
          </w:rPrChange>
        </w:rPr>
      </w:pPr>
    </w:p>
    <w:p w14:paraId="1E578FDD" w14:textId="77777777" w:rsidR="007A1F3E" w:rsidRDefault="0005592D" w:rsidP="003D1BBA">
      <w:pPr>
        <w:pStyle w:val="BasicTextParagraph2"/>
      </w:pPr>
      <w:r>
        <w:rPr>
          <w:lang w:val="ru-RU"/>
        </w:rPr>
        <w:lastRenderedPageBreak/>
        <w:t>Создание ячеек заклинаний (таблица)</w:t>
      </w:r>
    </w:p>
    <w:tbl>
      <w:tblPr>
        <w:tblStyle w:val="Table"/>
        <w:tblW w:w="0" w:type="pct"/>
        <w:tblLook w:val="07E0" w:firstRow="1" w:lastRow="1" w:firstColumn="1" w:lastColumn="1" w:noHBand="1" w:noVBand="1"/>
      </w:tblPr>
      <w:tblGrid>
        <w:gridCol w:w="2144"/>
        <w:gridCol w:w="1730"/>
      </w:tblGrid>
      <w:tr w:rsidR="00382954" w14:paraId="1C65F79E" w14:textId="77777777" w:rsidTr="007A1F3E">
        <w:tc>
          <w:tcPr>
            <w:tcW w:w="0" w:type="auto"/>
            <w:tcBorders>
              <w:bottom w:val="single" w:sz="0" w:space="0" w:color="auto"/>
            </w:tcBorders>
            <w:vAlign w:val="bottom"/>
          </w:tcPr>
          <w:p w14:paraId="2036D626" w14:textId="77777777" w:rsidR="007A1F3E" w:rsidRDefault="0005592D" w:rsidP="00BF4045">
            <w:pPr>
              <w:pStyle w:val="TableText"/>
            </w:pPr>
            <w:r>
              <w:rPr>
                <w:lang w:val="ru-RU"/>
              </w:rPr>
              <w:t>Уровень ячейки заклинаний</w:t>
            </w:r>
          </w:p>
        </w:tc>
        <w:tc>
          <w:tcPr>
            <w:tcW w:w="0" w:type="auto"/>
            <w:tcBorders>
              <w:bottom w:val="single" w:sz="0" w:space="0" w:color="auto"/>
            </w:tcBorders>
            <w:vAlign w:val="bottom"/>
          </w:tcPr>
          <w:p w14:paraId="72C22081" w14:textId="77777777" w:rsidR="007A1F3E" w:rsidRDefault="0005592D" w:rsidP="00BF4045">
            <w:pPr>
              <w:pStyle w:val="TableText"/>
            </w:pPr>
            <w:r>
              <w:rPr>
                <w:lang w:val="ru-RU"/>
              </w:rPr>
              <w:t>Единицы чародейства</w:t>
            </w:r>
          </w:p>
        </w:tc>
      </w:tr>
      <w:tr w:rsidR="00382954" w14:paraId="330C5DB8" w14:textId="77777777" w:rsidTr="007A1F3E">
        <w:tc>
          <w:tcPr>
            <w:tcW w:w="0" w:type="auto"/>
          </w:tcPr>
          <w:p w14:paraId="0ED91A87" w14:textId="77777777" w:rsidR="007A1F3E" w:rsidRDefault="0005592D" w:rsidP="00BF4045">
            <w:pPr>
              <w:pStyle w:val="TableText"/>
            </w:pPr>
            <w:r>
              <w:rPr>
                <w:lang w:val="ru-RU"/>
              </w:rPr>
              <w:t>1</w:t>
            </w:r>
          </w:p>
        </w:tc>
        <w:tc>
          <w:tcPr>
            <w:tcW w:w="0" w:type="auto"/>
          </w:tcPr>
          <w:p w14:paraId="39DB7460" w14:textId="77777777" w:rsidR="007A1F3E" w:rsidRDefault="0005592D" w:rsidP="00BF4045">
            <w:pPr>
              <w:pStyle w:val="TableText"/>
            </w:pPr>
            <w:r>
              <w:rPr>
                <w:lang w:val="ru-RU"/>
              </w:rPr>
              <w:t>2</w:t>
            </w:r>
          </w:p>
        </w:tc>
      </w:tr>
      <w:tr w:rsidR="00382954" w14:paraId="47E28F23" w14:textId="77777777" w:rsidTr="007A1F3E">
        <w:tc>
          <w:tcPr>
            <w:tcW w:w="0" w:type="auto"/>
          </w:tcPr>
          <w:p w14:paraId="7C742352" w14:textId="77777777" w:rsidR="007A1F3E" w:rsidRDefault="0005592D" w:rsidP="00BF4045">
            <w:pPr>
              <w:pStyle w:val="TableText"/>
            </w:pPr>
            <w:r>
              <w:rPr>
                <w:lang w:val="ru-RU"/>
              </w:rPr>
              <w:t>2</w:t>
            </w:r>
          </w:p>
        </w:tc>
        <w:tc>
          <w:tcPr>
            <w:tcW w:w="0" w:type="auto"/>
          </w:tcPr>
          <w:p w14:paraId="0E7C0BEF" w14:textId="77777777" w:rsidR="007A1F3E" w:rsidRDefault="0005592D" w:rsidP="00BF4045">
            <w:pPr>
              <w:pStyle w:val="TableText"/>
            </w:pPr>
            <w:r>
              <w:rPr>
                <w:lang w:val="ru-RU"/>
              </w:rPr>
              <w:t>3</w:t>
            </w:r>
          </w:p>
        </w:tc>
      </w:tr>
      <w:tr w:rsidR="00382954" w14:paraId="11BE7425" w14:textId="77777777" w:rsidTr="007A1F3E">
        <w:tc>
          <w:tcPr>
            <w:tcW w:w="0" w:type="auto"/>
          </w:tcPr>
          <w:p w14:paraId="599A1E36" w14:textId="77777777" w:rsidR="007A1F3E" w:rsidRDefault="0005592D" w:rsidP="00BF4045">
            <w:pPr>
              <w:pStyle w:val="TableText"/>
            </w:pPr>
            <w:r>
              <w:rPr>
                <w:lang w:val="ru-RU"/>
              </w:rPr>
              <w:t>3</w:t>
            </w:r>
          </w:p>
        </w:tc>
        <w:tc>
          <w:tcPr>
            <w:tcW w:w="0" w:type="auto"/>
          </w:tcPr>
          <w:p w14:paraId="0885D80F" w14:textId="77777777" w:rsidR="007A1F3E" w:rsidRDefault="0005592D" w:rsidP="00BF4045">
            <w:pPr>
              <w:pStyle w:val="TableText"/>
            </w:pPr>
            <w:r>
              <w:rPr>
                <w:lang w:val="ru-RU"/>
              </w:rPr>
              <w:t>5</w:t>
            </w:r>
          </w:p>
        </w:tc>
      </w:tr>
      <w:tr w:rsidR="00382954" w14:paraId="4570032B" w14:textId="77777777" w:rsidTr="007A1F3E">
        <w:tc>
          <w:tcPr>
            <w:tcW w:w="0" w:type="auto"/>
          </w:tcPr>
          <w:p w14:paraId="527A67DD" w14:textId="77777777" w:rsidR="007A1F3E" w:rsidRDefault="0005592D" w:rsidP="00BF4045">
            <w:pPr>
              <w:pStyle w:val="TableText"/>
            </w:pPr>
            <w:r>
              <w:rPr>
                <w:lang w:val="ru-RU"/>
              </w:rPr>
              <w:t>4</w:t>
            </w:r>
          </w:p>
        </w:tc>
        <w:tc>
          <w:tcPr>
            <w:tcW w:w="0" w:type="auto"/>
          </w:tcPr>
          <w:p w14:paraId="3CEF5A82" w14:textId="77777777" w:rsidR="007A1F3E" w:rsidRDefault="0005592D" w:rsidP="00BF4045">
            <w:pPr>
              <w:pStyle w:val="TableText"/>
            </w:pPr>
            <w:r>
              <w:rPr>
                <w:lang w:val="ru-RU"/>
              </w:rPr>
              <w:t>6</w:t>
            </w:r>
          </w:p>
        </w:tc>
      </w:tr>
      <w:tr w:rsidR="00382954" w14:paraId="2A655C77" w14:textId="77777777" w:rsidTr="007A1F3E">
        <w:tc>
          <w:tcPr>
            <w:tcW w:w="0" w:type="auto"/>
          </w:tcPr>
          <w:p w14:paraId="75366F92" w14:textId="77777777" w:rsidR="007A1F3E" w:rsidRDefault="0005592D" w:rsidP="00BF4045">
            <w:pPr>
              <w:pStyle w:val="TableText"/>
            </w:pPr>
            <w:r>
              <w:rPr>
                <w:lang w:val="ru-RU"/>
              </w:rPr>
              <w:t>5</w:t>
            </w:r>
          </w:p>
        </w:tc>
        <w:tc>
          <w:tcPr>
            <w:tcW w:w="0" w:type="auto"/>
          </w:tcPr>
          <w:p w14:paraId="446323E8" w14:textId="77777777" w:rsidR="007A1F3E" w:rsidRDefault="0005592D" w:rsidP="00BF4045">
            <w:pPr>
              <w:pStyle w:val="TableText"/>
            </w:pPr>
            <w:r>
              <w:rPr>
                <w:lang w:val="ru-RU"/>
              </w:rPr>
              <w:t>7</w:t>
            </w:r>
          </w:p>
        </w:tc>
      </w:tr>
    </w:tbl>
    <w:p w14:paraId="0D990B43" w14:textId="48FE76A2" w:rsidR="007A1F3E" w:rsidRPr="007A1F3E" w:rsidRDefault="0005592D" w:rsidP="003D1BBA">
      <w:pPr>
        <w:pStyle w:val="BasicTextParagraph2"/>
        <w:rPr>
          <w:lang w:val="ru-RU"/>
          <w:rPrChange w:id="1050" w:author="Konstantin Malyutin" w:date="2021-02-01T15:37:00Z">
            <w:rPr/>
          </w:rPrChange>
        </w:rPr>
      </w:pPr>
      <w:r>
        <w:rPr>
          <w:b/>
          <w:i/>
          <w:lang w:val="ru-RU"/>
        </w:rPr>
        <w:t>Преобразование ячейки заклинания в очки чар</w:t>
      </w:r>
      <w:ins w:id="1051" w:author="Konstantin Malyutin" w:date="2021-03-01T12:03:00Z">
        <w:r w:rsidR="00CC70F5">
          <w:rPr>
            <w:b/>
            <w:i/>
            <w:lang w:val="ru-RU"/>
          </w:rPr>
          <w:t>.</w:t>
        </w:r>
      </w:ins>
      <w:r>
        <w:rPr>
          <w:b/>
          <w:i/>
          <w:lang w:val="ru-RU"/>
        </w:rPr>
        <w:t xml:space="preserve"> </w:t>
      </w:r>
      <w:r>
        <w:rPr>
          <w:lang w:val="ru-RU"/>
        </w:rPr>
        <w:t xml:space="preserve"> Вы можете в свой ход бонусным действием преобразовать одну ячейку заклинаний в очки чар, количество которых равно уровню ячейки.</w:t>
      </w:r>
    </w:p>
    <w:p w14:paraId="4351CE80" w14:textId="1F02C658" w:rsidR="007A1F3E" w:rsidRPr="007A1F3E" w:rsidRDefault="0005592D" w:rsidP="005D7E17">
      <w:pPr>
        <w:pStyle w:val="Heading4ToC"/>
        <w:rPr>
          <w:lang w:val="ru-RU"/>
          <w:rPrChange w:id="1052" w:author="Konstantin Malyutin" w:date="2021-02-01T15:37:00Z">
            <w:rPr/>
          </w:rPrChange>
        </w:rPr>
      </w:pPr>
      <w:bookmarkStart w:id="1053" w:name="metamagic"/>
      <w:r>
        <w:rPr>
          <w:lang w:val="ru-RU"/>
        </w:rPr>
        <w:t>Метамагия</w:t>
      </w:r>
      <w:bookmarkEnd w:id="1053"/>
    </w:p>
    <w:p w14:paraId="346BD114" w14:textId="77777777" w:rsidR="007A1F3E" w:rsidRPr="007A1F3E" w:rsidRDefault="0005592D" w:rsidP="003D1BBA">
      <w:pPr>
        <w:pStyle w:val="BasicTextParagraph1"/>
        <w:rPr>
          <w:lang w:val="ru-RU"/>
          <w:rPrChange w:id="1054" w:author="Konstantin Malyutin" w:date="2021-02-01T15:37:00Z">
            <w:rPr/>
          </w:rPrChange>
        </w:rPr>
      </w:pPr>
      <w:r>
        <w:rPr>
          <w:lang w:val="ru-RU"/>
        </w:rPr>
        <w:t>На 3 уровне вы получаете способность подстраивать заклинания под свои нужды.  Вы выбираете два варианта метамагии из перечисленных ниже.  На 10 и 17 уровне вы получаете ещё по одному варианту.</w:t>
      </w:r>
    </w:p>
    <w:p w14:paraId="2740B82B" w14:textId="77777777" w:rsidR="007A1F3E" w:rsidRPr="007A1F3E" w:rsidRDefault="0005592D" w:rsidP="003D1BBA">
      <w:pPr>
        <w:pStyle w:val="BasicTextParagraph2"/>
        <w:rPr>
          <w:lang w:val="ru-RU"/>
          <w:rPrChange w:id="1055" w:author="Konstantin Malyutin" w:date="2021-02-01T15:37:00Z">
            <w:rPr/>
          </w:rPrChange>
        </w:rPr>
      </w:pPr>
      <w:r>
        <w:rPr>
          <w:lang w:val="ru-RU"/>
        </w:rPr>
        <w:t>При сотворении заклинания может быть использован только один метамагический вариант, если в его описании не указано обратное.</w:t>
      </w:r>
    </w:p>
    <w:p w14:paraId="78E62388" w14:textId="5E727F58" w:rsidR="007A1F3E" w:rsidRPr="007A1F3E" w:rsidRDefault="0005592D" w:rsidP="00782F8B">
      <w:pPr>
        <w:pStyle w:val="Heading5ToC"/>
        <w:rPr>
          <w:lang w:val="ru-RU"/>
          <w:rPrChange w:id="1056" w:author="Konstantin Malyutin" w:date="2021-02-01T15:37:00Z">
            <w:rPr/>
          </w:rPrChange>
        </w:rPr>
      </w:pPr>
      <w:bookmarkStart w:id="1057" w:name="careful-spell"/>
      <w:r>
        <w:rPr>
          <w:lang w:val="ru-RU"/>
        </w:rPr>
        <w:t>Осторожное заклинание</w:t>
      </w:r>
      <w:bookmarkEnd w:id="1057"/>
    </w:p>
    <w:p w14:paraId="2FEE1769" w14:textId="77777777" w:rsidR="007A1F3E" w:rsidRPr="007A1F3E" w:rsidRDefault="0005592D" w:rsidP="003D1BBA">
      <w:pPr>
        <w:pStyle w:val="BasicTextParagraph1"/>
        <w:rPr>
          <w:lang w:val="ru-RU"/>
          <w:rPrChange w:id="1058" w:author="Konstantin Malyutin" w:date="2021-02-01T15:37:00Z">
            <w:rPr/>
          </w:rPrChange>
        </w:rPr>
      </w:pPr>
      <w:r>
        <w:rPr>
          <w:lang w:val="ru-RU"/>
        </w:rPr>
        <w:t>Когда вы накладываете заклинание, которое вынуждает других существ совершить спасбросок, вы можете защитить некоторых из них от магического воздействия.  Для этого вы тратите 1 очко чар и выбираете существ в количестве, равном вашему модификатору Харизмы (минимум одно существо). Указанные существа автоматически преуспевают в спасброске от данного заклинания.</w:t>
      </w:r>
    </w:p>
    <w:p w14:paraId="5C04EC7D" w14:textId="6C313358" w:rsidR="007A1F3E" w:rsidRPr="007A1F3E" w:rsidRDefault="0005592D" w:rsidP="00782F8B">
      <w:pPr>
        <w:pStyle w:val="Heading5ToC"/>
        <w:rPr>
          <w:lang w:val="ru-RU"/>
          <w:rPrChange w:id="1059" w:author="Konstantin Malyutin" w:date="2021-02-01T15:37:00Z">
            <w:rPr/>
          </w:rPrChange>
        </w:rPr>
      </w:pPr>
      <w:bookmarkStart w:id="1060" w:name="distant-spell"/>
      <w:r>
        <w:rPr>
          <w:lang w:val="ru-RU"/>
        </w:rPr>
        <w:t>Дальнее заклинание</w:t>
      </w:r>
      <w:bookmarkEnd w:id="1060"/>
    </w:p>
    <w:p w14:paraId="43F14CFA" w14:textId="77777777" w:rsidR="007A1F3E" w:rsidRPr="007A1F3E" w:rsidRDefault="0005592D" w:rsidP="003D1BBA">
      <w:pPr>
        <w:pStyle w:val="BasicTextParagraph1"/>
        <w:rPr>
          <w:lang w:val="ru-RU"/>
          <w:rPrChange w:id="1061" w:author="Konstantin Malyutin" w:date="2021-02-01T15:37:00Z">
            <w:rPr/>
          </w:rPrChange>
        </w:rPr>
      </w:pPr>
      <w:r>
        <w:rPr>
          <w:lang w:val="ru-RU"/>
        </w:rPr>
        <w:t>При накладывании заклинания, дистанция которого 5 футов и более, вы можете потратить 1 единицу чародейства, чтобы удвоить это расстояние.</w:t>
      </w:r>
    </w:p>
    <w:p w14:paraId="1B22FD4C" w14:textId="77777777" w:rsidR="007A1F3E" w:rsidRPr="007A1F3E" w:rsidRDefault="0005592D" w:rsidP="003D1BBA">
      <w:pPr>
        <w:pStyle w:val="BasicTextParagraph2"/>
        <w:rPr>
          <w:lang w:val="ru-RU"/>
          <w:rPrChange w:id="1062" w:author="Konstantin Malyutin" w:date="2021-02-01T15:37:00Z">
            <w:rPr/>
          </w:rPrChange>
        </w:rPr>
      </w:pPr>
      <w:r>
        <w:rPr>
          <w:lang w:val="ru-RU"/>
        </w:rPr>
        <w:t>При накладывании заклинания с дистанцией «прикосновение», вы можете потратить 1 очко чар, чтобы увеличить это расстояние до 30 футов.</w:t>
      </w:r>
    </w:p>
    <w:p w14:paraId="285C045C" w14:textId="290C6CCE" w:rsidR="007A1F3E" w:rsidRPr="007A1F3E" w:rsidRDefault="0005592D" w:rsidP="00782F8B">
      <w:pPr>
        <w:pStyle w:val="Heading5ToC"/>
        <w:rPr>
          <w:lang w:val="ru-RU"/>
          <w:rPrChange w:id="1063" w:author="Konstantin Malyutin" w:date="2021-02-01T15:37:00Z">
            <w:rPr/>
          </w:rPrChange>
        </w:rPr>
      </w:pPr>
      <w:bookmarkStart w:id="1064" w:name="empowered-spell"/>
      <w:r>
        <w:rPr>
          <w:lang w:val="ru-RU"/>
        </w:rPr>
        <w:t>Мощное заклинание</w:t>
      </w:r>
      <w:bookmarkEnd w:id="1064"/>
    </w:p>
    <w:p w14:paraId="6D1FF64A" w14:textId="1F8EF3A6" w:rsidR="007A1F3E" w:rsidRPr="007A1F3E" w:rsidRDefault="0005592D" w:rsidP="003D1BBA">
      <w:pPr>
        <w:pStyle w:val="BasicTextParagraph1"/>
        <w:rPr>
          <w:lang w:val="ru-RU"/>
          <w:rPrChange w:id="1065" w:author="Konstantin Malyutin" w:date="2021-02-01T15:37:00Z">
            <w:rPr/>
          </w:rPrChange>
        </w:rPr>
      </w:pPr>
      <w:r>
        <w:rPr>
          <w:lang w:val="ru-RU"/>
        </w:rPr>
        <w:t xml:space="preserve">При совершении броска урона от заклинания вы можете потратить 1 очко чар, чтобы перебросить несколько костей урона (количество </w:t>
      </w:r>
      <w:ins w:id="1066" w:author="Konstantin Malyutin" w:date="2021-03-01T12:04:00Z">
        <w:r w:rsidR="00CC70F5">
          <w:rPr>
            <w:lang w:val="ru-RU"/>
          </w:rPr>
          <w:t xml:space="preserve">костей </w:t>
        </w:r>
      </w:ins>
      <w:r>
        <w:rPr>
          <w:lang w:val="ru-RU"/>
        </w:rPr>
        <w:t>равно вашему модификатору Харизмы, минимум одна).  Вы должны использовать новое выпавшее значение.</w:t>
      </w:r>
    </w:p>
    <w:p w14:paraId="7E386FE9" w14:textId="77777777" w:rsidR="007A1F3E" w:rsidRPr="007A1F3E" w:rsidRDefault="0005592D" w:rsidP="003D1BBA">
      <w:pPr>
        <w:pStyle w:val="BasicTextParagraph2"/>
        <w:rPr>
          <w:lang w:val="ru-RU"/>
          <w:rPrChange w:id="1067" w:author="Konstantin Malyutin" w:date="2021-02-01T15:37:00Z">
            <w:rPr/>
          </w:rPrChange>
        </w:rPr>
      </w:pPr>
      <w:r>
        <w:rPr>
          <w:lang w:val="ru-RU"/>
        </w:rPr>
        <w:t>Вы можете воспользоваться вариантом «Мощное заклинание» даже если вы уже использовали другой вариант метамагии для этого заклинания.</w:t>
      </w:r>
    </w:p>
    <w:p w14:paraId="562A47BD" w14:textId="5831DAC6" w:rsidR="007A1F3E" w:rsidRPr="007A1F3E" w:rsidRDefault="0005592D" w:rsidP="00782F8B">
      <w:pPr>
        <w:pStyle w:val="Heading5ToC"/>
        <w:rPr>
          <w:lang w:val="ru-RU"/>
          <w:rPrChange w:id="1068" w:author="Konstantin Malyutin" w:date="2021-02-01T15:37:00Z">
            <w:rPr/>
          </w:rPrChange>
        </w:rPr>
      </w:pPr>
      <w:bookmarkStart w:id="1069" w:name="extended-spell"/>
      <w:r>
        <w:rPr>
          <w:lang w:val="ru-RU"/>
        </w:rPr>
        <w:t>Длительное заклинание</w:t>
      </w:r>
      <w:bookmarkEnd w:id="1069"/>
    </w:p>
    <w:p w14:paraId="2F0EEE82" w14:textId="77777777" w:rsidR="007A1F3E" w:rsidRPr="007A1F3E" w:rsidRDefault="0005592D" w:rsidP="003D1BBA">
      <w:pPr>
        <w:pStyle w:val="BasicTextParagraph1"/>
        <w:rPr>
          <w:lang w:val="ru-RU"/>
          <w:rPrChange w:id="1070" w:author="Konstantin Malyutin" w:date="2021-02-01T15:37:00Z">
            <w:rPr/>
          </w:rPrChange>
        </w:rPr>
      </w:pPr>
      <w:r>
        <w:rPr>
          <w:lang w:val="ru-RU"/>
        </w:rPr>
        <w:t>При накладывании заклинания с длительностью 1 минута или более, вы можете потратить 1 очко чар, чтобы удвоить это время, вплоть до максимального в 24 часа.</w:t>
      </w:r>
    </w:p>
    <w:p w14:paraId="6AE0CAB0" w14:textId="25475310" w:rsidR="007A1F3E" w:rsidRPr="007A1F3E" w:rsidRDefault="0005592D" w:rsidP="00782F8B">
      <w:pPr>
        <w:pStyle w:val="Heading5ToC"/>
        <w:rPr>
          <w:lang w:val="ru-RU"/>
          <w:rPrChange w:id="1071" w:author="Konstantin Malyutin" w:date="2021-02-01T15:37:00Z">
            <w:rPr/>
          </w:rPrChange>
        </w:rPr>
      </w:pPr>
      <w:bookmarkStart w:id="1072" w:name="heightened-spell"/>
      <w:del w:id="1073" w:author="Konstantin Malyutin" w:date="2021-03-01T12:06:00Z">
        <w:r w:rsidDel="00CC70F5">
          <w:rPr>
            <w:lang w:val="ru-RU"/>
          </w:rPr>
          <w:delText xml:space="preserve">Повышенное </w:delText>
        </w:r>
      </w:del>
      <w:ins w:id="1074" w:author="Konstantin Malyutin" w:date="2021-03-01T12:06:00Z">
        <w:r w:rsidR="00CC70F5">
          <w:rPr>
            <w:lang w:val="ru-RU"/>
          </w:rPr>
          <w:t>Усиленное</w:t>
        </w:r>
        <w:r w:rsidR="00CC70F5">
          <w:rPr>
            <w:lang w:val="ru-RU"/>
          </w:rPr>
          <w:t xml:space="preserve"> </w:t>
        </w:r>
      </w:ins>
      <w:r>
        <w:rPr>
          <w:lang w:val="ru-RU"/>
        </w:rPr>
        <w:t xml:space="preserve">заклинание </w:t>
      </w:r>
      <w:bookmarkEnd w:id="1072"/>
    </w:p>
    <w:p w14:paraId="4CCCBD7E" w14:textId="77777777" w:rsidR="007A1F3E" w:rsidRPr="007A1F3E" w:rsidRDefault="0005592D" w:rsidP="003D1BBA">
      <w:pPr>
        <w:pStyle w:val="BasicTextParagraph1"/>
        <w:rPr>
          <w:lang w:val="ru-RU"/>
          <w:rPrChange w:id="1075" w:author="Konstantin Malyutin" w:date="2021-02-01T15:37:00Z">
            <w:rPr/>
          </w:rPrChange>
        </w:rPr>
      </w:pPr>
      <w:r>
        <w:rPr>
          <w:lang w:val="ru-RU"/>
        </w:rPr>
        <w:t>Когда вы накладываете заклинание, которое вынуждает существо совершить спасбросок для защиты от его эффектов, вы можете потратить 3 единицы чародейства, чтобы одна из целей заклинания совершила первый спасбросок от этого заклинания с помехой.</w:t>
      </w:r>
    </w:p>
    <w:p w14:paraId="658E78D7" w14:textId="0F13D7F2" w:rsidR="007A1F3E" w:rsidRPr="007A1F3E" w:rsidRDefault="0005592D" w:rsidP="00782F8B">
      <w:pPr>
        <w:pStyle w:val="Heading5ToC"/>
        <w:rPr>
          <w:lang w:val="ru-RU"/>
          <w:rPrChange w:id="1076" w:author="Konstantin Malyutin" w:date="2021-02-01T15:37:00Z">
            <w:rPr/>
          </w:rPrChange>
        </w:rPr>
      </w:pPr>
      <w:bookmarkStart w:id="1077" w:name="quickened-spell"/>
      <w:r>
        <w:rPr>
          <w:lang w:val="ru-RU"/>
        </w:rPr>
        <w:t>Быстрое заклинание</w:t>
      </w:r>
      <w:bookmarkEnd w:id="1077"/>
    </w:p>
    <w:p w14:paraId="25BEC9CA" w14:textId="77777777" w:rsidR="007A1F3E" w:rsidRPr="007A1F3E" w:rsidRDefault="0005592D" w:rsidP="003D1BBA">
      <w:pPr>
        <w:pStyle w:val="BasicTextParagraph1"/>
        <w:rPr>
          <w:lang w:val="ru-RU"/>
          <w:rPrChange w:id="1078" w:author="Konstantin Malyutin" w:date="2021-02-01T15:37:00Z">
            <w:rPr/>
          </w:rPrChange>
        </w:rPr>
      </w:pPr>
      <w:r>
        <w:rPr>
          <w:lang w:val="ru-RU"/>
        </w:rPr>
        <w:t>Если вы используете заклинание со временем накладывания «1 действие», вы можете потратить 2 очка чар, чтобы сотворить это заклинание бонусным действием.</w:t>
      </w:r>
    </w:p>
    <w:p w14:paraId="235023A0" w14:textId="5C5ABFA0" w:rsidR="007A1F3E" w:rsidRPr="007A1F3E" w:rsidRDefault="0005592D" w:rsidP="00782F8B">
      <w:pPr>
        <w:pStyle w:val="Heading5ToC"/>
        <w:rPr>
          <w:lang w:val="ru-RU"/>
          <w:rPrChange w:id="1079" w:author="Konstantin Malyutin" w:date="2021-02-01T15:37:00Z">
            <w:rPr/>
          </w:rPrChange>
        </w:rPr>
      </w:pPr>
      <w:bookmarkStart w:id="1080" w:name="subtle-spell"/>
      <w:r>
        <w:rPr>
          <w:lang w:val="ru-RU"/>
        </w:rPr>
        <w:t>Незаметное заклинание</w:t>
      </w:r>
      <w:bookmarkEnd w:id="1080"/>
    </w:p>
    <w:p w14:paraId="5473716A" w14:textId="77777777" w:rsidR="007A1F3E" w:rsidRPr="007A1F3E" w:rsidRDefault="0005592D" w:rsidP="003D1BBA">
      <w:pPr>
        <w:pStyle w:val="BasicTextParagraph1"/>
        <w:rPr>
          <w:lang w:val="ru-RU"/>
          <w:rPrChange w:id="1081" w:author="Konstantin Malyutin" w:date="2021-02-01T15:37:00Z">
            <w:rPr/>
          </w:rPrChange>
        </w:rPr>
      </w:pPr>
      <w:r>
        <w:rPr>
          <w:lang w:val="ru-RU"/>
        </w:rPr>
        <w:t>Во время использования заклинания вы можете потратить 1 очко чар, чтоб сотворить его без вербальных и соматических компонентов.</w:t>
      </w:r>
    </w:p>
    <w:p w14:paraId="6BD2C380" w14:textId="45F4D6C2" w:rsidR="007A1F3E" w:rsidRPr="007A1F3E" w:rsidRDefault="0005592D" w:rsidP="00782F8B">
      <w:pPr>
        <w:pStyle w:val="Heading5ToC"/>
        <w:rPr>
          <w:lang w:val="ru-RU"/>
          <w:rPrChange w:id="1082" w:author="Konstantin Malyutin" w:date="2021-02-01T15:37:00Z">
            <w:rPr/>
          </w:rPrChange>
        </w:rPr>
      </w:pPr>
      <w:bookmarkStart w:id="1083" w:name="twinned-spell"/>
      <w:r>
        <w:rPr>
          <w:lang w:val="ru-RU"/>
        </w:rPr>
        <w:t>Сдвоенное заклинание</w:t>
      </w:r>
      <w:bookmarkEnd w:id="1083"/>
    </w:p>
    <w:p w14:paraId="0FA2F718" w14:textId="77777777" w:rsidR="007A1F3E" w:rsidRPr="007A1F3E" w:rsidRDefault="0005592D" w:rsidP="003D1BBA">
      <w:pPr>
        <w:pStyle w:val="BasicTextParagraph1"/>
        <w:rPr>
          <w:lang w:val="ru-RU"/>
          <w:rPrChange w:id="1084" w:author="Konstantin Malyutin" w:date="2021-02-01T15:37:00Z">
            <w:rPr/>
          </w:rPrChange>
        </w:rPr>
      </w:pPr>
      <w:r>
        <w:rPr>
          <w:lang w:val="ru-RU"/>
        </w:rPr>
        <w:t xml:space="preserve">  Если вы используете заклинание, нацеливаемое на текущем накладываемом уровне только на одно существо и не имеющее дальность «на себя», вы можете потратить количество очков чар, равное уровню заклинания (1 для заговоров), чтобы нацелиться им на второе существо-цель в пределах дистанции этого заклинания.  </w:t>
      </w:r>
    </w:p>
    <w:p w14:paraId="79EE1547" w14:textId="77777777" w:rsidR="007A1F3E" w:rsidRPr="007A1F3E" w:rsidRDefault="0005592D" w:rsidP="003D1BBA">
      <w:pPr>
        <w:pStyle w:val="BasicTextParagraph2"/>
        <w:rPr>
          <w:lang w:val="ru-RU"/>
          <w:rPrChange w:id="1085" w:author="Konstantin Malyutin" w:date="2021-02-01T15:37:00Z">
            <w:rPr/>
          </w:rPrChange>
        </w:rPr>
      </w:pPr>
      <w:r>
        <w:rPr>
          <w:lang w:val="ru-RU"/>
        </w:rPr>
        <w:t xml:space="preserve">Чтобы к заклинанию можно было применить эту метамагию, заклинание должно быть неспособно нацелиться более чем на одно существо на текущем уровне заклинания. Например, </w:t>
      </w:r>
      <w:r>
        <w:rPr>
          <w:i/>
          <w:lang w:val="ru-RU"/>
        </w:rPr>
        <w:t>Волшебная стрела</w:t>
      </w:r>
      <w:r>
        <w:rPr>
          <w:lang w:val="ru-RU"/>
        </w:rPr>
        <w:t xml:space="preserve"> и </w:t>
      </w:r>
      <w:r>
        <w:rPr>
          <w:i/>
          <w:lang w:val="ru-RU"/>
        </w:rPr>
        <w:t>Палящий луч</w:t>
      </w:r>
      <w:r>
        <w:rPr>
          <w:lang w:val="ru-RU"/>
        </w:rPr>
        <w:t xml:space="preserve"> </w:t>
      </w:r>
      <w:del w:id="1086" w:author="Konstantin Malyutin" w:date="2021-03-01T12:06:00Z">
        <w:r w:rsidDel="00CC70F5">
          <w:rPr>
            <w:lang w:val="ru-RU"/>
          </w:rPr>
          <w:delText xml:space="preserve"> </w:delText>
        </w:r>
      </w:del>
      <w:r>
        <w:rPr>
          <w:lang w:val="ru-RU"/>
        </w:rPr>
        <w:t xml:space="preserve">не подходят, но </w:t>
      </w:r>
      <w:r>
        <w:rPr>
          <w:i/>
          <w:lang w:val="ru-RU"/>
        </w:rPr>
        <w:t>Луч холода</w:t>
      </w:r>
      <w:r>
        <w:rPr>
          <w:lang w:val="ru-RU"/>
        </w:rPr>
        <w:t xml:space="preserve"> и </w:t>
      </w:r>
      <w:r>
        <w:rPr>
          <w:i/>
          <w:lang w:val="ru-RU"/>
        </w:rPr>
        <w:t>Хроматическая сфера</w:t>
      </w:r>
      <w:r>
        <w:rPr>
          <w:lang w:val="ru-RU"/>
        </w:rPr>
        <w:t xml:space="preserve"> подходят.</w:t>
      </w:r>
    </w:p>
    <w:p w14:paraId="3DB34286" w14:textId="2AE3F5AD" w:rsidR="007A1F3E" w:rsidRPr="007A1F3E" w:rsidRDefault="0005592D" w:rsidP="005D7E17">
      <w:pPr>
        <w:pStyle w:val="Heading4ToC"/>
        <w:rPr>
          <w:lang w:val="ru-RU"/>
          <w:rPrChange w:id="1087" w:author="Konstantin Malyutin" w:date="2021-02-01T15:37:00Z">
            <w:rPr/>
          </w:rPrChange>
        </w:rPr>
      </w:pPr>
      <w:bookmarkStart w:id="1088" w:name="ability-score-improvement-9"/>
      <w:r>
        <w:rPr>
          <w:lang w:val="ru-RU"/>
        </w:rPr>
        <w:t>Увеличение характеристик</w:t>
      </w:r>
      <w:bookmarkEnd w:id="1088"/>
    </w:p>
    <w:p w14:paraId="210BE0BA" w14:textId="77777777" w:rsidR="007A1F3E" w:rsidRPr="007A1F3E" w:rsidRDefault="0005592D" w:rsidP="003D1BBA">
      <w:pPr>
        <w:pStyle w:val="BasicTextParagraph1"/>
        <w:rPr>
          <w:lang w:val="ru-RU"/>
          <w:rPrChange w:id="1089" w:author="Konstantin Malyutin" w:date="2021-02-01T15:37:00Z">
            <w:rPr/>
          </w:rPrChange>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5FB91570" w14:textId="5B98D3F0" w:rsidR="007A1F3E" w:rsidRPr="007A1F3E" w:rsidRDefault="0005592D" w:rsidP="005D7E17">
      <w:pPr>
        <w:pStyle w:val="Heading4ToC"/>
        <w:rPr>
          <w:lang w:val="ru-RU"/>
          <w:rPrChange w:id="1090" w:author="Konstantin Malyutin" w:date="2021-02-01T15:37:00Z">
            <w:rPr/>
          </w:rPrChange>
        </w:rPr>
      </w:pPr>
      <w:bookmarkStart w:id="1091" w:name="sorcerous-restoration"/>
      <w:r>
        <w:rPr>
          <w:lang w:val="ru-RU"/>
        </w:rPr>
        <w:t>Чародейское восстановление</w:t>
      </w:r>
      <w:bookmarkEnd w:id="1091"/>
    </w:p>
    <w:p w14:paraId="5A7849AB" w14:textId="77777777" w:rsidR="007A1F3E" w:rsidRPr="007A1F3E" w:rsidRDefault="0005592D" w:rsidP="003D1BBA">
      <w:pPr>
        <w:pStyle w:val="BasicTextParagraph1"/>
        <w:rPr>
          <w:lang w:val="ru-RU"/>
          <w:rPrChange w:id="1092" w:author="Konstantin Malyutin" w:date="2021-02-01T15:37:00Z">
            <w:rPr/>
          </w:rPrChange>
        </w:rPr>
      </w:pPr>
      <w:r>
        <w:rPr>
          <w:lang w:val="ru-RU"/>
        </w:rPr>
        <w:t>На 20 уровне вы восстанавливаете 4 очка чар по окончании короткого отдыха.</w:t>
      </w:r>
    </w:p>
    <w:p w14:paraId="53AF191C" w14:textId="6E5D5647" w:rsidR="007A1F3E" w:rsidRPr="007A1F3E" w:rsidRDefault="0005592D" w:rsidP="005D7E17">
      <w:pPr>
        <w:pStyle w:val="Heading4ToC"/>
        <w:rPr>
          <w:lang w:val="ru-RU"/>
          <w:rPrChange w:id="1093" w:author="Konstantin Malyutin" w:date="2021-02-01T15:37:00Z">
            <w:rPr/>
          </w:rPrChange>
        </w:rPr>
      </w:pPr>
      <w:bookmarkStart w:id="1094" w:name="sorcerous-origins"/>
      <w:r>
        <w:rPr>
          <w:lang w:val="ru-RU"/>
        </w:rPr>
        <w:t>Происхождения чародея</w:t>
      </w:r>
      <w:bookmarkEnd w:id="1094"/>
    </w:p>
    <w:p w14:paraId="7F6327E7" w14:textId="77777777" w:rsidR="007A1F3E" w:rsidRPr="007A1F3E" w:rsidRDefault="0005592D" w:rsidP="003D1BBA">
      <w:pPr>
        <w:pStyle w:val="BasicTextParagraph1"/>
        <w:rPr>
          <w:lang w:val="ru-RU"/>
          <w:rPrChange w:id="1095" w:author="Konstantin Malyutin" w:date="2021-02-01T15:37:00Z">
            <w:rPr/>
          </w:rPrChange>
        </w:rPr>
      </w:pPr>
      <w:r>
        <w:rPr>
          <w:lang w:val="ru-RU"/>
        </w:rPr>
        <w:t>Разные чародеи называют разные источники своей врождённой магии.  Несмотря на разнообразие таких источников, большинство из них можно свести к двум категориям: наследие драконьей крови и дикая магия.</w:t>
      </w:r>
    </w:p>
    <w:p w14:paraId="19FEB5DE" w14:textId="5D8CB8DF" w:rsidR="007A1F3E" w:rsidRPr="007A1F3E" w:rsidRDefault="0005592D" w:rsidP="00782F8B">
      <w:pPr>
        <w:pStyle w:val="Heading5ToC"/>
        <w:rPr>
          <w:lang w:val="ru-RU"/>
          <w:rPrChange w:id="1096" w:author="Konstantin Malyutin" w:date="2021-02-01T15:37:00Z">
            <w:rPr/>
          </w:rPrChange>
        </w:rPr>
      </w:pPr>
      <w:bookmarkStart w:id="1097" w:name="draconic-bloodline"/>
      <w:r>
        <w:rPr>
          <w:lang w:val="ru-RU"/>
        </w:rPr>
        <w:t xml:space="preserve"> Наследие драконьей крови </w:t>
      </w:r>
      <w:bookmarkEnd w:id="1097"/>
    </w:p>
    <w:p w14:paraId="5B93BD52" w14:textId="77777777" w:rsidR="007A1F3E" w:rsidRPr="007A1F3E" w:rsidRDefault="0005592D" w:rsidP="003D1BBA">
      <w:pPr>
        <w:pStyle w:val="BasicTextParagraph1"/>
        <w:rPr>
          <w:lang w:val="ru-RU"/>
          <w:rPrChange w:id="1098" w:author="Konstantin Malyutin" w:date="2021-02-01T15:37:00Z">
            <w:rPr/>
          </w:rPrChange>
        </w:rPr>
      </w:pPr>
      <w:r>
        <w:rPr>
          <w:lang w:val="ru-RU"/>
        </w:rPr>
        <w:t xml:space="preserve">Ваша врождённая магия произошла из магии драконов, примешавшейся к вашей крови, или унаследованной вами.  Чаще всего, чародеи с таким источником силы могут проследить свою родословную до могучих чародеев древности, заключавших сделки с драконами или даже объявлявших себя потомками драконов.  Некоторые из таких наследственных ветвей хорошо известны, но </w:t>
      </w:r>
      <w:r>
        <w:rPr>
          <w:lang w:val="ru-RU"/>
        </w:rPr>
        <w:lastRenderedPageBreak/>
        <w:t>большинство из них скрыты.  Или чародей может являться родоначальником такой ветви, получив силу в результате договора или других сверхъестественных обстоятельств.</w:t>
      </w:r>
    </w:p>
    <w:p w14:paraId="4DD2CB0E" w14:textId="22EE65F6" w:rsidR="007A1F3E" w:rsidRPr="007A1F3E" w:rsidRDefault="0005592D" w:rsidP="007A1F3E">
      <w:pPr>
        <w:pStyle w:val="6"/>
        <w:rPr>
          <w:lang w:val="ru-RU"/>
          <w:rPrChange w:id="1099" w:author="Konstantin Malyutin" w:date="2021-02-01T15:37:00Z">
            <w:rPr/>
          </w:rPrChange>
        </w:rPr>
      </w:pPr>
      <w:bookmarkStart w:id="1100" w:name="dragon-ancestor"/>
      <w:r>
        <w:rPr>
          <w:lang w:val="ru-RU"/>
        </w:rPr>
        <w:t xml:space="preserve"> Драконий предок </w:t>
      </w:r>
      <w:bookmarkEnd w:id="1100"/>
    </w:p>
    <w:p w14:paraId="2AC4B0E1" w14:textId="77777777" w:rsidR="007A1F3E" w:rsidRPr="007A1F3E" w:rsidRDefault="0005592D" w:rsidP="003D1BBA">
      <w:pPr>
        <w:pStyle w:val="BasicTextParagraph1"/>
        <w:rPr>
          <w:lang w:val="ru-RU"/>
          <w:rPrChange w:id="1101" w:author="Konstantin Malyutin" w:date="2021-02-01T15:37:00Z">
            <w:rPr/>
          </w:rPrChange>
        </w:rPr>
      </w:pPr>
      <w:r>
        <w:rPr>
          <w:lang w:val="ru-RU"/>
        </w:rPr>
        <w:t>На 1 уровне вы выбираете вид вашего дракона-предка Связанный с ним вид урона используется в ваших умениях.</w:t>
      </w:r>
    </w:p>
    <w:p w14:paraId="56C26494" w14:textId="3C4A4E27" w:rsidR="007A1F3E" w:rsidRDefault="0005592D" w:rsidP="003D1BBA">
      <w:pPr>
        <w:pStyle w:val="BasicTextParagraph2"/>
      </w:pPr>
      <w:r>
        <w:rPr>
          <w:lang w:val="ru-RU"/>
        </w:rPr>
        <w:t>НАСЛЕДИЕ ДРАКОНОВ</w:t>
      </w:r>
      <w:del w:id="1102" w:author="Konstantin Malyutin" w:date="2021-03-01T12:07:00Z">
        <w:r w:rsidDel="00CC70F5">
          <w:rPr>
            <w:lang w:val="ru-RU"/>
          </w:rPr>
          <w:delText xml:space="preserve"> </w:delText>
        </w:r>
      </w:del>
      <w:r>
        <w:rPr>
          <w:lang w:val="ru-RU"/>
        </w:rPr>
        <w:t xml:space="preserve"> (табл.)</w:t>
      </w:r>
    </w:p>
    <w:tbl>
      <w:tblPr>
        <w:tblStyle w:val="Table"/>
        <w:tblW w:w="0" w:type="pct"/>
        <w:tblLook w:val="07E0" w:firstRow="1" w:lastRow="1" w:firstColumn="1" w:lastColumn="1" w:noHBand="1" w:noVBand="1"/>
      </w:tblPr>
      <w:tblGrid>
        <w:gridCol w:w="1069"/>
        <w:gridCol w:w="919"/>
      </w:tblGrid>
      <w:tr w:rsidR="00382954" w14:paraId="3DD4252C" w14:textId="77777777" w:rsidTr="007A1F3E">
        <w:tc>
          <w:tcPr>
            <w:tcW w:w="0" w:type="auto"/>
            <w:tcBorders>
              <w:bottom w:val="single" w:sz="0" w:space="0" w:color="auto"/>
            </w:tcBorders>
            <w:vAlign w:val="bottom"/>
          </w:tcPr>
          <w:p w14:paraId="7A996E7C" w14:textId="77777777" w:rsidR="007A1F3E" w:rsidRDefault="0005592D" w:rsidP="00BF4045">
            <w:pPr>
              <w:pStyle w:val="TableText"/>
            </w:pPr>
            <w:r>
              <w:rPr>
                <w:lang w:val="ru-RU"/>
              </w:rPr>
              <w:t>Дракон</w:t>
            </w:r>
          </w:p>
        </w:tc>
        <w:tc>
          <w:tcPr>
            <w:tcW w:w="0" w:type="auto"/>
            <w:tcBorders>
              <w:bottom w:val="single" w:sz="0" w:space="0" w:color="auto"/>
            </w:tcBorders>
            <w:vAlign w:val="bottom"/>
          </w:tcPr>
          <w:p w14:paraId="6B307A63" w14:textId="77777777" w:rsidR="007A1F3E" w:rsidRDefault="0005592D" w:rsidP="00BF4045">
            <w:pPr>
              <w:pStyle w:val="TableText"/>
            </w:pPr>
            <w:r>
              <w:rPr>
                <w:lang w:val="ru-RU"/>
              </w:rPr>
              <w:t>Вид урона</w:t>
            </w:r>
          </w:p>
        </w:tc>
      </w:tr>
      <w:tr w:rsidR="00382954" w14:paraId="547E7E38" w14:textId="77777777" w:rsidTr="007A1F3E">
        <w:tc>
          <w:tcPr>
            <w:tcW w:w="0" w:type="auto"/>
          </w:tcPr>
          <w:p w14:paraId="0EA2D08B" w14:textId="77777777" w:rsidR="007A1F3E" w:rsidRDefault="0005592D" w:rsidP="00BF4045">
            <w:pPr>
              <w:pStyle w:val="TableText"/>
            </w:pPr>
            <w:r>
              <w:rPr>
                <w:lang w:val="ru-RU"/>
              </w:rPr>
              <w:t>Черный</w:t>
            </w:r>
          </w:p>
        </w:tc>
        <w:tc>
          <w:tcPr>
            <w:tcW w:w="0" w:type="auto"/>
          </w:tcPr>
          <w:p w14:paraId="172729E2" w14:textId="77777777" w:rsidR="007A1F3E" w:rsidRDefault="0005592D" w:rsidP="00BF4045">
            <w:pPr>
              <w:pStyle w:val="TableText"/>
            </w:pPr>
            <w:r>
              <w:rPr>
                <w:lang w:val="ru-RU"/>
              </w:rPr>
              <w:t>Кислота</w:t>
            </w:r>
          </w:p>
        </w:tc>
      </w:tr>
      <w:tr w:rsidR="00382954" w14:paraId="45AD212C" w14:textId="77777777" w:rsidTr="007A1F3E">
        <w:tc>
          <w:tcPr>
            <w:tcW w:w="0" w:type="auto"/>
          </w:tcPr>
          <w:p w14:paraId="13BD1040" w14:textId="77777777" w:rsidR="007A1F3E" w:rsidRDefault="0005592D" w:rsidP="00BF4045">
            <w:pPr>
              <w:pStyle w:val="TableText"/>
            </w:pPr>
            <w:r>
              <w:rPr>
                <w:lang w:val="ru-RU"/>
              </w:rPr>
              <w:t>Синий</w:t>
            </w:r>
          </w:p>
        </w:tc>
        <w:tc>
          <w:tcPr>
            <w:tcW w:w="0" w:type="auto"/>
          </w:tcPr>
          <w:p w14:paraId="57251BEC" w14:textId="77777777" w:rsidR="007A1F3E" w:rsidRDefault="0005592D" w:rsidP="00BF4045">
            <w:pPr>
              <w:pStyle w:val="TableText"/>
            </w:pPr>
            <w:r>
              <w:rPr>
                <w:lang w:val="ru-RU"/>
              </w:rPr>
              <w:t>Молния</w:t>
            </w:r>
          </w:p>
        </w:tc>
      </w:tr>
      <w:tr w:rsidR="00382954" w14:paraId="41AD6C74" w14:textId="77777777" w:rsidTr="007A1F3E">
        <w:tc>
          <w:tcPr>
            <w:tcW w:w="0" w:type="auto"/>
          </w:tcPr>
          <w:p w14:paraId="1DDE792A" w14:textId="77777777" w:rsidR="007A1F3E" w:rsidRDefault="0005592D" w:rsidP="00BF4045">
            <w:pPr>
              <w:pStyle w:val="TableText"/>
            </w:pPr>
            <w:r>
              <w:rPr>
                <w:lang w:val="ru-RU"/>
              </w:rPr>
              <w:t>Латунный</w:t>
            </w:r>
          </w:p>
        </w:tc>
        <w:tc>
          <w:tcPr>
            <w:tcW w:w="0" w:type="auto"/>
          </w:tcPr>
          <w:p w14:paraId="7ADB1479" w14:textId="77777777" w:rsidR="007A1F3E" w:rsidRDefault="0005592D" w:rsidP="00BF4045">
            <w:pPr>
              <w:pStyle w:val="TableText"/>
            </w:pPr>
            <w:r>
              <w:rPr>
                <w:lang w:val="ru-RU"/>
              </w:rPr>
              <w:t>Огонь</w:t>
            </w:r>
          </w:p>
        </w:tc>
      </w:tr>
      <w:tr w:rsidR="00382954" w14:paraId="397BFD53" w14:textId="77777777" w:rsidTr="007A1F3E">
        <w:tc>
          <w:tcPr>
            <w:tcW w:w="0" w:type="auto"/>
          </w:tcPr>
          <w:p w14:paraId="352679C7" w14:textId="77777777" w:rsidR="007A1F3E" w:rsidRDefault="0005592D" w:rsidP="00BF4045">
            <w:pPr>
              <w:pStyle w:val="TableText"/>
            </w:pPr>
            <w:r>
              <w:rPr>
                <w:lang w:val="ru-RU"/>
              </w:rPr>
              <w:t>Бронзовый</w:t>
            </w:r>
          </w:p>
        </w:tc>
        <w:tc>
          <w:tcPr>
            <w:tcW w:w="0" w:type="auto"/>
          </w:tcPr>
          <w:p w14:paraId="201AA6C1" w14:textId="77777777" w:rsidR="007A1F3E" w:rsidRDefault="0005592D" w:rsidP="00BF4045">
            <w:pPr>
              <w:pStyle w:val="TableText"/>
            </w:pPr>
            <w:r>
              <w:rPr>
                <w:lang w:val="ru-RU"/>
              </w:rPr>
              <w:t>Молния</w:t>
            </w:r>
          </w:p>
        </w:tc>
      </w:tr>
      <w:tr w:rsidR="00382954" w14:paraId="6345A221" w14:textId="77777777" w:rsidTr="007A1F3E">
        <w:tc>
          <w:tcPr>
            <w:tcW w:w="0" w:type="auto"/>
          </w:tcPr>
          <w:p w14:paraId="64B2305E" w14:textId="77777777" w:rsidR="007A1F3E" w:rsidRDefault="0005592D" w:rsidP="00BF4045">
            <w:pPr>
              <w:pStyle w:val="TableText"/>
            </w:pPr>
            <w:r>
              <w:rPr>
                <w:lang w:val="ru-RU"/>
              </w:rPr>
              <w:t>Медь</w:t>
            </w:r>
          </w:p>
        </w:tc>
        <w:tc>
          <w:tcPr>
            <w:tcW w:w="0" w:type="auto"/>
          </w:tcPr>
          <w:p w14:paraId="22F67079" w14:textId="77777777" w:rsidR="007A1F3E" w:rsidRDefault="0005592D" w:rsidP="00BF4045">
            <w:pPr>
              <w:pStyle w:val="TableText"/>
            </w:pPr>
            <w:r>
              <w:rPr>
                <w:lang w:val="ru-RU"/>
              </w:rPr>
              <w:t>Кислота</w:t>
            </w:r>
          </w:p>
        </w:tc>
      </w:tr>
      <w:tr w:rsidR="00382954" w14:paraId="34708C6E" w14:textId="77777777" w:rsidTr="007A1F3E">
        <w:tc>
          <w:tcPr>
            <w:tcW w:w="0" w:type="auto"/>
          </w:tcPr>
          <w:p w14:paraId="0169B378" w14:textId="77777777" w:rsidR="007A1F3E" w:rsidRDefault="0005592D" w:rsidP="00BF4045">
            <w:pPr>
              <w:pStyle w:val="TableText"/>
            </w:pPr>
            <w:r>
              <w:rPr>
                <w:lang w:val="ru-RU"/>
              </w:rPr>
              <w:t>Золотой</w:t>
            </w:r>
          </w:p>
        </w:tc>
        <w:tc>
          <w:tcPr>
            <w:tcW w:w="0" w:type="auto"/>
          </w:tcPr>
          <w:p w14:paraId="4F16B026" w14:textId="77777777" w:rsidR="007A1F3E" w:rsidRDefault="0005592D" w:rsidP="00BF4045">
            <w:pPr>
              <w:pStyle w:val="TableText"/>
            </w:pPr>
            <w:r>
              <w:rPr>
                <w:lang w:val="ru-RU"/>
              </w:rPr>
              <w:t>Огонь</w:t>
            </w:r>
          </w:p>
        </w:tc>
      </w:tr>
      <w:tr w:rsidR="00382954" w14:paraId="2CD30484" w14:textId="77777777" w:rsidTr="007A1F3E">
        <w:tc>
          <w:tcPr>
            <w:tcW w:w="0" w:type="auto"/>
          </w:tcPr>
          <w:p w14:paraId="5CC8291B" w14:textId="77777777" w:rsidR="007A1F3E" w:rsidRDefault="0005592D" w:rsidP="00BF4045">
            <w:pPr>
              <w:pStyle w:val="TableText"/>
            </w:pPr>
            <w:r>
              <w:rPr>
                <w:lang w:val="ru-RU"/>
              </w:rPr>
              <w:t>Зеленый</w:t>
            </w:r>
          </w:p>
        </w:tc>
        <w:tc>
          <w:tcPr>
            <w:tcW w:w="0" w:type="auto"/>
          </w:tcPr>
          <w:p w14:paraId="05DDE626" w14:textId="77777777" w:rsidR="007A1F3E" w:rsidRDefault="0005592D" w:rsidP="00BF4045">
            <w:pPr>
              <w:pStyle w:val="TableText"/>
            </w:pPr>
            <w:r>
              <w:rPr>
                <w:lang w:val="ru-RU"/>
              </w:rPr>
              <w:t>Яд</w:t>
            </w:r>
          </w:p>
        </w:tc>
      </w:tr>
      <w:tr w:rsidR="00382954" w14:paraId="5F444AA4" w14:textId="77777777" w:rsidTr="007A1F3E">
        <w:tc>
          <w:tcPr>
            <w:tcW w:w="0" w:type="auto"/>
          </w:tcPr>
          <w:p w14:paraId="36610516" w14:textId="77777777" w:rsidR="007A1F3E" w:rsidRDefault="0005592D" w:rsidP="00BF4045">
            <w:pPr>
              <w:pStyle w:val="TableText"/>
            </w:pPr>
            <w:r>
              <w:rPr>
                <w:lang w:val="ru-RU"/>
              </w:rPr>
              <w:t>Красный</w:t>
            </w:r>
          </w:p>
        </w:tc>
        <w:tc>
          <w:tcPr>
            <w:tcW w:w="0" w:type="auto"/>
          </w:tcPr>
          <w:p w14:paraId="430CDB42" w14:textId="77777777" w:rsidR="007A1F3E" w:rsidRDefault="0005592D" w:rsidP="00BF4045">
            <w:pPr>
              <w:pStyle w:val="TableText"/>
            </w:pPr>
            <w:r>
              <w:rPr>
                <w:lang w:val="ru-RU"/>
              </w:rPr>
              <w:t>Огонь</w:t>
            </w:r>
          </w:p>
        </w:tc>
      </w:tr>
      <w:tr w:rsidR="00382954" w14:paraId="4B23EDCD" w14:textId="77777777" w:rsidTr="007A1F3E">
        <w:tc>
          <w:tcPr>
            <w:tcW w:w="0" w:type="auto"/>
          </w:tcPr>
          <w:p w14:paraId="59F06359" w14:textId="77777777" w:rsidR="007A1F3E" w:rsidRDefault="0005592D" w:rsidP="00BF4045">
            <w:pPr>
              <w:pStyle w:val="TableText"/>
            </w:pPr>
            <w:r>
              <w:rPr>
                <w:lang w:val="ru-RU"/>
              </w:rPr>
              <w:t>Серебряный</w:t>
            </w:r>
          </w:p>
        </w:tc>
        <w:tc>
          <w:tcPr>
            <w:tcW w:w="0" w:type="auto"/>
          </w:tcPr>
          <w:p w14:paraId="76202B24" w14:textId="77777777" w:rsidR="007A1F3E" w:rsidRDefault="0005592D" w:rsidP="00BF4045">
            <w:pPr>
              <w:pStyle w:val="TableText"/>
            </w:pPr>
            <w:r>
              <w:rPr>
                <w:lang w:val="ru-RU"/>
              </w:rPr>
              <w:t>Холод</w:t>
            </w:r>
          </w:p>
        </w:tc>
      </w:tr>
      <w:tr w:rsidR="00382954" w14:paraId="6969FE11" w14:textId="77777777" w:rsidTr="007A1F3E">
        <w:tc>
          <w:tcPr>
            <w:tcW w:w="0" w:type="auto"/>
          </w:tcPr>
          <w:p w14:paraId="3C66B6B4" w14:textId="77777777" w:rsidR="007A1F3E" w:rsidRDefault="0005592D" w:rsidP="00BF4045">
            <w:pPr>
              <w:pStyle w:val="TableText"/>
            </w:pPr>
            <w:r>
              <w:rPr>
                <w:lang w:val="ru-RU"/>
              </w:rPr>
              <w:t>Белый</w:t>
            </w:r>
          </w:p>
        </w:tc>
        <w:tc>
          <w:tcPr>
            <w:tcW w:w="0" w:type="auto"/>
          </w:tcPr>
          <w:p w14:paraId="4B7BDA14" w14:textId="77777777" w:rsidR="007A1F3E" w:rsidRDefault="0005592D" w:rsidP="00BF4045">
            <w:pPr>
              <w:pStyle w:val="TableText"/>
            </w:pPr>
            <w:r>
              <w:rPr>
                <w:lang w:val="ru-RU"/>
              </w:rPr>
              <w:t>Холод</w:t>
            </w:r>
          </w:p>
        </w:tc>
      </w:tr>
    </w:tbl>
    <w:p w14:paraId="2244B2FC" w14:textId="77777777" w:rsidR="007A1F3E" w:rsidRPr="007A1F3E" w:rsidRDefault="0005592D" w:rsidP="003D1BBA">
      <w:pPr>
        <w:pStyle w:val="BasicTextParagraph2"/>
        <w:rPr>
          <w:lang w:val="ru-RU"/>
          <w:rPrChange w:id="1103" w:author="Konstantin Malyutin" w:date="2021-02-01T15:37:00Z">
            <w:rPr/>
          </w:rPrChange>
        </w:rPr>
      </w:pPr>
      <w:r>
        <w:rPr>
          <w:lang w:val="ru-RU"/>
        </w:rPr>
        <w:t>Вы можете говорить, читать и писать на Драконьем языке.  Кроме того, когда вы взаимодействуете с драконами и совершаете проверку Харизмы, ваш бонус мастерства удваивается для этой проверки.</w:t>
      </w:r>
    </w:p>
    <w:p w14:paraId="40933B19" w14:textId="34D29523" w:rsidR="007A1F3E" w:rsidRPr="007A1F3E" w:rsidRDefault="0005592D" w:rsidP="007A1F3E">
      <w:pPr>
        <w:pStyle w:val="6"/>
        <w:rPr>
          <w:lang w:val="ru-RU"/>
          <w:rPrChange w:id="1104" w:author="Konstantin Malyutin" w:date="2021-02-01T15:37:00Z">
            <w:rPr/>
          </w:rPrChange>
        </w:rPr>
      </w:pPr>
      <w:bookmarkStart w:id="1105" w:name="draconic-resilience"/>
      <w:r>
        <w:rPr>
          <w:lang w:val="ru-RU"/>
        </w:rPr>
        <w:t xml:space="preserve"> Драконья устойчивость </w:t>
      </w:r>
      <w:bookmarkEnd w:id="1105"/>
    </w:p>
    <w:p w14:paraId="6B4F07D8" w14:textId="77777777" w:rsidR="007A1F3E" w:rsidRPr="007A1F3E" w:rsidRDefault="0005592D" w:rsidP="003D1BBA">
      <w:pPr>
        <w:pStyle w:val="BasicTextParagraph1"/>
        <w:rPr>
          <w:lang w:val="ru-RU"/>
          <w:rPrChange w:id="1106" w:author="Konstantin Malyutin" w:date="2021-02-01T15:37:00Z">
            <w:rPr/>
          </w:rPrChange>
        </w:rPr>
      </w:pPr>
      <w:r>
        <w:rPr>
          <w:lang w:val="ru-RU"/>
        </w:rPr>
        <w:t>Магия, струящаяся через ваше тело, проявляет физические черты ваших предков драконов.  Максимум ваших хитов увеличивается на 1 на 1 уровне и на 1 на каждом уровне, полученном в данном классе</w:t>
      </w:r>
    </w:p>
    <w:p w14:paraId="51ECDA89" w14:textId="77777777" w:rsidR="007A1F3E" w:rsidRPr="007A1F3E" w:rsidRDefault="0005592D" w:rsidP="003D1BBA">
      <w:pPr>
        <w:pStyle w:val="BasicTextParagraph2"/>
        <w:rPr>
          <w:lang w:val="ru-RU"/>
          <w:rPrChange w:id="1107" w:author="Konstantin Malyutin" w:date="2021-02-01T15:37:00Z">
            <w:rPr/>
          </w:rPrChange>
        </w:rPr>
      </w:pPr>
      <w:r>
        <w:rPr>
          <w:lang w:val="ru-RU"/>
        </w:rPr>
        <w:t>Кроме того, некоторые участки вашей кожи покрыты тонкой драконьей чешуёй.  Если вы не носите доспехов, ваш Уровень Защиты равен 13 + модификатор Ловкости.</w:t>
      </w:r>
    </w:p>
    <w:p w14:paraId="0688975C" w14:textId="53397B22" w:rsidR="007A1F3E" w:rsidRPr="007A1F3E" w:rsidRDefault="0005592D" w:rsidP="007A1F3E">
      <w:pPr>
        <w:pStyle w:val="6"/>
        <w:rPr>
          <w:lang w:val="ru-RU"/>
          <w:rPrChange w:id="1108" w:author="Konstantin Malyutin" w:date="2021-02-01T15:37:00Z">
            <w:rPr/>
          </w:rPrChange>
        </w:rPr>
      </w:pPr>
      <w:bookmarkStart w:id="1109" w:name="elemental-affinity"/>
      <w:r>
        <w:rPr>
          <w:lang w:val="ru-RU"/>
        </w:rPr>
        <w:t xml:space="preserve"> Родство со стихией </w:t>
      </w:r>
      <w:bookmarkEnd w:id="1109"/>
    </w:p>
    <w:p w14:paraId="412352E1" w14:textId="77777777" w:rsidR="007A1F3E" w:rsidRPr="007A1F3E" w:rsidRDefault="0005592D" w:rsidP="003D1BBA">
      <w:pPr>
        <w:pStyle w:val="BasicTextParagraph1"/>
        <w:rPr>
          <w:lang w:val="ru-RU"/>
          <w:rPrChange w:id="1110" w:author="Konstantin Malyutin" w:date="2021-02-01T15:37:00Z">
            <w:rPr/>
          </w:rPrChange>
        </w:rPr>
      </w:pPr>
      <w:r>
        <w:rPr>
          <w:lang w:val="ru-RU"/>
        </w:rPr>
        <w:t>Начиная с 6 уровня, когда вы накладываете заклинание, причиняющее урон вида, связанного с вашим драконьим предком, вы добавляете модификатор Харизмы к одному броску урона этого заклинания.   В это же самое время вы можете потратить 1 единицу чародейства, чтобы получить сопротивление к этому виду урона на 1 час.</w:t>
      </w:r>
    </w:p>
    <w:p w14:paraId="032F4CE5" w14:textId="60F45ED8" w:rsidR="007A1F3E" w:rsidRPr="007A1F3E" w:rsidRDefault="0005592D" w:rsidP="007A1F3E">
      <w:pPr>
        <w:pStyle w:val="6"/>
        <w:rPr>
          <w:lang w:val="ru-RU"/>
          <w:rPrChange w:id="1111" w:author="Konstantin Malyutin" w:date="2021-02-01T15:37:00Z">
            <w:rPr/>
          </w:rPrChange>
        </w:rPr>
      </w:pPr>
      <w:bookmarkStart w:id="1112" w:name="dragon-wings"/>
      <w:r>
        <w:rPr>
          <w:lang w:val="ru-RU"/>
        </w:rPr>
        <w:t>Крылья Дракона</w:t>
      </w:r>
      <w:bookmarkEnd w:id="1112"/>
    </w:p>
    <w:p w14:paraId="48A5A7C9" w14:textId="77777777" w:rsidR="007A1F3E" w:rsidRPr="007A1F3E" w:rsidRDefault="0005592D" w:rsidP="003D1BBA">
      <w:pPr>
        <w:pStyle w:val="BasicTextParagraph1"/>
        <w:rPr>
          <w:lang w:val="ru-RU"/>
          <w:rPrChange w:id="1113" w:author="Konstantin Malyutin" w:date="2021-02-01T15:37:00Z">
            <w:rPr/>
          </w:rPrChange>
        </w:rPr>
      </w:pPr>
      <w:r>
        <w:rPr>
          <w:lang w:val="ru-RU"/>
        </w:rPr>
        <w:t>На 14 уровне вы получаете способность расправить драконьи крылья у себя за спиной, получая при этом скорость полёта, равную вашей текущей скорости.  Вы можете создать их бонусным действием в свой ход.  Крылья существуют, пока вы не развеете их бонусным действием в свой ход.</w:t>
      </w:r>
    </w:p>
    <w:p w14:paraId="1622A583" w14:textId="77777777" w:rsidR="007A1F3E" w:rsidRPr="007A1F3E" w:rsidRDefault="0005592D" w:rsidP="003D1BBA">
      <w:pPr>
        <w:pStyle w:val="BasicTextParagraph2"/>
        <w:rPr>
          <w:lang w:val="ru-RU"/>
          <w:rPrChange w:id="1114" w:author="Konstantin Malyutin" w:date="2021-02-01T15:37:00Z">
            <w:rPr/>
          </w:rPrChange>
        </w:rPr>
      </w:pPr>
      <w:r>
        <w:rPr>
          <w:lang w:val="ru-RU"/>
        </w:rPr>
        <w:t>Вы не можете призвать свои крылья, нося броню, если, конечно, броня не изготовлена специально для этого. Одежда, также не приспособленная под крылья, может быть уничтожена, когда вы призываете их.</w:t>
      </w:r>
    </w:p>
    <w:p w14:paraId="4A3454C0" w14:textId="416B5148" w:rsidR="007A1F3E" w:rsidRPr="007A1F3E" w:rsidRDefault="0005592D" w:rsidP="007A1F3E">
      <w:pPr>
        <w:pStyle w:val="6"/>
        <w:rPr>
          <w:lang w:val="ru-RU"/>
          <w:rPrChange w:id="1115" w:author="Konstantin Malyutin" w:date="2021-02-01T15:37:00Z">
            <w:rPr/>
          </w:rPrChange>
        </w:rPr>
      </w:pPr>
      <w:bookmarkStart w:id="1116" w:name="draconic-presence"/>
      <w:r>
        <w:rPr>
          <w:lang w:val="ru-RU"/>
        </w:rPr>
        <w:t xml:space="preserve"> Образ дракона </w:t>
      </w:r>
      <w:bookmarkEnd w:id="1116"/>
    </w:p>
    <w:p w14:paraId="54A43280" w14:textId="77777777" w:rsidR="007A1F3E" w:rsidRPr="007A1F3E" w:rsidRDefault="0005592D" w:rsidP="003D1BBA">
      <w:pPr>
        <w:pStyle w:val="BasicTextParagraph1"/>
        <w:rPr>
          <w:lang w:val="ru-RU"/>
          <w:rPrChange w:id="1117" w:author="Konstantin Malyutin" w:date="2021-02-01T15:37:00Z">
            <w:rPr/>
          </w:rPrChange>
        </w:rPr>
      </w:pPr>
      <w:r>
        <w:rPr>
          <w:lang w:val="ru-RU"/>
        </w:rPr>
        <w:t>Начиная с 18 уровня вы можете вызвать ужасный образ своего предка дракона, повергая им в ужас врагов.  Вы можете действием потратить 5 очков чар, чтобы окружить себя аурой страха или трепета (на ваш выбор), радиусом 60 футов.  В течение 1 минуты, или пока вы не утратите концентрацию (как если бы вы концентрировались на заклинании), все враждебные существа, начинающие ход в этой ауре, должны преуспеть в спасброске Мудрости, иначе они станут очарованными (если вы выбрали трепет) или испуганными (если вы выбрали страх) до окончания действия ауры.  Существо, преуспевшее в спасброске, получает иммунитет к вашей ауре на 24 часа.</w:t>
      </w:r>
    </w:p>
    <w:p w14:paraId="3A322FCB" w14:textId="4E0925FB" w:rsidR="007A1F3E" w:rsidRPr="007A1F3E" w:rsidRDefault="0005592D" w:rsidP="007A1F3E">
      <w:pPr>
        <w:pStyle w:val="3"/>
        <w:rPr>
          <w:lang w:val="ru-RU"/>
          <w:rPrChange w:id="1118" w:author="Konstantin Malyutin" w:date="2021-02-01T15:37:00Z">
            <w:rPr/>
          </w:rPrChange>
        </w:rPr>
      </w:pPr>
      <w:bookmarkStart w:id="1119" w:name="warlock"/>
      <w:r>
        <w:rPr>
          <w:lang w:val="ru-RU"/>
        </w:rPr>
        <w:t>Колдун</w:t>
      </w:r>
      <w:bookmarkEnd w:id="1119"/>
    </w:p>
    <w:p w14:paraId="326049AD" w14:textId="77777777" w:rsidR="007A1F3E" w:rsidRPr="007A1F3E" w:rsidRDefault="0005592D" w:rsidP="005D7E17">
      <w:pPr>
        <w:pStyle w:val="Heading4ToC"/>
        <w:rPr>
          <w:lang w:val="ru-RU"/>
          <w:rPrChange w:id="1120" w:author="Konstantin Malyutin" w:date="2021-02-01T15:37:00Z">
            <w:rPr/>
          </w:rPrChange>
        </w:rPr>
      </w:pPr>
      <w:bookmarkStart w:id="1121" w:name="class-features-10"/>
      <w:r>
        <w:rPr>
          <w:lang w:val="ru-RU"/>
        </w:rPr>
        <w:t>Классовые Свойства</w:t>
      </w:r>
      <w:bookmarkEnd w:id="1121"/>
    </w:p>
    <w:p w14:paraId="32F73DE7" w14:textId="77777777" w:rsidR="007A1F3E" w:rsidRPr="007A1F3E" w:rsidRDefault="0005592D" w:rsidP="003D1BBA">
      <w:pPr>
        <w:pStyle w:val="BasicTextParagraph1"/>
        <w:rPr>
          <w:lang w:val="ru-RU"/>
          <w:rPrChange w:id="1122" w:author="Konstantin Malyutin" w:date="2021-02-01T15:37:00Z">
            <w:rPr/>
          </w:rPrChange>
        </w:rPr>
      </w:pPr>
      <w:r>
        <w:rPr>
          <w:lang w:val="ru-RU"/>
        </w:rPr>
        <w:t>Колдуны обладают следующими классовыми свойствами.</w:t>
      </w:r>
    </w:p>
    <w:p w14:paraId="520E8868" w14:textId="09F3E871" w:rsidR="007A1F3E" w:rsidRPr="007A1F3E" w:rsidRDefault="0005592D" w:rsidP="00782F8B">
      <w:pPr>
        <w:pStyle w:val="Heading5ToC"/>
        <w:rPr>
          <w:lang w:val="ru-RU"/>
          <w:rPrChange w:id="1123" w:author="Konstantin Malyutin" w:date="2021-02-01T15:37:00Z">
            <w:rPr/>
          </w:rPrChange>
        </w:rPr>
      </w:pPr>
      <w:bookmarkStart w:id="1124" w:name="hit-points-10"/>
      <w:r>
        <w:rPr>
          <w:lang w:val="ru-RU"/>
        </w:rPr>
        <w:t>Хиты</w:t>
      </w:r>
      <w:bookmarkEnd w:id="1124"/>
    </w:p>
    <w:p w14:paraId="1293CE2F" w14:textId="77777777" w:rsidR="007A1F3E" w:rsidRPr="007A1F3E" w:rsidRDefault="0005592D" w:rsidP="003D1BBA">
      <w:pPr>
        <w:pStyle w:val="BasicTextParagraph1"/>
        <w:rPr>
          <w:lang w:val="ru-RU"/>
          <w:rPrChange w:id="1125" w:author="Konstantin Malyutin" w:date="2021-02-01T15:37:00Z">
            <w:rPr/>
          </w:rPrChange>
        </w:rPr>
      </w:pPr>
      <w:r>
        <w:rPr>
          <w:b/>
          <w:lang w:val="ru-RU"/>
        </w:rPr>
        <w:t>Кость хитов</w:t>
      </w:r>
      <w:r>
        <w:rPr>
          <w:lang w:val="ru-RU"/>
        </w:rPr>
        <w:t xml:space="preserve"> 1к8 за каждый уровень колдуна</w:t>
      </w:r>
    </w:p>
    <w:p w14:paraId="4B5990BA" w14:textId="77777777" w:rsidR="007A1F3E" w:rsidRPr="007A1F3E" w:rsidRDefault="0005592D" w:rsidP="003D1BBA">
      <w:pPr>
        <w:pStyle w:val="BasicTextParagraph2"/>
        <w:rPr>
          <w:lang w:val="ru-RU"/>
          <w:rPrChange w:id="1126" w:author="Konstantin Malyutin" w:date="2021-02-01T15:37:00Z">
            <w:rPr/>
          </w:rPrChange>
        </w:rPr>
      </w:pPr>
      <w:r>
        <w:rPr>
          <w:b/>
          <w:lang w:val="ru-RU"/>
        </w:rPr>
        <w:t>Хиты на 1 уровне:</w:t>
      </w:r>
      <w:r>
        <w:rPr>
          <w:lang w:val="ru-RU"/>
        </w:rPr>
        <w:t xml:space="preserve"> 8 + ваш модификатор Телосложения</w:t>
      </w:r>
    </w:p>
    <w:p w14:paraId="46121D7D" w14:textId="77777777" w:rsidR="007A1F3E" w:rsidRPr="007A1F3E" w:rsidRDefault="0005592D" w:rsidP="003D1BBA">
      <w:pPr>
        <w:pStyle w:val="BasicTextParagraph2"/>
        <w:rPr>
          <w:lang w:val="ru-RU"/>
          <w:rPrChange w:id="1127" w:author="Konstantin Malyutin" w:date="2021-02-01T15:37:00Z">
            <w:rPr/>
          </w:rPrChange>
        </w:rPr>
      </w:pPr>
      <w:r>
        <w:rPr>
          <w:b/>
          <w:lang w:val="ru-RU"/>
        </w:rPr>
        <w:t>Хиты на следующих уровнях:</w:t>
      </w:r>
      <w:r>
        <w:rPr>
          <w:lang w:val="ru-RU"/>
        </w:rPr>
        <w:t xml:space="preserve"> 1к8 (или 5) + модификатор Телосложения за каждый уровень колдуна после первого</w:t>
      </w:r>
    </w:p>
    <w:p w14:paraId="40023028" w14:textId="75BE8D93" w:rsidR="007A1F3E" w:rsidRPr="007A1F3E" w:rsidRDefault="0005592D" w:rsidP="00782F8B">
      <w:pPr>
        <w:pStyle w:val="Heading5ToC"/>
        <w:rPr>
          <w:lang w:val="ru-RU"/>
          <w:rPrChange w:id="1128" w:author="Konstantin Malyutin" w:date="2021-02-01T15:37:00Z">
            <w:rPr/>
          </w:rPrChange>
        </w:rPr>
      </w:pPr>
      <w:bookmarkStart w:id="1129" w:name="proficiencies-10"/>
      <w:r>
        <w:rPr>
          <w:lang w:val="ru-RU"/>
        </w:rPr>
        <w:t>Владение инструментами и навыками</w:t>
      </w:r>
      <w:bookmarkEnd w:id="1129"/>
    </w:p>
    <w:p w14:paraId="2EFE5004" w14:textId="77777777" w:rsidR="007A1F3E" w:rsidRPr="007A1F3E" w:rsidRDefault="0005592D" w:rsidP="003D1BBA">
      <w:pPr>
        <w:pStyle w:val="BasicTextParagraph1"/>
        <w:rPr>
          <w:lang w:val="ru-RU"/>
          <w:rPrChange w:id="1130" w:author="Konstantin Malyutin" w:date="2021-02-01T15:37:00Z">
            <w:rPr/>
          </w:rPrChange>
        </w:rPr>
      </w:pPr>
      <w:r>
        <w:rPr>
          <w:lang w:val="ru-RU"/>
        </w:rPr>
        <w:t>Владение доспехами: Лёгкие доспехи</w:t>
      </w:r>
    </w:p>
    <w:p w14:paraId="6D5068FD" w14:textId="77777777" w:rsidR="007A1F3E" w:rsidRPr="007A1F3E" w:rsidRDefault="0005592D" w:rsidP="003D1BBA">
      <w:pPr>
        <w:pStyle w:val="BasicTextParagraph2"/>
        <w:rPr>
          <w:lang w:val="ru-RU"/>
          <w:rPrChange w:id="1131" w:author="Konstantin Malyutin" w:date="2021-02-01T15:37:00Z">
            <w:rPr/>
          </w:rPrChange>
        </w:rPr>
      </w:pPr>
      <w:r>
        <w:rPr>
          <w:lang w:val="ru-RU"/>
        </w:rPr>
        <w:t>Владение оружием: Простое оружие</w:t>
      </w:r>
    </w:p>
    <w:p w14:paraId="40D8B350" w14:textId="77777777" w:rsidR="007A1F3E" w:rsidRPr="007A1F3E" w:rsidRDefault="0005592D" w:rsidP="003D1BBA">
      <w:pPr>
        <w:pStyle w:val="BasicTextParagraph2"/>
        <w:rPr>
          <w:lang w:val="ru-RU"/>
          <w:rPrChange w:id="1132" w:author="Konstantin Malyutin" w:date="2021-02-01T15:37:00Z">
            <w:rPr/>
          </w:rPrChange>
        </w:rPr>
      </w:pPr>
      <w:r>
        <w:rPr>
          <w:lang w:val="ru-RU"/>
        </w:rPr>
        <w:t>Владение инструментами: нет</w:t>
      </w:r>
    </w:p>
    <w:p w14:paraId="5463D236" w14:textId="77777777" w:rsidR="007A1F3E" w:rsidRPr="007A1F3E" w:rsidRDefault="0005592D" w:rsidP="003D1BBA">
      <w:pPr>
        <w:pStyle w:val="BasicTextParagraph2"/>
        <w:rPr>
          <w:lang w:val="ru-RU"/>
          <w:rPrChange w:id="1133" w:author="Konstantin Malyutin" w:date="2021-02-01T15:37:00Z">
            <w:rPr/>
          </w:rPrChange>
        </w:rPr>
      </w:pPr>
      <w:r>
        <w:rPr>
          <w:b/>
          <w:lang w:val="ru-RU"/>
        </w:rPr>
        <w:t>Спасброски:</w:t>
      </w:r>
      <w:r>
        <w:rPr>
          <w:lang w:val="ru-RU"/>
        </w:rPr>
        <w:t xml:space="preserve"> Мудрость, Харизма</w:t>
      </w:r>
    </w:p>
    <w:p w14:paraId="14844CC5" w14:textId="77777777" w:rsidR="007A1F3E" w:rsidRPr="007A1F3E" w:rsidRDefault="0005592D" w:rsidP="003D1BBA">
      <w:pPr>
        <w:pStyle w:val="BasicTextParagraph2"/>
        <w:rPr>
          <w:lang w:val="ru-RU"/>
          <w:rPrChange w:id="1134" w:author="Konstantin Malyutin" w:date="2021-02-01T15:37:00Z">
            <w:rPr/>
          </w:rPrChange>
        </w:rPr>
      </w:pPr>
      <w:r>
        <w:rPr>
          <w:b/>
          <w:lang w:val="ru-RU"/>
        </w:rPr>
        <w:t>Навыки:</w:t>
      </w:r>
      <w:r>
        <w:rPr>
          <w:lang w:val="ru-RU"/>
        </w:rPr>
        <w:t xml:space="preserve"> Выберите два навыка из Магия, Обман, История, Запугивание, Анализ, Природа и Религия</w:t>
      </w:r>
    </w:p>
    <w:p w14:paraId="3281CB4D" w14:textId="58429F39" w:rsidR="007A1F3E" w:rsidRPr="007A1F3E" w:rsidRDefault="0005592D" w:rsidP="00782F8B">
      <w:pPr>
        <w:pStyle w:val="Heading5ToC"/>
        <w:rPr>
          <w:lang w:val="ru-RU"/>
          <w:rPrChange w:id="1135" w:author="Konstantin Malyutin" w:date="2021-02-01T15:37:00Z">
            <w:rPr/>
          </w:rPrChange>
        </w:rPr>
      </w:pPr>
      <w:bookmarkStart w:id="1136" w:name="equipment-10"/>
      <w:r>
        <w:rPr>
          <w:lang w:val="ru-RU"/>
        </w:rPr>
        <w:t>СНАРЯЖЕНИЕ</w:t>
      </w:r>
      <w:bookmarkEnd w:id="1136"/>
    </w:p>
    <w:p w14:paraId="3861297B" w14:textId="09A4F0A2" w:rsidR="007A1F3E" w:rsidRDefault="0005592D" w:rsidP="003D1BBA">
      <w:pPr>
        <w:pStyle w:val="BasicTextParagraph1"/>
        <w:rPr>
          <w:ins w:id="1137" w:author="Konstantin Malyutin" w:date="2021-03-01T12:08:00Z"/>
          <w:lang w:val="ru-RU"/>
        </w:rPr>
      </w:pPr>
      <w:r>
        <w:rPr>
          <w:lang w:val="ru-RU"/>
        </w:rPr>
        <w:t>Вы начинаете со следующим снаряжением в дополнение к снаряжению, полученному за вашу предысторию: * (</w:t>
      </w:r>
      <w:r>
        <w:rPr>
          <w:i/>
          <w:lang w:val="ru-RU"/>
        </w:rPr>
        <w:t>а</w:t>
      </w:r>
      <w:r>
        <w:rPr>
          <w:lang w:val="ru-RU"/>
        </w:rPr>
        <w:t>) легкий арбалет и 20 болтов или (</w:t>
      </w:r>
      <w:r>
        <w:rPr>
          <w:i/>
          <w:lang w:val="ru-RU"/>
        </w:rPr>
        <w:t>б</w:t>
      </w:r>
      <w:r>
        <w:rPr>
          <w:lang w:val="ru-RU"/>
        </w:rPr>
        <w:t>) любое простое оружие * (</w:t>
      </w:r>
      <w:r>
        <w:rPr>
          <w:i/>
          <w:lang w:val="ru-RU"/>
        </w:rPr>
        <w:t>а</w:t>
      </w:r>
      <w:r>
        <w:rPr>
          <w:lang w:val="ru-RU"/>
        </w:rPr>
        <w:t>) мешочек с компонентами или (</w:t>
      </w:r>
      <w:r>
        <w:rPr>
          <w:i/>
          <w:lang w:val="ru-RU"/>
        </w:rPr>
        <w:t>б</w:t>
      </w:r>
      <w:r>
        <w:rPr>
          <w:lang w:val="ru-RU"/>
        </w:rPr>
        <w:t>) магический фокус * (</w:t>
      </w:r>
      <w:r>
        <w:rPr>
          <w:i/>
          <w:lang w:val="ru-RU"/>
        </w:rPr>
        <w:t>а</w:t>
      </w:r>
      <w:r>
        <w:rPr>
          <w:lang w:val="ru-RU"/>
        </w:rPr>
        <w:t>) Набор учёного или (</w:t>
      </w:r>
      <w:r>
        <w:rPr>
          <w:i/>
          <w:lang w:val="ru-RU"/>
        </w:rPr>
        <w:t>б</w:t>
      </w:r>
      <w:r>
        <w:rPr>
          <w:lang w:val="ru-RU"/>
        </w:rPr>
        <w:t>) Набор исследователя подземелий * кожаная броня, любое простое оружие и два кинжала</w:t>
      </w:r>
    </w:p>
    <w:p w14:paraId="17B02EC0" w14:textId="5CFE428E" w:rsidR="00CC70F5" w:rsidRDefault="00CC70F5" w:rsidP="00CC70F5">
      <w:pPr>
        <w:pStyle w:val="BasicTextParagraph2"/>
        <w:rPr>
          <w:ins w:id="1138" w:author="Konstantin Malyutin" w:date="2021-03-01T12:08:00Z"/>
          <w:lang w:val="ru-RU"/>
        </w:rPr>
      </w:pPr>
    </w:p>
    <w:p w14:paraId="214C3461" w14:textId="03822B35" w:rsidR="00CC70F5" w:rsidRDefault="00CC70F5" w:rsidP="00CC70F5">
      <w:pPr>
        <w:pStyle w:val="BasicTextParagraph2"/>
        <w:rPr>
          <w:ins w:id="1139" w:author="Konstantin Malyutin" w:date="2021-03-01T12:08:00Z"/>
          <w:lang w:val="ru-RU"/>
        </w:rPr>
      </w:pPr>
    </w:p>
    <w:p w14:paraId="33C04C0C" w14:textId="7332403F" w:rsidR="00CC70F5" w:rsidRDefault="00CC70F5" w:rsidP="00CC70F5">
      <w:pPr>
        <w:pStyle w:val="BasicTextParagraph2"/>
        <w:rPr>
          <w:ins w:id="1140" w:author="Konstantin Malyutin" w:date="2021-03-01T12:08:00Z"/>
          <w:lang w:val="ru-RU"/>
        </w:rPr>
      </w:pPr>
    </w:p>
    <w:p w14:paraId="69D7B38F" w14:textId="13106CC3" w:rsidR="00CC70F5" w:rsidRDefault="00CC70F5" w:rsidP="00CC70F5">
      <w:pPr>
        <w:pStyle w:val="BasicTextParagraph2"/>
        <w:rPr>
          <w:ins w:id="1141" w:author="Konstantin Malyutin" w:date="2021-03-01T12:08:00Z"/>
          <w:lang w:val="ru-RU"/>
        </w:rPr>
      </w:pPr>
    </w:p>
    <w:p w14:paraId="78293952" w14:textId="77777777" w:rsidR="00CC70F5" w:rsidRPr="00CC70F5" w:rsidRDefault="00CC70F5" w:rsidP="00CC70F5">
      <w:pPr>
        <w:pStyle w:val="BasicTextParagraph2"/>
        <w:rPr>
          <w:lang w:val="ru-RU"/>
          <w:rPrChange w:id="1142" w:author="Konstantin Malyutin" w:date="2021-03-01T12:08:00Z">
            <w:rPr/>
          </w:rPrChange>
        </w:rPr>
        <w:pPrChange w:id="1143" w:author="Konstantin Malyutin" w:date="2021-03-01T12:08:00Z">
          <w:pPr>
            <w:pStyle w:val="BasicTextParagraph1"/>
          </w:pPr>
        </w:pPrChange>
      </w:pPr>
    </w:p>
    <w:p w14:paraId="02812BBA" w14:textId="77777777" w:rsidR="007A1F3E" w:rsidRDefault="0005592D" w:rsidP="003D1BBA">
      <w:pPr>
        <w:pStyle w:val="BasicTextParagraph2"/>
      </w:pPr>
      <w:r>
        <w:rPr>
          <w:lang w:val="ru-RU"/>
        </w:rPr>
        <w:lastRenderedPageBreak/>
        <w:t>Колдун (табл.)</w:t>
      </w:r>
    </w:p>
    <w:tbl>
      <w:tblPr>
        <w:tblStyle w:val="Table"/>
        <w:tblW w:w="4999" w:type="pct"/>
        <w:tblLook w:val="07E0" w:firstRow="1" w:lastRow="1" w:firstColumn="1" w:lastColumn="1" w:noHBand="1" w:noVBand="1"/>
      </w:tblPr>
      <w:tblGrid>
        <w:gridCol w:w="786"/>
        <w:gridCol w:w="1072"/>
        <w:gridCol w:w="2248"/>
        <w:gridCol w:w="1262"/>
        <w:gridCol w:w="1374"/>
        <w:gridCol w:w="1446"/>
        <w:gridCol w:w="985"/>
        <w:gridCol w:w="1291"/>
      </w:tblGrid>
      <w:tr w:rsidR="00382954" w14:paraId="46C2631D" w14:textId="77777777" w:rsidTr="007A1F3E">
        <w:tc>
          <w:tcPr>
            <w:tcW w:w="0" w:type="auto"/>
            <w:tcBorders>
              <w:bottom w:val="single" w:sz="0" w:space="0" w:color="auto"/>
            </w:tcBorders>
            <w:vAlign w:val="bottom"/>
          </w:tcPr>
          <w:p w14:paraId="30774275"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6A3D4BB5"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4C8E615A" w14:textId="77777777" w:rsidR="007A1F3E" w:rsidRDefault="0005592D" w:rsidP="00BF4045">
            <w:pPr>
              <w:pStyle w:val="TableText"/>
            </w:pPr>
            <w:r>
              <w:rPr>
                <w:lang w:val="ru-RU"/>
              </w:rPr>
              <w:t>Особенности</w:t>
            </w:r>
          </w:p>
        </w:tc>
        <w:tc>
          <w:tcPr>
            <w:tcW w:w="0" w:type="auto"/>
            <w:tcBorders>
              <w:bottom w:val="single" w:sz="0" w:space="0" w:color="auto"/>
            </w:tcBorders>
            <w:vAlign w:val="bottom"/>
          </w:tcPr>
          <w:p w14:paraId="0D39AA8A" w14:textId="77777777" w:rsidR="007A1F3E" w:rsidRDefault="0005592D" w:rsidP="00BF4045">
            <w:pPr>
              <w:pStyle w:val="TableText"/>
            </w:pPr>
            <w:r>
              <w:rPr>
                <w:lang w:val="ru-RU"/>
              </w:rPr>
              <w:t>Известные заговоры</w:t>
            </w:r>
          </w:p>
        </w:tc>
        <w:tc>
          <w:tcPr>
            <w:tcW w:w="0" w:type="auto"/>
            <w:tcBorders>
              <w:bottom w:val="single" w:sz="0" w:space="0" w:color="auto"/>
            </w:tcBorders>
            <w:vAlign w:val="bottom"/>
          </w:tcPr>
          <w:p w14:paraId="785038BC" w14:textId="77777777" w:rsidR="007A1F3E" w:rsidRDefault="0005592D" w:rsidP="00BF4045">
            <w:pPr>
              <w:pStyle w:val="TableText"/>
            </w:pPr>
            <w:r>
              <w:rPr>
                <w:lang w:val="ru-RU"/>
              </w:rPr>
              <w:t>Известные заклинания</w:t>
            </w:r>
          </w:p>
        </w:tc>
        <w:tc>
          <w:tcPr>
            <w:tcW w:w="0" w:type="auto"/>
            <w:tcBorders>
              <w:bottom w:val="single" w:sz="0" w:space="0" w:color="auto"/>
            </w:tcBorders>
            <w:vAlign w:val="bottom"/>
          </w:tcPr>
          <w:p w14:paraId="389D84E0" w14:textId="77777777" w:rsidR="007A1F3E" w:rsidRDefault="0005592D" w:rsidP="00BF4045">
            <w:pPr>
              <w:pStyle w:val="TableText"/>
            </w:pPr>
            <w:r>
              <w:rPr>
                <w:lang w:val="ru-RU"/>
              </w:rPr>
              <w:t>ЯЧЕЙКИ ЗАКЛИНАНИЙ</w:t>
            </w:r>
          </w:p>
        </w:tc>
        <w:tc>
          <w:tcPr>
            <w:tcW w:w="0" w:type="auto"/>
            <w:tcBorders>
              <w:bottom w:val="single" w:sz="0" w:space="0" w:color="auto"/>
            </w:tcBorders>
            <w:vAlign w:val="bottom"/>
          </w:tcPr>
          <w:p w14:paraId="0DFF5387" w14:textId="77777777" w:rsidR="007A1F3E" w:rsidRDefault="0005592D" w:rsidP="00BF4045">
            <w:pPr>
              <w:pStyle w:val="TableText"/>
            </w:pPr>
            <w:r>
              <w:rPr>
                <w:lang w:val="ru-RU"/>
              </w:rPr>
              <w:t>Уровень ячеек</w:t>
            </w:r>
          </w:p>
        </w:tc>
        <w:tc>
          <w:tcPr>
            <w:tcW w:w="0" w:type="auto"/>
            <w:tcBorders>
              <w:bottom w:val="single" w:sz="0" w:space="0" w:color="auto"/>
            </w:tcBorders>
            <w:vAlign w:val="bottom"/>
          </w:tcPr>
          <w:p w14:paraId="173426D4" w14:textId="77777777" w:rsidR="007A1F3E" w:rsidRDefault="0005592D" w:rsidP="00BF4045">
            <w:pPr>
              <w:pStyle w:val="TableText"/>
            </w:pPr>
            <w:r>
              <w:rPr>
                <w:lang w:val="ru-RU"/>
              </w:rPr>
              <w:t>Известные воззвания</w:t>
            </w:r>
          </w:p>
        </w:tc>
      </w:tr>
      <w:tr w:rsidR="00382954" w14:paraId="7EB7BEB6" w14:textId="77777777" w:rsidTr="007A1F3E">
        <w:tc>
          <w:tcPr>
            <w:tcW w:w="0" w:type="auto"/>
          </w:tcPr>
          <w:p w14:paraId="2A61300B" w14:textId="77777777" w:rsidR="007A1F3E" w:rsidRDefault="0005592D" w:rsidP="00BF4045">
            <w:pPr>
              <w:pStyle w:val="TableText"/>
            </w:pPr>
            <w:r>
              <w:rPr>
                <w:lang w:val="ru-RU"/>
              </w:rPr>
              <w:t>1</w:t>
            </w:r>
          </w:p>
        </w:tc>
        <w:tc>
          <w:tcPr>
            <w:tcW w:w="0" w:type="auto"/>
          </w:tcPr>
          <w:p w14:paraId="6D7CEE09" w14:textId="77777777" w:rsidR="007A1F3E" w:rsidRDefault="0005592D" w:rsidP="00BF4045">
            <w:pPr>
              <w:pStyle w:val="TableText"/>
            </w:pPr>
            <w:r>
              <w:rPr>
                <w:lang w:val="ru-RU"/>
              </w:rPr>
              <w:t>+2</w:t>
            </w:r>
          </w:p>
        </w:tc>
        <w:tc>
          <w:tcPr>
            <w:tcW w:w="0" w:type="auto"/>
          </w:tcPr>
          <w:p w14:paraId="6CC4B984" w14:textId="77777777" w:rsidR="007A1F3E" w:rsidRDefault="0005592D" w:rsidP="00BF4045">
            <w:pPr>
              <w:pStyle w:val="TableText"/>
            </w:pPr>
            <w:r>
              <w:rPr>
                <w:lang w:val="ru-RU"/>
              </w:rPr>
              <w:t>Потусторонний покровитель, Магия договора</w:t>
            </w:r>
          </w:p>
        </w:tc>
        <w:tc>
          <w:tcPr>
            <w:tcW w:w="0" w:type="auto"/>
          </w:tcPr>
          <w:p w14:paraId="520DECAC" w14:textId="77777777" w:rsidR="007A1F3E" w:rsidRDefault="0005592D" w:rsidP="00BF4045">
            <w:pPr>
              <w:pStyle w:val="TableText"/>
            </w:pPr>
            <w:r>
              <w:rPr>
                <w:lang w:val="ru-RU"/>
              </w:rPr>
              <w:t>2</w:t>
            </w:r>
          </w:p>
        </w:tc>
        <w:tc>
          <w:tcPr>
            <w:tcW w:w="0" w:type="auto"/>
          </w:tcPr>
          <w:p w14:paraId="7B3D55BA" w14:textId="77777777" w:rsidR="007A1F3E" w:rsidRDefault="0005592D" w:rsidP="00BF4045">
            <w:pPr>
              <w:pStyle w:val="TableText"/>
            </w:pPr>
            <w:r>
              <w:rPr>
                <w:lang w:val="ru-RU"/>
              </w:rPr>
              <w:t>2</w:t>
            </w:r>
          </w:p>
        </w:tc>
        <w:tc>
          <w:tcPr>
            <w:tcW w:w="0" w:type="auto"/>
          </w:tcPr>
          <w:p w14:paraId="7B0EB934" w14:textId="77777777" w:rsidR="007A1F3E" w:rsidRDefault="0005592D" w:rsidP="00BF4045">
            <w:pPr>
              <w:pStyle w:val="TableText"/>
            </w:pPr>
            <w:r>
              <w:rPr>
                <w:lang w:val="ru-RU"/>
              </w:rPr>
              <w:t>1</w:t>
            </w:r>
          </w:p>
        </w:tc>
        <w:tc>
          <w:tcPr>
            <w:tcW w:w="0" w:type="auto"/>
          </w:tcPr>
          <w:p w14:paraId="7EE3EACF" w14:textId="77777777" w:rsidR="007A1F3E" w:rsidRDefault="0005592D" w:rsidP="00BF4045">
            <w:pPr>
              <w:pStyle w:val="TableText"/>
            </w:pPr>
            <w:r>
              <w:rPr>
                <w:lang w:val="ru-RU"/>
              </w:rPr>
              <w:t>1</w:t>
            </w:r>
          </w:p>
        </w:tc>
        <w:tc>
          <w:tcPr>
            <w:tcW w:w="0" w:type="auto"/>
          </w:tcPr>
          <w:p w14:paraId="08B40F33" w14:textId="77777777" w:rsidR="007A1F3E" w:rsidRDefault="0005592D" w:rsidP="00BF4045">
            <w:pPr>
              <w:pStyle w:val="TableText"/>
            </w:pPr>
            <w:r>
              <w:rPr>
                <w:lang w:val="ru-RU"/>
              </w:rPr>
              <w:t>-</w:t>
            </w:r>
          </w:p>
        </w:tc>
      </w:tr>
      <w:tr w:rsidR="00382954" w14:paraId="7E80680A" w14:textId="77777777" w:rsidTr="007A1F3E">
        <w:tc>
          <w:tcPr>
            <w:tcW w:w="0" w:type="auto"/>
          </w:tcPr>
          <w:p w14:paraId="6A1C4C3E" w14:textId="77777777" w:rsidR="007A1F3E" w:rsidRDefault="0005592D" w:rsidP="00BF4045">
            <w:pPr>
              <w:pStyle w:val="TableText"/>
            </w:pPr>
            <w:r>
              <w:rPr>
                <w:lang w:val="ru-RU"/>
              </w:rPr>
              <w:t>2</w:t>
            </w:r>
          </w:p>
        </w:tc>
        <w:tc>
          <w:tcPr>
            <w:tcW w:w="0" w:type="auto"/>
          </w:tcPr>
          <w:p w14:paraId="5AA5D7BD" w14:textId="77777777" w:rsidR="007A1F3E" w:rsidRDefault="0005592D" w:rsidP="00BF4045">
            <w:pPr>
              <w:pStyle w:val="TableText"/>
            </w:pPr>
            <w:r>
              <w:rPr>
                <w:lang w:val="ru-RU"/>
              </w:rPr>
              <w:t>+2</w:t>
            </w:r>
          </w:p>
        </w:tc>
        <w:tc>
          <w:tcPr>
            <w:tcW w:w="0" w:type="auto"/>
          </w:tcPr>
          <w:p w14:paraId="2752591C" w14:textId="77777777" w:rsidR="007A1F3E" w:rsidRDefault="0005592D" w:rsidP="00BF4045">
            <w:pPr>
              <w:pStyle w:val="TableText"/>
            </w:pPr>
            <w:r>
              <w:rPr>
                <w:lang w:val="ru-RU"/>
              </w:rPr>
              <w:t>Таинственные воззвания</w:t>
            </w:r>
          </w:p>
        </w:tc>
        <w:tc>
          <w:tcPr>
            <w:tcW w:w="0" w:type="auto"/>
          </w:tcPr>
          <w:p w14:paraId="1D314CC8" w14:textId="77777777" w:rsidR="007A1F3E" w:rsidRDefault="0005592D" w:rsidP="00BF4045">
            <w:pPr>
              <w:pStyle w:val="TableText"/>
            </w:pPr>
            <w:r>
              <w:rPr>
                <w:lang w:val="ru-RU"/>
              </w:rPr>
              <w:t>2</w:t>
            </w:r>
          </w:p>
        </w:tc>
        <w:tc>
          <w:tcPr>
            <w:tcW w:w="0" w:type="auto"/>
          </w:tcPr>
          <w:p w14:paraId="075B64AF" w14:textId="77777777" w:rsidR="007A1F3E" w:rsidRDefault="0005592D" w:rsidP="00BF4045">
            <w:pPr>
              <w:pStyle w:val="TableText"/>
            </w:pPr>
            <w:r>
              <w:rPr>
                <w:lang w:val="ru-RU"/>
              </w:rPr>
              <w:t>3</w:t>
            </w:r>
          </w:p>
        </w:tc>
        <w:tc>
          <w:tcPr>
            <w:tcW w:w="0" w:type="auto"/>
          </w:tcPr>
          <w:p w14:paraId="583240C0" w14:textId="77777777" w:rsidR="007A1F3E" w:rsidRDefault="0005592D" w:rsidP="00BF4045">
            <w:pPr>
              <w:pStyle w:val="TableText"/>
            </w:pPr>
            <w:r>
              <w:rPr>
                <w:lang w:val="ru-RU"/>
              </w:rPr>
              <w:t>2</w:t>
            </w:r>
          </w:p>
        </w:tc>
        <w:tc>
          <w:tcPr>
            <w:tcW w:w="0" w:type="auto"/>
          </w:tcPr>
          <w:p w14:paraId="1AEAE1EA" w14:textId="77777777" w:rsidR="007A1F3E" w:rsidRDefault="0005592D" w:rsidP="00BF4045">
            <w:pPr>
              <w:pStyle w:val="TableText"/>
            </w:pPr>
            <w:r>
              <w:rPr>
                <w:lang w:val="ru-RU"/>
              </w:rPr>
              <w:t>1</w:t>
            </w:r>
          </w:p>
        </w:tc>
        <w:tc>
          <w:tcPr>
            <w:tcW w:w="0" w:type="auto"/>
          </w:tcPr>
          <w:p w14:paraId="3FE99185" w14:textId="77777777" w:rsidR="007A1F3E" w:rsidRDefault="0005592D" w:rsidP="00BF4045">
            <w:pPr>
              <w:pStyle w:val="TableText"/>
            </w:pPr>
            <w:r>
              <w:rPr>
                <w:lang w:val="ru-RU"/>
              </w:rPr>
              <w:t>2</w:t>
            </w:r>
          </w:p>
        </w:tc>
      </w:tr>
      <w:tr w:rsidR="00382954" w14:paraId="4EEE2EEF" w14:textId="77777777" w:rsidTr="007A1F3E">
        <w:tc>
          <w:tcPr>
            <w:tcW w:w="0" w:type="auto"/>
          </w:tcPr>
          <w:p w14:paraId="1F2447D6" w14:textId="77777777" w:rsidR="007A1F3E" w:rsidRDefault="0005592D" w:rsidP="00BF4045">
            <w:pPr>
              <w:pStyle w:val="TableText"/>
            </w:pPr>
            <w:r>
              <w:rPr>
                <w:lang w:val="ru-RU"/>
              </w:rPr>
              <w:t>3</w:t>
            </w:r>
          </w:p>
        </w:tc>
        <w:tc>
          <w:tcPr>
            <w:tcW w:w="0" w:type="auto"/>
          </w:tcPr>
          <w:p w14:paraId="4DE4AE7D" w14:textId="77777777" w:rsidR="007A1F3E" w:rsidRDefault="0005592D" w:rsidP="00BF4045">
            <w:pPr>
              <w:pStyle w:val="TableText"/>
            </w:pPr>
            <w:r>
              <w:rPr>
                <w:lang w:val="ru-RU"/>
              </w:rPr>
              <w:t>+2</w:t>
            </w:r>
          </w:p>
        </w:tc>
        <w:tc>
          <w:tcPr>
            <w:tcW w:w="0" w:type="auto"/>
          </w:tcPr>
          <w:p w14:paraId="5906D1C4" w14:textId="77777777" w:rsidR="007A1F3E" w:rsidRDefault="0005592D" w:rsidP="00BF4045">
            <w:pPr>
              <w:pStyle w:val="TableText"/>
            </w:pPr>
            <w:r>
              <w:rPr>
                <w:lang w:val="ru-RU"/>
              </w:rPr>
              <w:t xml:space="preserve"> Предмет договора </w:t>
            </w:r>
          </w:p>
        </w:tc>
        <w:tc>
          <w:tcPr>
            <w:tcW w:w="0" w:type="auto"/>
          </w:tcPr>
          <w:p w14:paraId="75AA3CAB" w14:textId="77777777" w:rsidR="007A1F3E" w:rsidRDefault="0005592D" w:rsidP="00BF4045">
            <w:pPr>
              <w:pStyle w:val="TableText"/>
            </w:pPr>
            <w:r>
              <w:rPr>
                <w:lang w:val="ru-RU"/>
              </w:rPr>
              <w:t>2</w:t>
            </w:r>
          </w:p>
        </w:tc>
        <w:tc>
          <w:tcPr>
            <w:tcW w:w="0" w:type="auto"/>
          </w:tcPr>
          <w:p w14:paraId="1EE65E9D" w14:textId="77777777" w:rsidR="007A1F3E" w:rsidRDefault="0005592D" w:rsidP="00BF4045">
            <w:pPr>
              <w:pStyle w:val="TableText"/>
            </w:pPr>
            <w:r>
              <w:rPr>
                <w:lang w:val="ru-RU"/>
              </w:rPr>
              <w:t>4</w:t>
            </w:r>
          </w:p>
        </w:tc>
        <w:tc>
          <w:tcPr>
            <w:tcW w:w="0" w:type="auto"/>
          </w:tcPr>
          <w:p w14:paraId="06C8757F" w14:textId="77777777" w:rsidR="007A1F3E" w:rsidRDefault="0005592D" w:rsidP="00BF4045">
            <w:pPr>
              <w:pStyle w:val="TableText"/>
            </w:pPr>
            <w:r>
              <w:rPr>
                <w:lang w:val="ru-RU"/>
              </w:rPr>
              <w:t>2</w:t>
            </w:r>
          </w:p>
        </w:tc>
        <w:tc>
          <w:tcPr>
            <w:tcW w:w="0" w:type="auto"/>
          </w:tcPr>
          <w:p w14:paraId="53502F0D" w14:textId="77777777" w:rsidR="007A1F3E" w:rsidRDefault="0005592D" w:rsidP="00BF4045">
            <w:pPr>
              <w:pStyle w:val="TableText"/>
            </w:pPr>
            <w:r>
              <w:rPr>
                <w:lang w:val="ru-RU"/>
              </w:rPr>
              <w:t>2</w:t>
            </w:r>
          </w:p>
        </w:tc>
        <w:tc>
          <w:tcPr>
            <w:tcW w:w="0" w:type="auto"/>
          </w:tcPr>
          <w:p w14:paraId="4629DC1D" w14:textId="77777777" w:rsidR="007A1F3E" w:rsidRDefault="0005592D" w:rsidP="00BF4045">
            <w:pPr>
              <w:pStyle w:val="TableText"/>
            </w:pPr>
            <w:r>
              <w:rPr>
                <w:lang w:val="ru-RU"/>
              </w:rPr>
              <w:t>2</w:t>
            </w:r>
          </w:p>
        </w:tc>
      </w:tr>
      <w:tr w:rsidR="00382954" w14:paraId="054BAE9F" w14:textId="77777777" w:rsidTr="007A1F3E">
        <w:tc>
          <w:tcPr>
            <w:tcW w:w="0" w:type="auto"/>
          </w:tcPr>
          <w:p w14:paraId="228B5DF8" w14:textId="77777777" w:rsidR="007A1F3E" w:rsidRDefault="0005592D" w:rsidP="00BF4045">
            <w:pPr>
              <w:pStyle w:val="TableText"/>
            </w:pPr>
            <w:r>
              <w:rPr>
                <w:lang w:val="ru-RU"/>
              </w:rPr>
              <w:t>4</w:t>
            </w:r>
          </w:p>
        </w:tc>
        <w:tc>
          <w:tcPr>
            <w:tcW w:w="0" w:type="auto"/>
          </w:tcPr>
          <w:p w14:paraId="57A0B016" w14:textId="77777777" w:rsidR="007A1F3E" w:rsidRDefault="0005592D" w:rsidP="00BF4045">
            <w:pPr>
              <w:pStyle w:val="TableText"/>
            </w:pPr>
            <w:r>
              <w:rPr>
                <w:lang w:val="ru-RU"/>
              </w:rPr>
              <w:t>+2</w:t>
            </w:r>
          </w:p>
        </w:tc>
        <w:tc>
          <w:tcPr>
            <w:tcW w:w="0" w:type="auto"/>
          </w:tcPr>
          <w:p w14:paraId="4A901049" w14:textId="77777777" w:rsidR="007A1F3E" w:rsidRDefault="0005592D" w:rsidP="00BF4045">
            <w:pPr>
              <w:pStyle w:val="TableText"/>
            </w:pPr>
            <w:r>
              <w:rPr>
                <w:lang w:val="ru-RU"/>
              </w:rPr>
              <w:t>Увеличение характеристик</w:t>
            </w:r>
          </w:p>
        </w:tc>
        <w:tc>
          <w:tcPr>
            <w:tcW w:w="0" w:type="auto"/>
          </w:tcPr>
          <w:p w14:paraId="13CDA7A0" w14:textId="77777777" w:rsidR="007A1F3E" w:rsidRDefault="0005592D" w:rsidP="00BF4045">
            <w:pPr>
              <w:pStyle w:val="TableText"/>
            </w:pPr>
            <w:r>
              <w:rPr>
                <w:lang w:val="ru-RU"/>
              </w:rPr>
              <w:t>3</w:t>
            </w:r>
          </w:p>
        </w:tc>
        <w:tc>
          <w:tcPr>
            <w:tcW w:w="0" w:type="auto"/>
          </w:tcPr>
          <w:p w14:paraId="53A45634" w14:textId="77777777" w:rsidR="007A1F3E" w:rsidRDefault="0005592D" w:rsidP="00BF4045">
            <w:pPr>
              <w:pStyle w:val="TableText"/>
            </w:pPr>
            <w:r>
              <w:rPr>
                <w:lang w:val="ru-RU"/>
              </w:rPr>
              <w:t>5</w:t>
            </w:r>
          </w:p>
        </w:tc>
        <w:tc>
          <w:tcPr>
            <w:tcW w:w="0" w:type="auto"/>
          </w:tcPr>
          <w:p w14:paraId="628BE1C1" w14:textId="77777777" w:rsidR="007A1F3E" w:rsidRDefault="0005592D" w:rsidP="00BF4045">
            <w:pPr>
              <w:pStyle w:val="TableText"/>
            </w:pPr>
            <w:r>
              <w:rPr>
                <w:lang w:val="ru-RU"/>
              </w:rPr>
              <w:t>2</w:t>
            </w:r>
          </w:p>
        </w:tc>
        <w:tc>
          <w:tcPr>
            <w:tcW w:w="0" w:type="auto"/>
          </w:tcPr>
          <w:p w14:paraId="2B60934A" w14:textId="77777777" w:rsidR="007A1F3E" w:rsidRDefault="0005592D" w:rsidP="00BF4045">
            <w:pPr>
              <w:pStyle w:val="TableText"/>
            </w:pPr>
            <w:r>
              <w:rPr>
                <w:lang w:val="ru-RU"/>
              </w:rPr>
              <w:t>2</w:t>
            </w:r>
          </w:p>
        </w:tc>
        <w:tc>
          <w:tcPr>
            <w:tcW w:w="0" w:type="auto"/>
          </w:tcPr>
          <w:p w14:paraId="32FF401F" w14:textId="77777777" w:rsidR="007A1F3E" w:rsidRDefault="0005592D" w:rsidP="00BF4045">
            <w:pPr>
              <w:pStyle w:val="TableText"/>
            </w:pPr>
            <w:r>
              <w:rPr>
                <w:lang w:val="ru-RU"/>
              </w:rPr>
              <w:t>2</w:t>
            </w:r>
          </w:p>
        </w:tc>
      </w:tr>
      <w:tr w:rsidR="00382954" w14:paraId="34D369E7" w14:textId="77777777" w:rsidTr="007A1F3E">
        <w:tc>
          <w:tcPr>
            <w:tcW w:w="0" w:type="auto"/>
          </w:tcPr>
          <w:p w14:paraId="4376B692" w14:textId="77777777" w:rsidR="007A1F3E" w:rsidRDefault="0005592D" w:rsidP="00BF4045">
            <w:pPr>
              <w:pStyle w:val="TableText"/>
            </w:pPr>
            <w:r>
              <w:rPr>
                <w:lang w:val="ru-RU"/>
              </w:rPr>
              <w:t>5</w:t>
            </w:r>
          </w:p>
        </w:tc>
        <w:tc>
          <w:tcPr>
            <w:tcW w:w="0" w:type="auto"/>
          </w:tcPr>
          <w:p w14:paraId="3C46CA58" w14:textId="77777777" w:rsidR="007A1F3E" w:rsidRDefault="0005592D" w:rsidP="00BF4045">
            <w:pPr>
              <w:pStyle w:val="TableText"/>
            </w:pPr>
            <w:r>
              <w:rPr>
                <w:lang w:val="ru-RU"/>
              </w:rPr>
              <w:t>+3</w:t>
            </w:r>
          </w:p>
        </w:tc>
        <w:tc>
          <w:tcPr>
            <w:tcW w:w="0" w:type="auto"/>
          </w:tcPr>
          <w:p w14:paraId="02CD5A81" w14:textId="77777777" w:rsidR="007A1F3E" w:rsidRDefault="0005592D" w:rsidP="00BF4045">
            <w:pPr>
              <w:pStyle w:val="TableText"/>
            </w:pPr>
            <w:r>
              <w:rPr>
                <w:lang w:val="ru-RU"/>
              </w:rPr>
              <w:t>-</w:t>
            </w:r>
          </w:p>
        </w:tc>
        <w:tc>
          <w:tcPr>
            <w:tcW w:w="0" w:type="auto"/>
          </w:tcPr>
          <w:p w14:paraId="1B15B3BF" w14:textId="77777777" w:rsidR="007A1F3E" w:rsidRDefault="0005592D" w:rsidP="00BF4045">
            <w:pPr>
              <w:pStyle w:val="TableText"/>
            </w:pPr>
            <w:r>
              <w:rPr>
                <w:lang w:val="ru-RU"/>
              </w:rPr>
              <w:t>3</w:t>
            </w:r>
          </w:p>
        </w:tc>
        <w:tc>
          <w:tcPr>
            <w:tcW w:w="0" w:type="auto"/>
          </w:tcPr>
          <w:p w14:paraId="2A9D78A9" w14:textId="77777777" w:rsidR="007A1F3E" w:rsidRDefault="0005592D" w:rsidP="00BF4045">
            <w:pPr>
              <w:pStyle w:val="TableText"/>
            </w:pPr>
            <w:r>
              <w:rPr>
                <w:lang w:val="ru-RU"/>
              </w:rPr>
              <w:t>6</w:t>
            </w:r>
          </w:p>
        </w:tc>
        <w:tc>
          <w:tcPr>
            <w:tcW w:w="0" w:type="auto"/>
          </w:tcPr>
          <w:p w14:paraId="762AC6CE" w14:textId="77777777" w:rsidR="007A1F3E" w:rsidRDefault="0005592D" w:rsidP="00BF4045">
            <w:pPr>
              <w:pStyle w:val="TableText"/>
            </w:pPr>
            <w:r>
              <w:rPr>
                <w:lang w:val="ru-RU"/>
              </w:rPr>
              <w:t>2</w:t>
            </w:r>
          </w:p>
        </w:tc>
        <w:tc>
          <w:tcPr>
            <w:tcW w:w="0" w:type="auto"/>
          </w:tcPr>
          <w:p w14:paraId="6219BDC0" w14:textId="77777777" w:rsidR="007A1F3E" w:rsidRDefault="0005592D" w:rsidP="00BF4045">
            <w:pPr>
              <w:pStyle w:val="TableText"/>
            </w:pPr>
            <w:r>
              <w:rPr>
                <w:lang w:val="ru-RU"/>
              </w:rPr>
              <w:t>3</w:t>
            </w:r>
          </w:p>
        </w:tc>
        <w:tc>
          <w:tcPr>
            <w:tcW w:w="0" w:type="auto"/>
          </w:tcPr>
          <w:p w14:paraId="109164C4" w14:textId="77777777" w:rsidR="007A1F3E" w:rsidRDefault="0005592D" w:rsidP="00BF4045">
            <w:pPr>
              <w:pStyle w:val="TableText"/>
            </w:pPr>
            <w:r>
              <w:rPr>
                <w:lang w:val="ru-RU"/>
              </w:rPr>
              <w:t>3</w:t>
            </w:r>
          </w:p>
        </w:tc>
      </w:tr>
      <w:tr w:rsidR="00382954" w14:paraId="2E342015" w14:textId="77777777" w:rsidTr="007A1F3E">
        <w:tc>
          <w:tcPr>
            <w:tcW w:w="0" w:type="auto"/>
          </w:tcPr>
          <w:p w14:paraId="2D928D53" w14:textId="77777777" w:rsidR="007A1F3E" w:rsidRDefault="0005592D" w:rsidP="00BF4045">
            <w:pPr>
              <w:pStyle w:val="TableText"/>
            </w:pPr>
            <w:r>
              <w:rPr>
                <w:lang w:val="ru-RU"/>
              </w:rPr>
              <w:t>6</w:t>
            </w:r>
          </w:p>
        </w:tc>
        <w:tc>
          <w:tcPr>
            <w:tcW w:w="0" w:type="auto"/>
          </w:tcPr>
          <w:p w14:paraId="6A446ACA" w14:textId="77777777" w:rsidR="007A1F3E" w:rsidRDefault="0005592D" w:rsidP="00BF4045">
            <w:pPr>
              <w:pStyle w:val="TableText"/>
            </w:pPr>
            <w:r>
              <w:rPr>
                <w:lang w:val="ru-RU"/>
              </w:rPr>
              <w:t>+3</w:t>
            </w:r>
          </w:p>
        </w:tc>
        <w:tc>
          <w:tcPr>
            <w:tcW w:w="0" w:type="auto"/>
          </w:tcPr>
          <w:p w14:paraId="5DC1A5B7" w14:textId="77777777" w:rsidR="007A1F3E" w:rsidRDefault="0005592D" w:rsidP="00BF4045">
            <w:pPr>
              <w:pStyle w:val="TableText"/>
            </w:pPr>
            <w:r>
              <w:rPr>
                <w:lang w:val="ru-RU"/>
              </w:rPr>
              <w:t>Умение покровителя</w:t>
            </w:r>
          </w:p>
        </w:tc>
        <w:tc>
          <w:tcPr>
            <w:tcW w:w="0" w:type="auto"/>
          </w:tcPr>
          <w:p w14:paraId="68FF519E" w14:textId="77777777" w:rsidR="007A1F3E" w:rsidRDefault="0005592D" w:rsidP="00BF4045">
            <w:pPr>
              <w:pStyle w:val="TableText"/>
            </w:pPr>
            <w:r>
              <w:rPr>
                <w:lang w:val="ru-RU"/>
              </w:rPr>
              <w:t>3</w:t>
            </w:r>
          </w:p>
        </w:tc>
        <w:tc>
          <w:tcPr>
            <w:tcW w:w="0" w:type="auto"/>
          </w:tcPr>
          <w:p w14:paraId="25EB0912" w14:textId="77777777" w:rsidR="007A1F3E" w:rsidRDefault="0005592D" w:rsidP="00BF4045">
            <w:pPr>
              <w:pStyle w:val="TableText"/>
            </w:pPr>
            <w:r>
              <w:rPr>
                <w:lang w:val="ru-RU"/>
              </w:rPr>
              <w:t>7</w:t>
            </w:r>
          </w:p>
        </w:tc>
        <w:tc>
          <w:tcPr>
            <w:tcW w:w="0" w:type="auto"/>
          </w:tcPr>
          <w:p w14:paraId="44C7B5E1" w14:textId="77777777" w:rsidR="007A1F3E" w:rsidRDefault="0005592D" w:rsidP="00BF4045">
            <w:pPr>
              <w:pStyle w:val="TableText"/>
            </w:pPr>
            <w:r>
              <w:rPr>
                <w:lang w:val="ru-RU"/>
              </w:rPr>
              <w:t>2</w:t>
            </w:r>
          </w:p>
        </w:tc>
        <w:tc>
          <w:tcPr>
            <w:tcW w:w="0" w:type="auto"/>
          </w:tcPr>
          <w:p w14:paraId="3C995760" w14:textId="77777777" w:rsidR="007A1F3E" w:rsidRDefault="0005592D" w:rsidP="00BF4045">
            <w:pPr>
              <w:pStyle w:val="TableText"/>
            </w:pPr>
            <w:r>
              <w:rPr>
                <w:lang w:val="ru-RU"/>
              </w:rPr>
              <w:t>3</w:t>
            </w:r>
          </w:p>
        </w:tc>
        <w:tc>
          <w:tcPr>
            <w:tcW w:w="0" w:type="auto"/>
          </w:tcPr>
          <w:p w14:paraId="61B9C129" w14:textId="77777777" w:rsidR="007A1F3E" w:rsidRDefault="0005592D" w:rsidP="00BF4045">
            <w:pPr>
              <w:pStyle w:val="TableText"/>
            </w:pPr>
            <w:r>
              <w:rPr>
                <w:lang w:val="ru-RU"/>
              </w:rPr>
              <w:t>3</w:t>
            </w:r>
          </w:p>
        </w:tc>
      </w:tr>
      <w:tr w:rsidR="00382954" w14:paraId="38B458DC" w14:textId="77777777" w:rsidTr="007A1F3E">
        <w:tc>
          <w:tcPr>
            <w:tcW w:w="0" w:type="auto"/>
          </w:tcPr>
          <w:p w14:paraId="20BF8578" w14:textId="77777777" w:rsidR="007A1F3E" w:rsidRDefault="0005592D" w:rsidP="00BF4045">
            <w:pPr>
              <w:pStyle w:val="TableText"/>
            </w:pPr>
            <w:r>
              <w:rPr>
                <w:lang w:val="ru-RU"/>
              </w:rPr>
              <w:t>7</w:t>
            </w:r>
          </w:p>
        </w:tc>
        <w:tc>
          <w:tcPr>
            <w:tcW w:w="0" w:type="auto"/>
          </w:tcPr>
          <w:p w14:paraId="6E701D24" w14:textId="77777777" w:rsidR="007A1F3E" w:rsidRDefault="0005592D" w:rsidP="00BF4045">
            <w:pPr>
              <w:pStyle w:val="TableText"/>
            </w:pPr>
            <w:r>
              <w:rPr>
                <w:lang w:val="ru-RU"/>
              </w:rPr>
              <w:t>+3</w:t>
            </w:r>
          </w:p>
        </w:tc>
        <w:tc>
          <w:tcPr>
            <w:tcW w:w="0" w:type="auto"/>
          </w:tcPr>
          <w:p w14:paraId="5E1AD208" w14:textId="77777777" w:rsidR="007A1F3E" w:rsidRDefault="0005592D" w:rsidP="00BF4045">
            <w:pPr>
              <w:pStyle w:val="TableText"/>
            </w:pPr>
            <w:r>
              <w:rPr>
                <w:lang w:val="ru-RU"/>
              </w:rPr>
              <w:t>-</w:t>
            </w:r>
          </w:p>
        </w:tc>
        <w:tc>
          <w:tcPr>
            <w:tcW w:w="0" w:type="auto"/>
          </w:tcPr>
          <w:p w14:paraId="45F862BC" w14:textId="77777777" w:rsidR="007A1F3E" w:rsidRDefault="0005592D" w:rsidP="00BF4045">
            <w:pPr>
              <w:pStyle w:val="TableText"/>
            </w:pPr>
            <w:r>
              <w:rPr>
                <w:lang w:val="ru-RU"/>
              </w:rPr>
              <w:t>3</w:t>
            </w:r>
          </w:p>
        </w:tc>
        <w:tc>
          <w:tcPr>
            <w:tcW w:w="0" w:type="auto"/>
          </w:tcPr>
          <w:p w14:paraId="64F09A5D" w14:textId="77777777" w:rsidR="007A1F3E" w:rsidRDefault="0005592D" w:rsidP="00BF4045">
            <w:pPr>
              <w:pStyle w:val="TableText"/>
            </w:pPr>
            <w:r>
              <w:rPr>
                <w:lang w:val="ru-RU"/>
              </w:rPr>
              <w:t>8</w:t>
            </w:r>
          </w:p>
        </w:tc>
        <w:tc>
          <w:tcPr>
            <w:tcW w:w="0" w:type="auto"/>
          </w:tcPr>
          <w:p w14:paraId="7D5EDA57" w14:textId="77777777" w:rsidR="007A1F3E" w:rsidRDefault="0005592D" w:rsidP="00BF4045">
            <w:pPr>
              <w:pStyle w:val="TableText"/>
            </w:pPr>
            <w:r>
              <w:rPr>
                <w:lang w:val="ru-RU"/>
              </w:rPr>
              <w:t>2</w:t>
            </w:r>
          </w:p>
        </w:tc>
        <w:tc>
          <w:tcPr>
            <w:tcW w:w="0" w:type="auto"/>
          </w:tcPr>
          <w:p w14:paraId="3AEB45C6" w14:textId="77777777" w:rsidR="007A1F3E" w:rsidRDefault="0005592D" w:rsidP="00BF4045">
            <w:pPr>
              <w:pStyle w:val="TableText"/>
            </w:pPr>
            <w:r>
              <w:rPr>
                <w:lang w:val="ru-RU"/>
              </w:rPr>
              <w:t>4</w:t>
            </w:r>
          </w:p>
        </w:tc>
        <w:tc>
          <w:tcPr>
            <w:tcW w:w="0" w:type="auto"/>
          </w:tcPr>
          <w:p w14:paraId="6EE094AB" w14:textId="77777777" w:rsidR="007A1F3E" w:rsidRDefault="0005592D" w:rsidP="00BF4045">
            <w:pPr>
              <w:pStyle w:val="TableText"/>
            </w:pPr>
            <w:r>
              <w:rPr>
                <w:lang w:val="ru-RU"/>
              </w:rPr>
              <w:t>4</w:t>
            </w:r>
          </w:p>
        </w:tc>
      </w:tr>
      <w:tr w:rsidR="00382954" w14:paraId="3B1BB05F" w14:textId="77777777" w:rsidTr="007A1F3E">
        <w:tc>
          <w:tcPr>
            <w:tcW w:w="0" w:type="auto"/>
          </w:tcPr>
          <w:p w14:paraId="79C1C9C2" w14:textId="77777777" w:rsidR="007A1F3E" w:rsidRDefault="0005592D" w:rsidP="00BF4045">
            <w:pPr>
              <w:pStyle w:val="TableText"/>
            </w:pPr>
            <w:r>
              <w:rPr>
                <w:lang w:val="ru-RU"/>
              </w:rPr>
              <w:t>8</w:t>
            </w:r>
          </w:p>
        </w:tc>
        <w:tc>
          <w:tcPr>
            <w:tcW w:w="0" w:type="auto"/>
          </w:tcPr>
          <w:p w14:paraId="1A660F84" w14:textId="77777777" w:rsidR="007A1F3E" w:rsidRDefault="0005592D" w:rsidP="00BF4045">
            <w:pPr>
              <w:pStyle w:val="TableText"/>
            </w:pPr>
            <w:r>
              <w:rPr>
                <w:lang w:val="ru-RU"/>
              </w:rPr>
              <w:t>+3</w:t>
            </w:r>
          </w:p>
        </w:tc>
        <w:tc>
          <w:tcPr>
            <w:tcW w:w="0" w:type="auto"/>
          </w:tcPr>
          <w:p w14:paraId="586DEE21" w14:textId="77777777" w:rsidR="007A1F3E" w:rsidRDefault="0005592D" w:rsidP="00BF4045">
            <w:pPr>
              <w:pStyle w:val="TableText"/>
            </w:pPr>
            <w:r>
              <w:rPr>
                <w:lang w:val="ru-RU"/>
              </w:rPr>
              <w:t>Увеличение характеристик</w:t>
            </w:r>
          </w:p>
        </w:tc>
        <w:tc>
          <w:tcPr>
            <w:tcW w:w="0" w:type="auto"/>
          </w:tcPr>
          <w:p w14:paraId="0C554427" w14:textId="77777777" w:rsidR="007A1F3E" w:rsidRDefault="0005592D" w:rsidP="00BF4045">
            <w:pPr>
              <w:pStyle w:val="TableText"/>
            </w:pPr>
            <w:r>
              <w:rPr>
                <w:lang w:val="ru-RU"/>
              </w:rPr>
              <w:t>3</w:t>
            </w:r>
          </w:p>
        </w:tc>
        <w:tc>
          <w:tcPr>
            <w:tcW w:w="0" w:type="auto"/>
          </w:tcPr>
          <w:p w14:paraId="3E244FAE" w14:textId="77777777" w:rsidR="007A1F3E" w:rsidRDefault="0005592D" w:rsidP="00BF4045">
            <w:pPr>
              <w:pStyle w:val="TableText"/>
            </w:pPr>
            <w:r>
              <w:rPr>
                <w:lang w:val="ru-RU"/>
              </w:rPr>
              <w:t>9</w:t>
            </w:r>
          </w:p>
        </w:tc>
        <w:tc>
          <w:tcPr>
            <w:tcW w:w="0" w:type="auto"/>
          </w:tcPr>
          <w:p w14:paraId="121192F1" w14:textId="77777777" w:rsidR="007A1F3E" w:rsidRDefault="0005592D" w:rsidP="00BF4045">
            <w:pPr>
              <w:pStyle w:val="TableText"/>
            </w:pPr>
            <w:r>
              <w:rPr>
                <w:lang w:val="ru-RU"/>
              </w:rPr>
              <w:t>2</w:t>
            </w:r>
          </w:p>
        </w:tc>
        <w:tc>
          <w:tcPr>
            <w:tcW w:w="0" w:type="auto"/>
          </w:tcPr>
          <w:p w14:paraId="473EDB07" w14:textId="77777777" w:rsidR="007A1F3E" w:rsidRDefault="0005592D" w:rsidP="00BF4045">
            <w:pPr>
              <w:pStyle w:val="TableText"/>
            </w:pPr>
            <w:r>
              <w:rPr>
                <w:lang w:val="ru-RU"/>
              </w:rPr>
              <w:t>4</w:t>
            </w:r>
          </w:p>
        </w:tc>
        <w:tc>
          <w:tcPr>
            <w:tcW w:w="0" w:type="auto"/>
          </w:tcPr>
          <w:p w14:paraId="51656D37" w14:textId="77777777" w:rsidR="007A1F3E" w:rsidRDefault="0005592D" w:rsidP="00BF4045">
            <w:pPr>
              <w:pStyle w:val="TableText"/>
            </w:pPr>
            <w:r>
              <w:rPr>
                <w:lang w:val="ru-RU"/>
              </w:rPr>
              <w:t>4</w:t>
            </w:r>
          </w:p>
        </w:tc>
      </w:tr>
      <w:tr w:rsidR="00382954" w14:paraId="1CFF905D" w14:textId="77777777" w:rsidTr="007A1F3E">
        <w:tc>
          <w:tcPr>
            <w:tcW w:w="0" w:type="auto"/>
          </w:tcPr>
          <w:p w14:paraId="3049FABD" w14:textId="77777777" w:rsidR="007A1F3E" w:rsidRDefault="0005592D" w:rsidP="00BF4045">
            <w:pPr>
              <w:pStyle w:val="TableText"/>
            </w:pPr>
            <w:r>
              <w:rPr>
                <w:lang w:val="ru-RU"/>
              </w:rPr>
              <w:t>9</w:t>
            </w:r>
          </w:p>
        </w:tc>
        <w:tc>
          <w:tcPr>
            <w:tcW w:w="0" w:type="auto"/>
          </w:tcPr>
          <w:p w14:paraId="2124F06A" w14:textId="77777777" w:rsidR="007A1F3E" w:rsidRDefault="0005592D" w:rsidP="00BF4045">
            <w:pPr>
              <w:pStyle w:val="TableText"/>
            </w:pPr>
            <w:r>
              <w:rPr>
                <w:lang w:val="ru-RU"/>
              </w:rPr>
              <w:t>+4</w:t>
            </w:r>
          </w:p>
        </w:tc>
        <w:tc>
          <w:tcPr>
            <w:tcW w:w="0" w:type="auto"/>
          </w:tcPr>
          <w:p w14:paraId="2127DE7D" w14:textId="77777777" w:rsidR="007A1F3E" w:rsidRDefault="0005592D" w:rsidP="00BF4045">
            <w:pPr>
              <w:pStyle w:val="TableText"/>
            </w:pPr>
            <w:r>
              <w:rPr>
                <w:lang w:val="ru-RU"/>
              </w:rPr>
              <w:t>-</w:t>
            </w:r>
          </w:p>
        </w:tc>
        <w:tc>
          <w:tcPr>
            <w:tcW w:w="0" w:type="auto"/>
          </w:tcPr>
          <w:p w14:paraId="118F1BEF" w14:textId="77777777" w:rsidR="007A1F3E" w:rsidRDefault="0005592D" w:rsidP="00BF4045">
            <w:pPr>
              <w:pStyle w:val="TableText"/>
            </w:pPr>
            <w:r>
              <w:rPr>
                <w:lang w:val="ru-RU"/>
              </w:rPr>
              <w:t>3</w:t>
            </w:r>
          </w:p>
        </w:tc>
        <w:tc>
          <w:tcPr>
            <w:tcW w:w="0" w:type="auto"/>
          </w:tcPr>
          <w:p w14:paraId="3A2F4DFB" w14:textId="77777777" w:rsidR="007A1F3E" w:rsidRDefault="0005592D" w:rsidP="00BF4045">
            <w:pPr>
              <w:pStyle w:val="TableText"/>
            </w:pPr>
            <w:r>
              <w:rPr>
                <w:lang w:val="ru-RU"/>
              </w:rPr>
              <w:t>10</w:t>
            </w:r>
          </w:p>
        </w:tc>
        <w:tc>
          <w:tcPr>
            <w:tcW w:w="0" w:type="auto"/>
          </w:tcPr>
          <w:p w14:paraId="43CF6BD4" w14:textId="77777777" w:rsidR="007A1F3E" w:rsidRDefault="0005592D" w:rsidP="00BF4045">
            <w:pPr>
              <w:pStyle w:val="TableText"/>
            </w:pPr>
            <w:r>
              <w:rPr>
                <w:lang w:val="ru-RU"/>
              </w:rPr>
              <w:t>2</w:t>
            </w:r>
          </w:p>
        </w:tc>
        <w:tc>
          <w:tcPr>
            <w:tcW w:w="0" w:type="auto"/>
          </w:tcPr>
          <w:p w14:paraId="07686F19" w14:textId="77777777" w:rsidR="007A1F3E" w:rsidRDefault="0005592D" w:rsidP="00BF4045">
            <w:pPr>
              <w:pStyle w:val="TableText"/>
            </w:pPr>
            <w:r>
              <w:rPr>
                <w:lang w:val="ru-RU"/>
              </w:rPr>
              <w:t>5</w:t>
            </w:r>
          </w:p>
        </w:tc>
        <w:tc>
          <w:tcPr>
            <w:tcW w:w="0" w:type="auto"/>
          </w:tcPr>
          <w:p w14:paraId="4C7AC5B5" w14:textId="77777777" w:rsidR="007A1F3E" w:rsidRDefault="0005592D" w:rsidP="00BF4045">
            <w:pPr>
              <w:pStyle w:val="TableText"/>
            </w:pPr>
            <w:r>
              <w:rPr>
                <w:lang w:val="ru-RU"/>
              </w:rPr>
              <w:t>5</w:t>
            </w:r>
          </w:p>
        </w:tc>
      </w:tr>
      <w:tr w:rsidR="00382954" w14:paraId="0A667B99" w14:textId="77777777" w:rsidTr="007A1F3E">
        <w:tc>
          <w:tcPr>
            <w:tcW w:w="0" w:type="auto"/>
          </w:tcPr>
          <w:p w14:paraId="135210F0" w14:textId="77777777" w:rsidR="007A1F3E" w:rsidRDefault="0005592D" w:rsidP="00BF4045">
            <w:pPr>
              <w:pStyle w:val="TableText"/>
            </w:pPr>
            <w:r>
              <w:rPr>
                <w:lang w:val="ru-RU"/>
              </w:rPr>
              <w:t>10</w:t>
            </w:r>
          </w:p>
        </w:tc>
        <w:tc>
          <w:tcPr>
            <w:tcW w:w="0" w:type="auto"/>
          </w:tcPr>
          <w:p w14:paraId="4E606FCC" w14:textId="77777777" w:rsidR="007A1F3E" w:rsidRDefault="0005592D" w:rsidP="00BF4045">
            <w:pPr>
              <w:pStyle w:val="TableText"/>
            </w:pPr>
            <w:r>
              <w:rPr>
                <w:lang w:val="ru-RU"/>
              </w:rPr>
              <w:t>+4</w:t>
            </w:r>
          </w:p>
        </w:tc>
        <w:tc>
          <w:tcPr>
            <w:tcW w:w="0" w:type="auto"/>
          </w:tcPr>
          <w:p w14:paraId="64ADD02E" w14:textId="77777777" w:rsidR="007A1F3E" w:rsidRDefault="0005592D" w:rsidP="00BF4045">
            <w:pPr>
              <w:pStyle w:val="TableText"/>
            </w:pPr>
            <w:r>
              <w:rPr>
                <w:lang w:val="ru-RU"/>
              </w:rPr>
              <w:t>Умение покровителя</w:t>
            </w:r>
          </w:p>
        </w:tc>
        <w:tc>
          <w:tcPr>
            <w:tcW w:w="0" w:type="auto"/>
          </w:tcPr>
          <w:p w14:paraId="7B186433" w14:textId="77777777" w:rsidR="007A1F3E" w:rsidRDefault="0005592D" w:rsidP="00BF4045">
            <w:pPr>
              <w:pStyle w:val="TableText"/>
            </w:pPr>
            <w:r>
              <w:rPr>
                <w:lang w:val="ru-RU"/>
              </w:rPr>
              <w:t>4</w:t>
            </w:r>
          </w:p>
        </w:tc>
        <w:tc>
          <w:tcPr>
            <w:tcW w:w="0" w:type="auto"/>
          </w:tcPr>
          <w:p w14:paraId="71C90384" w14:textId="77777777" w:rsidR="007A1F3E" w:rsidRDefault="0005592D" w:rsidP="00BF4045">
            <w:pPr>
              <w:pStyle w:val="TableText"/>
            </w:pPr>
            <w:r>
              <w:rPr>
                <w:lang w:val="ru-RU"/>
              </w:rPr>
              <w:t>10</w:t>
            </w:r>
          </w:p>
        </w:tc>
        <w:tc>
          <w:tcPr>
            <w:tcW w:w="0" w:type="auto"/>
          </w:tcPr>
          <w:p w14:paraId="4798DD0F" w14:textId="77777777" w:rsidR="007A1F3E" w:rsidRDefault="0005592D" w:rsidP="00BF4045">
            <w:pPr>
              <w:pStyle w:val="TableText"/>
            </w:pPr>
            <w:r>
              <w:rPr>
                <w:lang w:val="ru-RU"/>
              </w:rPr>
              <w:t>2</w:t>
            </w:r>
          </w:p>
        </w:tc>
        <w:tc>
          <w:tcPr>
            <w:tcW w:w="0" w:type="auto"/>
          </w:tcPr>
          <w:p w14:paraId="4E6556E6" w14:textId="77777777" w:rsidR="007A1F3E" w:rsidRDefault="0005592D" w:rsidP="00BF4045">
            <w:pPr>
              <w:pStyle w:val="TableText"/>
            </w:pPr>
            <w:r>
              <w:rPr>
                <w:lang w:val="ru-RU"/>
              </w:rPr>
              <w:t>5</w:t>
            </w:r>
          </w:p>
        </w:tc>
        <w:tc>
          <w:tcPr>
            <w:tcW w:w="0" w:type="auto"/>
          </w:tcPr>
          <w:p w14:paraId="20C39637" w14:textId="77777777" w:rsidR="007A1F3E" w:rsidRDefault="0005592D" w:rsidP="00BF4045">
            <w:pPr>
              <w:pStyle w:val="TableText"/>
            </w:pPr>
            <w:r>
              <w:rPr>
                <w:lang w:val="ru-RU"/>
              </w:rPr>
              <w:t>5</w:t>
            </w:r>
          </w:p>
        </w:tc>
      </w:tr>
      <w:tr w:rsidR="00382954" w14:paraId="13DD33A8" w14:textId="77777777" w:rsidTr="007A1F3E">
        <w:tc>
          <w:tcPr>
            <w:tcW w:w="0" w:type="auto"/>
          </w:tcPr>
          <w:p w14:paraId="18A0583A" w14:textId="77777777" w:rsidR="007A1F3E" w:rsidRDefault="0005592D" w:rsidP="00BF4045">
            <w:pPr>
              <w:pStyle w:val="TableText"/>
            </w:pPr>
            <w:r>
              <w:rPr>
                <w:lang w:val="ru-RU"/>
              </w:rPr>
              <w:t>11</w:t>
            </w:r>
          </w:p>
        </w:tc>
        <w:tc>
          <w:tcPr>
            <w:tcW w:w="0" w:type="auto"/>
          </w:tcPr>
          <w:p w14:paraId="5A657306" w14:textId="77777777" w:rsidR="007A1F3E" w:rsidRDefault="0005592D" w:rsidP="00BF4045">
            <w:pPr>
              <w:pStyle w:val="TableText"/>
            </w:pPr>
            <w:r>
              <w:rPr>
                <w:lang w:val="ru-RU"/>
              </w:rPr>
              <w:t>+4</w:t>
            </w:r>
          </w:p>
        </w:tc>
        <w:tc>
          <w:tcPr>
            <w:tcW w:w="0" w:type="auto"/>
          </w:tcPr>
          <w:p w14:paraId="00FA91BD" w14:textId="77777777" w:rsidR="007A1F3E" w:rsidRDefault="0005592D" w:rsidP="00BF4045">
            <w:pPr>
              <w:pStyle w:val="TableText"/>
            </w:pPr>
            <w:r>
              <w:rPr>
                <w:lang w:val="ru-RU"/>
              </w:rPr>
              <w:t>Мистический арканум (6 уровень)</w:t>
            </w:r>
          </w:p>
        </w:tc>
        <w:tc>
          <w:tcPr>
            <w:tcW w:w="0" w:type="auto"/>
          </w:tcPr>
          <w:p w14:paraId="27B5A9FF" w14:textId="77777777" w:rsidR="007A1F3E" w:rsidRDefault="0005592D" w:rsidP="00BF4045">
            <w:pPr>
              <w:pStyle w:val="TableText"/>
            </w:pPr>
            <w:r>
              <w:rPr>
                <w:lang w:val="ru-RU"/>
              </w:rPr>
              <w:t>4</w:t>
            </w:r>
          </w:p>
        </w:tc>
        <w:tc>
          <w:tcPr>
            <w:tcW w:w="0" w:type="auto"/>
          </w:tcPr>
          <w:p w14:paraId="7F476729" w14:textId="77777777" w:rsidR="007A1F3E" w:rsidRDefault="0005592D" w:rsidP="00BF4045">
            <w:pPr>
              <w:pStyle w:val="TableText"/>
            </w:pPr>
            <w:r>
              <w:rPr>
                <w:lang w:val="ru-RU"/>
              </w:rPr>
              <w:t>11</w:t>
            </w:r>
          </w:p>
        </w:tc>
        <w:tc>
          <w:tcPr>
            <w:tcW w:w="0" w:type="auto"/>
          </w:tcPr>
          <w:p w14:paraId="714D9F31" w14:textId="77777777" w:rsidR="007A1F3E" w:rsidRDefault="0005592D" w:rsidP="00BF4045">
            <w:pPr>
              <w:pStyle w:val="TableText"/>
            </w:pPr>
            <w:r>
              <w:rPr>
                <w:lang w:val="ru-RU"/>
              </w:rPr>
              <w:t>3</w:t>
            </w:r>
          </w:p>
        </w:tc>
        <w:tc>
          <w:tcPr>
            <w:tcW w:w="0" w:type="auto"/>
          </w:tcPr>
          <w:p w14:paraId="49E116CF" w14:textId="77777777" w:rsidR="007A1F3E" w:rsidRDefault="0005592D" w:rsidP="00BF4045">
            <w:pPr>
              <w:pStyle w:val="TableText"/>
            </w:pPr>
            <w:r>
              <w:rPr>
                <w:lang w:val="ru-RU"/>
              </w:rPr>
              <w:t>5</w:t>
            </w:r>
          </w:p>
        </w:tc>
        <w:tc>
          <w:tcPr>
            <w:tcW w:w="0" w:type="auto"/>
          </w:tcPr>
          <w:p w14:paraId="5B34CE5A" w14:textId="77777777" w:rsidR="007A1F3E" w:rsidRDefault="0005592D" w:rsidP="00BF4045">
            <w:pPr>
              <w:pStyle w:val="TableText"/>
            </w:pPr>
            <w:r>
              <w:rPr>
                <w:lang w:val="ru-RU"/>
              </w:rPr>
              <w:t>5</w:t>
            </w:r>
          </w:p>
        </w:tc>
      </w:tr>
      <w:tr w:rsidR="00382954" w14:paraId="570E9CF0" w14:textId="77777777" w:rsidTr="007A1F3E">
        <w:tc>
          <w:tcPr>
            <w:tcW w:w="0" w:type="auto"/>
          </w:tcPr>
          <w:p w14:paraId="28136928" w14:textId="77777777" w:rsidR="007A1F3E" w:rsidRDefault="0005592D" w:rsidP="00BF4045">
            <w:pPr>
              <w:pStyle w:val="TableText"/>
            </w:pPr>
            <w:r>
              <w:rPr>
                <w:lang w:val="ru-RU"/>
              </w:rPr>
              <w:t>12</w:t>
            </w:r>
          </w:p>
        </w:tc>
        <w:tc>
          <w:tcPr>
            <w:tcW w:w="0" w:type="auto"/>
          </w:tcPr>
          <w:p w14:paraId="0BB5F50F" w14:textId="77777777" w:rsidR="007A1F3E" w:rsidRDefault="0005592D" w:rsidP="00BF4045">
            <w:pPr>
              <w:pStyle w:val="TableText"/>
            </w:pPr>
            <w:r>
              <w:rPr>
                <w:lang w:val="ru-RU"/>
              </w:rPr>
              <w:t>+4</w:t>
            </w:r>
          </w:p>
        </w:tc>
        <w:tc>
          <w:tcPr>
            <w:tcW w:w="0" w:type="auto"/>
          </w:tcPr>
          <w:p w14:paraId="5E86E58A" w14:textId="77777777" w:rsidR="007A1F3E" w:rsidRDefault="0005592D" w:rsidP="00BF4045">
            <w:pPr>
              <w:pStyle w:val="TableText"/>
            </w:pPr>
            <w:r>
              <w:rPr>
                <w:lang w:val="ru-RU"/>
              </w:rPr>
              <w:t>Увеличение характеристик</w:t>
            </w:r>
          </w:p>
        </w:tc>
        <w:tc>
          <w:tcPr>
            <w:tcW w:w="0" w:type="auto"/>
          </w:tcPr>
          <w:p w14:paraId="7820B599" w14:textId="77777777" w:rsidR="007A1F3E" w:rsidRDefault="0005592D" w:rsidP="00BF4045">
            <w:pPr>
              <w:pStyle w:val="TableText"/>
            </w:pPr>
            <w:r>
              <w:rPr>
                <w:lang w:val="ru-RU"/>
              </w:rPr>
              <w:t>4</w:t>
            </w:r>
          </w:p>
        </w:tc>
        <w:tc>
          <w:tcPr>
            <w:tcW w:w="0" w:type="auto"/>
          </w:tcPr>
          <w:p w14:paraId="19E39FF4" w14:textId="77777777" w:rsidR="007A1F3E" w:rsidRDefault="0005592D" w:rsidP="00BF4045">
            <w:pPr>
              <w:pStyle w:val="TableText"/>
            </w:pPr>
            <w:r>
              <w:rPr>
                <w:lang w:val="ru-RU"/>
              </w:rPr>
              <w:t>11</w:t>
            </w:r>
          </w:p>
        </w:tc>
        <w:tc>
          <w:tcPr>
            <w:tcW w:w="0" w:type="auto"/>
          </w:tcPr>
          <w:p w14:paraId="4C7C005F" w14:textId="77777777" w:rsidR="007A1F3E" w:rsidRDefault="0005592D" w:rsidP="00BF4045">
            <w:pPr>
              <w:pStyle w:val="TableText"/>
            </w:pPr>
            <w:r>
              <w:rPr>
                <w:lang w:val="ru-RU"/>
              </w:rPr>
              <w:t>3</w:t>
            </w:r>
          </w:p>
        </w:tc>
        <w:tc>
          <w:tcPr>
            <w:tcW w:w="0" w:type="auto"/>
          </w:tcPr>
          <w:p w14:paraId="4C272736" w14:textId="77777777" w:rsidR="007A1F3E" w:rsidRDefault="0005592D" w:rsidP="00BF4045">
            <w:pPr>
              <w:pStyle w:val="TableText"/>
            </w:pPr>
            <w:r>
              <w:rPr>
                <w:lang w:val="ru-RU"/>
              </w:rPr>
              <w:t>5</w:t>
            </w:r>
          </w:p>
        </w:tc>
        <w:tc>
          <w:tcPr>
            <w:tcW w:w="0" w:type="auto"/>
          </w:tcPr>
          <w:p w14:paraId="15180F46" w14:textId="77777777" w:rsidR="007A1F3E" w:rsidRDefault="0005592D" w:rsidP="00BF4045">
            <w:pPr>
              <w:pStyle w:val="TableText"/>
            </w:pPr>
            <w:r>
              <w:rPr>
                <w:lang w:val="ru-RU"/>
              </w:rPr>
              <w:t>6</w:t>
            </w:r>
          </w:p>
        </w:tc>
      </w:tr>
      <w:tr w:rsidR="00382954" w14:paraId="7BB4D4BE" w14:textId="77777777" w:rsidTr="007A1F3E">
        <w:tc>
          <w:tcPr>
            <w:tcW w:w="0" w:type="auto"/>
          </w:tcPr>
          <w:p w14:paraId="66A778FA" w14:textId="77777777" w:rsidR="007A1F3E" w:rsidRDefault="0005592D" w:rsidP="00BF4045">
            <w:pPr>
              <w:pStyle w:val="TableText"/>
            </w:pPr>
            <w:r>
              <w:rPr>
                <w:lang w:val="ru-RU"/>
              </w:rPr>
              <w:t>13</w:t>
            </w:r>
          </w:p>
        </w:tc>
        <w:tc>
          <w:tcPr>
            <w:tcW w:w="0" w:type="auto"/>
          </w:tcPr>
          <w:p w14:paraId="41D90E33" w14:textId="77777777" w:rsidR="007A1F3E" w:rsidRDefault="0005592D" w:rsidP="00BF4045">
            <w:pPr>
              <w:pStyle w:val="TableText"/>
            </w:pPr>
            <w:r>
              <w:rPr>
                <w:lang w:val="ru-RU"/>
              </w:rPr>
              <w:t>+5</w:t>
            </w:r>
          </w:p>
        </w:tc>
        <w:tc>
          <w:tcPr>
            <w:tcW w:w="0" w:type="auto"/>
          </w:tcPr>
          <w:p w14:paraId="3F028C46" w14:textId="77777777" w:rsidR="007A1F3E" w:rsidRDefault="0005592D" w:rsidP="00BF4045">
            <w:pPr>
              <w:pStyle w:val="TableText"/>
            </w:pPr>
            <w:r>
              <w:rPr>
                <w:lang w:val="ru-RU"/>
              </w:rPr>
              <w:t>Мистический арканум (7 уровень)</w:t>
            </w:r>
          </w:p>
        </w:tc>
        <w:tc>
          <w:tcPr>
            <w:tcW w:w="0" w:type="auto"/>
          </w:tcPr>
          <w:p w14:paraId="5FCC39C9" w14:textId="77777777" w:rsidR="007A1F3E" w:rsidRDefault="0005592D" w:rsidP="00BF4045">
            <w:pPr>
              <w:pStyle w:val="TableText"/>
            </w:pPr>
            <w:r>
              <w:rPr>
                <w:lang w:val="ru-RU"/>
              </w:rPr>
              <w:t>4</w:t>
            </w:r>
          </w:p>
        </w:tc>
        <w:tc>
          <w:tcPr>
            <w:tcW w:w="0" w:type="auto"/>
          </w:tcPr>
          <w:p w14:paraId="38D1C47D" w14:textId="77777777" w:rsidR="007A1F3E" w:rsidRDefault="0005592D" w:rsidP="00BF4045">
            <w:pPr>
              <w:pStyle w:val="TableText"/>
            </w:pPr>
            <w:r>
              <w:rPr>
                <w:lang w:val="ru-RU"/>
              </w:rPr>
              <w:t>12</w:t>
            </w:r>
          </w:p>
        </w:tc>
        <w:tc>
          <w:tcPr>
            <w:tcW w:w="0" w:type="auto"/>
          </w:tcPr>
          <w:p w14:paraId="626BBB89" w14:textId="77777777" w:rsidR="007A1F3E" w:rsidRDefault="0005592D" w:rsidP="00BF4045">
            <w:pPr>
              <w:pStyle w:val="TableText"/>
            </w:pPr>
            <w:r>
              <w:rPr>
                <w:lang w:val="ru-RU"/>
              </w:rPr>
              <w:t>3</w:t>
            </w:r>
          </w:p>
        </w:tc>
        <w:tc>
          <w:tcPr>
            <w:tcW w:w="0" w:type="auto"/>
          </w:tcPr>
          <w:p w14:paraId="5A066596" w14:textId="77777777" w:rsidR="007A1F3E" w:rsidRDefault="0005592D" w:rsidP="00BF4045">
            <w:pPr>
              <w:pStyle w:val="TableText"/>
            </w:pPr>
            <w:r>
              <w:rPr>
                <w:lang w:val="ru-RU"/>
              </w:rPr>
              <w:t>5</w:t>
            </w:r>
          </w:p>
        </w:tc>
        <w:tc>
          <w:tcPr>
            <w:tcW w:w="0" w:type="auto"/>
          </w:tcPr>
          <w:p w14:paraId="42741E22" w14:textId="77777777" w:rsidR="007A1F3E" w:rsidRDefault="0005592D" w:rsidP="00BF4045">
            <w:pPr>
              <w:pStyle w:val="TableText"/>
            </w:pPr>
            <w:r>
              <w:rPr>
                <w:lang w:val="ru-RU"/>
              </w:rPr>
              <w:t>6</w:t>
            </w:r>
          </w:p>
        </w:tc>
      </w:tr>
      <w:tr w:rsidR="00382954" w14:paraId="73929BE9" w14:textId="77777777" w:rsidTr="007A1F3E">
        <w:tc>
          <w:tcPr>
            <w:tcW w:w="0" w:type="auto"/>
          </w:tcPr>
          <w:p w14:paraId="6352676B" w14:textId="77777777" w:rsidR="007A1F3E" w:rsidRDefault="0005592D" w:rsidP="00BF4045">
            <w:pPr>
              <w:pStyle w:val="TableText"/>
            </w:pPr>
            <w:r>
              <w:rPr>
                <w:lang w:val="ru-RU"/>
              </w:rPr>
              <w:t>14</w:t>
            </w:r>
          </w:p>
        </w:tc>
        <w:tc>
          <w:tcPr>
            <w:tcW w:w="0" w:type="auto"/>
          </w:tcPr>
          <w:p w14:paraId="6B567160" w14:textId="77777777" w:rsidR="007A1F3E" w:rsidRDefault="0005592D" w:rsidP="00BF4045">
            <w:pPr>
              <w:pStyle w:val="TableText"/>
            </w:pPr>
            <w:r>
              <w:rPr>
                <w:lang w:val="ru-RU"/>
              </w:rPr>
              <w:t>+5</w:t>
            </w:r>
          </w:p>
        </w:tc>
        <w:tc>
          <w:tcPr>
            <w:tcW w:w="0" w:type="auto"/>
          </w:tcPr>
          <w:p w14:paraId="6E48533A" w14:textId="77777777" w:rsidR="007A1F3E" w:rsidRDefault="0005592D" w:rsidP="00BF4045">
            <w:pPr>
              <w:pStyle w:val="TableText"/>
            </w:pPr>
            <w:r>
              <w:rPr>
                <w:lang w:val="ru-RU"/>
              </w:rPr>
              <w:t>Умение покровителя</w:t>
            </w:r>
          </w:p>
        </w:tc>
        <w:tc>
          <w:tcPr>
            <w:tcW w:w="0" w:type="auto"/>
          </w:tcPr>
          <w:p w14:paraId="67ADD2E0" w14:textId="77777777" w:rsidR="007A1F3E" w:rsidRDefault="0005592D" w:rsidP="00BF4045">
            <w:pPr>
              <w:pStyle w:val="TableText"/>
            </w:pPr>
            <w:r>
              <w:rPr>
                <w:lang w:val="ru-RU"/>
              </w:rPr>
              <w:t>4</w:t>
            </w:r>
          </w:p>
        </w:tc>
        <w:tc>
          <w:tcPr>
            <w:tcW w:w="0" w:type="auto"/>
          </w:tcPr>
          <w:p w14:paraId="127FD07E" w14:textId="77777777" w:rsidR="007A1F3E" w:rsidRDefault="0005592D" w:rsidP="00BF4045">
            <w:pPr>
              <w:pStyle w:val="TableText"/>
            </w:pPr>
            <w:r>
              <w:rPr>
                <w:lang w:val="ru-RU"/>
              </w:rPr>
              <w:t>12</w:t>
            </w:r>
          </w:p>
        </w:tc>
        <w:tc>
          <w:tcPr>
            <w:tcW w:w="0" w:type="auto"/>
          </w:tcPr>
          <w:p w14:paraId="4C6E2194" w14:textId="77777777" w:rsidR="007A1F3E" w:rsidRDefault="0005592D" w:rsidP="00BF4045">
            <w:pPr>
              <w:pStyle w:val="TableText"/>
            </w:pPr>
            <w:r>
              <w:rPr>
                <w:lang w:val="ru-RU"/>
              </w:rPr>
              <w:t>3</w:t>
            </w:r>
          </w:p>
        </w:tc>
        <w:tc>
          <w:tcPr>
            <w:tcW w:w="0" w:type="auto"/>
          </w:tcPr>
          <w:p w14:paraId="380B0042" w14:textId="77777777" w:rsidR="007A1F3E" w:rsidRDefault="0005592D" w:rsidP="00BF4045">
            <w:pPr>
              <w:pStyle w:val="TableText"/>
            </w:pPr>
            <w:r>
              <w:rPr>
                <w:lang w:val="ru-RU"/>
              </w:rPr>
              <w:t>5</w:t>
            </w:r>
          </w:p>
        </w:tc>
        <w:tc>
          <w:tcPr>
            <w:tcW w:w="0" w:type="auto"/>
          </w:tcPr>
          <w:p w14:paraId="1915C77C" w14:textId="77777777" w:rsidR="007A1F3E" w:rsidRDefault="0005592D" w:rsidP="00BF4045">
            <w:pPr>
              <w:pStyle w:val="TableText"/>
            </w:pPr>
            <w:r>
              <w:rPr>
                <w:lang w:val="ru-RU"/>
              </w:rPr>
              <w:t>6</w:t>
            </w:r>
          </w:p>
        </w:tc>
      </w:tr>
      <w:tr w:rsidR="00382954" w14:paraId="34064DA9" w14:textId="77777777" w:rsidTr="007A1F3E">
        <w:tc>
          <w:tcPr>
            <w:tcW w:w="0" w:type="auto"/>
          </w:tcPr>
          <w:p w14:paraId="5A743EDE" w14:textId="77777777" w:rsidR="007A1F3E" w:rsidRDefault="0005592D" w:rsidP="00BF4045">
            <w:pPr>
              <w:pStyle w:val="TableText"/>
            </w:pPr>
            <w:r>
              <w:rPr>
                <w:lang w:val="ru-RU"/>
              </w:rPr>
              <w:t>15</w:t>
            </w:r>
          </w:p>
        </w:tc>
        <w:tc>
          <w:tcPr>
            <w:tcW w:w="0" w:type="auto"/>
          </w:tcPr>
          <w:p w14:paraId="389CA2FD" w14:textId="77777777" w:rsidR="007A1F3E" w:rsidRDefault="0005592D" w:rsidP="00BF4045">
            <w:pPr>
              <w:pStyle w:val="TableText"/>
            </w:pPr>
            <w:r>
              <w:rPr>
                <w:lang w:val="ru-RU"/>
              </w:rPr>
              <w:t>+5</w:t>
            </w:r>
          </w:p>
        </w:tc>
        <w:tc>
          <w:tcPr>
            <w:tcW w:w="0" w:type="auto"/>
          </w:tcPr>
          <w:p w14:paraId="6C25A3AB" w14:textId="77777777" w:rsidR="007A1F3E" w:rsidRDefault="0005592D" w:rsidP="00BF4045">
            <w:pPr>
              <w:pStyle w:val="TableText"/>
            </w:pPr>
            <w:r>
              <w:rPr>
                <w:lang w:val="ru-RU"/>
              </w:rPr>
              <w:t>Мистический арканум (8 уровень)</w:t>
            </w:r>
          </w:p>
        </w:tc>
        <w:tc>
          <w:tcPr>
            <w:tcW w:w="0" w:type="auto"/>
          </w:tcPr>
          <w:p w14:paraId="7B04B634" w14:textId="77777777" w:rsidR="007A1F3E" w:rsidRDefault="0005592D" w:rsidP="00BF4045">
            <w:pPr>
              <w:pStyle w:val="TableText"/>
            </w:pPr>
            <w:r>
              <w:rPr>
                <w:lang w:val="ru-RU"/>
              </w:rPr>
              <w:t>4</w:t>
            </w:r>
          </w:p>
        </w:tc>
        <w:tc>
          <w:tcPr>
            <w:tcW w:w="0" w:type="auto"/>
          </w:tcPr>
          <w:p w14:paraId="7ECED60F" w14:textId="77777777" w:rsidR="007A1F3E" w:rsidRDefault="0005592D" w:rsidP="00BF4045">
            <w:pPr>
              <w:pStyle w:val="TableText"/>
            </w:pPr>
            <w:r>
              <w:rPr>
                <w:lang w:val="ru-RU"/>
              </w:rPr>
              <w:t>13</w:t>
            </w:r>
          </w:p>
        </w:tc>
        <w:tc>
          <w:tcPr>
            <w:tcW w:w="0" w:type="auto"/>
          </w:tcPr>
          <w:p w14:paraId="5FF6F050" w14:textId="77777777" w:rsidR="007A1F3E" w:rsidRDefault="0005592D" w:rsidP="00BF4045">
            <w:pPr>
              <w:pStyle w:val="TableText"/>
            </w:pPr>
            <w:r>
              <w:rPr>
                <w:lang w:val="ru-RU"/>
              </w:rPr>
              <w:t>3</w:t>
            </w:r>
          </w:p>
        </w:tc>
        <w:tc>
          <w:tcPr>
            <w:tcW w:w="0" w:type="auto"/>
          </w:tcPr>
          <w:p w14:paraId="1F6E1870" w14:textId="77777777" w:rsidR="007A1F3E" w:rsidRDefault="0005592D" w:rsidP="00BF4045">
            <w:pPr>
              <w:pStyle w:val="TableText"/>
            </w:pPr>
            <w:r>
              <w:rPr>
                <w:lang w:val="ru-RU"/>
              </w:rPr>
              <w:t>5</w:t>
            </w:r>
          </w:p>
        </w:tc>
        <w:tc>
          <w:tcPr>
            <w:tcW w:w="0" w:type="auto"/>
          </w:tcPr>
          <w:p w14:paraId="5DAC3F53" w14:textId="77777777" w:rsidR="007A1F3E" w:rsidRDefault="0005592D" w:rsidP="00BF4045">
            <w:pPr>
              <w:pStyle w:val="TableText"/>
            </w:pPr>
            <w:r>
              <w:rPr>
                <w:lang w:val="ru-RU"/>
              </w:rPr>
              <w:t>7</w:t>
            </w:r>
          </w:p>
        </w:tc>
      </w:tr>
      <w:tr w:rsidR="00382954" w14:paraId="08B01C23" w14:textId="77777777" w:rsidTr="007A1F3E">
        <w:tc>
          <w:tcPr>
            <w:tcW w:w="0" w:type="auto"/>
          </w:tcPr>
          <w:p w14:paraId="70DE258E" w14:textId="77777777" w:rsidR="007A1F3E" w:rsidRDefault="0005592D" w:rsidP="00BF4045">
            <w:pPr>
              <w:pStyle w:val="TableText"/>
            </w:pPr>
            <w:r>
              <w:rPr>
                <w:lang w:val="ru-RU"/>
              </w:rPr>
              <w:t>16</w:t>
            </w:r>
          </w:p>
        </w:tc>
        <w:tc>
          <w:tcPr>
            <w:tcW w:w="0" w:type="auto"/>
          </w:tcPr>
          <w:p w14:paraId="1553BEA3" w14:textId="77777777" w:rsidR="007A1F3E" w:rsidRDefault="0005592D" w:rsidP="00BF4045">
            <w:pPr>
              <w:pStyle w:val="TableText"/>
            </w:pPr>
            <w:r>
              <w:rPr>
                <w:lang w:val="ru-RU"/>
              </w:rPr>
              <w:t>+5</w:t>
            </w:r>
          </w:p>
        </w:tc>
        <w:tc>
          <w:tcPr>
            <w:tcW w:w="0" w:type="auto"/>
          </w:tcPr>
          <w:p w14:paraId="48C5250B" w14:textId="77777777" w:rsidR="007A1F3E" w:rsidRDefault="0005592D" w:rsidP="00BF4045">
            <w:pPr>
              <w:pStyle w:val="TableText"/>
            </w:pPr>
            <w:r>
              <w:rPr>
                <w:lang w:val="ru-RU"/>
              </w:rPr>
              <w:t>Увеличение характеристик</w:t>
            </w:r>
          </w:p>
        </w:tc>
        <w:tc>
          <w:tcPr>
            <w:tcW w:w="0" w:type="auto"/>
          </w:tcPr>
          <w:p w14:paraId="4E2AE8D1" w14:textId="77777777" w:rsidR="007A1F3E" w:rsidRDefault="0005592D" w:rsidP="00BF4045">
            <w:pPr>
              <w:pStyle w:val="TableText"/>
            </w:pPr>
            <w:r>
              <w:rPr>
                <w:lang w:val="ru-RU"/>
              </w:rPr>
              <w:t>4</w:t>
            </w:r>
          </w:p>
        </w:tc>
        <w:tc>
          <w:tcPr>
            <w:tcW w:w="0" w:type="auto"/>
          </w:tcPr>
          <w:p w14:paraId="5F328140" w14:textId="77777777" w:rsidR="007A1F3E" w:rsidRDefault="0005592D" w:rsidP="00BF4045">
            <w:pPr>
              <w:pStyle w:val="TableText"/>
            </w:pPr>
            <w:r>
              <w:rPr>
                <w:lang w:val="ru-RU"/>
              </w:rPr>
              <w:t>13</w:t>
            </w:r>
          </w:p>
        </w:tc>
        <w:tc>
          <w:tcPr>
            <w:tcW w:w="0" w:type="auto"/>
          </w:tcPr>
          <w:p w14:paraId="2F956099" w14:textId="77777777" w:rsidR="007A1F3E" w:rsidRDefault="0005592D" w:rsidP="00BF4045">
            <w:pPr>
              <w:pStyle w:val="TableText"/>
            </w:pPr>
            <w:r>
              <w:rPr>
                <w:lang w:val="ru-RU"/>
              </w:rPr>
              <w:t>3</w:t>
            </w:r>
          </w:p>
        </w:tc>
        <w:tc>
          <w:tcPr>
            <w:tcW w:w="0" w:type="auto"/>
          </w:tcPr>
          <w:p w14:paraId="10A79A16" w14:textId="77777777" w:rsidR="007A1F3E" w:rsidRDefault="0005592D" w:rsidP="00BF4045">
            <w:pPr>
              <w:pStyle w:val="TableText"/>
            </w:pPr>
            <w:r>
              <w:rPr>
                <w:lang w:val="ru-RU"/>
              </w:rPr>
              <w:t>5</w:t>
            </w:r>
          </w:p>
        </w:tc>
        <w:tc>
          <w:tcPr>
            <w:tcW w:w="0" w:type="auto"/>
          </w:tcPr>
          <w:p w14:paraId="08CF02EE" w14:textId="77777777" w:rsidR="007A1F3E" w:rsidRDefault="0005592D" w:rsidP="00BF4045">
            <w:pPr>
              <w:pStyle w:val="TableText"/>
            </w:pPr>
            <w:r>
              <w:rPr>
                <w:lang w:val="ru-RU"/>
              </w:rPr>
              <w:t>7</w:t>
            </w:r>
          </w:p>
        </w:tc>
      </w:tr>
      <w:tr w:rsidR="00382954" w14:paraId="444DDFE4" w14:textId="77777777" w:rsidTr="007A1F3E">
        <w:tc>
          <w:tcPr>
            <w:tcW w:w="0" w:type="auto"/>
          </w:tcPr>
          <w:p w14:paraId="67341C9D" w14:textId="77777777" w:rsidR="007A1F3E" w:rsidRDefault="0005592D" w:rsidP="00BF4045">
            <w:pPr>
              <w:pStyle w:val="TableText"/>
            </w:pPr>
            <w:r>
              <w:rPr>
                <w:lang w:val="ru-RU"/>
              </w:rPr>
              <w:t>17</w:t>
            </w:r>
          </w:p>
        </w:tc>
        <w:tc>
          <w:tcPr>
            <w:tcW w:w="0" w:type="auto"/>
          </w:tcPr>
          <w:p w14:paraId="553AB230" w14:textId="77777777" w:rsidR="007A1F3E" w:rsidRDefault="0005592D" w:rsidP="00BF4045">
            <w:pPr>
              <w:pStyle w:val="TableText"/>
            </w:pPr>
            <w:r>
              <w:rPr>
                <w:lang w:val="ru-RU"/>
              </w:rPr>
              <w:t>+6</w:t>
            </w:r>
          </w:p>
        </w:tc>
        <w:tc>
          <w:tcPr>
            <w:tcW w:w="0" w:type="auto"/>
          </w:tcPr>
          <w:p w14:paraId="47D2BEA4" w14:textId="77777777" w:rsidR="007A1F3E" w:rsidRDefault="0005592D" w:rsidP="00BF4045">
            <w:pPr>
              <w:pStyle w:val="TableText"/>
            </w:pPr>
            <w:r>
              <w:rPr>
                <w:lang w:val="ru-RU"/>
              </w:rPr>
              <w:t>Мистический арканум (9 уровень)</w:t>
            </w:r>
          </w:p>
        </w:tc>
        <w:tc>
          <w:tcPr>
            <w:tcW w:w="0" w:type="auto"/>
          </w:tcPr>
          <w:p w14:paraId="7AE8864C" w14:textId="77777777" w:rsidR="007A1F3E" w:rsidRDefault="0005592D" w:rsidP="00BF4045">
            <w:pPr>
              <w:pStyle w:val="TableText"/>
            </w:pPr>
            <w:r>
              <w:rPr>
                <w:lang w:val="ru-RU"/>
              </w:rPr>
              <w:t>4</w:t>
            </w:r>
          </w:p>
        </w:tc>
        <w:tc>
          <w:tcPr>
            <w:tcW w:w="0" w:type="auto"/>
          </w:tcPr>
          <w:p w14:paraId="457500F4" w14:textId="77777777" w:rsidR="007A1F3E" w:rsidRDefault="0005592D" w:rsidP="00BF4045">
            <w:pPr>
              <w:pStyle w:val="TableText"/>
            </w:pPr>
            <w:r>
              <w:rPr>
                <w:lang w:val="ru-RU"/>
              </w:rPr>
              <w:t>14</w:t>
            </w:r>
          </w:p>
        </w:tc>
        <w:tc>
          <w:tcPr>
            <w:tcW w:w="0" w:type="auto"/>
          </w:tcPr>
          <w:p w14:paraId="34B2677C" w14:textId="77777777" w:rsidR="007A1F3E" w:rsidRDefault="0005592D" w:rsidP="00BF4045">
            <w:pPr>
              <w:pStyle w:val="TableText"/>
            </w:pPr>
            <w:r>
              <w:rPr>
                <w:lang w:val="ru-RU"/>
              </w:rPr>
              <w:t>4</w:t>
            </w:r>
          </w:p>
        </w:tc>
        <w:tc>
          <w:tcPr>
            <w:tcW w:w="0" w:type="auto"/>
          </w:tcPr>
          <w:p w14:paraId="3B38C787" w14:textId="77777777" w:rsidR="007A1F3E" w:rsidRDefault="0005592D" w:rsidP="00BF4045">
            <w:pPr>
              <w:pStyle w:val="TableText"/>
            </w:pPr>
            <w:r>
              <w:rPr>
                <w:lang w:val="ru-RU"/>
              </w:rPr>
              <w:t>5</w:t>
            </w:r>
          </w:p>
        </w:tc>
        <w:tc>
          <w:tcPr>
            <w:tcW w:w="0" w:type="auto"/>
          </w:tcPr>
          <w:p w14:paraId="0C4B6AD3" w14:textId="77777777" w:rsidR="007A1F3E" w:rsidRDefault="0005592D" w:rsidP="00BF4045">
            <w:pPr>
              <w:pStyle w:val="TableText"/>
            </w:pPr>
            <w:r>
              <w:rPr>
                <w:lang w:val="ru-RU"/>
              </w:rPr>
              <w:t>7</w:t>
            </w:r>
          </w:p>
        </w:tc>
      </w:tr>
      <w:tr w:rsidR="00382954" w14:paraId="10324B21" w14:textId="77777777" w:rsidTr="007A1F3E">
        <w:tc>
          <w:tcPr>
            <w:tcW w:w="0" w:type="auto"/>
          </w:tcPr>
          <w:p w14:paraId="7A93135A" w14:textId="77777777" w:rsidR="007A1F3E" w:rsidRDefault="0005592D" w:rsidP="00BF4045">
            <w:pPr>
              <w:pStyle w:val="TableText"/>
            </w:pPr>
            <w:r>
              <w:rPr>
                <w:lang w:val="ru-RU"/>
              </w:rPr>
              <w:t>18</w:t>
            </w:r>
          </w:p>
        </w:tc>
        <w:tc>
          <w:tcPr>
            <w:tcW w:w="0" w:type="auto"/>
          </w:tcPr>
          <w:p w14:paraId="775A689D" w14:textId="77777777" w:rsidR="007A1F3E" w:rsidRDefault="0005592D" w:rsidP="00BF4045">
            <w:pPr>
              <w:pStyle w:val="TableText"/>
            </w:pPr>
            <w:r>
              <w:rPr>
                <w:lang w:val="ru-RU"/>
              </w:rPr>
              <w:t>+6</w:t>
            </w:r>
          </w:p>
        </w:tc>
        <w:tc>
          <w:tcPr>
            <w:tcW w:w="0" w:type="auto"/>
          </w:tcPr>
          <w:p w14:paraId="626C583A" w14:textId="77777777" w:rsidR="007A1F3E" w:rsidRDefault="0005592D" w:rsidP="00BF4045">
            <w:pPr>
              <w:pStyle w:val="TableText"/>
            </w:pPr>
            <w:r>
              <w:rPr>
                <w:lang w:val="ru-RU"/>
              </w:rPr>
              <w:t>-</w:t>
            </w:r>
          </w:p>
        </w:tc>
        <w:tc>
          <w:tcPr>
            <w:tcW w:w="0" w:type="auto"/>
          </w:tcPr>
          <w:p w14:paraId="71819963" w14:textId="77777777" w:rsidR="007A1F3E" w:rsidRDefault="0005592D" w:rsidP="00BF4045">
            <w:pPr>
              <w:pStyle w:val="TableText"/>
            </w:pPr>
            <w:r>
              <w:rPr>
                <w:lang w:val="ru-RU"/>
              </w:rPr>
              <w:t>4</w:t>
            </w:r>
          </w:p>
        </w:tc>
        <w:tc>
          <w:tcPr>
            <w:tcW w:w="0" w:type="auto"/>
          </w:tcPr>
          <w:p w14:paraId="13E64F86" w14:textId="77777777" w:rsidR="007A1F3E" w:rsidRDefault="0005592D" w:rsidP="00BF4045">
            <w:pPr>
              <w:pStyle w:val="TableText"/>
            </w:pPr>
            <w:r>
              <w:rPr>
                <w:lang w:val="ru-RU"/>
              </w:rPr>
              <w:t>14</w:t>
            </w:r>
          </w:p>
        </w:tc>
        <w:tc>
          <w:tcPr>
            <w:tcW w:w="0" w:type="auto"/>
          </w:tcPr>
          <w:p w14:paraId="0585722B" w14:textId="77777777" w:rsidR="007A1F3E" w:rsidRDefault="0005592D" w:rsidP="00BF4045">
            <w:pPr>
              <w:pStyle w:val="TableText"/>
            </w:pPr>
            <w:r>
              <w:rPr>
                <w:lang w:val="ru-RU"/>
              </w:rPr>
              <w:t>4</w:t>
            </w:r>
          </w:p>
        </w:tc>
        <w:tc>
          <w:tcPr>
            <w:tcW w:w="0" w:type="auto"/>
          </w:tcPr>
          <w:p w14:paraId="6B798EB8" w14:textId="77777777" w:rsidR="007A1F3E" w:rsidRDefault="0005592D" w:rsidP="00BF4045">
            <w:pPr>
              <w:pStyle w:val="TableText"/>
            </w:pPr>
            <w:r>
              <w:rPr>
                <w:lang w:val="ru-RU"/>
              </w:rPr>
              <w:t>5</w:t>
            </w:r>
          </w:p>
        </w:tc>
        <w:tc>
          <w:tcPr>
            <w:tcW w:w="0" w:type="auto"/>
          </w:tcPr>
          <w:p w14:paraId="31652467" w14:textId="77777777" w:rsidR="007A1F3E" w:rsidRDefault="0005592D" w:rsidP="00BF4045">
            <w:pPr>
              <w:pStyle w:val="TableText"/>
            </w:pPr>
            <w:r>
              <w:rPr>
                <w:lang w:val="ru-RU"/>
              </w:rPr>
              <w:t>8</w:t>
            </w:r>
          </w:p>
        </w:tc>
      </w:tr>
      <w:tr w:rsidR="00382954" w14:paraId="38B88328" w14:textId="77777777" w:rsidTr="007A1F3E">
        <w:tc>
          <w:tcPr>
            <w:tcW w:w="0" w:type="auto"/>
          </w:tcPr>
          <w:p w14:paraId="7478DDF1" w14:textId="77777777" w:rsidR="007A1F3E" w:rsidRDefault="0005592D" w:rsidP="00BF4045">
            <w:pPr>
              <w:pStyle w:val="TableText"/>
            </w:pPr>
            <w:r>
              <w:rPr>
                <w:lang w:val="ru-RU"/>
              </w:rPr>
              <w:t>19</w:t>
            </w:r>
          </w:p>
        </w:tc>
        <w:tc>
          <w:tcPr>
            <w:tcW w:w="0" w:type="auto"/>
          </w:tcPr>
          <w:p w14:paraId="5BE76627" w14:textId="77777777" w:rsidR="007A1F3E" w:rsidRDefault="0005592D" w:rsidP="00BF4045">
            <w:pPr>
              <w:pStyle w:val="TableText"/>
            </w:pPr>
            <w:r>
              <w:rPr>
                <w:lang w:val="ru-RU"/>
              </w:rPr>
              <w:t>+6</w:t>
            </w:r>
          </w:p>
        </w:tc>
        <w:tc>
          <w:tcPr>
            <w:tcW w:w="0" w:type="auto"/>
          </w:tcPr>
          <w:p w14:paraId="5746CCE5" w14:textId="77777777" w:rsidR="007A1F3E" w:rsidRDefault="0005592D" w:rsidP="00BF4045">
            <w:pPr>
              <w:pStyle w:val="TableText"/>
            </w:pPr>
            <w:r>
              <w:rPr>
                <w:lang w:val="ru-RU"/>
              </w:rPr>
              <w:t>Увеличение характеристик</w:t>
            </w:r>
          </w:p>
        </w:tc>
        <w:tc>
          <w:tcPr>
            <w:tcW w:w="0" w:type="auto"/>
          </w:tcPr>
          <w:p w14:paraId="522F4827" w14:textId="77777777" w:rsidR="007A1F3E" w:rsidRDefault="0005592D" w:rsidP="00BF4045">
            <w:pPr>
              <w:pStyle w:val="TableText"/>
            </w:pPr>
            <w:r>
              <w:rPr>
                <w:lang w:val="ru-RU"/>
              </w:rPr>
              <w:t>4</w:t>
            </w:r>
          </w:p>
        </w:tc>
        <w:tc>
          <w:tcPr>
            <w:tcW w:w="0" w:type="auto"/>
          </w:tcPr>
          <w:p w14:paraId="7AEFEDA3" w14:textId="77777777" w:rsidR="007A1F3E" w:rsidRDefault="0005592D" w:rsidP="00BF4045">
            <w:pPr>
              <w:pStyle w:val="TableText"/>
            </w:pPr>
            <w:r>
              <w:rPr>
                <w:lang w:val="ru-RU"/>
              </w:rPr>
              <w:t>15</w:t>
            </w:r>
          </w:p>
        </w:tc>
        <w:tc>
          <w:tcPr>
            <w:tcW w:w="0" w:type="auto"/>
          </w:tcPr>
          <w:p w14:paraId="617C6E83" w14:textId="77777777" w:rsidR="007A1F3E" w:rsidRDefault="0005592D" w:rsidP="00BF4045">
            <w:pPr>
              <w:pStyle w:val="TableText"/>
            </w:pPr>
            <w:r>
              <w:rPr>
                <w:lang w:val="ru-RU"/>
              </w:rPr>
              <w:t>4</w:t>
            </w:r>
          </w:p>
        </w:tc>
        <w:tc>
          <w:tcPr>
            <w:tcW w:w="0" w:type="auto"/>
          </w:tcPr>
          <w:p w14:paraId="7DA891CB" w14:textId="77777777" w:rsidR="007A1F3E" w:rsidRDefault="0005592D" w:rsidP="00BF4045">
            <w:pPr>
              <w:pStyle w:val="TableText"/>
            </w:pPr>
            <w:r>
              <w:rPr>
                <w:lang w:val="ru-RU"/>
              </w:rPr>
              <w:t>5</w:t>
            </w:r>
          </w:p>
        </w:tc>
        <w:tc>
          <w:tcPr>
            <w:tcW w:w="0" w:type="auto"/>
          </w:tcPr>
          <w:p w14:paraId="46EE22C4" w14:textId="77777777" w:rsidR="007A1F3E" w:rsidRDefault="0005592D" w:rsidP="00BF4045">
            <w:pPr>
              <w:pStyle w:val="TableText"/>
            </w:pPr>
            <w:r>
              <w:rPr>
                <w:lang w:val="ru-RU"/>
              </w:rPr>
              <w:t>8</w:t>
            </w:r>
          </w:p>
        </w:tc>
      </w:tr>
      <w:tr w:rsidR="00382954" w14:paraId="52405442" w14:textId="77777777" w:rsidTr="007A1F3E">
        <w:tc>
          <w:tcPr>
            <w:tcW w:w="0" w:type="auto"/>
          </w:tcPr>
          <w:p w14:paraId="198C7A16" w14:textId="77777777" w:rsidR="007A1F3E" w:rsidRDefault="0005592D" w:rsidP="00BF4045">
            <w:pPr>
              <w:pStyle w:val="TableText"/>
            </w:pPr>
            <w:r>
              <w:rPr>
                <w:lang w:val="ru-RU"/>
              </w:rPr>
              <w:t>20</w:t>
            </w:r>
          </w:p>
        </w:tc>
        <w:tc>
          <w:tcPr>
            <w:tcW w:w="0" w:type="auto"/>
          </w:tcPr>
          <w:p w14:paraId="3D346EB1" w14:textId="77777777" w:rsidR="007A1F3E" w:rsidRDefault="0005592D" w:rsidP="00BF4045">
            <w:pPr>
              <w:pStyle w:val="TableText"/>
            </w:pPr>
            <w:r>
              <w:rPr>
                <w:lang w:val="ru-RU"/>
              </w:rPr>
              <w:t>+6</w:t>
            </w:r>
          </w:p>
        </w:tc>
        <w:tc>
          <w:tcPr>
            <w:tcW w:w="0" w:type="auto"/>
          </w:tcPr>
          <w:p w14:paraId="1F8747D5" w14:textId="77777777" w:rsidR="007A1F3E" w:rsidRDefault="0005592D" w:rsidP="00BF4045">
            <w:pPr>
              <w:pStyle w:val="TableText"/>
            </w:pPr>
            <w:r>
              <w:rPr>
                <w:lang w:val="ru-RU"/>
              </w:rPr>
              <w:t>Потусторонний владыка</w:t>
            </w:r>
          </w:p>
        </w:tc>
        <w:tc>
          <w:tcPr>
            <w:tcW w:w="0" w:type="auto"/>
          </w:tcPr>
          <w:p w14:paraId="23DB6D74" w14:textId="77777777" w:rsidR="007A1F3E" w:rsidRDefault="0005592D" w:rsidP="00BF4045">
            <w:pPr>
              <w:pStyle w:val="TableText"/>
            </w:pPr>
            <w:r>
              <w:rPr>
                <w:lang w:val="ru-RU"/>
              </w:rPr>
              <w:t>4</w:t>
            </w:r>
          </w:p>
        </w:tc>
        <w:tc>
          <w:tcPr>
            <w:tcW w:w="0" w:type="auto"/>
          </w:tcPr>
          <w:p w14:paraId="3402C206" w14:textId="77777777" w:rsidR="007A1F3E" w:rsidRDefault="0005592D" w:rsidP="00BF4045">
            <w:pPr>
              <w:pStyle w:val="TableText"/>
            </w:pPr>
            <w:r>
              <w:rPr>
                <w:lang w:val="ru-RU"/>
              </w:rPr>
              <w:t>15</w:t>
            </w:r>
          </w:p>
        </w:tc>
        <w:tc>
          <w:tcPr>
            <w:tcW w:w="0" w:type="auto"/>
          </w:tcPr>
          <w:p w14:paraId="68DA3393" w14:textId="77777777" w:rsidR="007A1F3E" w:rsidRDefault="0005592D" w:rsidP="00BF4045">
            <w:pPr>
              <w:pStyle w:val="TableText"/>
            </w:pPr>
            <w:r>
              <w:rPr>
                <w:lang w:val="ru-RU"/>
              </w:rPr>
              <w:t>4</w:t>
            </w:r>
          </w:p>
        </w:tc>
        <w:tc>
          <w:tcPr>
            <w:tcW w:w="0" w:type="auto"/>
          </w:tcPr>
          <w:p w14:paraId="15F96E9D" w14:textId="77777777" w:rsidR="007A1F3E" w:rsidRDefault="0005592D" w:rsidP="00BF4045">
            <w:pPr>
              <w:pStyle w:val="TableText"/>
            </w:pPr>
            <w:r>
              <w:rPr>
                <w:lang w:val="ru-RU"/>
              </w:rPr>
              <w:t>5</w:t>
            </w:r>
          </w:p>
        </w:tc>
        <w:tc>
          <w:tcPr>
            <w:tcW w:w="0" w:type="auto"/>
          </w:tcPr>
          <w:p w14:paraId="1D153934" w14:textId="77777777" w:rsidR="007A1F3E" w:rsidRDefault="0005592D" w:rsidP="00BF4045">
            <w:pPr>
              <w:pStyle w:val="TableText"/>
            </w:pPr>
            <w:r>
              <w:rPr>
                <w:lang w:val="ru-RU"/>
              </w:rPr>
              <w:t>8</w:t>
            </w:r>
          </w:p>
        </w:tc>
      </w:tr>
    </w:tbl>
    <w:p w14:paraId="08ED560D" w14:textId="77777777" w:rsidR="007A1F3E" w:rsidRDefault="0005592D" w:rsidP="005D7E17">
      <w:pPr>
        <w:pStyle w:val="Heading4ToC"/>
      </w:pPr>
      <w:bookmarkStart w:id="1144" w:name="otherworldly-patron"/>
      <w:r>
        <w:rPr>
          <w:lang w:val="ru-RU"/>
        </w:rPr>
        <w:t>Сверхъестественный покровитель</w:t>
      </w:r>
      <w:bookmarkEnd w:id="1144"/>
    </w:p>
    <w:p w14:paraId="140ADDAF" w14:textId="77777777" w:rsidR="007A1F3E" w:rsidRPr="007A1F3E" w:rsidRDefault="0005592D" w:rsidP="003D1BBA">
      <w:pPr>
        <w:pStyle w:val="BasicTextParagraph1"/>
        <w:rPr>
          <w:lang w:val="ru-RU"/>
          <w:rPrChange w:id="1145" w:author="Konstantin Malyutin" w:date="2021-02-01T15:38:00Z">
            <w:rPr/>
          </w:rPrChange>
        </w:rPr>
      </w:pPr>
      <w:r>
        <w:rPr>
          <w:lang w:val="ru-RU"/>
        </w:rPr>
        <w:t>На 1 уровне вы заключаете сделку с потусторонним существом на ваш выбор: Архифея, Исчадие или Великий Древний. Подробности смотрите в конце описания класса.  Ваш выбор определит умения, предоставляемые на 1, 6, 10 и 14 уровнях.</w:t>
      </w:r>
    </w:p>
    <w:p w14:paraId="7FE73572" w14:textId="04B86FA6" w:rsidR="007A1F3E" w:rsidRPr="007A1F3E" w:rsidRDefault="0005592D" w:rsidP="005D7E17">
      <w:pPr>
        <w:pStyle w:val="Heading4ToC"/>
        <w:rPr>
          <w:lang w:val="ru-RU"/>
          <w:rPrChange w:id="1146" w:author="Konstantin Malyutin" w:date="2021-02-01T15:38:00Z">
            <w:rPr/>
          </w:rPrChange>
        </w:rPr>
      </w:pPr>
      <w:bookmarkStart w:id="1147" w:name="pact-magic"/>
      <w:r>
        <w:rPr>
          <w:lang w:val="ru-RU"/>
        </w:rPr>
        <w:t xml:space="preserve"> Магия договора </w:t>
      </w:r>
      <w:bookmarkEnd w:id="1147"/>
    </w:p>
    <w:p w14:paraId="63FA636D" w14:textId="77777777" w:rsidR="007A1F3E" w:rsidRPr="007A1F3E" w:rsidRDefault="0005592D" w:rsidP="003D1BBA">
      <w:pPr>
        <w:pStyle w:val="BasicTextParagraph1"/>
        <w:rPr>
          <w:lang w:val="ru-RU"/>
          <w:rPrChange w:id="1148" w:author="Konstantin Malyutin" w:date="2021-02-01T15:38:00Z">
            <w:rPr/>
          </w:rPrChange>
        </w:rPr>
      </w:pPr>
      <w:r>
        <w:rPr>
          <w:lang w:val="ru-RU"/>
        </w:rPr>
        <w:t>Ваши тайные исследования и магия, дарованная вам вашим покровителем, дали вам возможность использовать заклинания.</w:t>
      </w:r>
    </w:p>
    <w:p w14:paraId="17C5471C" w14:textId="329E8A86" w:rsidR="007A1F3E" w:rsidRPr="007A1F3E" w:rsidRDefault="0005592D" w:rsidP="00782F8B">
      <w:pPr>
        <w:pStyle w:val="Heading5ToC"/>
        <w:rPr>
          <w:lang w:val="ru-RU"/>
          <w:rPrChange w:id="1149" w:author="Konstantin Malyutin" w:date="2021-02-01T15:38:00Z">
            <w:rPr/>
          </w:rPrChange>
        </w:rPr>
      </w:pPr>
      <w:bookmarkStart w:id="1150" w:name="cantrips-4"/>
      <w:r>
        <w:rPr>
          <w:lang w:val="ru-RU"/>
        </w:rPr>
        <w:t>Заговоры</w:t>
      </w:r>
      <w:bookmarkEnd w:id="1150"/>
    </w:p>
    <w:p w14:paraId="0645AFFA" w14:textId="77777777" w:rsidR="007A1F3E" w:rsidRPr="007A1F3E" w:rsidRDefault="0005592D" w:rsidP="003D1BBA">
      <w:pPr>
        <w:pStyle w:val="BasicTextParagraph1"/>
        <w:rPr>
          <w:lang w:val="ru-RU"/>
          <w:rPrChange w:id="1151" w:author="Konstantin Malyutin" w:date="2021-02-01T15:38:00Z">
            <w:rPr/>
          </w:rPrChange>
        </w:rPr>
      </w:pPr>
      <w:r>
        <w:rPr>
          <w:lang w:val="ru-RU"/>
        </w:rPr>
        <w:t>Вы знаете два заговора на свой выбор из списка заклинаний колдуна.  Вы узнаёте дополнительные заговоры колдуна на более высоких уровнях, как показано в столбце «известные заговоры».</w:t>
      </w:r>
    </w:p>
    <w:p w14:paraId="3A7CC324" w14:textId="5CDDC8BD" w:rsidR="007A1F3E" w:rsidRPr="007A1F3E" w:rsidRDefault="0005592D" w:rsidP="00782F8B">
      <w:pPr>
        <w:pStyle w:val="Heading5ToC"/>
        <w:rPr>
          <w:lang w:val="ru-RU"/>
          <w:rPrChange w:id="1152" w:author="Konstantin Malyutin" w:date="2021-02-01T15:38:00Z">
            <w:rPr/>
          </w:rPrChange>
        </w:rPr>
      </w:pPr>
      <w:bookmarkStart w:id="1153" w:name="spell-slots-3"/>
      <w:r>
        <w:rPr>
          <w:lang w:val="ru-RU"/>
        </w:rPr>
        <w:t>ЯЧЕЙКИ ЗАКЛИНАНИЙ</w:t>
      </w:r>
      <w:bookmarkEnd w:id="1153"/>
    </w:p>
    <w:p w14:paraId="5F571431" w14:textId="77777777" w:rsidR="007A1F3E" w:rsidRPr="007A1F3E" w:rsidRDefault="0005592D" w:rsidP="003D1BBA">
      <w:pPr>
        <w:pStyle w:val="BasicTextParagraph1"/>
        <w:rPr>
          <w:lang w:val="ru-RU"/>
          <w:rPrChange w:id="1154" w:author="Konstantin Malyutin" w:date="2021-02-01T15:38:00Z">
            <w:rPr/>
          </w:rPrChange>
        </w:rPr>
      </w:pPr>
      <w:r>
        <w:rPr>
          <w:lang w:val="ru-RU"/>
        </w:rPr>
        <w:t>Таблица колдунов показывает, сколько слотов заклинаний у вас есть. В таблице также показано, каков уровень этих ячеек; все ваши ячейки заклинаний имеют один и тот же уровень. Чтобы сотворить одно из ваших заклинаний колдуна 1</w:t>
      </w:r>
      <w:del w:id="1155" w:author="Konstantin Malyutin" w:date="2021-03-01T12:09:00Z">
        <w:r w:rsidDel="00CC70F5">
          <w:rPr>
            <w:lang w:val="ru-RU"/>
          </w:rPr>
          <w:delText>-го</w:delText>
        </w:r>
      </w:del>
      <w:r>
        <w:rPr>
          <w:lang w:val="ru-RU"/>
        </w:rPr>
        <w:t xml:space="preserve"> уровня или выше, вы должны потратить ячейку заклинания. Вы восстановите все потраченные ячейки, когда завершите короткий или длинный отдых.</w:t>
      </w:r>
    </w:p>
    <w:p w14:paraId="2AAE8D05" w14:textId="49FFCD3A" w:rsidR="007A1F3E" w:rsidRPr="00BF4045" w:rsidRDefault="0005592D" w:rsidP="003D1BBA">
      <w:pPr>
        <w:pStyle w:val="BasicTextParagraph2"/>
        <w:rPr>
          <w:lang w:val="ru-RU"/>
        </w:rPr>
      </w:pPr>
      <w:r>
        <w:rPr>
          <w:lang w:val="ru-RU"/>
        </w:rPr>
        <w:t>Например, если ваш персонаж 5 уровня, у вас есть две ячейки заклинаний 3 уровня.  Чтобы сотворить заклинание 1</w:t>
      </w:r>
      <w:del w:id="1156" w:author="Konstantin Malyutin" w:date="2021-03-01T12:09:00Z">
        <w:r w:rsidDel="00CC70F5">
          <w:rPr>
            <w:lang w:val="ru-RU"/>
          </w:rPr>
          <w:delText>-го</w:delText>
        </w:r>
      </w:del>
      <w:r>
        <w:rPr>
          <w:lang w:val="ru-RU"/>
        </w:rPr>
        <w:t xml:space="preserve"> уровня </w:t>
      </w:r>
      <w:r>
        <w:rPr>
          <w:i/>
          <w:lang w:val="ru-RU"/>
        </w:rPr>
        <w:t>Громовая волна</w:t>
      </w:r>
      <w:r>
        <w:rPr>
          <w:lang w:val="ru-RU"/>
        </w:rPr>
        <w:t xml:space="preserve">, вы должны потратить одну из этих ячеек, и вы </w:t>
      </w:r>
      <w:del w:id="1157" w:author="Konstantin Malyutin" w:date="2021-03-01T12:09:00Z">
        <w:r w:rsidDel="00CC70F5">
          <w:rPr>
            <w:lang w:val="ru-RU"/>
          </w:rPr>
          <w:delText xml:space="preserve">сотворяете </w:delText>
        </w:r>
      </w:del>
      <w:ins w:id="1158" w:author="Konstantin Malyutin" w:date="2021-03-01T12:09:00Z">
        <w:r w:rsidR="00CC70F5">
          <w:rPr>
            <w:lang w:val="ru-RU"/>
          </w:rPr>
          <w:t>творите</w:t>
        </w:r>
        <w:r w:rsidR="00CC70F5">
          <w:rPr>
            <w:lang w:val="ru-RU"/>
          </w:rPr>
          <w:t xml:space="preserve"> </w:t>
        </w:r>
      </w:ins>
      <w:r>
        <w:rPr>
          <w:lang w:val="ru-RU"/>
        </w:rPr>
        <w:t>его как заклинание 3</w:t>
      </w:r>
      <w:del w:id="1159" w:author="Konstantin Malyutin" w:date="2021-03-01T12:09:00Z">
        <w:r w:rsidDel="00CC70F5">
          <w:rPr>
            <w:lang w:val="ru-RU"/>
          </w:rPr>
          <w:delText>-го</w:delText>
        </w:r>
      </w:del>
      <w:r>
        <w:rPr>
          <w:lang w:val="ru-RU"/>
        </w:rPr>
        <w:t xml:space="preserve"> уровня.</w:t>
      </w:r>
    </w:p>
    <w:p w14:paraId="0564BDE7" w14:textId="74FFBBAB" w:rsidR="007A1F3E" w:rsidRPr="00BF4045" w:rsidRDefault="0005592D" w:rsidP="00782F8B">
      <w:pPr>
        <w:pStyle w:val="Heading5ToC"/>
        <w:rPr>
          <w:lang w:val="ru-RU"/>
        </w:rPr>
      </w:pPr>
      <w:bookmarkStart w:id="1160" w:name="spells-known-of-1st-level-and-higher-3"/>
      <w:r>
        <w:rPr>
          <w:lang w:val="ru-RU"/>
        </w:rPr>
        <w:t xml:space="preserve">ИЗВЕСТНЫЕ ЗАКЛИНАНИЯ ПЕРВОГО И БОЛЕЕ ВЫСОКИХ </w:t>
      </w:r>
      <w:del w:id="1161" w:author="Konstantin Malyutin" w:date="2021-03-01T12:10:00Z">
        <w:r w:rsidDel="00CC70F5">
          <w:rPr>
            <w:lang w:val="ru-RU"/>
          </w:rPr>
          <w:delText>КРУГОВ</w:delText>
        </w:r>
      </w:del>
      <w:bookmarkEnd w:id="1160"/>
      <w:ins w:id="1162" w:author="Konstantin Malyutin" w:date="2021-03-01T12:10:00Z">
        <w:r w:rsidR="00CC70F5">
          <w:rPr>
            <w:lang w:val="ru-RU"/>
          </w:rPr>
          <w:t>УРОВНЕЙ</w:t>
        </w:r>
      </w:ins>
    </w:p>
    <w:p w14:paraId="04D60C88" w14:textId="77777777" w:rsidR="007A1F3E" w:rsidRPr="00BF4045" w:rsidRDefault="0005592D" w:rsidP="003D1BBA">
      <w:pPr>
        <w:pStyle w:val="BasicTextParagraph1"/>
        <w:rPr>
          <w:lang w:val="ru-RU"/>
        </w:rPr>
      </w:pPr>
      <w:r>
        <w:rPr>
          <w:lang w:val="ru-RU"/>
        </w:rPr>
        <w:t>На 1 уровне вы знаете два заклинания 1 уровня по своему выбору из списка заклинаний колдуна.</w:t>
      </w:r>
    </w:p>
    <w:p w14:paraId="22AB6712" w14:textId="77777777" w:rsidR="007A1F3E" w:rsidRPr="00BF4045" w:rsidRDefault="0005592D" w:rsidP="003D1BBA">
      <w:pPr>
        <w:pStyle w:val="BasicTextParagraph2"/>
        <w:rPr>
          <w:lang w:val="ru-RU"/>
        </w:rPr>
      </w:pPr>
      <w:r>
        <w:rPr>
          <w:lang w:val="ru-RU"/>
        </w:rPr>
        <w:t>Столбец "Известные заклинания" таблицы Колдун показывает, когда вы сможете изучить новые заклинания. Уровень заклинания, которое вы выбрали, не должен превышать уровень ячеек, указанный в таблице для колдуна вашего уровня.  Например, когда вы получите 6 уровень, вы изучите новое заклинание колдуна, которое может быть 1, 2 или 3 уровней.</w:t>
      </w:r>
    </w:p>
    <w:p w14:paraId="249DD0B8" w14:textId="77777777" w:rsidR="007A1F3E" w:rsidRPr="007A1F3E" w:rsidRDefault="0005592D" w:rsidP="003D1BBA">
      <w:pPr>
        <w:pStyle w:val="BasicTextParagraph2"/>
        <w:rPr>
          <w:lang w:val="ru-RU"/>
          <w:rPrChange w:id="1163" w:author="Konstantin Malyutin" w:date="2021-02-01T15:38:00Z">
            <w:rPr/>
          </w:rPrChange>
        </w:rPr>
      </w:pPr>
      <w:r>
        <w:rPr>
          <w:lang w:val="ru-RU"/>
        </w:rPr>
        <w:t>Кроме того, когда вы получаете уровень в этом классе, вы можете выбрать одно из известных вам заклинаний колдуна и заменить его другим заклинанием из списка заклинаний колдуна, с уровнем, не превышающим уровень ячеек заклинаний.</w:t>
      </w:r>
    </w:p>
    <w:p w14:paraId="555CD8A4" w14:textId="4AD63395" w:rsidR="007A1F3E" w:rsidRPr="007A1F3E" w:rsidRDefault="0005592D" w:rsidP="00782F8B">
      <w:pPr>
        <w:pStyle w:val="Heading5ToC"/>
        <w:rPr>
          <w:lang w:val="ru-RU"/>
          <w:rPrChange w:id="1164" w:author="Konstantin Malyutin" w:date="2021-02-01T15:38:00Z">
            <w:rPr/>
          </w:rPrChange>
        </w:rPr>
      </w:pPr>
      <w:bookmarkStart w:id="1165" w:name="spellcasting-ability-6"/>
      <w:r>
        <w:rPr>
          <w:lang w:val="ru-RU"/>
        </w:rPr>
        <w:t>Заклинательная характеристика</w:t>
      </w:r>
      <w:bookmarkEnd w:id="1165"/>
    </w:p>
    <w:p w14:paraId="65EFF573" w14:textId="77777777" w:rsidR="007A1F3E" w:rsidRPr="007A1F3E" w:rsidRDefault="0005592D" w:rsidP="003D1BBA">
      <w:pPr>
        <w:pStyle w:val="BasicTextParagraph1"/>
        <w:rPr>
          <w:lang w:val="ru-RU"/>
          <w:rPrChange w:id="1166" w:author="Konstantin Malyutin" w:date="2021-02-01T15:38:00Z">
            <w:rPr/>
          </w:rPrChange>
        </w:rPr>
      </w:pPr>
      <w:r>
        <w:rPr>
          <w:lang w:val="ru-RU"/>
        </w:rPr>
        <w:t>При создании заклинаний колдун использует Харизму. Вы используете Харизму в случаях, когда заклинание ссылается на базовую характеристику.  Кроме того, вы используете модификатор Харизмы при определении УС спасбросков от ваших заклинаний колдуна, и при совершении атаки заклинаниями.</w:t>
      </w:r>
    </w:p>
    <w:p w14:paraId="41A82FDE" w14:textId="77777777" w:rsidR="007A1F3E" w:rsidRPr="007A1F3E" w:rsidRDefault="0005592D" w:rsidP="003D1BBA">
      <w:pPr>
        <w:pStyle w:val="BasicTextParagraph2"/>
        <w:rPr>
          <w:lang w:val="ru-RU"/>
          <w:rPrChange w:id="1167" w:author="Konstantin Malyutin" w:date="2021-02-01T15:38:00Z">
            <w:rPr/>
          </w:rPrChange>
        </w:rPr>
      </w:pPr>
      <w:r>
        <w:rPr>
          <w:b/>
          <w:lang w:val="ru-RU"/>
        </w:rPr>
        <w:t>УС спасбросков заклинаний</w:t>
      </w:r>
      <w:r>
        <w:rPr>
          <w:lang w:val="ru-RU"/>
        </w:rPr>
        <w:t xml:space="preserve"> = 8 + бонус владения + модификатор Харизмы</w:t>
      </w:r>
    </w:p>
    <w:p w14:paraId="6C41317C" w14:textId="77777777" w:rsidR="007A1F3E" w:rsidRPr="007A1F3E" w:rsidRDefault="0005592D" w:rsidP="003D1BBA">
      <w:pPr>
        <w:pStyle w:val="BasicTextParagraph2"/>
        <w:rPr>
          <w:lang w:val="ru-RU"/>
          <w:rPrChange w:id="1168" w:author="Konstantin Malyutin" w:date="2021-02-01T15:38:00Z">
            <w:rPr/>
          </w:rPrChange>
        </w:rPr>
      </w:pPr>
      <w:r>
        <w:rPr>
          <w:b/>
          <w:lang w:val="ru-RU"/>
        </w:rPr>
        <w:t>Модификатор броска заклинательной атаки</w:t>
      </w:r>
      <w:r>
        <w:rPr>
          <w:lang w:val="ru-RU"/>
        </w:rPr>
        <w:t xml:space="preserve"> = бонус владения + модификатор Харизмы </w:t>
      </w:r>
    </w:p>
    <w:p w14:paraId="1C145A16" w14:textId="2D92EF5C" w:rsidR="007A1F3E" w:rsidRPr="007A1F3E" w:rsidRDefault="0005592D" w:rsidP="00782F8B">
      <w:pPr>
        <w:pStyle w:val="Heading5ToC"/>
        <w:rPr>
          <w:lang w:val="ru-RU"/>
          <w:rPrChange w:id="1169" w:author="Konstantin Malyutin" w:date="2021-02-01T15:38:00Z">
            <w:rPr/>
          </w:rPrChange>
        </w:rPr>
      </w:pPr>
      <w:bookmarkStart w:id="1170" w:name="spellcasting-focus-5"/>
      <w:r>
        <w:rPr>
          <w:lang w:val="ru-RU"/>
        </w:rPr>
        <w:t>Заклинательный фокус</w:t>
      </w:r>
      <w:bookmarkEnd w:id="1170"/>
    </w:p>
    <w:p w14:paraId="53D0B12B" w14:textId="37638BDB" w:rsidR="007A1F3E" w:rsidRPr="007A1F3E" w:rsidRDefault="0005592D" w:rsidP="003D1BBA">
      <w:pPr>
        <w:pStyle w:val="BasicTextParagraph1"/>
        <w:rPr>
          <w:lang w:val="ru-RU"/>
          <w:rPrChange w:id="1171" w:author="Konstantin Malyutin" w:date="2021-02-01T15:38:00Z">
            <w:rPr/>
          </w:rPrChange>
        </w:rPr>
      </w:pPr>
      <w:r>
        <w:rPr>
          <w:lang w:val="ru-RU"/>
        </w:rPr>
        <w:t xml:space="preserve">Вы можете использовать </w:t>
      </w:r>
      <w:del w:id="1172" w:author="Konstantin Malyutin" w:date="2021-03-01T12:10:00Z">
        <w:r w:rsidDel="00DB50DC">
          <w:rPr>
            <w:lang w:val="ru-RU"/>
          </w:rPr>
          <w:delText xml:space="preserve">арканический </w:delText>
        </w:r>
      </w:del>
      <w:ins w:id="1173" w:author="Konstantin Malyutin" w:date="2021-03-01T12:10:00Z">
        <w:r w:rsidR="00DB50DC">
          <w:rPr>
            <w:lang w:val="ru-RU"/>
          </w:rPr>
          <w:t>магический</w:t>
        </w:r>
        <w:r w:rsidR="00DB50DC">
          <w:rPr>
            <w:lang w:val="ru-RU"/>
          </w:rPr>
          <w:t xml:space="preserve"> </w:t>
        </w:r>
      </w:ins>
      <w:r>
        <w:rPr>
          <w:lang w:val="ru-RU"/>
        </w:rPr>
        <w:t>фокус в качестве фокуса заклинания для ваших заклинаний колдуна.</w:t>
      </w:r>
    </w:p>
    <w:p w14:paraId="08299AC9" w14:textId="5F7F8AC4" w:rsidR="007A1F3E" w:rsidRPr="007A1F3E" w:rsidRDefault="0005592D" w:rsidP="005D7E17">
      <w:pPr>
        <w:pStyle w:val="Heading4ToC"/>
        <w:rPr>
          <w:lang w:val="ru-RU"/>
          <w:rPrChange w:id="1174" w:author="Konstantin Malyutin" w:date="2021-02-01T15:38:00Z">
            <w:rPr/>
          </w:rPrChange>
        </w:rPr>
      </w:pPr>
      <w:bookmarkStart w:id="1175" w:name="eldritch-invocations"/>
      <w:r>
        <w:rPr>
          <w:lang w:val="ru-RU"/>
        </w:rPr>
        <w:t>Таинственные воззвания</w:t>
      </w:r>
      <w:bookmarkEnd w:id="1175"/>
    </w:p>
    <w:p w14:paraId="3F23D488" w14:textId="77777777" w:rsidR="007A1F3E" w:rsidRPr="007A1F3E" w:rsidRDefault="0005592D" w:rsidP="003D1BBA">
      <w:pPr>
        <w:pStyle w:val="BasicTextParagraph1"/>
        <w:rPr>
          <w:lang w:val="ru-RU"/>
          <w:rPrChange w:id="1176" w:author="Konstantin Malyutin" w:date="2021-02-01T15:38:00Z">
            <w:rPr/>
          </w:rPrChange>
        </w:rPr>
      </w:pPr>
      <w:r>
        <w:rPr>
          <w:lang w:val="ru-RU"/>
        </w:rPr>
        <w:t>Изучая оккультные знания, вы открыли для себя магические заклинания, фрагменты запретного знания, которые наделяют вас неизменными магическими способностями.</w:t>
      </w:r>
    </w:p>
    <w:p w14:paraId="5C9D3222" w14:textId="77777777" w:rsidR="007A1F3E" w:rsidRPr="007A1F3E" w:rsidRDefault="0005592D" w:rsidP="003D1BBA">
      <w:pPr>
        <w:pStyle w:val="BasicTextParagraph2"/>
        <w:rPr>
          <w:lang w:val="ru-RU"/>
          <w:rPrChange w:id="1177" w:author="Konstantin Malyutin" w:date="2021-02-01T15:38:00Z">
            <w:rPr/>
          </w:rPrChange>
        </w:rPr>
      </w:pPr>
      <w:r>
        <w:rPr>
          <w:lang w:val="ru-RU"/>
        </w:rPr>
        <w:t>На 2 уровне вы получаете два воззвания на свой выбор.  Смотрите список воззваний в конце описания этого класса.  Получая новые уровни колдуна, вы получаете дополнительные воззвания на свой выбор, как показано в колонке «известные воззвания».</w:t>
      </w:r>
    </w:p>
    <w:p w14:paraId="15991C32" w14:textId="77777777" w:rsidR="007A1F3E" w:rsidRPr="007A1F3E" w:rsidRDefault="0005592D" w:rsidP="003D1BBA">
      <w:pPr>
        <w:pStyle w:val="BasicTextParagraph2"/>
        <w:rPr>
          <w:lang w:val="ru-RU"/>
          <w:rPrChange w:id="1178" w:author="Konstantin Malyutin" w:date="2021-02-01T15:38:00Z">
            <w:rPr/>
          </w:rPrChange>
        </w:rPr>
      </w:pPr>
      <w:r>
        <w:rPr>
          <w:lang w:val="ru-RU"/>
        </w:rPr>
        <w:t>Кроме того, когда вы получаете новый уровень этого класса, вы можете выбрать одно известное вам воззвание и заменить его другим, которое вы способны выучить на этом уровне</w:t>
      </w:r>
    </w:p>
    <w:p w14:paraId="2DDB5579" w14:textId="2B680D91" w:rsidR="007A1F3E" w:rsidRPr="007A1F3E" w:rsidRDefault="0005592D" w:rsidP="005D7E17">
      <w:pPr>
        <w:pStyle w:val="Heading4ToC"/>
        <w:rPr>
          <w:lang w:val="ru-RU"/>
          <w:rPrChange w:id="1179" w:author="Konstantin Malyutin" w:date="2021-02-01T15:38:00Z">
            <w:rPr/>
          </w:rPrChange>
        </w:rPr>
      </w:pPr>
      <w:bookmarkStart w:id="1180" w:name="pact-boon"/>
      <w:r>
        <w:rPr>
          <w:lang w:val="ru-RU"/>
        </w:rPr>
        <w:lastRenderedPageBreak/>
        <w:t xml:space="preserve"> Предмет договора </w:t>
      </w:r>
      <w:bookmarkEnd w:id="1180"/>
    </w:p>
    <w:p w14:paraId="526ADC58" w14:textId="77777777" w:rsidR="007A1F3E" w:rsidRPr="007A1F3E" w:rsidRDefault="0005592D" w:rsidP="003D1BBA">
      <w:pPr>
        <w:pStyle w:val="BasicTextParagraph1"/>
        <w:rPr>
          <w:lang w:val="ru-RU"/>
          <w:rPrChange w:id="1181" w:author="Konstantin Malyutin" w:date="2021-02-01T15:38:00Z">
            <w:rPr/>
          </w:rPrChange>
        </w:rPr>
      </w:pPr>
      <w:r>
        <w:rPr>
          <w:lang w:val="ru-RU"/>
        </w:rPr>
        <w:t>На 3 уровне потусторонний покровитель дарует вам подарок за верную службу.  Вы получаете одно из следующих умений на выбор:</w:t>
      </w:r>
    </w:p>
    <w:p w14:paraId="6894108E" w14:textId="17D3C5C0" w:rsidR="007A1F3E" w:rsidRPr="007A1F3E" w:rsidRDefault="0005592D" w:rsidP="00782F8B">
      <w:pPr>
        <w:pStyle w:val="Heading5ToC"/>
        <w:rPr>
          <w:lang w:val="ru-RU"/>
          <w:rPrChange w:id="1182" w:author="Konstantin Malyutin" w:date="2021-02-01T15:38:00Z">
            <w:rPr/>
          </w:rPrChange>
        </w:rPr>
      </w:pPr>
      <w:bookmarkStart w:id="1183" w:name="pact-of-the-chain"/>
      <w:r>
        <w:rPr>
          <w:lang w:val="ru-RU"/>
        </w:rPr>
        <w:t xml:space="preserve"> Договор цепи </w:t>
      </w:r>
      <w:bookmarkEnd w:id="1183"/>
    </w:p>
    <w:p w14:paraId="134C09B4" w14:textId="77777777" w:rsidR="007A1F3E" w:rsidRPr="00BF4045" w:rsidRDefault="0005592D" w:rsidP="003D1BBA">
      <w:pPr>
        <w:pStyle w:val="BasicTextParagraph1"/>
        <w:rPr>
          <w:lang w:val="ru-RU"/>
        </w:rPr>
      </w:pPr>
      <w:r>
        <w:rPr>
          <w:lang w:val="ru-RU"/>
        </w:rPr>
        <w:t xml:space="preserve">Вы узнаёте заклинание </w:t>
      </w:r>
      <w:r>
        <w:rPr>
          <w:i/>
          <w:lang w:val="ru-RU"/>
        </w:rPr>
        <w:t>поиск фамильяра</w:t>
      </w:r>
      <w:r>
        <w:rPr>
          <w:lang w:val="ru-RU"/>
        </w:rPr>
        <w:t xml:space="preserve"> и можете использовать его как ритуал.  Это заклинание не учитывается при подсчёте числа заклинаний, которые вы можете знать.</w:t>
      </w:r>
    </w:p>
    <w:p w14:paraId="671D0A5E" w14:textId="77777777" w:rsidR="007A1F3E" w:rsidRPr="00BF4045" w:rsidRDefault="0005592D" w:rsidP="003D1BBA">
      <w:pPr>
        <w:pStyle w:val="BasicTextParagraph2"/>
        <w:rPr>
          <w:lang w:val="ru-RU"/>
        </w:rPr>
      </w:pPr>
      <w:r>
        <w:rPr>
          <w:lang w:val="ru-RU"/>
        </w:rPr>
        <w:t>Когда вы накладываете это заклинание, вы можете выбрать одну из обычных форм для вашего фамильяра, либо одну из особых форм: бес, квазит, псевдодракон или спрайт.</w:t>
      </w:r>
    </w:p>
    <w:p w14:paraId="60239907" w14:textId="77777777" w:rsidR="007A1F3E" w:rsidRPr="007A1F3E" w:rsidRDefault="0005592D" w:rsidP="003D1BBA">
      <w:pPr>
        <w:pStyle w:val="BasicTextParagraph2"/>
        <w:rPr>
          <w:lang w:val="ru-RU"/>
          <w:rPrChange w:id="1184" w:author="Konstantin Malyutin" w:date="2021-02-01T15:38:00Z">
            <w:rPr/>
          </w:rPrChange>
        </w:rPr>
      </w:pPr>
      <w:r>
        <w:rPr>
          <w:lang w:val="ru-RU"/>
        </w:rPr>
        <w:t>Кроме того, когда вы совершаете действие Атака, вы можете вместо одной своей атаки позволить атаковать один раз фамильяру. При этом он совершает свою атаку реакцией.</w:t>
      </w:r>
    </w:p>
    <w:p w14:paraId="50B29C6D" w14:textId="53C73761" w:rsidR="007A1F3E" w:rsidRPr="007A1F3E" w:rsidRDefault="0005592D" w:rsidP="00782F8B">
      <w:pPr>
        <w:pStyle w:val="Heading5ToC"/>
        <w:rPr>
          <w:lang w:val="ru-RU"/>
          <w:rPrChange w:id="1185" w:author="Konstantin Malyutin" w:date="2021-02-01T15:38:00Z">
            <w:rPr/>
          </w:rPrChange>
        </w:rPr>
      </w:pPr>
      <w:bookmarkStart w:id="1186" w:name="pact-of-the-blade"/>
      <w:r>
        <w:rPr>
          <w:lang w:val="ru-RU"/>
        </w:rPr>
        <w:t xml:space="preserve"> Договор клинка </w:t>
      </w:r>
      <w:bookmarkEnd w:id="1186"/>
    </w:p>
    <w:p w14:paraId="6F27D73D" w14:textId="00F92A54" w:rsidR="007A1F3E" w:rsidRPr="007A1F3E" w:rsidRDefault="0005592D" w:rsidP="003D1BBA">
      <w:pPr>
        <w:pStyle w:val="BasicTextParagraph1"/>
        <w:rPr>
          <w:lang w:val="ru-RU"/>
          <w:rPrChange w:id="1187" w:author="Konstantin Malyutin" w:date="2021-02-01T15:38:00Z">
            <w:rPr/>
          </w:rPrChange>
        </w:rPr>
      </w:pPr>
      <w:r>
        <w:rPr>
          <w:lang w:val="ru-RU"/>
        </w:rPr>
        <w:t>Вы можете действием создать оружие договора в своей пустой руке.  Вы сами выбираете форму этого оружия</w:t>
      </w:r>
      <w:del w:id="1188" w:author="Konstantin Malyutin" w:date="2021-03-01T12:12:00Z">
        <w:r w:rsidDel="00DB50DC">
          <w:rPr>
            <w:lang w:val="ru-RU"/>
          </w:rPr>
          <w:delText xml:space="preserve"> </w:delText>
        </w:r>
      </w:del>
      <w:r>
        <w:rPr>
          <w:lang w:val="ru-RU"/>
        </w:rPr>
        <w:t xml:space="preserve"> ближнего боя каждый раз, когда создаёте. Вы получаете владение этим оружием, пока используете его.  Оружие считается магическим при определении преодоления сопротивления и иммунитета от немагических атак и урона.</w:t>
      </w:r>
    </w:p>
    <w:p w14:paraId="66793099" w14:textId="3F97BB12" w:rsidR="007A1F3E" w:rsidRPr="007A1F3E" w:rsidRDefault="0005592D" w:rsidP="003D1BBA">
      <w:pPr>
        <w:pStyle w:val="BasicTextParagraph2"/>
        <w:rPr>
          <w:lang w:val="ru-RU"/>
          <w:rPrChange w:id="1189" w:author="Konstantin Malyutin" w:date="2021-02-01T15:38:00Z">
            <w:rPr/>
          </w:rPrChange>
        </w:rPr>
      </w:pPr>
      <w:r>
        <w:rPr>
          <w:lang w:val="ru-RU"/>
        </w:rPr>
        <w:t xml:space="preserve">Оружие договора исчезает, если оно </w:t>
      </w:r>
      <w:del w:id="1190" w:author="Konstantin Malyutin" w:date="2021-03-01T12:12:00Z">
        <w:r w:rsidDel="00DB50DC">
          <w:rPr>
            <w:lang w:val="ru-RU"/>
          </w:rPr>
          <w:delText>в течении</w:delText>
        </w:r>
      </w:del>
      <w:ins w:id="1191" w:author="Konstantin Malyutin" w:date="2021-03-01T12:12:00Z">
        <w:r w:rsidR="00DB50DC">
          <w:rPr>
            <w:lang w:val="ru-RU"/>
          </w:rPr>
          <w:t>в течение</w:t>
        </w:r>
      </w:ins>
      <w:r>
        <w:rPr>
          <w:lang w:val="ru-RU"/>
        </w:rPr>
        <w:t xml:space="preserve"> 1 минуты находится дальше 5 футов от вас.  Оно также исчезает, если вы используете это умение ещё раз, отзываете оружие (действие не требуется), или умираете. </w:t>
      </w:r>
    </w:p>
    <w:p w14:paraId="524A5E15" w14:textId="77777777" w:rsidR="007A1F3E" w:rsidRPr="007A1F3E" w:rsidRDefault="0005592D" w:rsidP="003D1BBA">
      <w:pPr>
        <w:pStyle w:val="BasicTextParagraph2"/>
        <w:rPr>
          <w:lang w:val="ru-RU"/>
          <w:rPrChange w:id="1192" w:author="Konstantin Malyutin" w:date="2021-02-01T15:38:00Z">
            <w:rPr/>
          </w:rPrChange>
        </w:rPr>
      </w:pPr>
      <w:r>
        <w:rPr>
          <w:lang w:val="ru-RU"/>
        </w:rPr>
        <w:t xml:space="preserve">Вы можете трансформировать одно магическое оружие в своё оружие договора, проведя специальный ритуал, держа это оружие. Ритуал совершается 1 час, его можно провести во время короткого отдыха. Впоследствии вы можете отозвать оружие, помещая его между измерениями. Оно будет появляться в руке, когда вы будете в дальнейшем создавать оружие договора.  Вы не можете сделать это с артефактом или разумным оружием.  Оружие перестаёт быть оружием договора, когда вы умираете, выполняете часовой ритуал с другим оружием или </w:t>
      </w:r>
      <w:del w:id="1193" w:author="Konstantin Malyutin" w:date="2021-03-01T12:13:00Z">
        <w:r w:rsidDel="00DB50DC">
          <w:rPr>
            <w:lang w:val="ru-RU"/>
          </w:rPr>
          <w:delText xml:space="preserve"> </w:delText>
        </w:r>
      </w:del>
      <w:r>
        <w:rPr>
          <w:lang w:val="ru-RU"/>
        </w:rPr>
        <w:t>когда вы исполните ритуал длиной в час для того, чтобы разорвать связь.  Оружие материализуется у ваших ног, если в момент разрыва связи оно находилось между измерениями.</w:t>
      </w:r>
    </w:p>
    <w:p w14:paraId="0A08392D" w14:textId="4C7FC988" w:rsidR="007A1F3E" w:rsidRPr="007A1F3E" w:rsidRDefault="0005592D" w:rsidP="00782F8B">
      <w:pPr>
        <w:pStyle w:val="Heading5ToC"/>
        <w:rPr>
          <w:lang w:val="ru-RU"/>
          <w:rPrChange w:id="1194" w:author="Konstantin Malyutin" w:date="2021-02-01T15:38:00Z">
            <w:rPr/>
          </w:rPrChange>
        </w:rPr>
      </w:pPr>
      <w:bookmarkStart w:id="1195" w:name="pact-of-the-tome"/>
      <w:r>
        <w:rPr>
          <w:lang w:val="ru-RU"/>
        </w:rPr>
        <w:t xml:space="preserve"> Договор гримуара </w:t>
      </w:r>
      <w:bookmarkEnd w:id="1195"/>
    </w:p>
    <w:p w14:paraId="78863C40" w14:textId="77777777" w:rsidR="007A1F3E" w:rsidRPr="007A1F3E" w:rsidRDefault="0005592D" w:rsidP="003D1BBA">
      <w:pPr>
        <w:pStyle w:val="BasicTextParagraph1"/>
        <w:rPr>
          <w:lang w:val="ru-RU"/>
          <w:rPrChange w:id="1196" w:author="Konstantin Malyutin" w:date="2021-02-01T15:38:00Z">
            <w:rPr/>
          </w:rPrChange>
        </w:rPr>
      </w:pPr>
      <w:r>
        <w:rPr>
          <w:lang w:val="ru-RU"/>
        </w:rPr>
        <w:t>Твой покровитель дарит тебе гримуар под названием "Книга теней". Выберите 3 заговора из списков любых классов (</w:t>
      </w:r>
      <w:del w:id="1197" w:author="Konstantin Malyutin" w:date="2021-03-01T12:13:00Z">
        <w:r w:rsidDel="00DB50DC">
          <w:rPr>
            <w:lang w:val="ru-RU"/>
          </w:rPr>
          <w:delText xml:space="preserve"> </w:delText>
        </w:r>
      </w:del>
      <w:r>
        <w:rPr>
          <w:lang w:val="ru-RU"/>
        </w:rPr>
        <w:t>они не обязательно должны быть из одного списка). Пока книга с вами, вы можете применять эти заговоры неограниченно.  Они не учитываются при подсчёте максимального числа заговоров, Которые вы можете знать, и считаются для вас заклинаниями колдуна.</w:t>
      </w:r>
    </w:p>
    <w:p w14:paraId="50C25956" w14:textId="77777777" w:rsidR="007A1F3E" w:rsidRPr="007A1F3E" w:rsidRDefault="0005592D" w:rsidP="003D1BBA">
      <w:pPr>
        <w:pStyle w:val="BasicTextParagraph2"/>
        <w:rPr>
          <w:lang w:val="ru-RU"/>
          <w:rPrChange w:id="1198" w:author="Konstantin Malyutin" w:date="2021-02-01T15:38:00Z">
            <w:rPr/>
          </w:rPrChange>
        </w:rPr>
      </w:pPr>
      <w:r>
        <w:rPr>
          <w:lang w:val="ru-RU"/>
        </w:rPr>
        <w:t>Если Вы потеряете свою книгу теней, вы можете выполнить 1-часовую церемонию, чтобы получить замену от своего покровителя. Эта церемония может быть выполнена во время короткого или длинного отдыха, и она разрушает предыдущую книгу. Книга обращается в прах при вашей смерти.</w:t>
      </w:r>
    </w:p>
    <w:p w14:paraId="4AEA1C45" w14:textId="5764C90D" w:rsidR="007A1F3E" w:rsidRPr="007A1F3E" w:rsidRDefault="0005592D" w:rsidP="005D7E17">
      <w:pPr>
        <w:pStyle w:val="Heading4ToC"/>
        <w:rPr>
          <w:lang w:val="ru-RU"/>
          <w:rPrChange w:id="1199" w:author="Konstantin Malyutin" w:date="2021-02-01T15:38:00Z">
            <w:rPr/>
          </w:rPrChange>
        </w:rPr>
      </w:pPr>
      <w:bookmarkStart w:id="1200" w:name="ability-score-improvement-10"/>
      <w:r>
        <w:rPr>
          <w:lang w:val="ru-RU"/>
        </w:rPr>
        <w:t>Увеличение характеристик</w:t>
      </w:r>
      <w:bookmarkEnd w:id="1200"/>
    </w:p>
    <w:p w14:paraId="124B6FB7" w14:textId="77777777" w:rsidR="007A1F3E" w:rsidRPr="007A1F3E" w:rsidRDefault="0005592D" w:rsidP="003D1BBA">
      <w:pPr>
        <w:pStyle w:val="BasicTextParagraph1"/>
        <w:rPr>
          <w:lang w:val="ru-RU"/>
          <w:rPrChange w:id="1201" w:author="Konstantin Malyutin" w:date="2021-02-01T15:38:00Z">
            <w:rPr/>
          </w:rPrChange>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7309817D" w14:textId="359F273B" w:rsidR="007A1F3E" w:rsidRPr="007A1F3E" w:rsidRDefault="0005592D" w:rsidP="005D7E17">
      <w:pPr>
        <w:pStyle w:val="Heading4ToC"/>
        <w:rPr>
          <w:lang w:val="ru-RU"/>
          <w:rPrChange w:id="1202" w:author="Konstantin Malyutin" w:date="2021-02-01T15:38:00Z">
            <w:rPr/>
          </w:rPrChange>
        </w:rPr>
      </w:pPr>
      <w:bookmarkStart w:id="1203" w:name="mystic-arcanum"/>
      <w:r>
        <w:rPr>
          <w:lang w:val="ru-RU"/>
        </w:rPr>
        <w:t xml:space="preserve"> Таинственный арканум </w:t>
      </w:r>
      <w:bookmarkEnd w:id="1203"/>
    </w:p>
    <w:p w14:paraId="4EB99996" w14:textId="77777777" w:rsidR="007A1F3E" w:rsidRPr="007A1F3E" w:rsidRDefault="0005592D" w:rsidP="003D1BBA">
      <w:pPr>
        <w:pStyle w:val="BasicTextParagraph1"/>
        <w:rPr>
          <w:lang w:val="ru-RU"/>
          <w:rPrChange w:id="1204" w:author="Konstantin Malyutin" w:date="2021-02-01T15:38:00Z">
            <w:rPr/>
          </w:rPrChange>
        </w:rPr>
      </w:pPr>
      <w:r>
        <w:rPr>
          <w:lang w:val="ru-RU"/>
        </w:rPr>
        <w:t>На 11 уровне ваш покровитель дарует вам магический секрет, называемый арканумом.  Выберите одно заклинание 6 уровня из списка заклинаний колдуна в качестве арканума.</w:t>
      </w:r>
    </w:p>
    <w:p w14:paraId="4145EF07" w14:textId="77777777" w:rsidR="007A1F3E" w:rsidRPr="007A1F3E" w:rsidRDefault="0005592D" w:rsidP="003D1BBA">
      <w:pPr>
        <w:pStyle w:val="BasicTextParagraph2"/>
        <w:rPr>
          <w:lang w:val="ru-RU"/>
          <w:rPrChange w:id="1205" w:author="Konstantin Malyutin" w:date="2021-02-01T15:38:00Z">
            <w:rPr/>
          </w:rPrChange>
        </w:rPr>
      </w:pPr>
      <w:r>
        <w:rPr>
          <w:lang w:val="ru-RU"/>
        </w:rPr>
        <w:t>Вы можете сотворить это заклинание, не используя ячейку заклинаний.  Вы должны окончить длинный отдых, чтобы сделать это ещё раз.</w:t>
      </w:r>
    </w:p>
    <w:p w14:paraId="32EFA9B9" w14:textId="77777777" w:rsidR="007A1F3E" w:rsidRPr="007A1F3E" w:rsidRDefault="0005592D" w:rsidP="003D1BBA">
      <w:pPr>
        <w:pStyle w:val="BasicTextParagraph2"/>
        <w:rPr>
          <w:lang w:val="ru-RU"/>
          <w:rPrChange w:id="1206" w:author="Konstantin Malyutin" w:date="2021-02-01T15:38:00Z">
            <w:rPr/>
          </w:rPrChange>
        </w:rPr>
      </w:pPr>
      <w:r>
        <w:rPr>
          <w:lang w:val="ru-RU"/>
        </w:rPr>
        <w:t xml:space="preserve">На следующих уровнях вы получаете новые заклинания, которые можно применить таким образом — одно 7 </w:t>
      </w:r>
      <w:proofErr w:type="gramStart"/>
      <w:r>
        <w:rPr>
          <w:lang w:val="ru-RU"/>
        </w:rPr>
        <w:t>уровня</w:t>
      </w:r>
      <w:proofErr w:type="gramEnd"/>
      <w:r>
        <w:rPr>
          <w:lang w:val="ru-RU"/>
        </w:rPr>
        <w:t xml:space="preserve"> на 13 уровне, одно 8 уровня на 15 уровне и одно 9 уровня на 17 уровне.  После завершения длинного отдыха вы восстанавливаете все потраченные использования арканумов.</w:t>
      </w:r>
    </w:p>
    <w:p w14:paraId="2F4EF14E" w14:textId="2F04591C" w:rsidR="007A1F3E" w:rsidRPr="00BF4045" w:rsidRDefault="0005592D" w:rsidP="005D7E17">
      <w:pPr>
        <w:pStyle w:val="Heading4ToC"/>
        <w:rPr>
          <w:lang w:val="ru-RU"/>
        </w:rPr>
      </w:pPr>
      <w:bookmarkStart w:id="1207" w:name="eldritch-master"/>
      <w:r>
        <w:rPr>
          <w:lang w:val="ru-RU"/>
        </w:rPr>
        <w:t>Потусторонний владыка</w:t>
      </w:r>
      <w:bookmarkEnd w:id="1207"/>
    </w:p>
    <w:p w14:paraId="028C01AD" w14:textId="77777777" w:rsidR="007A1F3E" w:rsidRPr="007A1F3E" w:rsidRDefault="0005592D" w:rsidP="003D1BBA">
      <w:pPr>
        <w:pStyle w:val="BasicTextParagraph1"/>
        <w:rPr>
          <w:lang w:val="ru-RU"/>
          <w:rPrChange w:id="1208" w:author="Konstantin Malyutin" w:date="2021-02-01T15:38:00Z">
            <w:rPr/>
          </w:rPrChange>
        </w:rPr>
      </w:pPr>
      <w:r>
        <w:rPr>
          <w:lang w:val="ru-RU"/>
        </w:rPr>
        <w:t xml:space="preserve">А 20 уровне вы можете обратиться к внутреннему резерву мистической силы, умоляя при этом покровителя восстановить потраченные ячейки заклинаний.  Вам надо потратить 1 минуту, умоляя покровителя, чтобы восстановить все использованные ячейки заклинаний, дарованные </w:t>
      </w:r>
      <w:proofErr w:type="gramStart"/>
      <w:r>
        <w:rPr>
          <w:lang w:val="ru-RU"/>
        </w:rPr>
        <w:t>умением</w:t>
      </w:r>
      <w:proofErr w:type="gramEnd"/>
      <w:r>
        <w:rPr>
          <w:lang w:val="ru-RU"/>
        </w:rPr>
        <w:t xml:space="preserve"> Магия договора.  Вы должны закончить длинный отдых, чтобы применить это умение вновь.</w:t>
      </w:r>
    </w:p>
    <w:p w14:paraId="5028F023" w14:textId="15E2EC03" w:rsidR="007A1F3E" w:rsidRPr="007A1F3E" w:rsidRDefault="0005592D" w:rsidP="005D7E17">
      <w:pPr>
        <w:pStyle w:val="Heading4ToC"/>
        <w:rPr>
          <w:lang w:val="ru-RU"/>
          <w:rPrChange w:id="1209" w:author="Konstantin Malyutin" w:date="2021-02-01T15:38:00Z">
            <w:rPr/>
          </w:rPrChange>
        </w:rPr>
      </w:pPr>
      <w:bookmarkStart w:id="1210" w:name="eldritch-invocations-1"/>
      <w:r>
        <w:rPr>
          <w:lang w:val="ru-RU"/>
        </w:rPr>
        <w:t>Таинственные воззвания</w:t>
      </w:r>
      <w:bookmarkEnd w:id="1210"/>
    </w:p>
    <w:p w14:paraId="4D914196" w14:textId="77777777" w:rsidR="007A1F3E" w:rsidRPr="007A1F3E" w:rsidRDefault="0005592D" w:rsidP="003D1BBA">
      <w:pPr>
        <w:pStyle w:val="BasicTextParagraph1"/>
        <w:rPr>
          <w:lang w:val="ru-RU"/>
          <w:rPrChange w:id="1211" w:author="Konstantin Malyutin" w:date="2021-02-01T15:38:00Z">
            <w:rPr/>
          </w:rPrChange>
        </w:rPr>
      </w:pPr>
      <w:r>
        <w:rPr>
          <w:lang w:val="ru-RU"/>
        </w:rPr>
        <w:t>Если таинственное воззвание имеет требования, вы должны выполнить их, чтобы познать его.  Вы можете узнать воззвание сразу же, как только выполните все необходимые требования.  Указанный в требованиях уровень относится к уровню колдуна, а не персонажа.</w:t>
      </w:r>
    </w:p>
    <w:p w14:paraId="588E0449" w14:textId="1456FAFF" w:rsidR="007A1F3E" w:rsidRPr="007A1F3E" w:rsidRDefault="0005592D" w:rsidP="00782F8B">
      <w:pPr>
        <w:pStyle w:val="Heading5ToC"/>
        <w:rPr>
          <w:lang w:val="ru-RU"/>
          <w:rPrChange w:id="1212" w:author="Konstantin Malyutin" w:date="2021-02-01T15:38:00Z">
            <w:rPr/>
          </w:rPrChange>
        </w:rPr>
      </w:pPr>
      <w:bookmarkStart w:id="1213" w:name="agonizing-blast"/>
      <w:r>
        <w:rPr>
          <w:lang w:val="ru-RU"/>
        </w:rPr>
        <w:t>Разряд агонии</w:t>
      </w:r>
      <w:bookmarkEnd w:id="1213"/>
    </w:p>
    <w:p w14:paraId="5B475AD4" w14:textId="77777777" w:rsidR="007A1F3E" w:rsidRPr="007A1F3E" w:rsidRDefault="0005592D" w:rsidP="003D1BBA">
      <w:pPr>
        <w:pStyle w:val="BasicTextParagraph1"/>
        <w:rPr>
          <w:lang w:val="ru-RU"/>
          <w:rPrChange w:id="1214" w:author="Konstantin Malyutin" w:date="2021-02-01T15:38:00Z">
            <w:rPr/>
          </w:rPrChange>
        </w:rPr>
      </w:pPr>
      <w:r>
        <w:rPr>
          <w:lang w:val="ru-RU"/>
        </w:rPr>
        <w:t>Требование: заговор мистический заряд</w:t>
      </w:r>
    </w:p>
    <w:p w14:paraId="5B746FF3" w14:textId="01AA6807" w:rsidR="007A1F3E" w:rsidRPr="007A1F3E" w:rsidRDefault="0005592D" w:rsidP="003D1BBA">
      <w:pPr>
        <w:pStyle w:val="BasicTextParagraph2"/>
        <w:rPr>
          <w:lang w:val="ru-RU"/>
          <w:rPrChange w:id="1215" w:author="Konstantin Malyutin" w:date="2021-02-01T15:38:00Z">
            <w:rPr/>
          </w:rPrChange>
        </w:rPr>
      </w:pPr>
      <w:r>
        <w:rPr>
          <w:lang w:val="ru-RU"/>
        </w:rPr>
        <w:t xml:space="preserve">  Когда вы </w:t>
      </w:r>
      <w:del w:id="1216" w:author="Konstantin Malyutin" w:date="2021-03-01T12:17:00Z">
        <w:r w:rsidDel="00DB50DC">
          <w:rPr>
            <w:lang w:val="ru-RU"/>
          </w:rPr>
          <w:delText xml:space="preserve">сотворяете </w:delText>
        </w:r>
      </w:del>
      <w:ins w:id="1217" w:author="Konstantin Malyutin" w:date="2021-03-01T12:17:00Z">
        <w:r w:rsidR="00DB50DC">
          <w:rPr>
            <w:lang w:val="ru-RU"/>
          </w:rPr>
          <w:t xml:space="preserve"> </w:t>
        </w:r>
      </w:ins>
      <w:ins w:id="1218" w:author="Konstantin Malyutin" w:date="2021-03-01T12:18:00Z">
        <w:r w:rsidR="00DB50DC">
          <w:rPr>
            <w:lang w:val="ru-RU"/>
          </w:rPr>
          <w:t xml:space="preserve">используете </w:t>
        </w:r>
      </w:ins>
      <w:r>
        <w:rPr>
          <w:i/>
          <w:lang w:val="ru-RU"/>
        </w:rPr>
        <w:t>мистический заряд</w:t>
      </w:r>
      <w:r>
        <w:rPr>
          <w:lang w:val="ru-RU"/>
        </w:rPr>
        <w:t xml:space="preserve">, добавьте модификатор Харизмы к урону, причиняемому при попадании.  </w:t>
      </w:r>
    </w:p>
    <w:p w14:paraId="1CF79D90" w14:textId="3BCF14FE" w:rsidR="007A1F3E" w:rsidRPr="007A1F3E" w:rsidRDefault="0005592D" w:rsidP="00782F8B">
      <w:pPr>
        <w:pStyle w:val="Heading5ToC"/>
        <w:rPr>
          <w:lang w:val="ru-RU"/>
          <w:rPrChange w:id="1219" w:author="Konstantin Malyutin" w:date="2021-02-01T15:38:00Z">
            <w:rPr/>
          </w:rPrChange>
        </w:rPr>
      </w:pPr>
      <w:bookmarkStart w:id="1220" w:name="armor-of-shadows"/>
      <w:r>
        <w:rPr>
          <w:lang w:val="ru-RU"/>
        </w:rPr>
        <w:t>Доспех теней</w:t>
      </w:r>
      <w:bookmarkEnd w:id="1220"/>
    </w:p>
    <w:p w14:paraId="62646072" w14:textId="1CB39CE7" w:rsidR="007A1F3E" w:rsidRPr="007A1F3E" w:rsidRDefault="0005592D" w:rsidP="003D1BBA">
      <w:pPr>
        <w:pStyle w:val="BasicTextParagraph1"/>
        <w:rPr>
          <w:lang w:val="ru-RU"/>
          <w:rPrChange w:id="1221" w:author="Konstantin Malyutin" w:date="2021-02-01T15:38:00Z">
            <w:rPr/>
          </w:rPrChange>
        </w:rPr>
      </w:pPr>
      <w:r>
        <w:rPr>
          <w:lang w:val="ru-RU"/>
        </w:rPr>
        <w:t xml:space="preserve">Вы можете неограниченно </w:t>
      </w:r>
      <w:del w:id="1222" w:author="Konstantin Malyutin" w:date="2021-03-01T12:18:00Z">
        <w:r w:rsidDel="00DB50DC">
          <w:rPr>
            <w:lang w:val="ru-RU"/>
          </w:rPr>
          <w:delText xml:space="preserve">сотворять </w:delText>
        </w:r>
      </w:del>
      <w:ins w:id="1223" w:author="Konstantin Malyutin" w:date="2021-03-01T12:18:00Z">
        <w:r w:rsidR="00DB50DC">
          <w:rPr>
            <w:lang w:val="ru-RU"/>
          </w:rPr>
          <w:t xml:space="preserve">творить </w:t>
        </w:r>
      </w:ins>
      <w:r>
        <w:rPr>
          <w:lang w:val="ru-RU"/>
        </w:rPr>
        <w:t xml:space="preserve">для себя заклинание </w:t>
      </w:r>
      <w:r>
        <w:rPr>
          <w:i/>
          <w:lang w:val="ru-RU"/>
        </w:rPr>
        <w:t>доспехи мага</w:t>
      </w:r>
      <w:r>
        <w:rPr>
          <w:lang w:val="ru-RU"/>
        </w:rPr>
        <w:t>, не тратя ячейки заклинаний и материальные компоненты.</w:t>
      </w:r>
    </w:p>
    <w:p w14:paraId="3FD4EC07" w14:textId="5246FF3A" w:rsidR="007A1F3E" w:rsidRPr="007A1F3E" w:rsidRDefault="0005592D" w:rsidP="00782F8B">
      <w:pPr>
        <w:pStyle w:val="Heading5ToC"/>
        <w:rPr>
          <w:lang w:val="ru-RU"/>
          <w:rPrChange w:id="1224" w:author="Konstantin Malyutin" w:date="2021-02-01T15:38:00Z">
            <w:rPr/>
          </w:rPrChange>
        </w:rPr>
      </w:pPr>
      <w:bookmarkStart w:id="1225" w:name="ascendant-step"/>
      <w:r>
        <w:rPr>
          <w:lang w:val="ru-RU"/>
        </w:rPr>
        <w:t>Ступень наверх</w:t>
      </w:r>
      <w:bookmarkEnd w:id="1225"/>
    </w:p>
    <w:p w14:paraId="666F909F" w14:textId="7E8C626A" w:rsidR="007A1F3E" w:rsidRPr="007A1F3E" w:rsidRDefault="0005592D" w:rsidP="003D1BBA">
      <w:pPr>
        <w:pStyle w:val="BasicTextParagraph1"/>
        <w:rPr>
          <w:lang w:val="ru-RU"/>
          <w:rPrChange w:id="1226" w:author="Konstantin Malyutin" w:date="2021-02-01T15:38:00Z">
            <w:rPr/>
          </w:rPrChange>
        </w:rPr>
      </w:pPr>
      <w:r>
        <w:rPr>
          <w:lang w:val="ru-RU"/>
        </w:rPr>
        <w:t xml:space="preserve">Требование: </w:t>
      </w:r>
      <w:del w:id="1227" w:author="Konstantin Malyutin" w:date="2021-03-01T12:18:00Z">
        <w:r w:rsidDel="00DB50DC">
          <w:rPr>
            <w:lang w:val="ru-RU"/>
          </w:rPr>
          <w:delText xml:space="preserve"> </w:delText>
        </w:r>
      </w:del>
      <w:r>
        <w:rPr>
          <w:lang w:val="ru-RU"/>
        </w:rPr>
        <w:t>9</w:t>
      </w:r>
      <w:del w:id="1228" w:author="Konstantin Malyutin" w:date="2021-03-01T12:18:00Z">
        <w:r w:rsidDel="00DB50DC">
          <w:rPr>
            <w:lang w:val="ru-RU"/>
          </w:rPr>
          <w:delText>ый</w:delText>
        </w:r>
      </w:del>
      <w:r>
        <w:rPr>
          <w:lang w:val="ru-RU"/>
        </w:rPr>
        <w:t xml:space="preserve"> уровень</w:t>
      </w:r>
    </w:p>
    <w:p w14:paraId="610C19EC" w14:textId="77777777" w:rsidR="007A1F3E" w:rsidRPr="007A1F3E" w:rsidRDefault="0005592D" w:rsidP="003D1BBA">
      <w:pPr>
        <w:pStyle w:val="BasicTextParagraph2"/>
        <w:rPr>
          <w:lang w:val="ru-RU"/>
          <w:rPrChange w:id="1229" w:author="Konstantin Malyutin" w:date="2021-02-01T15:38:00Z">
            <w:rPr/>
          </w:rPrChange>
        </w:rPr>
      </w:pPr>
      <w:r>
        <w:rPr>
          <w:lang w:val="ru-RU"/>
        </w:rPr>
        <w:t xml:space="preserve">Вы можете неограниченно накладывать на себя заклинание </w:t>
      </w:r>
      <w:r>
        <w:rPr>
          <w:i/>
          <w:lang w:val="ru-RU"/>
        </w:rPr>
        <w:t>левитация</w:t>
      </w:r>
      <w:r>
        <w:rPr>
          <w:lang w:val="ru-RU"/>
        </w:rPr>
        <w:t>, не тратя ячейки заклинаний и материальные компоненты.</w:t>
      </w:r>
    </w:p>
    <w:p w14:paraId="284B5DBC" w14:textId="0E6E8A1D" w:rsidR="007A1F3E" w:rsidRPr="007A1F3E" w:rsidRDefault="0005592D" w:rsidP="00782F8B">
      <w:pPr>
        <w:pStyle w:val="Heading5ToC"/>
        <w:rPr>
          <w:lang w:val="ru-RU"/>
          <w:rPrChange w:id="1230" w:author="Konstantin Malyutin" w:date="2021-02-01T15:38:00Z">
            <w:rPr/>
          </w:rPrChange>
        </w:rPr>
      </w:pPr>
      <w:bookmarkStart w:id="1231" w:name="beast-speech"/>
      <w:r>
        <w:rPr>
          <w:lang w:val="ru-RU"/>
        </w:rPr>
        <w:t xml:space="preserve"> Животная речь </w:t>
      </w:r>
      <w:bookmarkEnd w:id="1231"/>
    </w:p>
    <w:p w14:paraId="6E57B775" w14:textId="2E93608E" w:rsidR="007A1F3E" w:rsidRPr="007A1F3E" w:rsidRDefault="0005592D" w:rsidP="003D1BBA">
      <w:pPr>
        <w:pStyle w:val="BasicTextParagraph1"/>
        <w:rPr>
          <w:lang w:val="ru-RU"/>
          <w:rPrChange w:id="1232" w:author="Konstantin Malyutin" w:date="2021-02-01T15:38:00Z">
            <w:rPr/>
          </w:rPrChange>
        </w:rPr>
      </w:pPr>
      <w:r>
        <w:rPr>
          <w:lang w:val="ru-RU"/>
        </w:rPr>
        <w:t xml:space="preserve">Вы можете неограниченно </w:t>
      </w:r>
      <w:del w:id="1233" w:author="Konstantin Malyutin" w:date="2021-03-01T12:18:00Z">
        <w:r w:rsidDel="00DB50DC">
          <w:rPr>
            <w:lang w:val="ru-RU"/>
          </w:rPr>
          <w:delText xml:space="preserve">сотворять </w:delText>
        </w:r>
      </w:del>
      <w:ins w:id="1234" w:author="Konstantin Malyutin" w:date="2021-03-01T12:18:00Z">
        <w:r w:rsidR="00DB50DC">
          <w:rPr>
            <w:lang w:val="ru-RU"/>
          </w:rPr>
          <w:t xml:space="preserve"> накладывать </w:t>
        </w:r>
      </w:ins>
      <w:r>
        <w:rPr>
          <w:lang w:val="ru-RU"/>
        </w:rPr>
        <w:t xml:space="preserve">заклинание </w:t>
      </w:r>
      <w:r>
        <w:rPr>
          <w:i/>
          <w:lang w:val="ru-RU"/>
        </w:rPr>
        <w:t>разговор с животными</w:t>
      </w:r>
      <w:r>
        <w:rPr>
          <w:lang w:val="ru-RU"/>
        </w:rPr>
        <w:t>, не тратя ячейки заклинаний.</w:t>
      </w:r>
    </w:p>
    <w:p w14:paraId="3625EC41" w14:textId="468AA1DF" w:rsidR="007A1F3E" w:rsidRPr="007A1F3E" w:rsidRDefault="0005592D" w:rsidP="00782F8B">
      <w:pPr>
        <w:pStyle w:val="Heading5ToC"/>
        <w:rPr>
          <w:lang w:val="ru-RU"/>
          <w:rPrChange w:id="1235" w:author="Konstantin Malyutin" w:date="2021-02-01T15:38:00Z">
            <w:rPr/>
          </w:rPrChange>
        </w:rPr>
      </w:pPr>
      <w:bookmarkStart w:id="1236" w:name="beguiling-influence"/>
      <w:r>
        <w:rPr>
          <w:lang w:val="ru-RU"/>
        </w:rPr>
        <w:lastRenderedPageBreak/>
        <w:t>Чарующее влияние</w:t>
      </w:r>
      <w:bookmarkEnd w:id="1236"/>
    </w:p>
    <w:p w14:paraId="67E5510D" w14:textId="77777777" w:rsidR="007A1F3E" w:rsidRPr="007A1F3E" w:rsidRDefault="0005592D" w:rsidP="003D1BBA">
      <w:pPr>
        <w:pStyle w:val="BasicTextParagraph1"/>
        <w:rPr>
          <w:lang w:val="ru-RU"/>
          <w:rPrChange w:id="1237" w:author="Konstantin Malyutin" w:date="2021-02-01T15:38:00Z">
            <w:rPr/>
          </w:rPrChange>
        </w:rPr>
      </w:pPr>
      <w:r>
        <w:rPr>
          <w:lang w:val="ru-RU"/>
        </w:rPr>
        <w:t>Вы получаете владение навыками Обман и Убеждение.</w:t>
      </w:r>
    </w:p>
    <w:p w14:paraId="63635EF3" w14:textId="69CF346A" w:rsidR="007A1F3E" w:rsidRPr="007A1F3E" w:rsidRDefault="0005592D" w:rsidP="00782F8B">
      <w:pPr>
        <w:pStyle w:val="Heading5ToC"/>
        <w:rPr>
          <w:lang w:val="ru-RU"/>
          <w:rPrChange w:id="1238" w:author="Konstantin Malyutin" w:date="2021-02-01T15:38:00Z">
            <w:rPr/>
          </w:rPrChange>
        </w:rPr>
      </w:pPr>
      <w:bookmarkStart w:id="1239" w:name="bewitching-whispers"/>
      <w:r>
        <w:rPr>
          <w:lang w:val="ru-RU"/>
        </w:rPr>
        <w:t xml:space="preserve"> Завораживающий шёпот</w:t>
      </w:r>
      <w:bookmarkEnd w:id="1239"/>
    </w:p>
    <w:p w14:paraId="763E7A73" w14:textId="66EBEDDE" w:rsidR="007A1F3E" w:rsidRPr="007A1F3E" w:rsidRDefault="0005592D" w:rsidP="003D1BBA">
      <w:pPr>
        <w:pStyle w:val="BasicTextParagraph1"/>
        <w:rPr>
          <w:lang w:val="ru-RU"/>
          <w:rPrChange w:id="1240" w:author="Konstantin Malyutin" w:date="2021-02-01T15:38:00Z">
            <w:rPr/>
          </w:rPrChange>
        </w:rPr>
      </w:pPr>
      <w:r>
        <w:rPr>
          <w:lang w:val="ru-RU"/>
        </w:rPr>
        <w:t>Требование:</w:t>
      </w:r>
      <w:del w:id="1241" w:author="Konstantin Malyutin" w:date="2021-03-01T12:18:00Z">
        <w:r w:rsidDel="00DB50DC">
          <w:rPr>
            <w:lang w:val="ru-RU"/>
          </w:rPr>
          <w:delText xml:space="preserve"> </w:delText>
        </w:r>
      </w:del>
      <w:r>
        <w:rPr>
          <w:lang w:val="ru-RU"/>
        </w:rPr>
        <w:t xml:space="preserve"> 7</w:t>
      </w:r>
      <w:del w:id="1242" w:author="Konstantin Malyutin" w:date="2021-03-01T12:18:00Z">
        <w:r w:rsidDel="00DB50DC">
          <w:rPr>
            <w:lang w:val="ru-RU"/>
          </w:rPr>
          <w:delText>-й</w:delText>
        </w:r>
      </w:del>
      <w:r>
        <w:rPr>
          <w:lang w:val="ru-RU"/>
        </w:rPr>
        <w:t xml:space="preserve"> уровень</w:t>
      </w:r>
    </w:p>
    <w:p w14:paraId="55EC7660" w14:textId="77777777" w:rsidR="007A1F3E" w:rsidRPr="007A1F3E" w:rsidRDefault="0005592D" w:rsidP="003D1BBA">
      <w:pPr>
        <w:pStyle w:val="BasicTextParagraph2"/>
        <w:rPr>
          <w:lang w:val="ru-RU"/>
          <w:rPrChange w:id="1243" w:author="Konstantin Malyutin" w:date="2021-02-01T15:38:00Z">
            <w:rPr/>
          </w:rPrChange>
        </w:rPr>
      </w:pPr>
      <w:r>
        <w:rPr>
          <w:lang w:val="ru-RU"/>
        </w:rPr>
        <w:t xml:space="preserve">Вы можете один раз сотворить заклинание </w:t>
      </w:r>
      <w:r>
        <w:rPr>
          <w:i/>
          <w:lang w:val="ru-RU"/>
        </w:rPr>
        <w:t>принуждение</w:t>
      </w:r>
      <w:r>
        <w:rPr>
          <w:lang w:val="ru-RU"/>
        </w:rPr>
        <w:t>, используя ячейку заклинаний колдуна.  Вы не можете сделать это повторно, пока не окончите длинный отдых.</w:t>
      </w:r>
    </w:p>
    <w:p w14:paraId="6B863097" w14:textId="4B74D202" w:rsidR="007A1F3E" w:rsidRPr="007A1F3E" w:rsidRDefault="0005592D" w:rsidP="00782F8B">
      <w:pPr>
        <w:pStyle w:val="Heading5ToC"/>
        <w:rPr>
          <w:lang w:val="ru-RU"/>
          <w:rPrChange w:id="1244" w:author="Konstantin Malyutin" w:date="2021-02-01T15:38:00Z">
            <w:rPr/>
          </w:rPrChange>
        </w:rPr>
      </w:pPr>
      <w:bookmarkStart w:id="1245" w:name="book-of-ancient-secrets"/>
      <w:r>
        <w:rPr>
          <w:lang w:val="ru-RU"/>
        </w:rPr>
        <w:t>Книга древних тайн</w:t>
      </w:r>
      <w:bookmarkEnd w:id="1245"/>
    </w:p>
    <w:p w14:paraId="16030A64" w14:textId="77777777" w:rsidR="007A1F3E" w:rsidRPr="007A1F3E" w:rsidRDefault="0005592D" w:rsidP="003D1BBA">
      <w:pPr>
        <w:pStyle w:val="BasicTextParagraph1"/>
        <w:rPr>
          <w:lang w:val="ru-RU"/>
          <w:rPrChange w:id="1246" w:author="Konstantin Malyutin" w:date="2021-02-01T15:38:00Z">
            <w:rPr/>
          </w:rPrChange>
        </w:rPr>
      </w:pPr>
      <w:r>
        <w:rPr>
          <w:lang w:val="ru-RU"/>
        </w:rPr>
        <w:t xml:space="preserve">Требование: </w:t>
      </w:r>
      <w:del w:id="1247" w:author="Konstantin Malyutin" w:date="2021-03-01T12:19:00Z">
        <w:r w:rsidDel="00DB50DC">
          <w:rPr>
            <w:lang w:val="ru-RU"/>
          </w:rPr>
          <w:delText xml:space="preserve"> </w:delText>
        </w:r>
      </w:del>
      <w:r>
        <w:rPr>
          <w:lang w:val="ru-RU"/>
        </w:rPr>
        <w:t>Умение Договор гримуара</w:t>
      </w:r>
    </w:p>
    <w:p w14:paraId="0DB269C9" w14:textId="77777777" w:rsidR="007A1F3E" w:rsidRPr="007A1F3E" w:rsidRDefault="0005592D" w:rsidP="003D1BBA">
      <w:pPr>
        <w:pStyle w:val="BasicTextParagraph2"/>
        <w:rPr>
          <w:lang w:val="ru-RU"/>
          <w:rPrChange w:id="1248" w:author="Konstantin Malyutin" w:date="2021-02-01T15:38:00Z">
            <w:rPr/>
          </w:rPrChange>
        </w:rPr>
      </w:pPr>
      <w:r>
        <w:rPr>
          <w:lang w:val="ru-RU"/>
        </w:rPr>
        <w:t>Теперь вы можете вписывать магические ритуалы в свою Книгу Теней.  Выберите два заклинания 1 уровня с ключевым словом «ритуал» из списков заклинаний любых классов.  Эти заклинания появляются в книге и не учитываются в общем количестве заклинаний, которые вы можете знать.  Держа Книгу Теней в руке, вы можете творить выбранные заклинания как ритуалы.  Вы не можете творить заклинания иначе как ритуалом, если вы не узнали их иным способом.  Вы также можете творить известные заклинания колдуна как ритуалы, если у них есть ключевое слово «ритуал».</w:t>
      </w:r>
    </w:p>
    <w:p w14:paraId="1090F420" w14:textId="25B82EFF" w:rsidR="007A1F3E" w:rsidRPr="007A1F3E" w:rsidRDefault="0005592D" w:rsidP="003D1BBA">
      <w:pPr>
        <w:pStyle w:val="BasicTextParagraph2"/>
        <w:rPr>
          <w:lang w:val="ru-RU"/>
          <w:rPrChange w:id="1249" w:author="Konstantin Malyutin" w:date="2021-02-01T15:38:00Z">
            <w:rPr/>
          </w:rPrChange>
        </w:rPr>
      </w:pPr>
      <w:r>
        <w:rPr>
          <w:lang w:val="ru-RU"/>
        </w:rPr>
        <w:t xml:space="preserve">Во время приключений вы можете добавлять другие ритуальные заклинания в свою Книгу Теней.  Когда вы найдёте такое заклинание, вы можете добавить его в книгу, если уровень заклинания не превышает половину вашего уровня колдуна (округляя в большую сторону) </w:t>
      </w:r>
      <w:proofErr w:type="gramStart"/>
      <w:r>
        <w:rPr>
          <w:lang w:val="ru-RU"/>
        </w:rPr>
        <w:t>и</w:t>
      </w:r>
      <w:proofErr w:type="gramEnd"/>
      <w:r>
        <w:rPr>
          <w:lang w:val="ru-RU"/>
        </w:rPr>
        <w:t xml:space="preserve"> если вы можете потратить время на переписывание заклинания.  За каждый уровень заклинания время переписывания занимает 2 часа и стоит 50 золотых монет, которые должны быть потрачены на редкие чернила, необходимые для записи.</w:t>
      </w:r>
    </w:p>
    <w:p w14:paraId="23F23AA1" w14:textId="7CAF4C59" w:rsidR="007A1F3E" w:rsidRPr="00BF4045" w:rsidRDefault="0005592D" w:rsidP="00782F8B">
      <w:pPr>
        <w:pStyle w:val="Heading5ToC"/>
        <w:rPr>
          <w:lang w:val="ru-RU"/>
        </w:rPr>
      </w:pPr>
      <w:bookmarkStart w:id="1250" w:name="chains-of-carceri"/>
      <w:r>
        <w:rPr>
          <w:lang w:val="ru-RU"/>
        </w:rPr>
        <w:t xml:space="preserve"> Цепи Карцери </w:t>
      </w:r>
      <w:bookmarkEnd w:id="1250"/>
    </w:p>
    <w:p w14:paraId="1EC00583" w14:textId="77777777" w:rsidR="007A1F3E" w:rsidRPr="00BF4045" w:rsidRDefault="0005592D" w:rsidP="003D1BBA">
      <w:pPr>
        <w:pStyle w:val="BasicTextParagraph1"/>
        <w:rPr>
          <w:lang w:val="ru-RU"/>
        </w:rPr>
      </w:pPr>
      <w:r>
        <w:rPr>
          <w:lang w:val="ru-RU"/>
        </w:rPr>
        <w:t xml:space="preserve">Требование: </w:t>
      </w:r>
      <w:del w:id="1251" w:author="Konstantin Malyutin" w:date="2021-03-01T12:19:00Z">
        <w:r w:rsidDel="00DB50DC">
          <w:rPr>
            <w:lang w:val="ru-RU"/>
          </w:rPr>
          <w:delText xml:space="preserve"> </w:delText>
        </w:r>
      </w:del>
      <w:r>
        <w:rPr>
          <w:lang w:val="ru-RU"/>
        </w:rPr>
        <w:t>15 уровень, умение Договор цепи</w:t>
      </w:r>
    </w:p>
    <w:p w14:paraId="47A02FF5" w14:textId="77777777" w:rsidR="007A1F3E" w:rsidRPr="007A1F3E" w:rsidRDefault="0005592D" w:rsidP="003D1BBA">
      <w:pPr>
        <w:pStyle w:val="BasicTextParagraph2"/>
        <w:rPr>
          <w:lang w:val="ru-RU"/>
          <w:rPrChange w:id="1252" w:author="Konstantin Malyutin" w:date="2021-02-01T15:38:00Z">
            <w:rPr/>
          </w:rPrChange>
        </w:rPr>
      </w:pPr>
      <w:r>
        <w:rPr>
          <w:lang w:val="ru-RU"/>
        </w:rPr>
        <w:t xml:space="preserve">Вы можете неограниченно накладывать заклинание </w:t>
      </w:r>
      <w:r>
        <w:rPr>
          <w:i/>
          <w:lang w:val="ru-RU"/>
        </w:rPr>
        <w:t>удержание чудовища</w:t>
      </w:r>
      <w:r>
        <w:rPr>
          <w:lang w:val="ru-RU"/>
        </w:rPr>
        <w:t>, если цель — исчадие, небожитель или элементаль.  Вы должны закончить длинный отдых, прежде чем снова сможете использовать это заклинание против этого же существа.</w:t>
      </w:r>
    </w:p>
    <w:p w14:paraId="675C9AC6" w14:textId="5B162C92" w:rsidR="007A1F3E" w:rsidRPr="007A1F3E" w:rsidRDefault="0005592D" w:rsidP="00782F8B">
      <w:pPr>
        <w:pStyle w:val="Heading5ToC"/>
        <w:rPr>
          <w:lang w:val="ru-RU"/>
          <w:rPrChange w:id="1253" w:author="Konstantin Malyutin" w:date="2021-02-01T15:38:00Z">
            <w:rPr/>
          </w:rPrChange>
        </w:rPr>
      </w:pPr>
      <w:bookmarkStart w:id="1254" w:name="devils-sight"/>
      <w:r>
        <w:rPr>
          <w:lang w:val="ru-RU"/>
        </w:rPr>
        <w:t xml:space="preserve"> Дьявольский взгляд </w:t>
      </w:r>
      <w:bookmarkEnd w:id="1254"/>
    </w:p>
    <w:p w14:paraId="66AA96C9" w14:textId="77777777" w:rsidR="007A1F3E" w:rsidRPr="007A1F3E" w:rsidRDefault="0005592D" w:rsidP="003D1BBA">
      <w:pPr>
        <w:pStyle w:val="BasicTextParagraph1"/>
        <w:rPr>
          <w:lang w:val="ru-RU"/>
          <w:rPrChange w:id="1255" w:author="Konstantin Malyutin" w:date="2021-02-01T15:38:00Z">
            <w:rPr/>
          </w:rPrChange>
        </w:rPr>
      </w:pPr>
      <w:r>
        <w:rPr>
          <w:lang w:val="ru-RU"/>
        </w:rPr>
        <w:t>Вы можете нормально видеть в темноте, как магической, так и немагической, на расстоянии 120 футов.</w:t>
      </w:r>
    </w:p>
    <w:p w14:paraId="39679CB3" w14:textId="17364698" w:rsidR="007A1F3E" w:rsidRPr="007A1F3E" w:rsidRDefault="0005592D" w:rsidP="00782F8B">
      <w:pPr>
        <w:pStyle w:val="Heading5ToC"/>
        <w:rPr>
          <w:lang w:val="ru-RU"/>
          <w:rPrChange w:id="1256" w:author="Konstantin Malyutin" w:date="2021-02-01T15:38:00Z">
            <w:rPr/>
          </w:rPrChange>
        </w:rPr>
      </w:pPr>
      <w:bookmarkStart w:id="1257" w:name="dreadful-word"/>
      <w:r>
        <w:rPr>
          <w:lang w:val="ru-RU"/>
        </w:rPr>
        <w:t xml:space="preserve"> Ужасающее слово </w:t>
      </w:r>
      <w:bookmarkEnd w:id="1257"/>
    </w:p>
    <w:p w14:paraId="56F34648" w14:textId="77777777" w:rsidR="007A1F3E" w:rsidRPr="007A1F3E" w:rsidRDefault="0005592D" w:rsidP="003D1BBA">
      <w:pPr>
        <w:pStyle w:val="BasicTextParagraph1"/>
        <w:rPr>
          <w:lang w:val="ru-RU"/>
          <w:rPrChange w:id="1258" w:author="Konstantin Malyutin" w:date="2021-02-01T15:38:00Z">
            <w:rPr/>
          </w:rPrChange>
        </w:rPr>
      </w:pPr>
      <w:r>
        <w:rPr>
          <w:lang w:val="ru-RU"/>
        </w:rPr>
        <w:t xml:space="preserve">Требование: </w:t>
      </w:r>
      <w:del w:id="1259" w:author="Konstantin Malyutin" w:date="2021-03-01T12:20:00Z">
        <w:r w:rsidDel="00E25A63">
          <w:rPr>
            <w:lang w:val="ru-RU"/>
          </w:rPr>
          <w:delText xml:space="preserve"> </w:delText>
        </w:r>
      </w:del>
      <w:r>
        <w:rPr>
          <w:lang w:val="ru-RU"/>
        </w:rPr>
        <w:t>7</w:t>
      </w:r>
      <w:del w:id="1260" w:author="Konstantin Malyutin" w:date="2021-03-01T12:20:00Z">
        <w:r w:rsidDel="00E25A63">
          <w:rPr>
            <w:lang w:val="ru-RU"/>
          </w:rPr>
          <w:delText>-й</w:delText>
        </w:r>
      </w:del>
      <w:r>
        <w:rPr>
          <w:lang w:val="ru-RU"/>
        </w:rPr>
        <w:t xml:space="preserve"> уровень</w:t>
      </w:r>
    </w:p>
    <w:p w14:paraId="4DDC2E64" w14:textId="77777777" w:rsidR="007A1F3E" w:rsidRPr="007A1F3E" w:rsidRDefault="0005592D" w:rsidP="003D1BBA">
      <w:pPr>
        <w:pStyle w:val="BasicTextParagraph2"/>
        <w:rPr>
          <w:lang w:val="ru-RU"/>
          <w:rPrChange w:id="1261" w:author="Konstantin Malyutin" w:date="2021-02-01T15:38:00Z">
            <w:rPr/>
          </w:rPrChange>
        </w:rPr>
      </w:pPr>
      <w:r>
        <w:rPr>
          <w:lang w:val="ru-RU"/>
        </w:rPr>
        <w:t xml:space="preserve">Вы можете бросить </w:t>
      </w:r>
      <w:r>
        <w:rPr>
          <w:i/>
          <w:lang w:val="ru-RU"/>
        </w:rPr>
        <w:t xml:space="preserve">путаницу </w:t>
      </w:r>
      <w:r>
        <w:rPr>
          <w:lang w:val="ru-RU"/>
        </w:rPr>
        <w:t>один раз, используя слот заклинания колдуна. Вы не можете сделать это повторно, пока не окончите длинный отдых.</w:t>
      </w:r>
    </w:p>
    <w:p w14:paraId="12ECA44C" w14:textId="5A84B4DA" w:rsidR="007A1F3E" w:rsidRPr="007A1F3E" w:rsidRDefault="0005592D" w:rsidP="00782F8B">
      <w:pPr>
        <w:pStyle w:val="Heading5ToC"/>
        <w:rPr>
          <w:lang w:val="ru-RU"/>
          <w:rPrChange w:id="1262" w:author="Konstantin Malyutin" w:date="2021-02-01T15:38:00Z">
            <w:rPr/>
          </w:rPrChange>
        </w:rPr>
      </w:pPr>
      <w:bookmarkStart w:id="1263" w:name="eldritch-sight"/>
      <w:r>
        <w:rPr>
          <w:lang w:val="ru-RU"/>
        </w:rPr>
        <w:t>Потустороннее зрение</w:t>
      </w:r>
      <w:bookmarkEnd w:id="1263"/>
    </w:p>
    <w:p w14:paraId="1B67B5A7" w14:textId="77777777" w:rsidR="007A1F3E" w:rsidRPr="007A1F3E" w:rsidRDefault="0005592D" w:rsidP="003D1BBA">
      <w:pPr>
        <w:pStyle w:val="BasicTextParagraph1"/>
        <w:rPr>
          <w:lang w:val="ru-RU"/>
          <w:rPrChange w:id="1264" w:author="Konstantin Malyutin" w:date="2021-02-01T15:38:00Z">
            <w:rPr/>
          </w:rPrChange>
        </w:rPr>
      </w:pPr>
      <w:r>
        <w:rPr>
          <w:lang w:val="ru-RU"/>
        </w:rPr>
        <w:t xml:space="preserve">Вы можете неограниченно накладывать заклинание </w:t>
      </w:r>
      <w:r>
        <w:rPr>
          <w:i/>
          <w:lang w:val="ru-RU"/>
        </w:rPr>
        <w:t>обнаружение магии</w:t>
      </w:r>
      <w:r>
        <w:rPr>
          <w:lang w:val="ru-RU"/>
        </w:rPr>
        <w:t>, не тратя ячейки заклинаний.</w:t>
      </w:r>
    </w:p>
    <w:p w14:paraId="74B08A6D" w14:textId="68259318" w:rsidR="007A1F3E" w:rsidRPr="007A1F3E" w:rsidRDefault="0005592D" w:rsidP="00782F8B">
      <w:pPr>
        <w:pStyle w:val="Heading5ToC"/>
        <w:rPr>
          <w:lang w:val="ru-RU"/>
          <w:rPrChange w:id="1265" w:author="Konstantin Malyutin" w:date="2021-02-01T15:38:00Z">
            <w:rPr/>
          </w:rPrChange>
        </w:rPr>
      </w:pPr>
      <w:bookmarkStart w:id="1266" w:name="eldritch-spear"/>
      <w:r>
        <w:rPr>
          <w:lang w:val="ru-RU"/>
        </w:rPr>
        <w:t>Потустороннее копьё</w:t>
      </w:r>
      <w:bookmarkEnd w:id="1266"/>
    </w:p>
    <w:p w14:paraId="33BB71BB" w14:textId="77777777" w:rsidR="007A1F3E" w:rsidRPr="007A1F3E" w:rsidRDefault="0005592D" w:rsidP="003D1BBA">
      <w:pPr>
        <w:pStyle w:val="BasicTextParagraph1"/>
        <w:rPr>
          <w:lang w:val="ru-RU"/>
          <w:rPrChange w:id="1267" w:author="Konstantin Malyutin" w:date="2021-02-01T15:38:00Z">
            <w:rPr/>
          </w:rPrChange>
        </w:rPr>
      </w:pPr>
      <w:r>
        <w:rPr>
          <w:lang w:val="ru-RU"/>
        </w:rPr>
        <w:t>Требование: заговор мистический заряд</w:t>
      </w:r>
    </w:p>
    <w:p w14:paraId="3906EFC5" w14:textId="77777777" w:rsidR="007A1F3E" w:rsidRPr="007A1F3E" w:rsidRDefault="0005592D" w:rsidP="003D1BBA">
      <w:pPr>
        <w:pStyle w:val="BasicTextParagraph2"/>
        <w:rPr>
          <w:lang w:val="ru-RU"/>
          <w:rPrChange w:id="1268" w:author="Konstantin Malyutin" w:date="2021-02-01T15:38:00Z">
            <w:rPr/>
          </w:rPrChange>
        </w:rPr>
      </w:pPr>
      <w:r>
        <w:rPr>
          <w:lang w:val="ru-RU"/>
        </w:rPr>
        <w:t xml:space="preserve">Когда вы накладываете </w:t>
      </w:r>
      <w:r>
        <w:rPr>
          <w:i/>
          <w:lang w:val="ru-RU"/>
        </w:rPr>
        <w:t>мистический заряд</w:t>
      </w:r>
      <w:r>
        <w:rPr>
          <w:lang w:val="ru-RU"/>
        </w:rPr>
        <w:t>, его дистанция равна 300 футам.</w:t>
      </w:r>
    </w:p>
    <w:p w14:paraId="5A29346D" w14:textId="3272FF76" w:rsidR="007A1F3E" w:rsidRPr="007A1F3E" w:rsidRDefault="0005592D" w:rsidP="00782F8B">
      <w:pPr>
        <w:pStyle w:val="Heading5ToC"/>
        <w:rPr>
          <w:lang w:val="ru-RU"/>
          <w:rPrChange w:id="1269" w:author="Konstantin Malyutin" w:date="2021-02-01T15:38:00Z">
            <w:rPr/>
          </w:rPrChange>
        </w:rPr>
      </w:pPr>
      <w:bookmarkStart w:id="1270" w:name="eyes-of-the-rune-keeper"/>
      <w:r>
        <w:rPr>
          <w:lang w:val="ru-RU"/>
        </w:rPr>
        <w:t>Глаза хранителя рун</w:t>
      </w:r>
      <w:bookmarkEnd w:id="1270"/>
    </w:p>
    <w:p w14:paraId="79CD2DF5" w14:textId="77777777" w:rsidR="007A1F3E" w:rsidRPr="007A1F3E" w:rsidRDefault="0005592D" w:rsidP="003D1BBA">
      <w:pPr>
        <w:pStyle w:val="BasicTextParagraph1"/>
        <w:rPr>
          <w:lang w:val="ru-RU"/>
          <w:rPrChange w:id="1271" w:author="Konstantin Malyutin" w:date="2021-02-01T15:38:00Z">
            <w:rPr/>
          </w:rPrChange>
        </w:rPr>
      </w:pPr>
      <w:r>
        <w:rPr>
          <w:lang w:val="ru-RU"/>
        </w:rPr>
        <w:t>Вы можете читать любые письмена.</w:t>
      </w:r>
    </w:p>
    <w:p w14:paraId="4F691394" w14:textId="6608233E" w:rsidR="007A1F3E" w:rsidRPr="007A1F3E" w:rsidRDefault="0005592D" w:rsidP="00782F8B">
      <w:pPr>
        <w:pStyle w:val="Heading5ToC"/>
        <w:rPr>
          <w:lang w:val="ru-RU"/>
          <w:rPrChange w:id="1272" w:author="Konstantin Malyutin" w:date="2021-02-01T15:38:00Z">
            <w:rPr/>
          </w:rPrChange>
        </w:rPr>
      </w:pPr>
      <w:bookmarkStart w:id="1273" w:name="fiendish-vigor"/>
      <w:r>
        <w:rPr>
          <w:lang w:val="ru-RU"/>
        </w:rPr>
        <w:t>Энергия бестии</w:t>
      </w:r>
      <w:bookmarkEnd w:id="1273"/>
    </w:p>
    <w:p w14:paraId="0D20ED1C" w14:textId="77777777" w:rsidR="007A1F3E" w:rsidRPr="007A1F3E" w:rsidRDefault="0005592D" w:rsidP="003D1BBA">
      <w:pPr>
        <w:pStyle w:val="BasicTextParagraph1"/>
        <w:rPr>
          <w:lang w:val="ru-RU"/>
          <w:rPrChange w:id="1274" w:author="Konstantin Malyutin" w:date="2021-02-01T15:38:00Z">
            <w:rPr/>
          </w:rPrChange>
        </w:rPr>
      </w:pPr>
      <w:r>
        <w:rPr>
          <w:lang w:val="ru-RU"/>
        </w:rPr>
        <w:t xml:space="preserve">Вы можете неограниченно накладывать на себя заклинание </w:t>
      </w:r>
      <w:r>
        <w:rPr>
          <w:i/>
          <w:lang w:val="ru-RU"/>
        </w:rPr>
        <w:t>псевдожизнь</w:t>
      </w:r>
      <w:r>
        <w:rPr>
          <w:lang w:val="ru-RU"/>
        </w:rPr>
        <w:t xml:space="preserve"> как заклинание 1 уровня, не тратя ячейки заклинаний и материальные компоненты.</w:t>
      </w:r>
    </w:p>
    <w:p w14:paraId="43350491" w14:textId="55409110" w:rsidR="007A1F3E" w:rsidRPr="00BF4045" w:rsidRDefault="0005592D" w:rsidP="00782F8B">
      <w:pPr>
        <w:pStyle w:val="Heading5ToC"/>
        <w:rPr>
          <w:lang w:val="ru-RU"/>
        </w:rPr>
      </w:pPr>
      <w:bookmarkStart w:id="1275" w:name="gaze-of-two-minds"/>
      <w:r>
        <w:rPr>
          <w:lang w:val="ru-RU"/>
        </w:rPr>
        <w:t>Взгляд двух разумов</w:t>
      </w:r>
      <w:bookmarkEnd w:id="1275"/>
    </w:p>
    <w:p w14:paraId="63FD0DC2" w14:textId="77777777" w:rsidR="007A1F3E" w:rsidRPr="00BF4045" w:rsidRDefault="0005592D" w:rsidP="003D1BBA">
      <w:pPr>
        <w:pStyle w:val="BasicTextParagraph1"/>
        <w:rPr>
          <w:lang w:val="ru-RU"/>
        </w:rPr>
      </w:pPr>
      <w:r>
        <w:rPr>
          <w:lang w:val="ru-RU"/>
        </w:rPr>
        <w:t>Вы можете действием коснуться согласного гуманоида и до конца своего следующего хода воспринимать всё его чувствами.  Пока существо находится на том же плане существования, что и вы, вы можете в последующие ходы действием продлевать эту связь до конца своего следующего хода.  При восприятии чувствами другого существа, вы получаете все преимущества от особых чувств, которыми обладает это существо, а сами при этом слепы и глухи.</w:t>
      </w:r>
    </w:p>
    <w:p w14:paraId="7E05B892" w14:textId="241FC06A" w:rsidR="007A1F3E" w:rsidRPr="007A1F3E" w:rsidRDefault="0005592D" w:rsidP="00782F8B">
      <w:pPr>
        <w:pStyle w:val="Heading5ToC"/>
        <w:rPr>
          <w:lang w:val="ru-RU"/>
          <w:rPrChange w:id="1276" w:author="Konstantin Malyutin" w:date="2021-02-01T15:38:00Z">
            <w:rPr/>
          </w:rPrChange>
        </w:rPr>
      </w:pPr>
      <w:bookmarkStart w:id="1277" w:name="lifedrinker"/>
      <w:r>
        <w:rPr>
          <w:lang w:val="ru-RU"/>
        </w:rPr>
        <w:t>Пьющий жизнь</w:t>
      </w:r>
      <w:bookmarkEnd w:id="1277"/>
    </w:p>
    <w:p w14:paraId="3C86A4DD" w14:textId="77777777" w:rsidR="007A1F3E" w:rsidRPr="007A1F3E" w:rsidRDefault="0005592D" w:rsidP="003D1BBA">
      <w:pPr>
        <w:pStyle w:val="BasicTextParagraph1"/>
        <w:rPr>
          <w:lang w:val="ru-RU"/>
          <w:rPrChange w:id="1278" w:author="Konstantin Malyutin" w:date="2021-02-01T15:38:00Z">
            <w:rPr/>
          </w:rPrChange>
        </w:rPr>
      </w:pPr>
      <w:r>
        <w:rPr>
          <w:lang w:val="ru-RU"/>
        </w:rPr>
        <w:t xml:space="preserve">Требование: </w:t>
      </w:r>
      <w:del w:id="1279" w:author="Konstantin Malyutin" w:date="2021-03-01T12:21:00Z">
        <w:r w:rsidDel="00E25A63">
          <w:rPr>
            <w:lang w:val="ru-RU"/>
          </w:rPr>
          <w:delText xml:space="preserve"> </w:delText>
        </w:r>
      </w:del>
      <w:r>
        <w:rPr>
          <w:lang w:val="ru-RU"/>
        </w:rPr>
        <w:t>12 уровень, умение Договор клинка</w:t>
      </w:r>
    </w:p>
    <w:p w14:paraId="146F7473" w14:textId="77777777" w:rsidR="007A1F3E" w:rsidRPr="007A1F3E" w:rsidRDefault="0005592D" w:rsidP="003D1BBA">
      <w:pPr>
        <w:pStyle w:val="BasicTextParagraph2"/>
        <w:rPr>
          <w:lang w:val="ru-RU"/>
          <w:rPrChange w:id="1280" w:author="Konstantin Malyutin" w:date="2021-02-01T15:38:00Z">
            <w:rPr/>
          </w:rPrChange>
        </w:rPr>
      </w:pPr>
      <w:r>
        <w:rPr>
          <w:lang w:val="ru-RU"/>
        </w:rPr>
        <w:t xml:space="preserve">  Когда вы </w:t>
      </w:r>
      <w:proofErr w:type="gramStart"/>
      <w:r>
        <w:rPr>
          <w:lang w:val="ru-RU"/>
        </w:rPr>
        <w:t>попадаете по существу</w:t>
      </w:r>
      <w:proofErr w:type="gramEnd"/>
      <w:r>
        <w:rPr>
          <w:lang w:val="ru-RU"/>
        </w:rPr>
        <w:t xml:space="preserve"> оружием договора, это существо получает дополнительный некротический урон, равный вашему модификатору Харизмы (минимум 1).  </w:t>
      </w:r>
    </w:p>
    <w:p w14:paraId="12D3222B" w14:textId="0CF4581C" w:rsidR="007A1F3E" w:rsidRPr="007A1F3E" w:rsidRDefault="0005592D" w:rsidP="00782F8B">
      <w:pPr>
        <w:pStyle w:val="Heading5ToC"/>
        <w:rPr>
          <w:lang w:val="ru-RU"/>
          <w:rPrChange w:id="1281" w:author="Konstantin Malyutin" w:date="2021-02-01T15:38:00Z">
            <w:rPr/>
          </w:rPrChange>
        </w:rPr>
      </w:pPr>
      <w:bookmarkStart w:id="1282" w:name="mask-of-many-faces"/>
      <w:r>
        <w:rPr>
          <w:lang w:val="ru-RU"/>
        </w:rPr>
        <w:t>Маска многих лиц</w:t>
      </w:r>
      <w:bookmarkEnd w:id="1282"/>
    </w:p>
    <w:p w14:paraId="48D27C8D" w14:textId="77777777" w:rsidR="007A1F3E" w:rsidRPr="007A1F3E" w:rsidRDefault="0005592D" w:rsidP="003D1BBA">
      <w:pPr>
        <w:pStyle w:val="BasicTextParagraph1"/>
        <w:rPr>
          <w:lang w:val="ru-RU"/>
          <w:rPrChange w:id="1283" w:author="Konstantin Malyutin" w:date="2021-02-01T15:38:00Z">
            <w:rPr/>
          </w:rPrChange>
        </w:rPr>
      </w:pPr>
      <w:r>
        <w:rPr>
          <w:lang w:val="ru-RU"/>
        </w:rPr>
        <w:t xml:space="preserve">Вы можете неограниченно накладывать заклинание </w:t>
      </w:r>
      <w:r>
        <w:rPr>
          <w:i/>
          <w:lang w:val="ru-RU"/>
        </w:rPr>
        <w:t>маскировка</w:t>
      </w:r>
      <w:r>
        <w:rPr>
          <w:lang w:val="ru-RU"/>
        </w:rPr>
        <w:t>, не тратя ячейки заклинаний.</w:t>
      </w:r>
    </w:p>
    <w:p w14:paraId="4E00F827" w14:textId="6B6DA090" w:rsidR="007A1F3E" w:rsidRPr="007A1F3E" w:rsidRDefault="0005592D" w:rsidP="00782F8B">
      <w:pPr>
        <w:pStyle w:val="Heading5ToC"/>
        <w:rPr>
          <w:lang w:val="ru-RU"/>
          <w:rPrChange w:id="1284" w:author="Konstantin Malyutin" w:date="2021-02-01T15:38:00Z">
            <w:rPr/>
          </w:rPrChange>
        </w:rPr>
      </w:pPr>
      <w:bookmarkStart w:id="1285" w:name="master-of-myriad-forms"/>
      <w:r>
        <w:rPr>
          <w:lang w:val="ru-RU"/>
        </w:rPr>
        <w:t xml:space="preserve"> Мастер бесчисленных обликов </w:t>
      </w:r>
      <w:bookmarkEnd w:id="1285"/>
    </w:p>
    <w:p w14:paraId="163CBC39" w14:textId="77777777" w:rsidR="007A1F3E" w:rsidRPr="007A1F3E" w:rsidRDefault="0005592D" w:rsidP="003D1BBA">
      <w:pPr>
        <w:pStyle w:val="BasicTextParagraph1"/>
        <w:rPr>
          <w:lang w:val="ru-RU"/>
          <w:rPrChange w:id="1286" w:author="Konstantin Malyutin" w:date="2021-02-01T15:38:00Z">
            <w:rPr/>
          </w:rPrChange>
        </w:rPr>
      </w:pPr>
      <w:r>
        <w:rPr>
          <w:lang w:val="ru-RU"/>
        </w:rPr>
        <w:t xml:space="preserve">Требование: </w:t>
      </w:r>
      <w:del w:id="1287" w:author="Konstantin Malyutin" w:date="2021-03-01T12:21:00Z">
        <w:r w:rsidDel="00E25A63">
          <w:rPr>
            <w:lang w:val="ru-RU"/>
          </w:rPr>
          <w:delText xml:space="preserve"> </w:delText>
        </w:r>
      </w:del>
      <w:r>
        <w:rPr>
          <w:lang w:val="ru-RU"/>
        </w:rPr>
        <w:t>15 уровень</w:t>
      </w:r>
    </w:p>
    <w:p w14:paraId="330D9832" w14:textId="77777777" w:rsidR="007A1F3E" w:rsidRPr="007A1F3E" w:rsidRDefault="0005592D" w:rsidP="003D1BBA">
      <w:pPr>
        <w:pStyle w:val="BasicTextParagraph2"/>
        <w:rPr>
          <w:lang w:val="ru-RU"/>
          <w:rPrChange w:id="1288" w:author="Konstantin Malyutin" w:date="2021-02-01T15:38:00Z">
            <w:rPr/>
          </w:rPrChange>
        </w:rPr>
      </w:pPr>
      <w:r>
        <w:rPr>
          <w:lang w:val="ru-RU"/>
        </w:rPr>
        <w:t xml:space="preserve">Вы можете неограниченно накладывать заклинание </w:t>
      </w:r>
      <w:r>
        <w:rPr>
          <w:i/>
          <w:lang w:val="ru-RU"/>
        </w:rPr>
        <w:t>смена обличья</w:t>
      </w:r>
      <w:r>
        <w:rPr>
          <w:lang w:val="ru-RU"/>
        </w:rPr>
        <w:t>, не тратя ячейки заклинаний.</w:t>
      </w:r>
    </w:p>
    <w:p w14:paraId="2B948690" w14:textId="00F5278D" w:rsidR="007A1F3E" w:rsidRPr="007A1F3E" w:rsidRDefault="0005592D" w:rsidP="00782F8B">
      <w:pPr>
        <w:pStyle w:val="Heading5ToC"/>
        <w:rPr>
          <w:lang w:val="ru-RU"/>
          <w:rPrChange w:id="1289" w:author="Konstantin Malyutin" w:date="2021-02-01T15:38:00Z">
            <w:rPr/>
          </w:rPrChange>
        </w:rPr>
      </w:pPr>
      <w:bookmarkStart w:id="1290" w:name="minions-of-chaos"/>
      <w:r>
        <w:rPr>
          <w:lang w:val="ru-RU"/>
        </w:rPr>
        <w:t>Приспешники хаоса</w:t>
      </w:r>
      <w:bookmarkEnd w:id="1290"/>
    </w:p>
    <w:p w14:paraId="7BFB1854" w14:textId="77777777" w:rsidR="007A1F3E" w:rsidRPr="007A1F3E" w:rsidRDefault="0005592D" w:rsidP="003D1BBA">
      <w:pPr>
        <w:pStyle w:val="BasicTextParagraph1"/>
        <w:rPr>
          <w:lang w:val="ru-RU"/>
          <w:rPrChange w:id="1291" w:author="Konstantin Malyutin" w:date="2021-02-01T15:38:00Z">
            <w:rPr/>
          </w:rPrChange>
        </w:rPr>
      </w:pPr>
      <w:r>
        <w:rPr>
          <w:lang w:val="ru-RU"/>
        </w:rPr>
        <w:t xml:space="preserve">Требование: </w:t>
      </w:r>
      <w:del w:id="1292" w:author="Konstantin Malyutin" w:date="2021-03-01T12:21:00Z">
        <w:r w:rsidDel="00E25A63">
          <w:rPr>
            <w:lang w:val="ru-RU"/>
          </w:rPr>
          <w:delText xml:space="preserve"> </w:delText>
        </w:r>
      </w:del>
      <w:r>
        <w:rPr>
          <w:lang w:val="ru-RU"/>
        </w:rPr>
        <w:t>9</w:t>
      </w:r>
      <w:del w:id="1293" w:author="Konstantin Malyutin" w:date="2021-03-01T12:21:00Z">
        <w:r w:rsidDel="00E25A63">
          <w:rPr>
            <w:lang w:val="ru-RU"/>
          </w:rPr>
          <w:delText>ый</w:delText>
        </w:r>
      </w:del>
      <w:r>
        <w:rPr>
          <w:lang w:val="ru-RU"/>
        </w:rPr>
        <w:t xml:space="preserve"> уровень</w:t>
      </w:r>
    </w:p>
    <w:p w14:paraId="6AE13C6F" w14:textId="77777777" w:rsidR="007A1F3E" w:rsidRPr="007A1F3E" w:rsidRDefault="0005592D" w:rsidP="003D1BBA">
      <w:pPr>
        <w:pStyle w:val="BasicTextParagraph2"/>
        <w:rPr>
          <w:lang w:val="ru-RU"/>
          <w:rPrChange w:id="1294" w:author="Konstantin Malyutin" w:date="2021-02-01T15:38:00Z">
            <w:rPr/>
          </w:rPrChange>
        </w:rPr>
      </w:pPr>
      <w:r>
        <w:rPr>
          <w:lang w:val="ru-RU"/>
        </w:rPr>
        <w:t xml:space="preserve">Вы можете один раз сотворить заклинание </w:t>
      </w:r>
      <w:r>
        <w:rPr>
          <w:i/>
          <w:lang w:val="ru-RU"/>
        </w:rPr>
        <w:t>призыв элементаля</w:t>
      </w:r>
      <w:r>
        <w:rPr>
          <w:lang w:val="ru-RU"/>
        </w:rPr>
        <w:t>, используя ячейку заклинаний колдуна Вы не можете сделать это повторно, пока не окончите длинный отдых.</w:t>
      </w:r>
    </w:p>
    <w:p w14:paraId="5DD85A25" w14:textId="40280D50" w:rsidR="007A1F3E" w:rsidRPr="007A1F3E" w:rsidRDefault="0005592D" w:rsidP="00782F8B">
      <w:pPr>
        <w:pStyle w:val="Heading5ToC"/>
        <w:rPr>
          <w:lang w:val="ru-RU"/>
          <w:rPrChange w:id="1295" w:author="Konstantin Malyutin" w:date="2021-02-01T15:38:00Z">
            <w:rPr/>
          </w:rPrChange>
        </w:rPr>
      </w:pPr>
      <w:bookmarkStart w:id="1296" w:name="mire-the-mind"/>
      <w:r>
        <w:rPr>
          <w:lang w:val="ru-RU"/>
        </w:rPr>
        <w:lastRenderedPageBreak/>
        <w:t>Дурман разума</w:t>
      </w:r>
      <w:bookmarkEnd w:id="1296"/>
    </w:p>
    <w:p w14:paraId="500725F7" w14:textId="59AB3EE2" w:rsidR="007A1F3E" w:rsidRPr="007A1F3E" w:rsidRDefault="0005592D" w:rsidP="003D1BBA">
      <w:pPr>
        <w:pStyle w:val="BasicTextParagraph1"/>
        <w:rPr>
          <w:lang w:val="ru-RU"/>
          <w:rPrChange w:id="1297" w:author="Konstantin Malyutin" w:date="2021-02-01T15:38:00Z">
            <w:rPr/>
          </w:rPrChange>
        </w:rPr>
      </w:pPr>
      <w:r>
        <w:rPr>
          <w:lang w:val="ru-RU"/>
        </w:rPr>
        <w:t xml:space="preserve">Требование: </w:t>
      </w:r>
      <w:del w:id="1298" w:author="Konstantin Malyutin" w:date="2021-03-01T12:21:00Z">
        <w:r w:rsidDel="00E25A63">
          <w:rPr>
            <w:lang w:val="ru-RU"/>
          </w:rPr>
          <w:delText xml:space="preserve"> </w:delText>
        </w:r>
      </w:del>
      <w:r>
        <w:rPr>
          <w:lang w:val="ru-RU"/>
        </w:rPr>
        <w:t>5</w:t>
      </w:r>
      <w:del w:id="1299" w:author="Konstantin Malyutin" w:date="2021-03-01T12:21:00Z">
        <w:r w:rsidDel="00E25A63">
          <w:rPr>
            <w:lang w:val="ru-RU"/>
          </w:rPr>
          <w:delText>-й</w:delText>
        </w:r>
      </w:del>
      <w:r>
        <w:rPr>
          <w:lang w:val="ru-RU"/>
        </w:rPr>
        <w:t xml:space="preserve"> уровень</w:t>
      </w:r>
    </w:p>
    <w:p w14:paraId="3D485D7B" w14:textId="77777777" w:rsidR="007A1F3E" w:rsidRPr="007A1F3E" w:rsidRDefault="0005592D" w:rsidP="003D1BBA">
      <w:pPr>
        <w:pStyle w:val="BasicTextParagraph2"/>
        <w:rPr>
          <w:lang w:val="ru-RU"/>
          <w:rPrChange w:id="1300" w:author="Konstantin Malyutin" w:date="2021-02-01T15:38:00Z">
            <w:rPr/>
          </w:rPrChange>
        </w:rPr>
      </w:pPr>
      <w:r>
        <w:rPr>
          <w:lang w:val="ru-RU"/>
        </w:rPr>
        <w:t xml:space="preserve">Вы можете один раз сотворить заклинание </w:t>
      </w:r>
      <w:r>
        <w:rPr>
          <w:i/>
          <w:lang w:val="ru-RU"/>
        </w:rPr>
        <w:t>замедление</w:t>
      </w:r>
      <w:r>
        <w:rPr>
          <w:lang w:val="ru-RU"/>
        </w:rPr>
        <w:t>, используя ячейку заклинаний колдуна.  Вы не можете сделать это повторно, пока не окончите длинный отдых.</w:t>
      </w:r>
    </w:p>
    <w:p w14:paraId="1C370EFA" w14:textId="02955D17" w:rsidR="007A1F3E" w:rsidRPr="007A1F3E" w:rsidRDefault="0005592D" w:rsidP="00782F8B">
      <w:pPr>
        <w:pStyle w:val="Heading5ToC"/>
        <w:rPr>
          <w:lang w:val="ru-RU"/>
          <w:rPrChange w:id="1301" w:author="Konstantin Malyutin" w:date="2021-02-01T15:38:00Z">
            <w:rPr/>
          </w:rPrChange>
        </w:rPr>
      </w:pPr>
      <w:bookmarkStart w:id="1302" w:name="misty-visions"/>
      <w:r>
        <w:rPr>
          <w:lang w:val="ru-RU"/>
        </w:rPr>
        <w:t>Туманные видения</w:t>
      </w:r>
      <w:bookmarkEnd w:id="1302"/>
    </w:p>
    <w:p w14:paraId="074657C1" w14:textId="77777777" w:rsidR="007A1F3E" w:rsidRPr="007A1F3E" w:rsidRDefault="0005592D" w:rsidP="003D1BBA">
      <w:pPr>
        <w:pStyle w:val="BasicTextParagraph1"/>
        <w:rPr>
          <w:lang w:val="ru-RU"/>
          <w:rPrChange w:id="1303" w:author="Konstantin Malyutin" w:date="2021-02-01T15:38:00Z">
            <w:rPr/>
          </w:rPrChange>
        </w:rPr>
      </w:pPr>
      <w:r>
        <w:rPr>
          <w:lang w:val="ru-RU"/>
        </w:rPr>
        <w:t xml:space="preserve">  Вы можете неограниченно накладывать заклинание </w:t>
      </w:r>
      <w:r>
        <w:rPr>
          <w:i/>
          <w:lang w:val="ru-RU"/>
        </w:rPr>
        <w:t>безмолвный образ</w:t>
      </w:r>
      <w:r>
        <w:rPr>
          <w:lang w:val="ru-RU"/>
        </w:rPr>
        <w:t xml:space="preserve">, не тратя ячейки заклинаний и материальные компоненты.  </w:t>
      </w:r>
    </w:p>
    <w:p w14:paraId="30A12CCE" w14:textId="72DE566D" w:rsidR="007A1F3E" w:rsidRPr="007A1F3E" w:rsidRDefault="0005592D" w:rsidP="00782F8B">
      <w:pPr>
        <w:pStyle w:val="Heading5ToC"/>
        <w:rPr>
          <w:lang w:val="ru-RU"/>
          <w:rPrChange w:id="1304" w:author="Konstantin Malyutin" w:date="2021-02-01T15:38:00Z">
            <w:rPr/>
          </w:rPrChange>
        </w:rPr>
      </w:pPr>
      <w:bookmarkStart w:id="1305" w:name="one-with-shadows"/>
      <w:r>
        <w:rPr>
          <w:lang w:val="ru-RU"/>
        </w:rPr>
        <w:t>Единство с тенями</w:t>
      </w:r>
      <w:bookmarkEnd w:id="1305"/>
    </w:p>
    <w:p w14:paraId="32409C53" w14:textId="77777777" w:rsidR="007A1F3E" w:rsidRPr="007A1F3E" w:rsidRDefault="0005592D" w:rsidP="003D1BBA">
      <w:pPr>
        <w:pStyle w:val="BasicTextParagraph1"/>
        <w:rPr>
          <w:lang w:val="ru-RU"/>
          <w:rPrChange w:id="1306" w:author="Konstantin Malyutin" w:date="2021-02-01T15:38:00Z">
            <w:rPr/>
          </w:rPrChange>
        </w:rPr>
      </w:pPr>
      <w:r>
        <w:rPr>
          <w:lang w:val="ru-RU"/>
        </w:rPr>
        <w:t xml:space="preserve">Требование: </w:t>
      </w:r>
      <w:del w:id="1307" w:author="Konstantin Malyutin" w:date="2021-03-01T12:21:00Z">
        <w:r w:rsidDel="00E25A63">
          <w:rPr>
            <w:lang w:val="ru-RU"/>
          </w:rPr>
          <w:delText xml:space="preserve"> </w:delText>
        </w:r>
      </w:del>
      <w:r>
        <w:rPr>
          <w:lang w:val="ru-RU"/>
        </w:rPr>
        <w:t>5</w:t>
      </w:r>
      <w:del w:id="1308" w:author="Konstantin Malyutin" w:date="2021-03-01T12:21:00Z">
        <w:r w:rsidDel="00E25A63">
          <w:rPr>
            <w:lang w:val="ru-RU"/>
          </w:rPr>
          <w:delText>-й</w:delText>
        </w:r>
      </w:del>
      <w:r>
        <w:rPr>
          <w:lang w:val="ru-RU"/>
        </w:rPr>
        <w:t xml:space="preserve"> уровень</w:t>
      </w:r>
    </w:p>
    <w:p w14:paraId="73B9EC8C" w14:textId="77777777" w:rsidR="007A1F3E" w:rsidRPr="007A1F3E" w:rsidRDefault="0005592D" w:rsidP="003D1BBA">
      <w:pPr>
        <w:pStyle w:val="BasicTextParagraph2"/>
        <w:rPr>
          <w:lang w:val="ru-RU"/>
          <w:rPrChange w:id="1309" w:author="Konstantin Malyutin" w:date="2021-02-01T15:38:00Z">
            <w:rPr/>
          </w:rPrChange>
        </w:rPr>
      </w:pPr>
      <w:r>
        <w:rPr>
          <w:lang w:val="ru-RU"/>
        </w:rPr>
        <w:t xml:space="preserve">  Когда вы находитесь в области тусклого света или в темноте, вы можете действием стать невидимым, пока вы не переместитесь или не используете действие или реакцию.  </w:t>
      </w:r>
    </w:p>
    <w:p w14:paraId="3EB4B33E" w14:textId="0E128FBD" w:rsidR="007A1F3E" w:rsidRPr="007A1F3E" w:rsidRDefault="0005592D" w:rsidP="00782F8B">
      <w:pPr>
        <w:pStyle w:val="Heading5ToC"/>
        <w:rPr>
          <w:lang w:val="ru-RU"/>
          <w:rPrChange w:id="1310" w:author="Konstantin Malyutin" w:date="2021-02-01T15:38:00Z">
            <w:rPr/>
          </w:rPrChange>
        </w:rPr>
      </w:pPr>
      <w:bookmarkStart w:id="1311" w:name="otherworldly-leap"/>
      <w:r>
        <w:rPr>
          <w:lang w:val="ru-RU"/>
        </w:rPr>
        <w:t>Сверхъестественный прыжок</w:t>
      </w:r>
      <w:bookmarkEnd w:id="1311"/>
    </w:p>
    <w:p w14:paraId="354D1915" w14:textId="77777777" w:rsidR="007A1F3E" w:rsidRPr="007A1F3E" w:rsidRDefault="0005592D" w:rsidP="003D1BBA">
      <w:pPr>
        <w:pStyle w:val="BasicTextParagraph1"/>
        <w:rPr>
          <w:lang w:val="ru-RU"/>
          <w:rPrChange w:id="1312" w:author="Konstantin Malyutin" w:date="2021-02-01T15:38:00Z">
            <w:rPr/>
          </w:rPrChange>
        </w:rPr>
      </w:pPr>
      <w:r>
        <w:rPr>
          <w:lang w:val="ru-RU"/>
        </w:rPr>
        <w:t xml:space="preserve">Требование: </w:t>
      </w:r>
      <w:del w:id="1313" w:author="Konstantin Malyutin" w:date="2021-03-01T12:21:00Z">
        <w:r w:rsidDel="00E25A63">
          <w:rPr>
            <w:lang w:val="ru-RU"/>
          </w:rPr>
          <w:delText xml:space="preserve"> </w:delText>
        </w:r>
      </w:del>
      <w:r>
        <w:rPr>
          <w:lang w:val="ru-RU"/>
        </w:rPr>
        <w:t>9</w:t>
      </w:r>
      <w:del w:id="1314" w:author="Konstantin Malyutin" w:date="2021-03-01T12:21:00Z">
        <w:r w:rsidDel="00E25A63">
          <w:rPr>
            <w:lang w:val="ru-RU"/>
          </w:rPr>
          <w:delText>ый</w:delText>
        </w:r>
      </w:del>
      <w:r>
        <w:rPr>
          <w:lang w:val="ru-RU"/>
        </w:rPr>
        <w:t xml:space="preserve"> уровень</w:t>
      </w:r>
    </w:p>
    <w:p w14:paraId="69C80003" w14:textId="77777777" w:rsidR="007A1F3E" w:rsidRPr="007A1F3E" w:rsidRDefault="0005592D" w:rsidP="003D1BBA">
      <w:pPr>
        <w:pStyle w:val="BasicTextParagraph2"/>
        <w:rPr>
          <w:lang w:val="ru-RU"/>
          <w:rPrChange w:id="1315" w:author="Konstantin Malyutin" w:date="2021-02-01T15:38:00Z">
            <w:rPr/>
          </w:rPrChange>
        </w:rPr>
      </w:pPr>
      <w:r>
        <w:rPr>
          <w:lang w:val="ru-RU"/>
        </w:rPr>
        <w:t xml:space="preserve">  Вы можете неограниченно накладывать на себя заклинание </w:t>
      </w:r>
      <w:r>
        <w:rPr>
          <w:i/>
          <w:lang w:val="ru-RU"/>
        </w:rPr>
        <w:t>прыжок</w:t>
      </w:r>
      <w:r>
        <w:rPr>
          <w:lang w:val="ru-RU"/>
        </w:rPr>
        <w:t xml:space="preserve">, не тратя ячейки заклинаний и материальные компоненты.  </w:t>
      </w:r>
    </w:p>
    <w:p w14:paraId="38B55493" w14:textId="78E711B0" w:rsidR="007A1F3E" w:rsidRPr="007A1F3E" w:rsidRDefault="0005592D" w:rsidP="00782F8B">
      <w:pPr>
        <w:pStyle w:val="Heading5ToC"/>
        <w:rPr>
          <w:lang w:val="ru-RU"/>
          <w:rPrChange w:id="1316" w:author="Konstantin Malyutin" w:date="2021-02-01T15:38:00Z">
            <w:rPr/>
          </w:rPrChange>
        </w:rPr>
      </w:pPr>
      <w:bookmarkStart w:id="1317" w:name="repelling-blast"/>
      <w:r>
        <w:rPr>
          <w:lang w:val="ru-RU"/>
        </w:rPr>
        <w:t xml:space="preserve"> Отталкивающий заряд </w:t>
      </w:r>
      <w:bookmarkEnd w:id="1317"/>
    </w:p>
    <w:p w14:paraId="1F7A4AF2" w14:textId="77777777" w:rsidR="007A1F3E" w:rsidRPr="007A1F3E" w:rsidRDefault="0005592D" w:rsidP="003D1BBA">
      <w:pPr>
        <w:pStyle w:val="BasicTextParagraph1"/>
        <w:rPr>
          <w:lang w:val="ru-RU"/>
          <w:rPrChange w:id="1318" w:author="Konstantin Malyutin" w:date="2021-02-01T15:38:00Z">
            <w:rPr/>
          </w:rPrChange>
        </w:rPr>
      </w:pPr>
      <w:r>
        <w:rPr>
          <w:lang w:val="ru-RU"/>
        </w:rPr>
        <w:t>Требование: заговор мистический заряд</w:t>
      </w:r>
    </w:p>
    <w:p w14:paraId="3199DA97" w14:textId="77777777" w:rsidR="007A1F3E" w:rsidRPr="007A1F3E" w:rsidRDefault="0005592D" w:rsidP="003D1BBA">
      <w:pPr>
        <w:pStyle w:val="BasicTextParagraph2"/>
        <w:rPr>
          <w:lang w:val="ru-RU"/>
          <w:rPrChange w:id="1319" w:author="Konstantin Malyutin" w:date="2021-02-01T15:38:00Z">
            <w:rPr/>
          </w:rPrChange>
        </w:rPr>
      </w:pPr>
      <w:r>
        <w:rPr>
          <w:lang w:val="ru-RU"/>
        </w:rPr>
        <w:t xml:space="preserve">Если вы </w:t>
      </w:r>
      <w:proofErr w:type="gramStart"/>
      <w:r>
        <w:rPr>
          <w:lang w:val="ru-RU"/>
        </w:rPr>
        <w:t>попадаете по существу</w:t>
      </w:r>
      <w:proofErr w:type="gramEnd"/>
      <w:r>
        <w:rPr>
          <w:lang w:val="ru-RU"/>
        </w:rPr>
        <w:t xml:space="preserve"> </w:t>
      </w:r>
      <w:r>
        <w:rPr>
          <w:i/>
          <w:lang w:val="ru-RU"/>
        </w:rPr>
        <w:t>мистическим зарядом</w:t>
      </w:r>
      <w:r>
        <w:rPr>
          <w:lang w:val="ru-RU"/>
        </w:rPr>
        <w:t>, вы можете толкнуть его на 10 футов прочь от себя по прямой линии.</w:t>
      </w:r>
    </w:p>
    <w:p w14:paraId="7663A0EE" w14:textId="18D17A17" w:rsidR="007A1F3E" w:rsidRPr="007A1F3E" w:rsidRDefault="0005592D" w:rsidP="00782F8B">
      <w:pPr>
        <w:pStyle w:val="Heading5ToC"/>
        <w:rPr>
          <w:lang w:val="ru-RU"/>
          <w:rPrChange w:id="1320" w:author="Konstantin Malyutin" w:date="2021-02-01T15:38:00Z">
            <w:rPr/>
          </w:rPrChange>
        </w:rPr>
      </w:pPr>
      <w:bookmarkStart w:id="1321" w:name="sculptor-of-flesh"/>
      <w:r>
        <w:rPr>
          <w:lang w:val="ru-RU"/>
        </w:rPr>
        <w:t>Скульптор плоти</w:t>
      </w:r>
      <w:bookmarkEnd w:id="1321"/>
    </w:p>
    <w:p w14:paraId="6721AEA3" w14:textId="025623AA" w:rsidR="007A1F3E" w:rsidRPr="007A1F3E" w:rsidRDefault="0005592D" w:rsidP="003D1BBA">
      <w:pPr>
        <w:pStyle w:val="BasicTextParagraph1"/>
        <w:rPr>
          <w:lang w:val="ru-RU"/>
          <w:rPrChange w:id="1322" w:author="Konstantin Malyutin" w:date="2021-02-01T15:38:00Z">
            <w:rPr/>
          </w:rPrChange>
        </w:rPr>
      </w:pPr>
      <w:r>
        <w:rPr>
          <w:lang w:val="ru-RU"/>
        </w:rPr>
        <w:t>Требование:</w:t>
      </w:r>
      <w:del w:id="1323" w:author="Konstantin Malyutin" w:date="2021-03-01T12:21:00Z">
        <w:r w:rsidDel="00E25A63">
          <w:rPr>
            <w:lang w:val="ru-RU"/>
          </w:rPr>
          <w:delText xml:space="preserve"> </w:delText>
        </w:r>
      </w:del>
      <w:r>
        <w:rPr>
          <w:lang w:val="ru-RU"/>
        </w:rPr>
        <w:t xml:space="preserve"> 7</w:t>
      </w:r>
      <w:del w:id="1324" w:author="Konstantin Malyutin" w:date="2021-03-01T12:21:00Z">
        <w:r w:rsidDel="00E25A63">
          <w:rPr>
            <w:lang w:val="ru-RU"/>
          </w:rPr>
          <w:delText>-й</w:delText>
        </w:r>
      </w:del>
      <w:r>
        <w:rPr>
          <w:lang w:val="ru-RU"/>
        </w:rPr>
        <w:t xml:space="preserve"> уровень</w:t>
      </w:r>
    </w:p>
    <w:p w14:paraId="12359DE0" w14:textId="77777777" w:rsidR="007A1F3E" w:rsidRPr="007A1F3E" w:rsidRDefault="0005592D" w:rsidP="003D1BBA">
      <w:pPr>
        <w:pStyle w:val="BasicTextParagraph2"/>
        <w:rPr>
          <w:lang w:val="ru-RU"/>
          <w:rPrChange w:id="1325" w:author="Konstantin Malyutin" w:date="2021-02-01T15:38:00Z">
            <w:rPr/>
          </w:rPrChange>
        </w:rPr>
      </w:pPr>
      <w:r>
        <w:rPr>
          <w:lang w:val="ru-RU"/>
        </w:rPr>
        <w:t xml:space="preserve">Вы можете один раз сотворить заклинание </w:t>
      </w:r>
      <w:r>
        <w:rPr>
          <w:i/>
          <w:lang w:val="ru-RU"/>
        </w:rPr>
        <w:t>превращение</w:t>
      </w:r>
      <w:r>
        <w:rPr>
          <w:lang w:val="ru-RU"/>
        </w:rPr>
        <w:t>, используя ячейку заклинаний колдуна.  Вы не можете сделать это повторно, пока не окончите длинный отдых.</w:t>
      </w:r>
    </w:p>
    <w:p w14:paraId="2DF65B1D" w14:textId="3944DF4C" w:rsidR="007A1F3E" w:rsidRPr="007A1F3E" w:rsidRDefault="0005592D" w:rsidP="00782F8B">
      <w:pPr>
        <w:pStyle w:val="Heading5ToC"/>
        <w:rPr>
          <w:lang w:val="ru-RU"/>
          <w:rPrChange w:id="1326" w:author="Konstantin Malyutin" w:date="2021-02-01T15:38:00Z">
            <w:rPr/>
          </w:rPrChange>
        </w:rPr>
      </w:pPr>
      <w:bookmarkStart w:id="1327" w:name="sign-of-ill-omen"/>
      <w:r>
        <w:rPr>
          <w:lang w:val="ru-RU"/>
        </w:rPr>
        <w:t>Дурное знамение</w:t>
      </w:r>
      <w:bookmarkEnd w:id="1327"/>
    </w:p>
    <w:p w14:paraId="5F123EFA" w14:textId="77777777" w:rsidR="007A1F3E" w:rsidRPr="007A1F3E" w:rsidRDefault="0005592D" w:rsidP="003D1BBA">
      <w:pPr>
        <w:pStyle w:val="BasicTextParagraph1"/>
        <w:rPr>
          <w:lang w:val="ru-RU"/>
          <w:rPrChange w:id="1328" w:author="Konstantin Malyutin" w:date="2021-02-01T15:38:00Z">
            <w:rPr/>
          </w:rPrChange>
        </w:rPr>
      </w:pPr>
      <w:r>
        <w:rPr>
          <w:lang w:val="ru-RU"/>
        </w:rPr>
        <w:t xml:space="preserve">Требование: </w:t>
      </w:r>
      <w:del w:id="1329" w:author="Konstantin Malyutin" w:date="2021-03-01T12:21:00Z">
        <w:r w:rsidDel="00E25A63">
          <w:rPr>
            <w:lang w:val="ru-RU"/>
          </w:rPr>
          <w:delText xml:space="preserve"> </w:delText>
        </w:r>
      </w:del>
      <w:r>
        <w:rPr>
          <w:lang w:val="ru-RU"/>
        </w:rPr>
        <w:t>5</w:t>
      </w:r>
      <w:del w:id="1330" w:author="Konstantin Malyutin" w:date="2021-03-01T12:21:00Z">
        <w:r w:rsidDel="00E25A63">
          <w:rPr>
            <w:lang w:val="ru-RU"/>
          </w:rPr>
          <w:delText>-й</w:delText>
        </w:r>
      </w:del>
      <w:r>
        <w:rPr>
          <w:lang w:val="ru-RU"/>
        </w:rPr>
        <w:t xml:space="preserve"> уровень</w:t>
      </w:r>
    </w:p>
    <w:p w14:paraId="5A06D5AF" w14:textId="77777777" w:rsidR="007A1F3E" w:rsidRPr="007A1F3E" w:rsidRDefault="0005592D" w:rsidP="003D1BBA">
      <w:pPr>
        <w:pStyle w:val="BasicTextParagraph2"/>
        <w:rPr>
          <w:lang w:val="ru-RU"/>
          <w:rPrChange w:id="1331" w:author="Konstantin Malyutin" w:date="2021-02-01T15:38:00Z">
            <w:rPr/>
          </w:rPrChange>
        </w:rPr>
      </w:pPr>
      <w:r>
        <w:rPr>
          <w:lang w:val="ru-RU"/>
        </w:rPr>
        <w:t xml:space="preserve">Вы можете один раз сотворить заклинание </w:t>
      </w:r>
      <w:r>
        <w:rPr>
          <w:i/>
          <w:lang w:val="ru-RU"/>
        </w:rPr>
        <w:t>проклятие</w:t>
      </w:r>
      <w:r>
        <w:rPr>
          <w:lang w:val="ru-RU"/>
        </w:rPr>
        <w:t>, используя ячейку заклинаний колдуна.  Вы не можете сделать это повторно, пока не окончите длинный отдых.</w:t>
      </w:r>
    </w:p>
    <w:p w14:paraId="534084BF" w14:textId="5417708E" w:rsidR="007A1F3E" w:rsidRPr="007A1F3E" w:rsidRDefault="0005592D" w:rsidP="00782F8B">
      <w:pPr>
        <w:pStyle w:val="Heading5ToC"/>
        <w:rPr>
          <w:lang w:val="ru-RU"/>
          <w:rPrChange w:id="1332" w:author="Konstantin Malyutin" w:date="2021-02-01T15:38:00Z">
            <w:rPr/>
          </w:rPrChange>
        </w:rPr>
      </w:pPr>
      <w:bookmarkStart w:id="1333" w:name="thief-of-five-fates"/>
      <w:r>
        <w:rPr>
          <w:lang w:val="ru-RU"/>
        </w:rPr>
        <w:t>Вор пяти судеб</w:t>
      </w:r>
      <w:bookmarkEnd w:id="1333"/>
    </w:p>
    <w:p w14:paraId="6D317BFC" w14:textId="77777777" w:rsidR="007A1F3E" w:rsidRPr="007A1F3E" w:rsidRDefault="0005592D" w:rsidP="003D1BBA">
      <w:pPr>
        <w:pStyle w:val="BasicTextParagraph1"/>
        <w:rPr>
          <w:lang w:val="ru-RU"/>
          <w:rPrChange w:id="1334" w:author="Konstantin Malyutin" w:date="2021-02-01T15:38:00Z">
            <w:rPr/>
          </w:rPrChange>
        </w:rPr>
      </w:pPr>
      <w:r>
        <w:rPr>
          <w:lang w:val="ru-RU"/>
        </w:rPr>
        <w:t xml:space="preserve">Вы можете один раз сотворить заклинание </w:t>
      </w:r>
      <w:r>
        <w:rPr>
          <w:i/>
          <w:lang w:val="ru-RU"/>
        </w:rPr>
        <w:t>порча</w:t>
      </w:r>
      <w:r>
        <w:rPr>
          <w:lang w:val="ru-RU"/>
        </w:rPr>
        <w:t>, используя ячейку заклинаний колдуна.  Вы не можете сделать это повторно, пока не окончите длинный отдых.</w:t>
      </w:r>
    </w:p>
    <w:p w14:paraId="1E6E6244" w14:textId="692F82CE" w:rsidR="007A1F3E" w:rsidRPr="007A1F3E" w:rsidRDefault="0005592D" w:rsidP="00782F8B">
      <w:pPr>
        <w:pStyle w:val="Heading5ToC"/>
        <w:rPr>
          <w:lang w:val="ru-RU"/>
          <w:rPrChange w:id="1335" w:author="Konstantin Malyutin" w:date="2021-02-01T15:38:00Z">
            <w:rPr/>
          </w:rPrChange>
        </w:rPr>
      </w:pPr>
      <w:bookmarkStart w:id="1336" w:name="thirsting-blade"/>
      <w:r>
        <w:rPr>
          <w:lang w:val="ru-RU"/>
        </w:rPr>
        <w:t>Алчный клинок</w:t>
      </w:r>
      <w:bookmarkEnd w:id="1336"/>
    </w:p>
    <w:p w14:paraId="0BBC9DF4" w14:textId="77777777" w:rsidR="007A1F3E" w:rsidRPr="007A1F3E" w:rsidRDefault="0005592D" w:rsidP="003D1BBA">
      <w:pPr>
        <w:pStyle w:val="BasicTextParagraph1"/>
        <w:rPr>
          <w:lang w:val="ru-RU"/>
          <w:rPrChange w:id="1337" w:author="Konstantin Malyutin" w:date="2021-02-01T15:38:00Z">
            <w:rPr/>
          </w:rPrChange>
        </w:rPr>
      </w:pPr>
      <w:r>
        <w:rPr>
          <w:lang w:val="ru-RU"/>
        </w:rPr>
        <w:t xml:space="preserve">Требование: </w:t>
      </w:r>
      <w:del w:id="1338" w:author="Konstantin Malyutin" w:date="2021-03-01T12:21:00Z">
        <w:r w:rsidDel="00E25A63">
          <w:rPr>
            <w:lang w:val="ru-RU"/>
          </w:rPr>
          <w:delText xml:space="preserve"> </w:delText>
        </w:r>
      </w:del>
      <w:r>
        <w:rPr>
          <w:lang w:val="ru-RU"/>
        </w:rPr>
        <w:t>5 уровень, умение Договор клинка</w:t>
      </w:r>
    </w:p>
    <w:p w14:paraId="5E04458C" w14:textId="77777777" w:rsidR="007A1F3E" w:rsidRPr="007A1F3E" w:rsidRDefault="0005592D" w:rsidP="003D1BBA">
      <w:pPr>
        <w:pStyle w:val="BasicTextParagraph2"/>
        <w:rPr>
          <w:lang w:val="ru-RU"/>
          <w:rPrChange w:id="1339" w:author="Konstantin Malyutin" w:date="2021-02-01T15:38:00Z">
            <w:rPr/>
          </w:rPrChange>
        </w:rPr>
      </w:pPr>
      <w:r>
        <w:rPr>
          <w:lang w:val="ru-RU"/>
        </w:rPr>
        <w:t>Вы можете атаковать своим оружием договора два раза вместо одного, когда в свой ход используете действие Атака.</w:t>
      </w:r>
    </w:p>
    <w:p w14:paraId="64ECF6A1" w14:textId="106E06EB" w:rsidR="007A1F3E" w:rsidRPr="007A1F3E" w:rsidRDefault="0005592D" w:rsidP="00782F8B">
      <w:pPr>
        <w:pStyle w:val="Heading5ToC"/>
        <w:rPr>
          <w:lang w:val="ru-RU"/>
          <w:rPrChange w:id="1340" w:author="Konstantin Malyutin" w:date="2021-02-01T15:38:00Z">
            <w:rPr/>
          </w:rPrChange>
        </w:rPr>
      </w:pPr>
      <w:bookmarkStart w:id="1341" w:name="visions-of-distant-realms"/>
      <w:r>
        <w:rPr>
          <w:lang w:val="ru-RU"/>
        </w:rPr>
        <w:t xml:space="preserve"> Видения далёких королевств </w:t>
      </w:r>
      <w:bookmarkEnd w:id="1341"/>
    </w:p>
    <w:p w14:paraId="71BE7878" w14:textId="77777777" w:rsidR="007A1F3E" w:rsidRPr="007A1F3E" w:rsidRDefault="0005592D" w:rsidP="003D1BBA">
      <w:pPr>
        <w:pStyle w:val="BasicTextParagraph1"/>
        <w:rPr>
          <w:lang w:val="ru-RU"/>
          <w:rPrChange w:id="1342" w:author="Konstantin Malyutin" w:date="2021-02-01T15:38:00Z">
            <w:rPr/>
          </w:rPrChange>
        </w:rPr>
      </w:pPr>
      <w:r>
        <w:rPr>
          <w:lang w:val="ru-RU"/>
        </w:rPr>
        <w:t xml:space="preserve">Требование: </w:t>
      </w:r>
      <w:del w:id="1343" w:author="Konstantin Malyutin" w:date="2021-03-01T12:22:00Z">
        <w:r w:rsidDel="00E25A63">
          <w:rPr>
            <w:lang w:val="ru-RU"/>
          </w:rPr>
          <w:delText xml:space="preserve"> </w:delText>
        </w:r>
      </w:del>
      <w:r>
        <w:rPr>
          <w:lang w:val="ru-RU"/>
        </w:rPr>
        <w:t>15 уровень</w:t>
      </w:r>
    </w:p>
    <w:p w14:paraId="332088B5" w14:textId="77777777" w:rsidR="007A1F3E" w:rsidRPr="007A1F3E" w:rsidRDefault="0005592D" w:rsidP="003D1BBA">
      <w:pPr>
        <w:pStyle w:val="BasicTextParagraph2"/>
        <w:rPr>
          <w:lang w:val="ru-RU"/>
          <w:rPrChange w:id="1344" w:author="Konstantin Malyutin" w:date="2021-02-01T15:38:00Z">
            <w:rPr/>
          </w:rPrChange>
        </w:rPr>
      </w:pPr>
      <w:r>
        <w:rPr>
          <w:lang w:val="ru-RU"/>
        </w:rPr>
        <w:t xml:space="preserve">  Вы можете неограниченно накладывать заклинание </w:t>
      </w:r>
      <w:r>
        <w:rPr>
          <w:i/>
          <w:lang w:val="ru-RU"/>
        </w:rPr>
        <w:t>магический глаз</w:t>
      </w:r>
      <w:r>
        <w:rPr>
          <w:lang w:val="ru-RU"/>
        </w:rPr>
        <w:t xml:space="preserve">, не тратя ячейки заклинаний.  </w:t>
      </w:r>
    </w:p>
    <w:p w14:paraId="02295E00" w14:textId="224DE2A9" w:rsidR="007A1F3E" w:rsidRPr="007A1F3E" w:rsidRDefault="0005592D" w:rsidP="00782F8B">
      <w:pPr>
        <w:pStyle w:val="Heading5ToC"/>
        <w:rPr>
          <w:lang w:val="ru-RU"/>
          <w:rPrChange w:id="1345" w:author="Konstantin Malyutin" w:date="2021-02-01T15:38:00Z">
            <w:rPr/>
          </w:rPrChange>
        </w:rPr>
      </w:pPr>
      <w:bookmarkStart w:id="1346" w:name="voice-of-the-chain-master"/>
      <w:r>
        <w:rPr>
          <w:lang w:val="ru-RU"/>
        </w:rPr>
        <w:t xml:space="preserve"> Глас цепного мастера </w:t>
      </w:r>
      <w:bookmarkEnd w:id="1346"/>
    </w:p>
    <w:p w14:paraId="0807DC1A" w14:textId="77777777" w:rsidR="007A1F3E" w:rsidRPr="007A1F3E" w:rsidRDefault="0005592D" w:rsidP="003D1BBA">
      <w:pPr>
        <w:pStyle w:val="BasicTextParagraph1"/>
        <w:rPr>
          <w:lang w:val="ru-RU"/>
          <w:rPrChange w:id="1347" w:author="Konstantin Malyutin" w:date="2021-02-01T15:38:00Z">
            <w:rPr/>
          </w:rPrChange>
        </w:rPr>
      </w:pPr>
      <w:r>
        <w:rPr>
          <w:lang w:val="ru-RU"/>
        </w:rPr>
        <w:t xml:space="preserve">Требование: </w:t>
      </w:r>
      <w:del w:id="1348" w:author="Konstantin Malyutin" w:date="2021-03-01T12:22:00Z">
        <w:r w:rsidDel="00E25A63">
          <w:rPr>
            <w:lang w:val="ru-RU"/>
          </w:rPr>
          <w:delText xml:space="preserve"> </w:delText>
        </w:r>
      </w:del>
      <w:r>
        <w:rPr>
          <w:lang w:val="ru-RU"/>
        </w:rPr>
        <w:t>Умение Договор цепи</w:t>
      </w:r>
    </w:p>
    <w:p w14:paraId="30938A78" w14:textId="77777777" w:rsidR="007A1F3E" w:rsidRPr="007A1F3E" w:rsidRDefault="0005592D" w:rsidP="003D1BBA">
      <w:pPr>
        <w:pStyle w:val="BasicTextParagraph2"/>
        <w:rPr>
          <w:lang w:val="ru-RU"/>
          <w:rPrChange w:id="1349" w:author="Konstantin Malyutin" w:date="2021-02-01T15:38:00Z">
            <w:rPr/>
          </w:rPrChange>
        </w:rPr>
      </w:pPr>
      <w:r>
        <w:rPr>
          <w:lang w:val="ru-RU"/>
        </w:rPr>
        <w:t>Вы можете телепатически общаться со своим фамильяром и воспринимать всё чувствами фамильяра, пока вы находитесь на одном и том же плане существования.  Кроме того, когда вы воспринимаете чувствами фамильяра, вы можете говорить через него своим собственным голосом, даже если фамильяр не способен говорить.</w:t>
      </w:r>
    </w:p>
    <w:p w14:paraId="2733F0D5" w14:textId="3D1E4635" w:rsidR="007A1F3E" w:rsidRPr="00BF4045" w:rsidRDefault="0005592D" w:rsidP="00782F8B">
      <w:pPr>
        <w:pStyle w:val="Heading5ToC"/>
        <w:rPr>
          <w:lang w:val="ru-RU"/>
        </w:rPr>
      </w:pPr>
      <w:bookmarkStart w:id="1350" w:name="whispers-of-the-grave"/>
      <w:r>
        <w:rPr>
          <w:lang w:val="ru-RU"/>
        </w:rPr>
        <w:t xml:space="preserve"> Могильный шёпот </w:t>
      </w:r>
      <w:bookmarkEnd w:id="1350"/>
    </w:p>
    <w:p w14:paraId="0EAADE68" w14:textId="77777777" w:rsidR="007A1F3E" w:rsidRPr="00BF4045" w:rsidRDefault="0005592D" w:rsidP="003D1BBA">
      <w:pPr>
        <w:pStyle w:val="BasicTextParagraph1"/>
        <w:rPr>
          <w:lang w:val="ru-RU"/>
        </w:rPr>
      </w:pPr>
      <w:r>
        <w:rPr>
          <w:lang w:val="ru-RU"/>
        </w:rPr>
        <w:t xml:space="preserve">Требование: </w:t>
      </w:r>
      <w:del w:id="1351" w:author="Konstantin Malyutin" w:date="2021-03-01T12:22:00Z">
        <w:r w:rsidDel="00E25A63">
          <w:rPr>
            <w:lang w:val="ru-RU"/>
          </w:rPr>
          <w:delText xml:space="preserve"> </w:delText>
        </w:r>
      </w:del>
      <w:r>
        <w:rPr>
          <w:lang w:val="ru-RU"/>
        </w:rPr>
        <w:t>9</w:t>
      </w:r>
      <w:del w:id="1352" w:author="Konstantin Malyutin" w:date="2021-03-01T12:22:00Z">
        <w:r w:rsidDel="00E25A63">
          <w:rPr>
            <w:lang w:val="ru-RU"/>
          </w:rPr>
          <w:delText>ый</w:delText>
        </w:r>
      </w:del>
      <w:r>
        <w:rPr>
          <w:lang w:val="ru-RU"/>
        </w:rPr>
        <w:t xml:space="preserve"> уровень</w:t>
      </w:r>
    </w:p>
    <w:p w14:paraId="4C22EE65" w14:textId="77777777" w:rsidR="007A1F3E" w:rsidRPr="00BF4045" w:rsidRDefault="0005592D" w:rsidP="003D1BBA">
      <w:pPr>
        <w:pStyle w:val="BasicTextParagraph2"/>
        <w:rPr>
          <w:lang w:val="ru-RU"/>
        </w:rPr>
      </w:pPr>
      <w:r>
        <w:rPr>
          <w:lang w:val="ru-RU"/>
        </w:rPr>
        <w:t xml:space="preserve">  Вы можете неограниченно накладывать заклинание</w:t>
      </w:r>
      <w:r>
        <w:rPr>
          <w:i/>
          <w:lang w:val="ru-RU"/>
        </w:rPr>
        <w:t xml:space="preserve"> разговор с мёртвыми</w:t>
      </w:r>
      <w:r>
        <w:rPr>
          <w:lang w:val="ru-RU"/>
        </w:rPr>
        <w:t xml:space="preserve">, не тратя ячейки заклинаний.  </w:t>
      </w:r>
    </w:p>
    <w:p w14:paraId="73207A22" w14:textId="56251017" w:rsidR="007A1F3E" w:rsidRPr="007A1F3E" w:rsidRDefault="0005592D" w:rsidP="00782F8B">
      <w:pPr>
        <w:pStyle w:val="Heading5ToC"/>
        <w:rPr>
          <w:lang w:val="ru-RU"/>
          <w:rPrChange w:id="1353" w:author="Konstantin Malyutin" w:date="2021-02-01T15:38:00Z">
            <w:rPr/>
          </w:rPrChange>
        </w:rPr>
      </w:pPr>
      <w:bookmarkStart w:id="1354" w:name="witch-sight"/>
      <w:r>
        <w:rPr>
          <w:lang w:val="ru-RU"/>
        </w:rPr>
        <w:t>Ведьмовское зрение</w:t>
      </w:r>
      <w:bookmarkEnd w:id="1354"/>
    </w:p>
    <w:p w14:paraId="3FFA5FFD" w14:textId="77777777" w:rsidR="007A1F3E" w:rsidRPr="007A1F3E" w:rsidRDefault="0005592D" w:rsidP="003D1BBA">
      <w:pPr>
        <w:pStyle w:val="BasicTextParagraph1"/>
        <w:rPr>
          <w:lang w:val="ru-RU"/>
          <w:rPrChange w:id="1355" w:author="Konstantin Malyutin" w:date="2021-02-01T15:38:00Z">
            <w:rPr/>
          </w:rPrChange>
        </w:rPr>
      </w:pPr>
      <w:r>
        <w:rPr>
          <w:lang w:val="ru-RU"/>
        </w:rPr>
        <w:t xml:space="preserve">Требование: </w:t>
      </w:r>
      <w:del w:id="1356" w:author="Konstantin Malyutin" w:date="2021-03-01T12:22:00Z">
        <w:r w:rsidDel="00E25A63">
          <w:rPr>
            <w:lang w:val="ru-RU"/>
          </w:rPr>
          <w:delText xml:space="preserve"> </w:delText>
        </w:r>
      </w:del>
      <w:r>
        <w:rPr>
          <w:lang w:val="ru-RU"/>
        </w:rPr>
        <w:t>15 уровень</w:t>
      </w:r>
    </w:p>
    <w:p w14:paraId="03414DA6" w14:textId="77777777" w:rsidR="007A1F3E" w:rsidRPr="007A1F3E" w:rsidRDefault="0005592D" w:rsidP="003D1BBA">
      <w:pPr>
        <w:pStyle w:val="BasicTextParagraph2"/>
        <w:rPr>
          <w:lang w:val="ru-RU"/>
          <w:rPrChange w:id="1357" w:author="Konstantin Malyutin" w:date="2021-02-01T15:38:00Z">
            <w:rPr/>
          </w:rPrChange>
        </w:rPr>
      </w:pPr>
      <w:r>
        <w:rPr>
          <w:lang w:val="ru-RU"/>
        </w:rPr>
        <w:t>Вы можете видеть истинный облик всех перевёртышей и существ, скрытых магией школы Иллюзия или Преобразование, и находящихся в вашей линии обзора, и при этом в пределах 30 футов от вас.</w:t>
      </w:r>
    </w:p>
    <w:p w14:paraId="7B4C7985" w14:textId="5182C52F" w:rsidR="007A1F3E" w:rsidRPr="00BF4045" w:rsidRDefault="0005592D" w:rsidP="005D7E17">
      <w:pPr>
        <w:pStyle w:val="Heading4ToC"/>
        <w:rPr>
          <w:lang w:val="ru-RU"/>
        </w:rPr>
      </w:pPr>
      <w:bookmarkStart w:id="1358" w:name="otherworldly-patrons"/>
      <w:r>
        <w:rPr>
          <w:lang w:val="ru-RU"/>
        </w:rPr>
        <w:t>Потусторонние Покровители</w:t>
      </w:r>
      <w:bookmarkEnd w:id="1358"/>
    </w:p>
    <w:p w14:paraId="3FDEE791" w14:textId="77777777" w:rsidR="007A1F3E" w:rsidRPr="00BF4045" w:rsidRDefault="0005592D" w:rsidP="003D1BBA">
      <w:pPr>
        <w:pStyle w:val="BasicTextParagraph1"/>
        <w:rPr>
          <w:lang w:val="ru-RU"/>
        </w:rPr>
      </w:pPr>
      <w:r>
        <w:rPr>
          <w:lang w:val="ru-RU"/>
        </w:rPr>
        <w:t>Существа, выступающие покровителями колдунов, являются могущественными обитателями других планов существования. Не боги, но почти равные богам в своих силах.  Разные покровители предоставляют колдунам доступ к разным силам и воззваниям, и ожидают определённых услуг взамен.</w:t>
      </w:r>
    </w:p>
    <w:p w14:paraId="65668701" w14:textId="77777777" w:rsidR="007A1F3E" w:rsidRPr="00BF4045" w:rsidRDefault="0005592D" w:rsidP="003D1BBA">
      <w:pPr>
        <w:pStyle w:val="BasicTextParagraph2"/>
        <w:rPr>
          <w:lang w:val="ru-RU"/>
        </w:rPr>
      </w:pPr>
      <w:r>
        <w:rPr>
          <w:lang w:val="ru-RU"/>
        </w:rPr>
        <w:t>Некоторые покровители коллекционируют колдунов, раздавая мистические знания относительно свободно, или похваляются возможностью подчинять смертных своей воле.  Другие покровители даруют свои силы неохотно, и могут заключить договор лишь с одним колдуном.  Колдуны, служащие общему покровителю, могут относиться друг к другу как к союзникам, родственникам или соперникам</w:t>
      </w:r>
    </w:p>
    <w:p w14:paraId="29562FB2" w14:textId="391186AA" w:rsidR="007A1F3E" w:rsidRPr="00BF4045" w:rsidRDefault="0005592D" w:rsidP="00782F8B">
      <w:pPr>
        <w:pStyle w:val="Heading5ToC"/>
        <w:rPr>
          <w:lang w:val="ru-RU"/>
        </w:rPr>
      </w:pPr>
      <w:bookmarkStart w:id="1359" w:name="the-fiend"/>
      <w:r>
        <w:rPr>
          <w:lang w:val="ru-RU"/>
        </w:rPr>
        <w:t xml:space="preserve"> Исчадие </w:t>
      </w:r>
      <w:bookmarkEnd w:id="1359"/>
    </w:p>
    <w:p w14:paraId="6A707C94" w14:textId="77777777" w:rsidR="007A1F3E" w:rsidRPr="007A1F3E" w:rsidRDefault="0005592D" w:rsidP="003D1BBA">
      <w:pPr>
        <w:pStyle w:val="BasicTextParagraph1"/>
        <w:rPr>
          <w:lang w:val="ru-RU"/>
          <w:rPrChange w:id="1360" w:author="Konstantin Malyutin" w:date="2021-02-01T15:38:00Z">
            <w:rPr/>
          </w:rPrChange>
        </w:rPr>
      </w:pPr>
      <w:r>
        <w:rPr>
          <w:lang w:val="ru-RU"/>
        </w:rPr>
        <w:t xml:space="preserve">Вы заключили договор с исчадием из нижних планов бытия, сущностью, обладающей злыми устремлениями, даже если сами вы не разделяете их Эти сущности жаждут осквернения и разрушения всего сущего, особенно вас самих.  Исчадия настолько мощные, чтоб заключить договор, включают демонических повелителей, таких как Демогоргон, Оркус, Фраз’Урб-луу и Бафомет; архидьяволов, таких </w:t>
      </w:r>
      <w:r>
        <w:rPr>
          <w:lang w:val="ru-RU"/>
        </w:rPr>
        <w:lastRenderedPageBreak/>
        <w:t>как Асмодей, Диспатер, Мефистофель и Белиал; наиболее могущественных исчадий преисподней и балоров; ультролотов и других повелителей юголотов.</w:t>
      </w:r>
    </w:p>
    <w:p w14:paraId="78682D74" w14:textId="0E429EAE" w:rsidR="007A1F3E" w:rsidRPr="007A1F3E" w:rsidRDefault="0005592D" w:rsidP="007A1F3E">
      <w:pPr>
        <w:pStyle w:val="6"/>
        <w:rPr>
          <w:lang w:val="ru-RU"/>
          <w:rPrChange w:id="1361" w:author="Konstantin Malyutin" w:date="2021-02-01T15:38:00Z">
            <w:rPr/>
          </w:rPrChange>
        </w:rPr>
      </w:pPr>
      <w:bookmarkStart w:id="1362" w:name="expanded-spell-list"/>
      <w:r>
        <w:rPr>
          <w:lang w:val="ru-RU"/>
        </w:rPr>
        <w:t>Расширенный Список Заклинаний</w:t>
      </w:r>
      <w:bookmarkEnd w:id="1362"/>
    </w:p>
    <w:p w14:paraId="4FA4A65D" w14:textId="77777777" w:rsidR="007A1F3E" w:rsidRPr="007A1F3E" w:rsidRDefault="0005592D" w:rsidP="003D1BBA">
      <w:pPr>
        <w:pStyle w:val="BasicTextParagraph1"/>
        <w:rPr>
          <w:lang w:val="ru-RU"/>
          <w:rPrChange w:id="1363" w:author="Konstantin Malyutin" w:date="2021-02-01T15:38:00Z">
            <w:rPr/>
          </w:rPrChange>
        </w:rPr>
      </w:pPr>
      <w:r>
        <w:rPr>
          <w:lang w:val="ru-RU"/>
        </w:rPr>
        <w:t>Исчадие позволяет вам при изучении заклинаний колдуна выбирать из более широкого списка.  В ваш список заклинаний колдуна добавляются следующие заклинания.</w:t>
      </w:r>
    </w:p>
    <w:p w14:paraId="7A8F14EC" w14:textId="77777777" w:rsidR="007A1F3E" w:rsidRPr="007A1F3E" w:rsidRDefault="0005592D" w:rsidP="003D1BBA">
      <w:pPr>
        <w:pStyle w:val="BasicTextParagraph2"/>
        <w:rPr>
          <w:lang w:val="ru-RU"/>
          <w:rPrChange w:id="1364" w:author="Konstantin Malyutin" w:date="2021-02-01T15:38:00Z">
            <w:rPr/>
          </w:rPrChange>
        </w:rPr>
      </w:pPr>
      <w:r>
        <w:rPr>
          <w:lang w:val="ru-RU"/>
        </w:rPr>
        <w:t>Дополнительные заклинания исчадия (таблица)</w:t>
      </w:r>
    </w:p>
    <w:tbl>
      <w:tblPr>
        <w:tblStyle w:val="Table"/>
        <w:tblW w:w="0" w:type="pct"/>
        <w:tblLook w:val="07E0" w:firstRow="1" w:lastRow="1" w:firstColumn="1" w:lastColumn="1" w:noHBand="1" w:noVBand="1"/>
      </w:tblPr>
      <w:tblGrid>
        <w:gridCol w:w="1638"/>
        <w:gridCol w:w="2527"/>
      </w:tblGrid>
      <w:tr w:rsidR="00382954" w14:paraId="07982A2C" w14:textId="77777777" w:rsidTr="007A1F3E">
        <w:tc>
          <w:tcPr>
            <w:tcW w:w="0" w:type="auto"/>
            <w:tcBorders>
              <w:bottom w:val="single" w:sz="0" w:space="0" w:color="auto"/>
            </w:tcBorders>
            <w:vAlign w:val="bottom"/>
          </w:tcPr>
          <w:p w14:paraId="5E22AB73" w14:textId="77777777" w:rsidR="007A1F3E" w:rsidRDefault="0005592D" w:rsidP="00BF4045">
            <w:pPr>
              <w:pStyle w:val="TableText"/>
            </w:pPr>
            <w:r>
              <w:rPr>
                <w:lang w:val="ru-RU"/>
              </w:rPr>
              <w:t>Уровень Заклинаний</w:t>
            </w:r>
          </w:p>
        </w:tc>
        <w:tc>
          <w:tcPr>
            <w:tcW w:w="0" w:type="auto"/>
            <w:tcBorders>
              <w:bottom w:val="single" w:sz="0" w:space="0" w:color="auto"/>
            </w:tcBorders>
            <w:vAlign w:val="bottom"/>
          </w:tcPr>
          <w:p w14:paraId="73185595" w14:textId="77777777" w:rsidR="007A1F3E" w:rsidRDefault="0005592D" w:rsidP="00BF4045">
            <w:pPr>
              <w:pStyle w:val="TableText"/>
            </w:pPr>
            <w:r>
              <w:rPr>
                <w:lang w:val="ru-RU"/>
              </w:rPr>
              <w:t>Заклинания</w:t>
            </w:r>
          </w:p>
        </w:tc>
      </w:tr>
      <w:tr w:rsidR="00382954" w14:paraId="4801D3FB" w14:textId="77777777" w:rsidTr="007A1F3E">
        <w:tc>
          <w:tcPr>
            <w:tcW w:w="0" w:type="auto"/>
          </w:tcPr>
          <w:p w14:paraId="739682F8" w14:textId="77777777" w:rsidR="007A1F3E" w:rsidRDefault="0005592D" w:rsidP="00BF4045">
            <w:pPr>
              <w:pStyle w:val="TableText"/>
            </w:pPr>
            <w:r>
              <w:rPr>
                <w:lang w:val="ru-RU"/>
              </w:rPr>
              <w:t>1</w:t>
            </w:r>
          </w:p>
        </w:tc>
        <w:tc>
          <w:tcPr>
            <w:tcW w:w="0" w:type="auto"/>
          </w:tcPr>
          <w:p w14:paraId="702B4BA4" w14:textId="77777777" w:rsidR="007A1F3E" w:rsidRDefault="0005592D" w:rsidP="00BF4045">
            <w:pPr>
              <w:pStyle w:val="TableText"/>
            </w:pPr>
            <w:r>
              <w:rPr>
                <w:lang w:val="ru-RU"/>
              </w:rPr>
              <w:t>огненные ладони, приказ</w:t>
            </w:r>
          </w:p>
        </w:tc>
      </w:tr>
      <w:tr w:rsidR="00382954" w14:paraId="68C606A4" w14:textId="77777777" w:rsidTr="007A1F3E">
        <w:tc>
          <w:tcPr>
            <w:tcW w:w="0" w:type="auto"/>
          </w:tcPr>
          <w:p w14:paraId="092E1256" w14:textId="77777777" w:rsidR="007A1F3E" w:rsidRDefault="0005592D" w:rsidP="00BF4045">
            <w:pPr>
              <w:pStyle w:val="TableText"/>
            </w:pPr>
            <w:r>
              <w:rPr>
                <w:lang w:val="ru-RU"/>
              </w:rPr>
              <w:t>2</w:t>
            </w:r>
          </w:p>
        </w:tc>
        <w:tc>
          <w:tcPr>
            <w:tcW w:w="0" w:type="auto"/>
          </w:tcPr>
          <w:p w14:paraId="47823207" w14:textId="77777777" w:rsidR="007A1F3E" w:rsidRDefault="0005592D" w:rsidP="00BF4045">
            <w:pPr>
              <w:pStyle w:val="TableText"/>
            </w:pPr>
            <w:r>
              <w:rPr>
                <w:lang w:val="ru-RU"/>
              </w:rPr>
              <w:t>глухота/слепота, палящий луч</w:t>
            </w:r>
          </w:p>
        </w:tc>
      </w:tr>
      <w:tr w:rsidR="00382954" w14:paraId="0ADD6328" w14:textId="77777777" w:rsidTr="007A1F3E">
        <w:tc>
          <w:tcPr>
            <w:tcW w:w="0" w:type="auto"/>
          </w:tcPr>
          <w:p w14:paraId="0FF9A217" w14:textId="77777777" w:rsidR="007A1F3E" w:rsidRDefault="0005592D" w:rsidP="00BF4045">
            <w:pPr>
              <w:pStyle w:val="TableText"/>
            </w:pPr>
            <w:r>
              <w:rPr>
                <w:lang w:val="ru-RU"/>
              </w:rPr>
              <w:t>3</w:t>
            </w:r>
          </w:p>
        </w:tc>
        <w:tc>
          <w:tcPr>
            <w:tcW w:w="0" w:type="auto"/>
          </w:tcPr>
          <w:p w14:paraId="76CBFE08" w14:textId="77777777" w:rsidR="007A1F3E" w:rsidRDefault="0005592D" w:rsidP="00BF4045">
            <w:pPr>
              <w:pStyle w:val="TableText"/>
            </w:pPr>
            <w:r>
              <w:rPr>
                <w:lang w:val="ru-RU"/>
              </w:rPr>
              <w:t>зловонное облако, огненный шар</w:t>
            </w:r>
          </w:p>
        </w:tc>
      </w:tr>
      <w:tr w:rsidR="00382954" w14:paraId="4B678184" w14:textId="77777777" w:rsidTr="007A1F3E">
        <w:tc>
          <w:tcPr>
            <w:tcW w:w="0" w:type="auto"/>
          </w:tcPr>
          <w:p w14:paraId="6A31BEE2" w14:textId="77777777" w:rsidR="007A1F3E" w:rsidRDefault="0005592D" w:rsidP="00BF4045">
            <w:pPr>
              <w:pStyle w:val="TableText"/>
            </w:pPr>
            <w:r>
              <w:rPr>
                <w:lang w:val="ru-RU"/>
              </w:rPr>
              <w:t>4</w:t>
            </w:r>
          </w:p>
        </w:tc>
        <w:tc>
          <w:tcPr>
            <w:tcW w:w="0" w:type="auto"/>
          </w:tcPr>
          <w:p w14:paraId="1174DDA3" w14:textId="77777777" w:rsidR="007A1F3E" w:rsidRDefault="0005592D" w:rsidP="00BF4045">
            <w:pPr>
              <w:pStyle w:val="TableText"/>
            </w:pPr>
            <w:r>
              <w:rPr>
                <w:lang w:val="ru-RU"/>
              </w:rPr>
              <w:t>огненная стена, огненный щит</w:t>
            </w:r>
          </w:p>
        </w:tc>
      </w:tr>
      <w:tr w:rsidR="00382954" w14:paraId="1B73348A" w14:textId="77777777" w:rsidTr="007A1F3E">
        <w:tc>
          <w:tcPr>
            <w:tcW w:w="0" w:type="auto"/>
          </w:tcPr>
          <w:p w14:paraId="5CE093D8" w14:textId="77777777" w:rsidR="007A1F3E" w:rsidRDefault="0005592D" w:rsidP="00BF4045">
            <w:pPr>
              <w:pStyle w:val="TableText"/>
            </w:pPr>
            <w:r>
              <w:rPr>
                <w:lang w:val="ru-RU"/>
              </w:rPr>
              <w:t>5</w:t>
            </w:r>
          </w:p>
        </w:tc>
        <w:tc>
          <w:tcPr>
            <w:tcW w:w="0" w:type="auto"/>
          </w:tcPr>
          <w:p w14:paraId="2E94BF14" w14:textId="77777777" w:rsidR="007A1F3E" w:rsidRDefault="0005592D" w:rsidP="00BF4045">
            <w:pPr>
              <w:pStyle w:val="TableText"/>
            </w:pPr>
            <w:r>
              <w:rPr>
                <w:lang w:val="ru-RU"/>
              </w:rPr>
              <w:t>небесный огонь, святилище</w:t>
            </w:r>
          </w:p>
        </w:tc>
      </w:tr>
    </w:tbl>
    <w:p w14:paraId="2DB3568B" w14:textId="77777777" w:rsidR="007A1F3E" w:rsidRDefault="0005592D" w:rsidP="007A1F3E">
      <w:pPr>
        <w:pStyle w:val="6"/>
      </w:pPr>
      <w:bookmarkStart w:id="1365" w:name="dark-ones-blessing"/>
      <w:r>
        <w:rPr>
          <w:lang w:val="ru-RU"/>
        </w:rPr>
        <w:t xml:space="preserve"> Благословение темнейшего </w:t>
      </w:r>
      <w:bookmarkEnd w:id="1365"/>
    </w:p>
    <w:p w14:paraId="540BE61D" w14:textId="77777777" w:rsidR="007A1F3E" w:rsidRPr="007A1F3E" w:rsidRDefault="0005592D" w:rsidP="003D1BBA">
      <w:pPr>
        <w:pStyle w:val="BasicTextParagraph1"/>
        <w:rPr>
          <w:lang w:val="ru-RU"/>
          <w:rPrChange w:id="1366" w:author="Konstantin Malyutin" w:date="2021-02-01T15:38:00Z">
            <w:rPr/>
          </w:rPrChange>
        </w:rPr>
      </w:pPr>
      <w:r>
        <w:rPr>
          <w:lang w:val="ru-RU"/>
        </w:rPr>
        <w:t>Начиная с 0 уровня, когда вы опускаете хиты враждебного существа до 0, вы получаете временные хиты, равные вашему модификатору Харизмы + ваш уровень колдуна (минимум 1).</w:t>
      </w:r>
    </w:p>
    <w:p w14:paraId="6787DBA5" w14:textId="30013846" w:rsidR="007A1F3E" w:rsidRPr="007A1F3E" w:rsidRDefault="0005592D" w:rsidP="007A1F3E">
      <w:pPr>
        <w:pStyle w:val="6"/>
        <w:rPr>
          <w:lang w:val="ru-RU"/>
          <w:rPrChange w:id="1367" w:author="Konstantin Malyutin" w:date="2021-02-01T15:38:00Z">
            <w:rPr/>
          </w:rPrChange>
        </w:rPr>
      </w:pPr>
      <w:bookmarkStart w:id="1368" w:name="dark-ones-own-luck"/>
      <w:r>
        <w:rPr>
          <w:lang w:val="ru-RU"/>
        </w:rPr>
        <w:t xml:space="preserve"> Удача темнейшего </w:t>
      </w:r>
      <w:bookmarkEnd w:id="1368"/>
    </w:p>
    <w:p w14:paraId="62024578" w14:textId="476B1121" w:rsidR="007A1F3E" w:rsidRPr="00BF4045" w:rsidRDefault="00E25A63" w:rsidP="003D1BBA">
      <w:pPr>
        <w:pStyle w:val="BasicTextParagraph1"/>
        <w:rPr>
          <w:lang w:val="ru-RU"/>
        </w:rPr>
      </w:pPr>
      <w:ins w:id="1369" w:author="Konstantin Malyutin" w:date="2021-03-01T12:25:00Z">
        <w:r w:rsidRPr="00E25A63">
          <w:rPr>
            <w:lang w:val="ru-RU"/>
          </w:rPr>
          <w:t>Начиная с 6 уровня вы можете призвать своего покровителя изменить судьбу в свою пользу.</w:t>
        </w:r>
      </w:ins>
      <w:del w:id="1370" w:author="Konstantin Malyutin" w:date="2021-03-01T12:25:00Z">
        <w:r w:rsidR="0005592D" w:rsidDel="00E25A63">
          <w:rPr>
            <w:lang w:val="ru-RU"/>
          </w:rPr>
          <w:delText xml:space="preserve">  В ваш список заклинаний колдуна добавляются следующие заклинания.     Дополнительные</w:delText>
        </w:r>
      </w:del>
      <w:r w:rsidR="0005592D">
        <w:rPr>
          <w:lang w:val="ru-RU"/>
        </w:rPr>
        <w:t xml:space="preserve">  Когда вы совершаете проверку характеристики или спасбросок, вы можете использовать это умение, чтобы добавить к10 к броску.  Вы можете так сделать после основного броска, но до того, как его эффект вступит в силу.</w:t>
      </w:r>
    </w:p>
    <w:p w14:paraId="0C300874" w14:textId="77777777" w:rsidR="007A1F3E" w:rsidRPr="00BF4045" w:rsidRDefault="0005592D" w:rsidP="003D1BBA">
      <w:pPr>
        <w:pStyle w:val="BasicTextParagraph2"/>
        <w:rPr>
          <w:lang w:val="ru-RU"/>
        </w:rPr>
      </w:pPr>
      <w:r>
        <w:rPr>
          <w:lang w:val="ru-RU"/>
        </w:rPr>
        <w:t>Использовав это умение, вы не можете использовать его повторно, пока не завершите короткий или длинный отдых.</w:t>
      </w:r>
    </w:p>
    <w:p w14:paraId="29C10749" w14:textId="7007159D" w:rsidR="007A1F3E" w:rsidRPr="00BF4045" w:rsidRDefault="0005592D" w:rsidP="007A1F3E">
      <w:pPr>
        <w:pStyle w:val="6"/>
        <w:rPr>
          <w:lang w:val="ru-RU"/>
        </w:rPr>
      </w:pPr>
      <w:bookmarkStart w:id="1371" w:name="fiendish-resilience"/>
      <w:r>
        <w:rPr>
          <w:lang w:val="ru-RU"/>
        </w:rPr>
        <w:t xml:space="preserve"> Устойчивость исчадия </w:t>
      </w:r>
      <w:bookmarkEnd w:id="1371"/>
    </w:p>
    <w:p w14:paraId="6D413763" w14:textId="77777777" w:rsidR="007A1F3E" w:rsidRPr="00BF4045" w:rsidRDefault="0005592D" w:rsidP="003D1BBA">
      <w:pPr>
        <w:pStyle w:val="BasicTextParagraph1"/>
        <w:rPr>
          <w:lang w:val="ru-RU"/>
        </w:rPr>
      </w:pPr>
      <w:r>
        <w:rPr>
          <w:lang w:val="ru-RU"/>
        </w:rPr>
        <w:t>Начиная с 10 уровня вы можете выбрать один вид урона, когда заканчиваете короткий или продолжительный отдых.  Вы получаете сопротивление этому виду урона, пока вы не выберете другой вид урона при помощи этого умения.  Урон от магического или серебряного оружия игнорирует это сопротивление.</w:t>
      </w:r>
    </w:p>
    <w:p w14:paraId="79F6AFD2" w14:textId="1DB5DA7E" w:rsidR="007A1F3E" w:rsidRPr="00BF4045" w:rsidRDefault="0005592D" w:rsidP="007A1F3E">
      <w:pPr>
        <w:pStyle w:val="6"/>
        <w:rPr>
          <w:lang w:val="ru-RU"/>
        </w:rPr>
      </w:pPr>
      <w:bookmarkStart w:id="1372" w:name="hurl-through-hell"/>
      <w:r>
        <w:rPr>
          <w:lang w:val="ru-RU"/>
        </w:rPr>
        <w:t xml:space="preserve"> Бросок сквозь ад </w:t>
      </w:r>
      <w:bookmarkEnd w:id="1372"/>
    </w:p>
    <w:p w14:paraId="07C409FF" w14:textId="77777777" w:rsidR="007A1F3E" w:rsidRPr="00BF4045" w:rsidRDefault="0005592D" w:rsidP="003D1BBA">
      <w:pPr>
        <w:pStyle w:val="BasicTextParagraph1"/>
        <w:rPr>
          <w:lang w:val="ru-RU"/>
        </w:rPr>
      </w:pPr>
      <w:r>
        <w:rPr>
          <w:lang w:val="ru-RU"/>
        </w:rPr>
        <w:t xml:space="preserve">Начиная с 14 уровня, когда вы </w:t>
      </w:r>
      <w:proofErr w:type="gramStart"/>
      <w:r>
        <w:rPr>
          <w:lang w:val="ru-RU"/>
        </w:rPr>
        <w:t>попадаете по существу</w:t>
      </w:r>
      <w:proofErr w:type="gramEnd"/>
      <w:r>
        <w:rPr>
          <w:lang w:val="ru-RU"/>
        </w:rPr>
        <w:t xml:space="preserve"> атакой, вы можете использовать это умение, чтобы мгновенно переместить цель сквозь нижние планы.  Существо исчезает и несётся через кошмарный ландшафт.</w:t>
      </w:r>
    </w:p>
    <w:p w14:paraId="06C0351C" w14:textId="77777777" w:rsidR="007A1F3E" w:rsidRPr="00BF4045" w:rsidRDefault="0005592D" w:rsidP="003D1BBA">
      <w:pPr>
        <w:pStyle w:val="BasicTextParagraph2"/>
        <w:rPr>
          <w:lang w:val="ru-RU"/>
        </w:rPr>
      </w:pPr>
      <w:r>
        <w:rPr>
          <w:lang w:val="ru-RU"/>
        </w:rPr>
        <w:t>В конце вашего следующего хода цель возвращается в пространство, которое занимало, или ближайшее свободное пространство.  Если цель — не исчадие, она получает урон психической энергией 10к10 от испытанных жутких ощущений.</w:t>
      </w:r>
    </w:p>
    <w:p w14:paraId="16C232DD" w14:textId="77777777" w:rsidR="007A1F3E" w:rsidRPr="00BF4045" w:rsidRDefault="0005592D" w:rsidP="003D1BBA">
      <w:pPr>
        <w:pStyle w:val="BasicTextParagraph2"/>
        <w:rPr>
          <w:lang w:val="ru-RU"/>
        </w:rPr>
      </w:pPr>
      <w:r>
        <w:rPr>
          <w:lang w:val="ru-RU"/>
        </w:rPr>
        <w:t>Использовав это умение, вы не можете использовать его снова до окончания длинного отдыха.</w:t>
      </w:r>
    </w:p>
    <w:p w14:paraId="33260AE6" w14:textId="020955D7" w:rsidR="007A1F3E" w:rsidRPr="00BF4045" w:rsidRDefault="0005592D" w:rsidP="007A1F3E">
      <w:pPr>
        <w:pStyle w:val="ac"/>
        <w:rPr>
          <w:lang w:val="ru-RU"/>
        </w:rPr>
      </w:pPr>
      <w:bookmarkStart w:id="1373" w:name="your-pact-boon"/>
      <w:r>
        <w:rPr>
          <w:lang w:val="ru-RU"/>
        </w:rPr>
        <w:t>Ваш предмет договора</w:t>
      </w:r>
      <w:bookmarkEnd w:id="1373"/>
    </w:p>
    <w:p w14:paraId="557CDF63" w14:textId="77777777" w:rsidR="007A1F3E" w:rsidRPr="00BF4045" w:rsidRDefault="0005592D" w:rsidP="007A1F3E">
      <w:pPr>
        <w:pStyle w:val="ac"/>
        <w:rPr>
          <w:lang w:val="ru-RU"/>
        </w:rPr>
      </w:pPr>
      <w:r>
        <w:rPr>
          <w:lang w:val="ru-RU"/>
        </w:rPr>
        <w:t>Получаемые вами от договора блага отражают природу вашего покровителя.</w:t>
      </w:r>
    </w:p>
    <w:p w14:paraId="3292BDE5" w14:textId="77777777" w:rsidR="007A1F3E" w:rsidRPr="00BF4045" w:rsidRDefault="0005592D" w:rsidP="007A1F3E">
      <w:pPr>
        <w:pStyle w:val="ac"/>
        <w:rPr>
          <w:lang w:val="ru-RU"/>
        </w:rPr>
      </w:pPr>
      <w:r>
        <w:rPr>
          <w:b/>
          <w:i/>
          <w:lang w:val="ru-RU"/>
        </w:rPr>
        <w:t>Договор цепи</w:t>
      </w:r>
      <w:r>
        <w:rPr>
          <w:lang w:val="ru-RU"/>
        </w:rPr>
        <w:t xml:space="preserve"> Ваш фамильяр более хитер, чем типичный фамильяр.  Его внешность может отражать сущность вашего покровителя. Так, спрайт или псевдодракон относится к Архифее, а бес или квазит к Исчадию.  Поскольку природа великого старца непостижима, ему подходит любая знакомая форма.</w:t>
      </w:r>
    </w:p>
    <w:p w14:paraId="428BC75E" w14:textId="77777777" w:rsidR="007A1F3E" w:rsidRPr="00BF4045" w:rsidRDefault="0005592D" w:rsidP="007A1F3E">
      <w:pPr>
        <w:pStyle w:val="ac"/>
        <w:rPr>
          <w:lang w:val="ru-RU"/>
        </w:rPr>
      </w:pPr>
      <w:r>
        <w:rPr>
          <w:b/>
          <w:i/>
          <w:lang w:val="ru-RU"/>
        </w:rPr>
        <w:t>Договор клинка.</w:t>
      </w:r>
      <w:r>
        <w:rPr>
          <w:lang w:val="ru-RU"/>
        </w:rPr>
        <w:t xml:space="preserve"> Если вашим покровителем является Архифея, ваше оружие может быть узким клинком, покрытым лозами.  Если вы служите Исчадию, ваше оружие будет топором чёрного металла, украшенным изображением языков пламени.  Если ваш покровитель — Великий Древний, вашим оружием может стать древнее копьё с самоцветом в наконечнике, выглядящим как ужасный, немигающий глаз.</w:t>
      </w:r>
    </w:p>
    <w:p w14:paraId="076C3E70" w14:textId="4297BA77" w:rsidR="007A1F3E" w:rsidRPr="00BF4045" w:rsidRDefault="0005592D" w:rsidP="007A1F3E">
      <w:pPr>
        <w:pStyle w:val="ac"/>
        <w:rPr>
          <w:lang w:val="ru-RU"/>
        </w:rPr>
      </w:pPr>
      <w:r>
        <w:rPr>
          <w:b/>
          <w:i/>
          <w:lang w:val="ru-RU"/>
        </w:rPr>
        <w:t xml:space="preserve">Договор гримуара. </w:t>
      </w:r>
      <w:r>
        <w:rPr>
          <w:lang w:val="ru-RU"/>
        </w:rPr>
        <w:t xml:space="preserve"> Ваша Книга теней может оказаться прекрасным фолиантом с позолоченными краями и заклинаниями чар и иллюзий, подаренным вам благородным Архифеем. Это мог быть увесистый том в переплете из шкуры демона, обитый железом, содержащий</w:t>
      </w:r>
      <w:ins w:id="1374" w:author="Konstantin Malyutin" w:date="2021-03-01T12:27:00Z">
        <w:r w:rsidR="00E25A63">
          <w:rPr>
            <w:lang w:val="ru-RU"/>
          </w:rPr>
          <w:t xml:space="preserve"> </w:t>
        </w:r>
      </w:ins>
      <w:ins w:id="1375" w:author="Konstantin Malyutin" w:date="2021-03-01T12:28:00Z">
        <w:r w:rsidR="00E25A63">
          <w:rPr>
            <w:lang w:val="ru-RU"/>
          </w:rPr>
          <w:t>колдовские</w:t>
        </w:r>
      </w:ins>
      <w:r>
        <w:rPr>
          <w:lang w:val="ru-RU"/>
        </w:rPr>
        <w:t xml:space="preserve"> заклинания </w:t>
      </w:r>
      <w:del w:id="1376" w:author="Konstantin Malyutin" w:date="2021-03-01T12:27:00Z">
        <w:r w:rsidDel="00E25A63">
          <w:rPr>
            <w:lang w:val="ru-RU"/>
          </w:rPr>
          <w:delText xml:space="preserve">заклинаний </w:delText>
        </w:r>
      </w:del>
      <w:r>
        <w:rPr>
          <w:lang w:val="ru-RU"/>
        </w:rPr>
        <w:t>и богатейшие запретные знания о зловещих областях космоса, дар Дьявола. Или это может быть изорванный дневник безумца, коснувшегося разума Великого Древнего. Этот дневник содержит обрывки заклинаний, понять которые позволяет только ваше собственное растущее безумие.</w:t>
      </w:r>
    </w:p>
    <w:p w14:paraId="5EA407A2" w14:textId="77777777" w:rsidR="007A1F3E" w:rsidRPr="00BF4045" w:rsidRDefault="0005592D" w:rsidP="007A1F3E">
      <w:pPr>
        <w:pStyle w:val="3"/>
        <w:rPr>
          <w:lang w:val="ru-RU"/>
        </w:rPr>
      </w:pPr>
      <w:bookmarkStart w:id="1377" w:name="wizard"/>
      <w:r>
        <w:rPr>
          <w:lang w:val="ru-RU"/>
        </w:rPr>
        <w:t>Волшебник</w:t>
      </w:r>
      <w:bookmarkEnd w:id="1377"/>
    </w:p>
    <w:p w14:paraId="55C5AD7D" w14:textId="77777777" w:rsidR="007A1F3E" w:rsidRPr="00BF4045" w:rsidRDefault="0005592D" w:rsidP="005D7E17">
      <w:pPr>
        <w:pStyle w:val="Heading4ToC"/>
        <w:rPr>
          <w:lang w:val="ru-RU"/>
        </w:rPr>
      </w:pPr>
      <w:bookmarkStart w:id="1378" w:name="class-features-11"/>
      <w:r>
        <w:rPr>
          <w:lang w:val="ru-RU"/>
        </w:rPr>
        <w:t>Классовые Свойства</w:t>
      </w:r>
      <w:bookmarkEnd w:id="1378"/>
    </w:p>
    <w:p w14:paraId="1B9D73DF" w14:textId="77777777" w:rsidR="007A1F3E" w:rsidRPr="00BF4045" w:rsidRDefault="0005592D" w:rsidP="003D1BBA">
      <w:pPr>
        <w:pStyle w:val="BasicTextParagraph1"/>
        <w:rPr>
          <w:lang w:val="ru-RU"/>
        </w:rPr>
      </w:pPr>
      <w:r>
        <w:rPr>
          <w:lang w:val="ru-RU"/>
        </w:rPr>
        <w:t>Волшебники обладают следующими классовыми свойствами.</w:t>
      </w:r>
    </w:p>
    <w:p w14:paraId="0272F53A" w14:textId="657BF911" w:rsidR="007A1F3E" w:rsidRPr="00BF4045" w:rsidRDefault="0005592D" w:rsidP="00782F8B">
      <w:pPr>
        <w:pStyle w:val="Heading5ToC"/>
        <w:rPr>
          <w:lang w:val="ru-RU"/>
        </w:rPr>
      </w:pPr>
      <w:bookmarkStart w:id="1379" w:name="hit-points-11"/>
      <w:r>
        <w:rPr>
          <w:lang w:val="ru-RU"/>
        </w:rPr>
        <w:t>Хиты</w:t>
      </w:r>
      <w:bookmarkEnd w:id="1379"/>
    </w:p>
    <w:p w14:paraId="0F3662ED" w14:textId="77777777" w:rsidR="007A1F3E" w:rsidRPr="00BF4045" w:rsidRDefault="0005592D" w:rsidP="003D1BBA">
      <w:pPr>
        <w:pStyle w:val="BasicTextParagraph1"/>
        <w:rPr>
          <w:lang w:val="ru-RU"/>
        </w:rPr>
      </w:pPr>
      <w:r>
        <w:rPr>
          <w:b/>
          <w:lang w:val="ru-RU"/>
        </w:rPr>
        <w:t>Кость хитов</w:t>
      </w:r>
      <w:r>
        <w:rPr>
          <w:lang w:val="ru-RU"/>
        </w:rPr>
        <w:t xml:space="preserve"> 1к6 за каждый уровень волшебника</w:t>
      </w:r>
    </w:p>
    <w:p w14:paraId="347DE210" w14:textId="77777777" w:rsidR="007A1F3E" w:rsidRPr="00BF4045" w:rsidRDefault="0005592D" w:rsidP="003D1BBA">
      <w:pPr>
        <w:pStyle w:val="BasicTextParagraph2"/>
        <w:rPr>
          <w:lang w:val="ru-RU"/>
        </w:rPr>
      </w:pPr>
      <w:r>
        <w:rPr>
          <w:b/>
          <w:lang w:val="ru-RU"/>
        </w:rPr>
        <w:t>Хиты на 1 уровне:</w:t>
      </w:r>
      <w:r>
        <w:rPr>
          <w:lang w:val="ru-RU"/>
        </w:rPr>
        <w:t xml:space="preserve"> 6 + ваш модификатор Телосложения</w:t>
      </w:r>
    </w:p>
    <w:p w14:paraId="5C5640A0" w14:textId="77777777" w:rsidR="007A1F3E" w:rsidRPr="00BF4045" w:rsidRDefault="0005592D" w:rsidP="003D1BBA">
      <w:pPr>
        <w:pStyle w:val="BasicTextParagraph2"/>
        <w:rPr>
          <w:lang w:val="ru-RU"/>
        </w:rPr>
      </w:pPr>
      <w:r>
        <w:rPr>
          <w:b/>
          <w:lang w:val="ru-RU"/>
        </w:rPr>
        <w:t>Хиты на следующих уровнях:</w:t>
      </w:r>
      <w:r>
        <w:rPr>
          <w:lang w:val="ru-RU"/>
        </w:rPr>
        <w:t xml:space="preserve"> 1к6 (или 4) + модификатор Телосложения за каждый уровень волшебника после первого</w:t>
      </w:r>
    </w:p>
    <w:p w14:paraId="73FA1888" w14:textId="7A3F6885" w:rsidR="007A1F3E" w:rsidRPr="00BF4045" w:rsidRDefault="0005592D" w:rsidP="00782F8B">
      <w:pPr>
        <w:pStyle w:val="Heading5ToC"/>
        <w:rPr>
          <w:lang w:val="ru-RU"/>
        </w:rPr>
      </w:pPr>
      <w:bookmarkStart w:id="1380" w:name="proficiencies-11"/>
      <w:r>
        <w:rPr>
          <w:lang w:val="ru-RU"/>
        </w:rPr>
        <w:t xml:space="preserve">Владение </w:t>
      </w:r>
      <w:r w:rsidRPr="00BF4045">
        <w:rPr>
          <w:color w:val="806000" w:themeColor="accent2" w:themeShade="80"/>
          <w:lang w:val="ru-RU"/>
        </w:rPr>
        <w:t>инструментами</w:t>
      </w:r>
      <w:r>
        <w:rPr>
          <w:lang w:val="ru-RU"/>
        </w:rPr>
        <w:t xml:space="preserve"> и навыками</w:t>
      </w:r>
      <w:bookmarkEnd w:id="1380"/>
    </w:p>
    <w:p w14:paraId="5C8C1483" w14:textId="77777777" w:rsidR="007A1F3E" w:rsidRPr="00BF4045" w:rsidRDefault="0005592D" w:rsidP="003D1BBA">
      <w:pPr>
        <w:pStyle w:val="BasicTextParagraph1"/>
        <w:rPr>
          <w:lang w:val="ru-RU"/>
        </w:rPr>
      </w:pPr>
      <w:r>
        <w:rPr>
          <w:lang w:val="ru-RU"/>
        </w:rPr>
        <w:t>Владение доспехами: нет</w:t>
      </w:r>
    </w:p>
    <w:p w14:paraId="04FBD037" w14:textId="77777777" w:rsidR="007A1F3E" w:rsidRPr="00BF4045" w:rsidRDefault="0005592D" w:rsidP="003D1BBA">
      <w:pPr>
        <w:pStyle w:val="BasicTextParagraph2"/>
        <w:rPr>
          <w:lang w:val="ru-RU"/>
        </w:rPr>
      </w:pPr>
      <w:r>
        <w:rPr>
          <w:b/>
          <w:lang w:val="ru-RU"/>
        </w:rPr>
        <w:t>Владение оружием:</w:t>
      </w:r>
      <w:r>
        <w:rPr>
          <w:lang w:val="ru-RU"/>
        </w:rPr>
        <w:t xml:space="preserve"> Боевые посохи, дротики, кинжалы, лёгкие арбалеты, пращи</w:t>
      </w:r>
    </w:p>
    <w:p w14:paraId="4B6F93AA" w14:textId="77777777" w:rsidR="007A1F3E" w:rsidRPr="00BF4045" w:rsidRDefault="0005592D" w:rsidP="003D1BBA">
      <w:pPr>
        <w:pStyle w:val="BasicTextParagraph2"/>
        <w:rPr>
          <w:lang w:val="ru-RU"/>
        </w:rPr>
      </w:pPr>
      <w:r>
        <w:rPr>
          <w:lang w:val="ru-RU"/>
        </w:rPr>
        <w:t>Владение инструментами: нет</w:t>
      </w:r>
    </w:p>
    <w:p w14:paraId="1280B7C1" w14:textId="77777777" w:rsidR="007A1F3E" w:rsidRPr="00BF4045" w:rsidRDefault="0005592D" w:rsidP="003D1BBA">
      <w:pPr>
        <w:pStyle w:val="BasicTextParagraph2"/>
        <w:rPr>
          <w:lang w:val="ru-RU"/>
        </w:rPr>
      </w:pPr>
      <w:r>
        <w:rPr>
          <w:b/>
          <w:lang w:val="ru-RU"/>
        </w:rPr>
        <w:t>Спасброски:</w:t>
      </w:r>
      <w:r>
        <w:rPr>
          <w:lang w:val="ru-RU"/>
        </w:rPr>
        <w:t xml:space="preserve"> Интеллект, Мудрость</w:t>
      </w:r>
    </w:p>
    <w:p w14:paraId="6F16162A" w14:textId="77777777" w:rsidR="007A1F3E" w:rsidRPr="00BF4045" w:rsidRDefault="0005592D" w:rsidP="003D1BBA">
      <w:pPr>
        <w:pStyle w:val="BasicTextParagraph2"/>
        <w:rPr>
          <w:lang w:val="ru-RU"/>
        </w:rPr>
      </w:pPr>
      <w:r>
        <w:rPr>
          <w:b/>
          <w:lang w:val="ru-RU"/>
        </w:rPr>
        <w:t>Навыки:</w:t>
      </w:r>
      <w:r>
        <w:rPr>
          <w:lang w:val="ru-RU"/>
        </w:rPr>
        <w:t xml:space="preserve"> Выберите два из Магия, История, Проницательность, Расследование, Медицина и Религия</w:t>
      </w:r>
    </w:p>
    <w:p w14:paraId="3D5D4C28" w14:textId="456B5BA1" w:rsidR="007A1F3E" w:rsidRPr="00BF4045" w:rsidRDefault="0005592D" w:rsidP="00782F8B">
      <w:pPr>
        <w:pStyle w:val="Heading5ToC"/>
        <w:rPr>
          <w:lang w:val="ru-RU"/>
        </w:rPr>
      </w:pPr>
      <w:bookmarkStart w:id="1381" w:name="equipment-11"/>
      <w:r>
        <w:rPr>
          <w:lang w:val="ru-RU"/>
        </w:rPr>
        <w:lastRenderedPageBreak/>
        <w:t>СНАРЯЖЕНИЕ</w:t>
      </w:r>
      <w:bookmarkEnd w:id="1381"/>
    </w:p>
    <w:p w14:paraId="3F3F80F5" w14:textId="77777777" w:rsidR="007A1F3E" w:rsidRPr="00BF4045" w:rsidRDefault="0005592D" w:rsidP="003D1BBA">
      <w:pPr>
        <w:pStyle w:val="BasicTextParagraph1"/>
        <w:rPr>
          <w:lang w:val="ru-RU"/>
        </w:rPr>
      </w:pPr>
      <w:r>
        <w:rPr>
          <w:lang w:val="ru-RU"/>
        </w:rPr>
        <w:t xml:space="preserve">Вы начинаете со следующим снаряжением в дополнение к снаряжению, полученному за вашу предысторию: * </w:t>
      </w:r>
      <w:r>
        <w:rPr>
          <w:i/>
          <w:lang w:val="ru-RU"/>
        </w:rPr>
        <w:t xml:space="preserve">(а) </w:t>
      </w:r>
      <w:r>
        <w:rPr>
          <w:lang w:val="ru-RU"/>
        </w:rPr>
        <w:t xml:space="preserve">Боевой посох или </w:t>
      </w:r>
      <w:r>
        <w:rPr>
          <w:i/>
          <w:lang w:val="ru-RU"/>
        </w:rPr>
        <w:t>(б)</w:t>
      </w:r>
      <w:r>
        <w:rPr>
          <w:lang w:val="ru-RU"/>
        </w:rPr>
        <w:t xml:space="preserve"> Кинжал * </w:t>
      </w:r>
      <w:r>
        <w:rPr>
          <w:i/>
          <w:lang w:val="ru-RU"/>
        </w:rPr>
        <w:t xml:space="preserve">(а) </w:t>
      </w:r>
      <w:r>
        <w:rPr>
          <w:lang w:val="ru-RU"/>
        </w:rPr>
        <w:t xml:space="preserve">Мешочек с компонентами или </w:t>
      </w:r>
      <w:r>
        <w:rPr>
          <w:i/>
          <w:lang w:val="ru-RU"/>
        </w:rPr>
        <w:t>(б)</w:t>
      </w:r>
      <w:r>
        <w:rPr>
          <w:lang w:val="ru-RU"/>
        </w:rPr>
        <w:t xml:space="preserve"> Заклинательный фокус * </w:t>
      </w:r>
      <w:r>
        <w:rPr>
          <w:i/>
          <w:lang w:val="ru-RU"/>
        </w:rPr>
        <w:t>(а)</w:t>
      </w:r>
      <w:r>
        <w:rPr>
          <w:lang w:val="ru-RU"/>
        </w:rPr>
        <w:t xml:space="preserve"> Набор учёного или </w:t>
      </w:r>
      <w:r>
        <w:rPr>
          <w:i/>
          <w:lang w:val="ru-RU"/>
        </w:rPr>
        <w:t>(б)</w:t>
      </w:r>
      <w:r>
        <w:rPr>
          <w:lang w:val="ru-RU"/>
        </w:rPr>
        <w:t xml:space="preserve"> Набор путешественника * Книга заклинаний</w:t>
      </w:r>
    </w:p>
    <w:p w14:paraId="02431C76" w14:textId="77777777" w:rsidR="007A1F3E" w:rsidRDefault="0005592D" w:rsidP="003D1BBA">
      <w:pPr>
        <w:pStyle w:val="BasicTextParagraph2"/>
      </w:pPr>
      <w:r>
        <w:rPr>
          <w:lang w:val="ru-RU"/>
        </w:rPr>
        <w:t>Волшебник (таблица)</w:t>
      </w:r>
    </w:p>
    <w:tbl>
      <w:tblPr>
        <w:tblStyle w:val="Table"/>
        <w:tblW w:w="0" w:type="pct"/>
        <w:tblLook w:val="07E0" w:firstRow="1" w:lastRow="1" w:firstColumn="1" w:lastColumn="1" w:noHBand="1" w:noVBand="1"/>
      </w:tblPr>
      <w:tblGrid>
        <w:gridCol w:w="786"/>
        <w:gridCol w:w="1300"/>
        <w:gridCol w:w="3890"/>
        <w:gridCol w:w="1616"/>
        <w:gridCol w:w="298"/>
        <w:gridCol w:w="298"/>
        <w:gridCol w:w="298"/>
        <w:gridCol w:w="298"/>
        <w:gridCol w:w="298"/>
        <w:gridCol w:w="298"/>
        <w:gridCol w:w="298"/>
        <w:gridCol w:w="298"/>
        <w:gridCol w:w="298"/>
      </w:tblGrid>
      <w:tr w:rsidR="00382954" w14:paraId="1DA2F6CD" w14:textId="77777777" w:rsidTr="007A1F3E">
        <w:tc>
          <w:tcPr>
            <w:tcW w:w="0" w:type="auto"/>
            <w:tcBorders>
              <w:bottom w:val="single" w:sz="0" w:space="0" w:color="auto"/>
            </w:tcBorders>
            <w:vAlign w:val="bottom"/>
          </w:tcPr>
          <w:p w14:paraId="63A78C18" w14:textId="77777777" w:rsidR="007A1F3E" w:rsidRDefault="0005592D" w:rsidP="00BF4045">
            <w:pPr>
              <w:pStyle w:val="TableText"/>
            </w:pPr>
            <w:r>
              <w:rPr>
                <w:lang w:val="ru-RU"/>
              </w:rPr>
              <w:t>Уровень</w:t>
            </w:r>
          </w:p>
        </w:tc>
        <w:tc>
          <w:tcPr>
            <w:tcW w:w="0" w:type="auto"/>
            <w:tcBorders>
              <w:bottom w:val="single" w:sz="0" w:space="0" w:color="auto"/>
            </w:tcBorders>
            <w:vAlign w:val="bottom"/>
          </w:tcPr>
          <w:p w14:paraId="2DB65B86" w14:textId="77777777" w:rsidR="007A1F3E" w:rsidRDefault="0005592D" w:rsidP="00BF4045">
            <w:pPr>
              <w:pStyle w:val="TableText"/>
            </w:pPr>
            <w:r>
              <w:rPr>
                <w:lang w:val="ru-RU"/>
              </w:rPr>
              <w:t>Бонус владения</w:t>
            </w:r>
          </w:p>
        </w:tc>
        <w:tc>
          <w:tcPr>
            <w:tcW w:w="0" w:type="auto"/>
            <w:tcBorders>
              <w:bottom w:val="single" w:sz="0" w:space="0" w:color="auto"/>
            </w:tcBorders>
            <w:vAlign w:val="bottom"/>
          </w:tcPr>
          <w:p w14:paraId="47E1F640" w14:textId="77777777" w:rsidR="007A1F3E" w:rsidRDefault="0005592D" w:rsidP="00BF4045">
            <w:pPr>
              <w:pStyle w:val="TableText"/>
            </w:pPr>
            <w:r>
              <w:rPr>
                <w:lang w:val="ru-RU"/>
              </w:rPr>
              <w:t>Особенности</w:t>
            </w:r>
          </w:p>
        </w:tc>
        <w:tc>
          <w:tcPr>
            <w:tcW w:w="0" w:type="auto"/>
            <w:tcBorders>
              <w:bottom w:val="single" w:sz="0" w:space="0" w:color="auto"/>
            </w:tcBorders>
            <w:vAlign w:val="bottom"/>
          </w:tcPr>
          <w:p w14:paraId="42B0D588" w14:textId="77777777" w:rsidR="007A1F3E" w:rsidRDefault="0005592D" w:rsidP="00BF4045">
            <w:pPr>
              <w:pStyle w:val="TableText"/>
            </w:pPr>
            <w:r>
              <w:rPr>
                <w:lang w:val="ru-RU"/>
              </w:rPr>
              <w:t>Известные заговоры</w:t>
            </w:r>
          </w:p>
        </w:tc>
        <w:tc>
          <w:tcPr>
            <w:tcW w:w="0" w:type="auto"/>
            <w:tcBorders>
              <w:bottom w:val="single" w:sz="0" w:space="0" w:color="auto"/>
            </w:tcBorders>
            <w:vAlign w:val="bottom"/>
          </w:tcPr>
          <w:p w14:paraId="14FCABE9" w14:textId="77777777" w:rsidR="007A1F3E" w:rsidRDefault="0005592D" w:rsidP="00BF4045">
            <w:pPr>
              <w:pStyle w:val="TableText"/>
            </w:pPr>
            <w:r>
              <w:rPr>
                <w:lang w:val="ru-RU"/>
              </w:rPr>
              <w:t>1</w:t>
            </w:r>
          </w:p>
        </w:tc>
        <w:tc>
          <w:tcPr>
            <w:tcW w:w="0" w:type="auto"/>
            <w:tcBorders>
              <w:bottom w:val="single" w:sz="0" w:space="0" w:color="auto"/>
            </w:tcBorders>
            <w:vAlign w:val="bottom"/>
          </w:tcPr>
          <w:p w14:paraId="3C5BB388" w14:textId="77777777" w:rsidR="007A1F3E" w:rsidRDefault="0005592D" w:rsidP="00BF4045">
            <w:pPr>
              <w:pStyle w:val="TableText"/>
            </w:pPr>
            <w:r>
              <w:rPr>
                <w:lang w:val="ru-RU"/>
              </w:rPr>
              <w:t>2</w:t>
            </w:r>
          </w:p>
        </w:tc>
        <w:tc>
          <w:tcPr>
            <w:tcW w:w="0" w:type="auto"/>
            <w:tcBorders>
              <w:bottom w:val="single" w:sz="0" w:space="0" w:color="auto"/>
            </w:tcBorders>
            <w:vAlign w:val="bottom"/>
          </w:tcPr>
          <w:p w14:paraId="2503307D" w14:textId="77777777" w:rsidR="007A1F3E" w:rsidRDefault="0005592D" w:rsidP="00BF4045">
            <w:pPr>
              <w:pStyle w:val="TableText"/>
            </w:pPr>
            <w:r>
              <w:rPr>
                <w:lang w:val="ru-RU"/>
              </w:rPr>
              <w:t>3</w:t>
            </w:r>
          </w:p>
        </w:tc>
        <w:tc>
          <w:tcPr>
            <w:tcW w:w="0" w:type="auto"/>
            <w:tcBorders>
              <w:bottom w:val="single" w:sz="0" w:space="0" w:color="auto"/>
            </w:tcBorders>
            <w:vAlign w:val="bottom"/>
          </w:tcPr>
          <w:p w14:paraId="0667FB36" w14:textId="77777777" w:rsidR="007A1F3E" w:rsidRDefault="0005592D" w:rsidP="00BF4045">
            <w:pPr>
              <w:pStyle w:val="TableText"/>
            </w:pPr>
            <w:r>
              <w:rPr>
                <w:lang w:val="ru-RU"/>
              </w:rPr>
              <w:t>4</w:t>
            </w:r>
          </w:p>
        </w:tc>
        <w:tc>
          <w:tcPr>
            <w:tcW w:w="0" w:type="auto"/>
            <w:tcBorders>
              <w:bottom w:val="single" w:sz="0" w:space="0" w:color="auto"/>
            </w:tcBorders>
            <w:vAlign w:val="bottom"/>
          </w:tcPr>
          <w:p w14:paraId="5E1D0B40" w14:textId="77777777" w:rsidR="007A1F3E" w:rsidRDefault="0005592D" w:rsidP="00BF4045">
            <w:pPr>
              <w:pStyle w:val="TableText"/>
            </w:pPr>
            <w:r>
              <w:rPr>
                <w:lang w:val="ru-RU"/>
              </w:rPr>
              <w:t>5</w:t>
            </w:r>
          </w:p>
        </w:tc>
        <w:tc>
          <w:tcPr>
            <w:tcW w:w="0" w:type="auto"/>
            <w:tcBorders>
              <w:bottom w:val="single" w:sz="0" w:space="0" w:color="auto"/>
            </w:tcBorders>
            <w:vAlign w:val="bottom"/>
          </w:tcPr>
          <w:p w14:paraId="1B457EC7" w14:textId="77777777" w:rsidR="007A1F3E" w:rsidRDefault="0005592D" w:rsidP="00BF4045">
            <w:pPr>
              <w:pStyle w:val="TableText"/>
            </w:pPr>
            <w:r>
              <w:rPr>
                <w:lang w:val="ru-RU"/>
              </w:rPr>
              <w:t>6</w:t>
            </w:r>
          </w:p>
        </w:tc>
        <w:tc>
          <w:tcPr>
            <w:tcW w:w="0" w:type="auto"/>
            <w:tcBorders>
              <w:bottom w:val="single" w:sz="0" w:space="0" w:color="auto"/>
            </w:tcBorders>
            <w:vAlign w:val="bottom"/>
          </w:tcPr>
          <w:p w14:paraId="541D5AAE" w14:textId="77777777" w:rsidR="007A1F3E" w:rsidRDefault="0005592D" w:rsidP="00BF4045">
            <w:pPr>
              <w:pStyle w:val="TableText"/>
            </w:pPr>
            <w:r>
              <w:rPr>
                <w:lang w:val="ru-RU"/>
              </w:rPr>
              <w:t>7</w:t>
            </w:r>
          </w:p>
        </w:tc>
        <w:tc>
          <w:tcPr>
            <w:tcW w:w="0" w:type="auto"/>
            <w:tcBorders>
              <w:bottom w:val="single" w:sz="0" w:space="0" w:color="auto"/>
            </w:tcBorders>
            <w:vAlign w:val="bottom"/>
          </w:tcPr>
          <w:p w14:paraId="052C9C82" w14:textId="77777777" w:rsidR="007A1F3E" w:rsidRDefault="0005592D" w:rsidP="00BF4045">
            <w:pPr>
              <w:pStyle w:val="TableText"/>
            </w:pPr>
            <w:r>
              <w:rPr>
                <w:lang w:val="ru-RU"/>
              </w:rPr>
              <w:t>8</w:t>
            </w:r>
          </w:p>
        </w:tc>
        <w:tc>
          <w:tcPr>
            <w:tcW w:w="0" w:type="auto"/>
            <w:tcBorders>
              <w:bottom w:val="single" w:sz="0" w:space="0" w:color="auto"/>
            </w:tcBorders>
            <w:vAlign w:val="bottom"/>
          </w:tcPr>
          <w:p w14:paraId="1B7CCBCB" w14:textId="77777777" w:rsidR="007A1F3E" w:rsidRDefault="0005592D" w:rsidP="00BF4045">
            <w:pPr>
              <w:pStyle w:val="TableText"/>
            </w:pPr>
            <w:r>
              <w:rPr>
                <w:lang w:val="ru-RU"/>
              </w:rPr>
              <w:t>9</w:t>
            </w:r>
          </w:p>
        </w:tc>
      </w:tr>
      <w:tr w:rsidR="00382954" w14:paraId="39E3CAAB" w14:textId="77777777" w:rsidTr="007A1F3E">
        <w:tc>
          <w:tcPr>
            <w:tcW w:w="0" w:type="auto"/>
          </w:tcPr>
          <w:p w14:paraId="0FE2D7F7" w14:textId="77777777" w:rsidR="007A1F3E" w:rsidRDefault="0005592D" w:rsidP="00BF4045">
            <w:pPr>
              <w:pStyle w:val="TableText"/>
            </w:pPr>
            <w:r>
              <w:rPr>
                <w:lang w:val="ru-RU"/>
              </w:rPr>
              <w:t>1</w:t>
            </w:r>
          </w:p>
        </w:tc>
        <w:tc>
          <w:tcPr>
            <w:tcW w:w="0" w:type="auto"/>
          </w:tcPr>
          <w:p w14:paraId="0C83C8C5" w14:textId="77777777" w:rsidR="007A1F3E" w:rsidRDefault="0005592D" w:rsidP="00BF4045">
            <w:pPr>
              <w:pStyle w:val="TableText"/>
            </w:pPr>
            <w:r>
              <w:rPr>
                <w:lang w:val="ru-RU"/>
              </w:rPr>
              <w:t>+2</w:t>
            </w:r>
          </w:p>
        </w:tc>
        <w:tc>
          <w:tcPr>
            <w:tcW w:w="0" w:type="auto"/>
          </w:tcPr>
          <w:p w14:paraId="36B9DD39" w14:textId="77777777" w:rsidR="007A1F3E" w:rsidRDefault="0005592D" w:rsidP="00BF4045">
            <w:pPr>
              <w:pStyle w:val="TableText"/>
            </w:pPr>
            <w:r>
              <w:rPr>
                <w:lang w:val="ru-RU"/>
              </w:rPr>
              <w:t>Сотворение заклинаний, Магическое восстановление</w:t>
            </w:r>
          </w:p>
        </w:tc>
        <w:tc>
          <w:tcPr>
            <w:tcW w:w="0" w:type="auto"/>
          </w:tcPr>
          <w:p w14:paraId="13689B44" w14:textId="77777777" w:rsidR="007A1F3E" w:rsidRDefault="0005592D" w:rsidP="00BF4045">
            <w:pPr>
              <w:pStyle w:val="TableText"/>
            </w:pPr>
            <w:r>
              <w:rPr>
                <w:lang w:val="ru-RU"/>
              </w:rPr>
              <w:t>3</w:t>
            </w:r>
          </w:p>
        </w:tc>
        <w:tc>
          <w:tcPr>
            <w:tcW w:w="0" w:type="auto"/>
          </w:tcPr>
          <w:p w14:paraId="2F194517" w14:textId="77777777" w:rsidR="007A1F3E" w:rsidRDefault="0005592D" w:rsidP="00BF4045">
            <w:pPr>
              <w:pStyle w:val="TableText"/>
            </w:pPr>
            <w:r>
              <w:rPr>
                <w:lang w:val="ru-RU"/>
              </w:rPr>
              <w:t>2</w:t>
            </w:r>
          </w:p>
        </w:tc>
        <w:tc>
          <w:tcPr>
            <w:tcW w:w="0" w:type="auto"/>
          </w:tcPr>
          <w:p w14:paraId="777C3E79" w14:textId="77777777" w:rsidR="007A1F3E" w:rsidRDefault="0005592D" w:rsidP="00BF4045">
            <w:pPr>
              <w:pStyle w:val="TableText"/>
            </w:pPr>
            <w:r>
              <w:rPr>
                <w:lang w:val="ru-RU"/>
              </w:rPr>
              <w:t>-</w:t>
            </w:r>
          </w:p>
        </w:tc>
        <w:tc>
          <w:tcPr>
            <w:tcW w:w="0" w:type="auto"/>
          </w:tcPr>
          <w:p w14:paraId="74758DDB" w14:textId="77777777" w:rsidR="007A1F3E" w:rsidRDefault="0005592D" w:rsidP="00BF4045">
            <w:pPr>
              <w:pStyle w:val="TableText"/>
            </w:pPr>
            <w:r>
              <w:rPr>
                <w:lang w:val="ru-RU"/>
              </w:rPr>
              <w:t>-</w:t>
            </w:r>
          </w:p>
        </w:tc>
        <w:tc>
          <w:tcPr>
            <w:tcW w:w="0" w:type="auto"/>
          </w:tcPr>
          <w:p w14:paraId="5CD00BF5" w14:textId="77777777" w:rsidR="007A1F3E" w:rsidRDefault="0005592D" w:rsidP="00BF4045">
            <w:pPr>
              <w:pStyle w:val="TableText"/>
            </w:pPr>
            <w:r>
              <w:rPr>
                <w:lang w:val="ru-RU"/>
              </w:rPr>
              <w:t>-</w:t>
            </w:r>
          </w:p>
        </w:tc>
        <w:tc>
          <w:tcPr>
            <w:tcW w:w="0" w:type="auto"/>
          </w:tcPr>
          <w:p w14:paraId="3467AA85" w14:textId="77777777" w:rsidR="007A1F3E" w:rsidRDefault="0005592D" w:rsidP="00BF4045">
            <w:pPr>
              <w:pStyle w:val="TableText"/>
            </w:pPr>
            <w:r>
              <w:rPr>
                <w:lang w:val="ru-RU"/>
              </w:rPr>
              <w:t>-</w:t>
            </w:r>
          </w:p>
        </w:tc>
        <w:tc>
          <w:tcPr>
            <w:tcW w:w="0" w:type="auto"/>
          </w:tcPr>
          <w:p w14:paraId="0805751B" w14:textId="77777777" w:rsidR="007A1F3E" w:rsidRDefault="0005592D" w:rsidP="00BF4045">
            <w:pPr>
              <w:pStyle w:val="TableText"/>
            </w:pPr>
            <w:r>
              <w:rPr>
                <w:lang w:val="ru-RU"/>
              </w:rPr>
              <w:t>-</w:t>
            </w:r>
          </w:p>
        </w:tc>
        <w:tc>
          <w:tcPr>
            <w:tcW w:w="0" w:type="auto"/>
          </w:tcPr>
          <w:p w14:paraId="546A368B" w14:textId="77777777" w:rsidR="007A1F3E" w:rsidRDefault="0005592D" w:rsidP="00BF4045">
            <w:pPr>
              <w:pStyle w:val="TableText"/>
            </w:pPr>
            <w:r>
              <w:rPr>
                <w:lang w:val="ru-RU"/>
              </w:rPr>
              <w:t>-</w:t>
            </w:r>
          </w:p>
        </w:tc>
        <w:tc>
          <w:tcPr>
            <w:tcW w:w="0" w:type="auto"/>
          </w:tcPr>
          <w:p w14:paraId="09BB5302" w14:textId="77777777" w:rsidR="007A1F3E" w:rsidRDefault="0005592D" w:rsidP="00BF4045">
            <w:pPr>
              <w:pStyle w:val="TableText"/>
            </w:pPr>
            <w:r>
              <w:rPr>
                <w:lang w:val="ru-RU"/>
              </w:rPr>
              <w:t>-</w:t>
            </w:r>
          </w:p>
        </w:tc>
        <w:tc>
          <w:tcPr>
            <w:tcW w:w="0" w:type="auto"/>
          </w:tcPr>
          <w:p w14:paraId="726C2567" w14:textId="77777777" w:rsidR="007A1F3E" w:rsidRDefault="0005592D" w:rsidP="00BF4045">
            <w:pPr>
              <w:pStyle w:val="TableText"/>
            </w:pPr>
            <w:r>
              <w:rPr>
                <w:lang w:val="ru-RU"/>
              </w:rPr>
              <w:t>-</w:t>
            </w:r>
          </w:p>
        </w:tc>
      </w:tr>
      <w:tr w:rsidR="00382954" w14:paraId="023F18D1" w14:textId="77777777" w:rsidTr="007A1F3E">
        <w:tc>
          <w:tcPr>
            <w:tcW w:w="0" w:type="auto"/>
          </w:tcPr>
          <w:p w14:paraId="72E2CB79" w14:textId="77777777" w:rsidR="007A1F3E" w:rsidRDefault="0005592D" w:rsidP="00BF4045">
            <w:pPr>
              <w:pStyle w:val="TableText"/>
            </w:pPr>
            <w:r>
              <w:rPr>
                <w:lang w:val="ru-RU"/>
              </w:rPr>
              <w:t>2</w:t>
            </w:r>
          </w:p>
        </w:tc>
        <w:tc>
          <w:tcPr>
            <w:tcW w:w="0" w:type="auto"/>
          </w:tcPr>
          <w:p w14:paraId="01A4DA7F" w14:textId="77777777" w:rsidR="007A1F3E" w:rsidRDefault="0005592D" w:rsidP="00BF4045">
            <w:pPr>
              <w:pStyle w:val="TableText"/>
            </w:pPr>
            <w:r>
              <w:rPr>
                <w:lang w:val="ru-RU"/>
              </w:rPr>
              <w:t>+2</w:t>
            </w:r>
          </w:p>
        </w:tc>
        <w:tc>
          <w:tcPr>
            <w:tcW w:w="0" w:type="auto"/>
          </w:tcPr>
          <w:p w14:paraId="2C5EDF3A" w14:textId="77777777" w:rsidR="007A1F3E" w:rsidRDefault="0005592D" w:rsidP="00BF4045">
            <w:pPr>
              <w:pStyle w:val="TableText"/>
            </w:pPr>
            <w:r>
              <w:rPr>
                <w:lang w:val="ru-RU"/>
              </w:rPr>
              <w:t>Магическая традиция</w:t>
            </w:r>
          </w:p>
        </w:tc>
        <w:tc>
          <w:tcPr>
            <w:tcW w:w="0" w:type="auto"/>
          </w:tcPr>
          <w:p w14:paraId="4EA68A8A" w14:textId="77777777" w:rsidR="007A1F3E" w:rsidRDefault="0005592D" w:rsidP="00BF4045">
            <w:pPr>
              <w:pStyle w:val="TableText"/>
            </w:pPr>
            <w:r>
              <w:rPr>
                <w:lang w:val="ru-RU"/>
              </w:rPr>
              <w:t>3</w:t>
            </w:r>
          </w:p>
        </w:tc>
        <w:tc>
          <w:tcPr>
            <w:tcW w:w="0" w:type="auto"/>
          </w:tcPr>
          <w:p w14:paraId="661DA6A3" w14:textId="77777777" w:rsidR="007A1F3E" w:rsidRDefault="0005592D" w:rsidP="00BF4045">
            <w:pPr>
              <w:pStyle w:val="TableText"/>
            </w:pPr>
            <w:r>
              <w:rPr>
                <w:lang w:val="ru-RU"/>
              </w:rPr>
              <w:t>3</w:t>
            </w:r>
          </w:p>
        </w:tc>
        <w:tc>
          <w:tcPr>
            <w:tcW w:w="0" w:type="auto"/>
          </w:tcPr>
          <w:p w14:paraId="1A8E9CED" w14:textId="77777777" w:rsidR="007A1F3E" w:rsidRDefault="0005592D" w:rsidP="00BF4045">
            <w:pPr>
              <w:pStyle w:val="TableText"/>
            </w:pPr>
            <w:r>
              <w:rPr>
                <w:lang w:val="ru-RU"/>
              </w:rPr>
              <w:t>-</w:t>
            </w:r>
          </w:p>
        </w:tc>
        <w:tc>
          <w:tcPr>
            <w:tcW w:w="0" w:type="auto"/>
          </w:tcPr>
          <w:p w14:paraId="6C26DE2D" w14:textId="77777777" w:rsidR="007A1F3E" w:rsidRDefault="0005592D" w:rsidP="00BF4045">
            <w:pPr>
              <w:pStyle w:val="TableText"/>
            </w:pPr>
            <w:r>
              <w:rPr>
                <w:lang w:val="ru-RU"/>
              </w:rPr>
              <w:t>-</w:t>
            </w:r>
          </w:p>
        </w:tc>
        <w:tc>
          <w:tcPr>
            <w:tcW w:w="0" w:type="auto"/>
          </w:tcPr>
          <w:p w14:paraId="2A265963" w14:textId="77777777" w:rsidR="007A1F3E" w:rsidRDefault="0005592D" w:rsidP="00BF4045">
            <w:pPr>
              <w:pStyle w:val="TableText"/>
            </w:pPr>
            <w:r>
              <w:rPr>
                <w:lang w:val="ru-RU"/>
              </w:rPr>
              <w:t>-</w:t>
            </w:r>
          </w:p>
        </w:tc>
        <w:tc>
          <w:tcPr>
            <w:tcW w:w="0" w:type="auto"/>
          </w:tcPr>
          <w:p w14:paraId="1C3FFA51" w14:textId="77777777" w:rsidR="007A1F3E" w:rsidRDefault="0005592D" w:rsidP="00BF4045">
            <w:pPr>
              <w:pStyle w:val="TableText"/>
            </w:pPr>
            <w:r>
              <w:rPr>
                <w:lang w:val="ru-RU"/>
              </w:rPr>
              <w:t>-</w:t>
            </w:r>
          </w:p>
        </w:tc>
        <w:tc>
          <w:tcPr>
            <w:tcW w:w="0" w:type="auto"/>
          </w:tcPr>
          <w:p w14:paraId="5D72B69D" w14:textId="77777777" w:rsidR="007A1F3E" w:rsidRDefault="0005592D" w:rsidP="00BF4045">
            <w:pPr>
              <w:pStyle w:val="TableText"/>
            </w:pPr>
            <w:r>
              <w:rPr>
                <w:lang w:val="ru-RU"/>
              </w:rPr>
              <w:t>-</w:t>
            </w:r>
          </w:p>
        </w:tc>
        <w:tc>
          <w:tcPr>
            <w:tcW w:w="0" w:type="auto"/>
          </w:tcPr>
          <w:p w14:paraId="14D47FED" w14:textId="77777777" w:rsidR="007A1F3E" w:rsidRDefault="0005592D" w:rsidP="00BF4045">
            <w:pPr>
              <w:pStyle w:val="TableText"/>
            </w:pPr>
            <w:r>
              <w:rPr>
                <w:lang w:val="ru-RU"/>
              </w:rPr>
              <w:t>-</w:t>
            </w:r>
          </w:p>
        </w:tc>
        <w:tc>
          <w:tcPr>
            <w:tcW w:w="0" w:type="auto"/>
          </w:tcPr>
          <w:p w14:paraId="373C673D" w14:textId="77777777" w:rsidR="007A1F3E" w:rsidRDefault="0005592D" w:rsidP="00BF4045">
            <w:pPr>
              <w:pStyle w:val="TableText"/>
            </w:pPr>
            <w:r>
              <w:rPr>
                <w:lang w:val="ru-RU"/>
              </w:rPr>
              <w:t>-</w:t>
            </w:r>
          </w:p>
        </w:tc>
        <w:tc>
          <w:tcPr>
            <w:tcW w:w="0" w:type="auto"/>
          </w:tcPr>
          <w:p w14:paraId="23515538" w14:textId="77777777" w:rsidR="007A1F3E" w:rsidRDefault="0005592D" w:rsidP="00BF4045">
            <w:pPr>
              <w:pStyle w:val="TableText"/>
            </w:pPr>
            <w:r>
              <w:rPr>
                <w:lang w:val="ru-RU"/>
              </w:rPr>
              <w:t>-</w:t>
            </w:r>
          </w:p>
        </w:tc>
      </w:tr>
      <w:tr w:rsidR="00382954" w14:paraId="29A3042C" w14:textId="77777777" w:rsidTr="007A1F3E">
        <w:tc>
          <w:tcPr>
            <w:tcW w:w="0" w:type="auto"/>
          </w:tcPr>
          <w:p w14:paraId="49A7CABD" w14:textId="77777777" w:rsidR="007A1F3E" w:rsidRDefault="0005592D" w:rsidP="00BF4045">
            <w:pPr>
              <w:pStyle w:val="TableText"/>
            </w:pPr>
            <w:r>
              <w:rPr>
                <w:lang w:val="ru-RU"/>
              </w:rPr>
              <w:t>3</w:t>
            </w:r>
          </w:p>
        </w:tc>
        <w:tc>
          <w:tcPr>
            <w:tcW w:w="0" w:type="auto"/>
          </w:tcPr>
          <w:p w14:paraId="45199312" w14:textId="77777777" w:rsidR="007A1F3E" w:rsidRDefault="0005592D" w:rsidP="00BF4045">
            <w:pPr>
              <w:pStyle w:val="TableText"/>
            </w:pPr>
            <w:r>
              <w:rPr>
                <w:lang w:val="ru-RU"/>
              </w:rPr>
              <w:t>+2</w:t>
            </w:r>
          </w:p>
        </w:tc>
        <w:tc>
          <w:tcPr>
            <w:tcW w:w="0" w:type="auto"/>
          </w:tcPr>
          <w:p w14:paraId="012C054A" w14:textId="77777777" w:rsidR="007A1F3E" w:rsidRDefault="0005592D" w:rsidP="00BF4045">
            <w:pPr>
              <w:pStyle w:val="TableText"/>
            </w:pPr>
            <w:r>
              <w:rPr>
                <w:lang w:val="ru-RU"/>
              </w:rPr>
              <w:t>-</w:t>
            </w:r>
          </w:p>
        </w:tc>
        <w:tc>
          <w:tcPr>
            <w:tcW w:w="0" w:type="auto"/>
          </w:tcPr>
          <w:p w14:paraId="10D3A301" w14:textId="77777777" w:rsidR="007A1F3E" w:rsidRDefault="0005592D" w:rsidP="00BF4045">
            <w:pPr>
              <w:pStyle w:val="TableText"/>
            </w:pPr>
            <w:r>
              <w:rPr>
                <w:lang w:val="ru-RU"/>
              </w:rPr>
              <w:t>3</w:t>
            </w:r>
          </w:p>
        </w:tc>
        <w:tc>
          <w:tcPr>
            <w:tcW w:w="0" w:type="auto"/>
          </w:tcPr>
          <w:p w14:paraId="22211CE8" w14:textId="77777777" w:rsidR="007A1F3E" w:rsidRDefault="0005592D" w:rsidP="00BF4045">
            <w:pPr>
              <w:pStyle w:val="TableText"/>
            </w:pPr>
            <w:r>
              <w:rPr>
                <w:lang w:val="ru-RU"/>
              </w:rPr>
              <w:t>4</w:t>
            </w:r>
          </w:p>
        </w:tc>
        <w:tc>
          <w:tcPr>
            <w:tcW w:w="0" w:type="auto"/>
          </w:tcPr>
          <w:p w14:paraId="6B5EB074" w14:textId="77777777" w:rsidR="007A1F3E" w:rsidRDefault="0005592D" w:rsidP="00BF4045">
            <w:pPr>
              <w:pStyle w:val="TableText"/>
            </w:pPr>
            <w:r>
              <w:rPr>
                <w:lang w:val="ru-RU"/>
              </w:rPr>
              <w:t>2</w:t>
            </w:r>
          </w:p>
        </w:tc>
        <w:tc>
          <w:tcPr>
            <w:tcW w:w="0" w:type="auto"/>
          </w:tcPr>
          <w:p w14:paraId="2AA4553B" w14:textId="77777777" w:rsidR="007A1F3E" w:rsidRDefault="0005592D" w:rsidP="00BF4045">
            <w:pPr>
              <w:pStyle w:val="TableText"/>
            </w:pPr>
            <w:r>
              <w:rPr>
                <w:lang w:val="ru-RU"/>
              </w:rPr>
              <w:t>-</w:t>
            </w:r>
          </w:p>
        </w:tc>
        <w:tc>
          <w:tcPr>
            <w:tcW w:w="0" w:type="auto"/>
          </w:tcPr>
          <w:p w14:paraId="7D6676B2" w14:textId="77777777" w:rsidR="007A1F3E" w:rsidRDefault="0005592D" w:rsidP="00BF4045">
            <w:pPr>
              <w:pStyle w:val="TableText"/>
            </w:pPr>
            <w:r>
              <w:rPr>
                <w:lang w:val="ru-RU"/>
              </w:rPr>
              <w:t>-</w:t>
            </w:r>
          </w:p>
        </w:tc>
        <w:tc>
          <w:tcPr>
            <w:tcW w:w="0" w:type="auto"/>
          </w:tcPr>
          <w:p w14:paraId="5EE488B1" w14:textId="77777777" w:rsidR="007A1F3E" w:rsidRDefault="0005592D" w:rsidP="00BF4045">
            <w:pPr>
              <w:pStyle w:val="TableText"/>
            </w:pPr>
            <w:r>
              <w:rPr>
                <w:lang w:val="ru-RU"/>
              </w:rPr>
              <w:t>-</w:t>
            </w:r>
          </w:p>
        </w:tc>
        <w:tc>
          <w:tcPr>
            <w:tcW w:w="0" w:type="auto"/>
          </w:tcPr>
          <w:p w14:paraId="005CDC3A" w14:textId="77777777" w:rsidR="007A1F3E" w:rsidRDefault="0005592D" w:rsidP="00BF4045">
            <w:pPr>
              <w:pStyle w:val="TableText"/>
            </w:pPr>
            <w:r>
              <w:rPr>
                <w:lang w:val="ru-RU"/>
              </w:rPr>
              <w:t>-</w:t>
            </w:r>
          </w:p>
        </w:tc>
        <w:tc>
          <w:tcPr>
            <w:tcW w:w="0" w:type="auto"/>
          </w:tcPr>
          <w:p w14:paraId="05793C18" w14:textId="77777777" w:rsidR="007A1F3E" w:rsidRDefault="0005592D" w:rsidP="00BF4045">
            <w:pPr>
              <w:pStyle w:val="TableText"/>
            </w:pPr>
            <w:r>
              <w:rPr>
                <w:lang w:val="ru-RU"/>
              </w:rPr>
              <w:t>-</w:t>
            </w:r>
          </w:p>
        </w:tc>
        <w:tc>
          <w:tcPr>
            <w:tcW w:w="0" w:type="auto"/>
          </w:tcPr>
          <w:p w14:paraId="17031FD7" w14:textId="77777777" w:rsidR="007A1F3E" w:rsidRDefault="0005592D" w:rsidP="00BF4045">
            <w:pPr>
              <w:pStyle w:val="TableText"/>
            </w:pPr>
            <w:r>
              <w:rPr>
                <w:lang w:val="ru-RU"/>
              </w:rPr>
              <w:t>-</w:t>
            </w:r>
          </w:p>
        </w:tc>
        <w:tc>
          <w:tcPr>
            <w:tcW w:w="0" w:type="auto"/>
          </w:tcPr>
          <w:p w14:paraId="6DE94904" w14:textId="77777777" w:rsidR="007A1F3E" w:rsidRDefault="0005592D" w:rsidP="00BF4045">
            <w:pPr>
              <w:pStyle w:val="TableText"/>
            </w:pPr>
            <w:r>
              <w:rPr>
                <w:lang w:val="ru-RU"/>
              </w:rPr>
              <w:t>-</w:t>
            </w:r>
          </w:p>
        </w:tc>
      </w:tr>
      <w:tr w:rsidR="00382954" w14:paraId="55AFAA3D" w14:textId="77777777" w:rsidTr="007A1F3E">
        <w:tc>
          <w:tcPr>
            <w:tcW w:w="0" w:type="auto"/>
          </w:tcPr>
          <w:p w14:paraId="6DE3C274" w14:textId="77777777" w:rsidR="007A1F3E" w:rsidRDefault="0005592D" w:rsidP="00BF4045">
            <w:pPr>
              <w:pStyle w:val="TableText"/>
            </w:pPr>
            <w:r>
              <w:rPr>
                <w:lang w:val="ru-RU"/>
              </w:rPr>
              <w:t>4</w:t>
            </w:r>
          </w:p>
        </w:tc>
        <w:tc>
          <w:tcPr>
            <w:tcW w:w="0" w:type="auto"/>
          </w:tcPr>
          <w:p w14:paraId="55A7DE5D" w14:textId="77777777" w:rsidR="007A1F3E" w:rsidRDefault="0005592D" w:rsidP="00BF4045">
            <w:pPr>
              <w:pStyle w:val="TableText"/>
            </w:pPr>
            <w:r>
              <w:rPr>
                <w:lang w:val="ru-RU"/>
              </w:rPr>
              <w:t>+2</w:t>
            </w:r>
          </w:p>
        </w:tc>
        <w:tc>
          <w:tcPr>
            <w:tcW w:w="0" w:type="auto"/>
          </w:tcPr>
          <w:p w14:paraId="240A8A4D" w14:textId="77777777" w:rsidR="007A1F3E" w:rsidRDefault="0005592D" w:rsidP="00BF4045">
            <w:pPr>
              <w:pStyle w:val="TableText"/>
            </w:pPr>
            <w:r>
              <w:rPr>
                <w:lang w:val="ru-RU"/>
              </w:rPr>
              <w:t>Увеличение характеристик</w:t>
            </w:r>
          </w:p>
        </w:tc>
        <w:tc>
          <w:tcPr>
            <w:tcW w:w="0" w:type="auto"/>
          </w:tcPr>
          <w:p w14:paraId="436870C2" w14:textId="77777777" w:rsidR="007A1F3E" w:rsidRDefault="0005592D" w:rsidP="00BF4045">
            <w:pPr>
              <w:pStyle w:val="TableText"/>
            </w:pPr>
            <w:r>
              <w:rPr>
                <w:lang w:val="ru-RU"/>
              </w:rPr>
              <w:t>4</w:t>
            </w:r>
          </w:p>
        </w:tc>
        <w:tc>
          <w:tcPr>
            <w:tcW w:w="0" w:type="auto"/>
          </w:tcPr>
          <w:p w14:paraId="18BA9294" w14:textId="77777777" w:rsidR="007A1F3E" w:rsidRDefault="0005592D" w:rsidP="00BF4045">
            <w:pPr>
              <w:pStyle w:val="TableText"/>
            </w:pPr>
            <w:r>
              <w:rPr>
                <w:lang w:val="ru-RU"/>
              </w:rPr>
              <w:t>4</w:t>
            </w:r>
          </w:p>
        </w:tc>
        <w:tc>
          <w:tcPr>
            <w:tcW w:w="0" w:type="auto"/>
          </w:tcPr>
          <w:p w14:paraId="4895F1E9" w14:textId="77777777" w:rsidR="007A1F3E" w:rsidRDefault="0005592D" w:rsidP="00BF4045">
            <w:pPr>
              <w:pStyle w:val="TableText"/>
            </w:pPr>
            <w:r>
              <w:rPr>
                <w:lang w:val="ru-RU"/>
              </w:rPr>
              <w:t>3</w:t>
            </w:r>
          </w:p>
        </w:tc>
        <w:tc>
          <w:tcPr>
            <w:tcW w:w="0" w:type="auto"/>
          </w:tcPr>
          <w:p w14:paraId="3B6E4FB0" w14:textId="77777777" w:rsidR="007A1F3E" w:rsidRDefault="0005592D" w:rsidP="00BF4045">
            <w:pPr>
              <w:pStyle w:val="TableText"/>
            </w:pPr>
            <w:r>
              <w:rPr>
                <w:lang w:val="ru-RU"/>
              </w:rPr>
              <w:t>-</w:t>
            </w:r>
          </w:p>
        </w:tc>
        <w:tc>
          <w:tcPr>
            <w:tcW w:w="0" w:type="auto"/>
          </w:tcPr>
          <w:p w14:paraId="11F3D6D3" w14:textId="77777777" w:rsidR="007A1F3E" w:rsidRDefault="0005592D" w:rsidP="00BF4045">
            <w:pPr>
              <w:pStyle w:val="TableText"/>
            </w:pPr>
            <w:r>
              <w:rPr>
                <w:lang w:val="ru-RU"/>
              </w:rPr>
              <w:t>-</w:t>
            </w:r>
          </w:p>
        </w:tc>
        <w:tc>
          <w:tcPr>
            <w:tcW w:w="0" w:type="auto"/>
          </w:tcPr>
          <w:p w14:paraId="528525DB" w14:textId="77777777" w:rsidR="007A1F3E" w:rsidRDefault="0005592D" w:rsidP="00BF4045">
            <w:pPr>
              <w:pStyle w:val="TableText"/>
            </w:pPr>
            <w:r>
              <w:rPr>
                <w:lang w:val="ru-RU"/>
              </w:rPr>
              <w:t>-</w:t>
            </w:r>
          </w:p>
        </w:tc>
        <w:tc>
          <w:tcPr>
            <w:tcW w:w="0" w:type="auto"/>
          </w:tcPr>
          <w:p w14:paraId="590A2E28" w14:textId="77777777" w:rsidR="007A1F3E" w:rsidRDefault="0005592D" w:rsidP="00BF4045">
            <w:pPr>
              <w:pStyle w:val="TableText"/>
            </w:pPr>
            <w:r>
              <w:rPr>
                <w:lang w:val="ru-RU"/>
              </w:rPr>
              <w:t>-</w:t>
            </w:r>
          </w:p>
        </w:tc>
        <w:tc>
          <w:tcPr>
            <w:tcW w:w="0" w:type="auto"/>
          </w:tcPr>
          <w:p w14:paraId="76998813" w14:textId="77777777" w:rsidR="007A1F3E" w:rsidRDefault="0005592D" w:rsidP="00BF4045">
            <w:pPr>
              <w:pStyle w:val="TableText"/>
            </w:pPr>
            <w:r>
              <w:rPr>
                <w:lang w:val="ru-RU"/>
              </w:rPr>
              <w:t>-</w:t>
            </w:r>
          </w:p>
        </w:tc>
        <w:tc>
          <w:tcPr>
            <w:tcW w:w="0" w:type="auto"/>
          </w:tcPr>
          <w:p w14:paraId="7B062F0B" w14:textId="77777777" w:rsidR="007A1F3E" w:rsidRDefault="0005592D" w:rsidP="00BF4045">
            <w:pPr>
              <w:pStyle w:val="TableText"/>
            </w:pPr>
            <w:r>
              <w:rPr>
                <w:lang w:val="ru-RU"/>
              </w:rPr>
              <w:t>-</w:t>
            </w:r>
          </w:p>
        </w:tc>
        <w:tc>
          <w:tcPr>
            <w:tcW w:w="0" w:type="auto"/>
          </w:tcPr>
          <w:p w14:paraId="3747B9CC" w14:textId="77777777" w:rsidR="007A1F3E" w:rsidRDefault="0005592D" w:rsidP="00BF4045">
            <w:pPr>
              <w:pStyle w:val="TableText"/>
            </w:pPr>
            <w:r>
              <w:rPr>
                <w:lang w:val="ru-RU"/>
              </w:rPr>
              <w:t>-</w:t>
            </w:r>
          </w:p>
        </w:tc>
      </w:tr>
      <w:tr w:rsidR="00382954" w14:paraId="134237E0" w14:textId="77777777" w:rsidTr="007A1F3E">
        <w:tc>
          <w:tcPr>
            <w:tcW w:w="0" w:type="auto"/>
          </w:tcPr>
          <w:p w14:paraId="4F22CBEA" w14:textId="77777777" w:rsidR="007A1F3E" w:rsidRDefault="0005592D" w:rsidP="00BF4045">
            <w:pPr>
              <w:pStyle w:val="TableText"/>
            </w:pPr>
            <w:r>
              <w:rPr>
                <w:lang w:val="ru-RU"/>
              </w:rPr>
              <w:t>5</w:t>
            </w:r>
          </w:p>
        </w:tc>
        <w:tc>
          <w:tcPr>
            <w:tcW w:w="0" w:type="auto"/>
          </w:tcPr>
          <w:p w14:paraId="04F59D1D" w14:textId="77777777" w:rsidR="007A1F3E" w:rsidRDefault="0005592D" w:rsidP="00BF4045">
            <w:pPr>
              <w:pStyle w:val="TableText"/>
            </w:pPr>
            <w:r>
              <w:rPr>
                <w:lang w:val="ru-RU"/>
              </w:rPr>
              <w:t>+3</w:t>
            </w:r>
          </w:p>
        </w:tc>
        <w:tc>
          <w:tcPr>
            <w:tcW w:w="0" w:type="auto"/>
          </w:tcPr>
          <w:p w14:paraId="5D99117D" w14:textId="77777777" w:rsidR="007A1F3E" w:rsidRDefault="0005592D" w:rsidP="00BF4045">
            <w:pPr>
              <w:pStyle w:val="TableText"/>
            </w:pPr>
            <w:r>
              <w:rPr>
                <w:lang w:val="ru-RU"/>
              </w:rPr>
              <w:t>-</w:t>
            </w:r>
          </w:p>
        </w:tc>
        <w:tc>
          <w:tcPr>
            <w:tcW w:w="0" w:type="auto"/>
          </w:tcPr>
          <w:p w14:paraId="5440CBD7" w14:textId="77777777" w:rsidR="007A1F3E" w:rsidRDefault="0005592D" w:rsidP="00BF4045">
            <w:pPr>
              <w:pStyle w:val="TableText"/>
            </w:pPr>
            <w:r>
              <w:rPr>
                <w:lang w:val="ru-RU"/>
              </w:rPr>
              <w:t>4</w:t>
            </w:r>
          </w:p>
        </w:tc>
        <w:tc>
          <w:tcPr>
            <w:tcW w:w="0" w:type="auto"/>
          </w:tcPr>
          <w:p w14:paraId="54D8D25E" w14:textId="77777777" w:rsidR="007A1F3E" w:rsidRDefault="0005592D" w:rsidP="00BF4045">
            <w:pPr>
              <w:pStyle w:val="TableText"/>
            </w:pPr>
            <w:r>
              <w:rPr>
                <w:lang w:val="ru-RU"/>
              </w:rPr>
              <w:t>4</w:t>
            </w:r>
          </w:p>
        </w:tc>
        <w:tc>
          <w:tcPr>
            <w:tcW w:w="0" w:type="auto"/>
          </w:tcPr>
          <w:p w14:paraId="1D0B4322" w14:textId="77777777" w:rsidR="007A1F3E" w:rsidRDefault="0005592D" w:rsidP="00BF4045">
            <w:pPr>
              <w:pStyle w:val="TableText"/>
            </w:pPr>
            <w:r>
              <w:rPr>
                <w:lang w:val="ru-RU"/>
              </w:rPr>
              <w:t>3</w:t>
            </w:r>
          </w:p>
        </w:tc>
        <w:tc>
          <w:tcPr>
            <w:tcW w:w="0" w:type="auto"/>
          </w:tcPr>
          <w:p w14:paraId="541B20CE" w14:textId="77777777" w:rsidR="007A1F3E" w:rsidRDefault="0005592D" w:rsidP="00BF4045">
            <w:pPr>
              <w:pStyle w:val="TableText"/>
            </w:pPr>
            <w:r>
              <w:rPr>
                <w:lang w:val="ru-RU"/>
              </w:rPr>
              <w:t>2</w:t>
            </w:r>
          </w:p>
        </w:tc>
        <w:tc>
          <w:tcPr>
            <w:tcW w:w="0" w:type="auto"/>
          </w:tcPr>
          <w:p w14:paraId="2FC6542E" w14:textId="77777777" w:rsidR="007A1F3E" w:rsidRDefault="0005592D" w:rsidP="00BF4045">
            <w:pPr>
              <w:pStyle w:val="TableText"/>
            </w:pPr>
            <w:r>
              <w:rPr>
                <w:lang w:val="ru-RU"/>
              </w:rPr>
              <w:t>-</w:t>
            </w:r>
          </w:p>
        </w:tc>
        <w:tc>
          <w:tcPr>
            <w:tcW w:w="0" w:type="auto"/>
          </w:tcPr>
          <w:p w14:paraId="66983E47" w14:textId="77777777" w:rsidR="007A1F3E" w:rsidRDefault="0005592D" w:rsidP="00BF4045">
            <w:pPr>
              <w:pStyle w:val="TableText"/>
            </w:pPr>
            <w:r>
              <w:rPr>
                <w:lang w:val="ru-RU"/>
              </w:rPr>
              <w:t>-</w:t>
            </w:r>
          </w:p>
        </w:tc>
        <w:tc>
          <w:tcPr>
            <w:tcW w:w="0" w:type="auto"/>
          </w:tcPr>
          <w:p w14:paraId="799A1443" w14:textId="77777777" w:rsidR="007A1F3E" w:rsidRDefault="0005592D" w:rsidP="00BF4045">
            <w:pPr>
              <w:pStyle w:val="TableText"/>
            </w:pPr>
            <w:r>
              <w:rPr>
                <w:lang w:val="ru-RU"/>
              </w:rPr>
              <w:t>-</w:t>
            </w:r>
          </w:p>
        </w:tc>
        <w:tc>
          <w:tcPr>
            <w:tcW w:w="0" w:type="auto"/>
          </w:tcPr>
          <w:p w14:paraId="270852D1" w14:textId="77777777" w:rsidR="007A1F3E" w:rsidRDefault="0005592D" w:rsidP="00BF4045">
            <w:pPr>
              <w:pStyle w:val="TableText"/>
            </w:pPr>
            <w:r>
              <w:rPr>
                <w:lang w:val="ru-RU"/>
              </w:rPr>
              <w:t>-</w:t>
            </w:r>
          </w:p>
        </w:tc>
        <w:tc>
          <w:tcPr>
            <w:tcW w:w="0" w:type="auto"/>
          </w:tcPr>
          <w:p w14:paraId="055DD4CD" w14:textId="77777777" w:rsidR="007A1F3E" w:rsidRDefault="0005592D" w:rsidP="00BF4045">
            <w:pPr>
              <w:pStyle w:val="TableText"/>
            </w:pPr>
            <w:r>
              <w:rPr>
                <w:lang w:val="ru-RU"/>
              </w:rPr>
              <w:t>-</w:t>
            </w:r>
          </w:p>
        </w:tc>
        <w:tc>
          <w:tcPr>
            <w:tcW w:w="0" w:type="auto"/>
          </w:tcPr>
          <w:p w14:paraId="7BB96AC6" w14:textId="77777777" w:rsidR="007A1F3E" w:rsidRDefault="0005592D" w:rsidP="00BF4045">
            <w:pPr>
              <w:pStyle w:val="TableText"/>
            </w:pPr>
            <w:r>
              <w:rPr>
                <w:lang w:val="ru-RU"/>
              </w:rPr>
              <w:t>-</w:t>
            </w:r>
          </w:p>
        </w:tc>
      </w:tr>
      <w:tr w:rsidR="00382954" w14:paraId="0356FE00" w14:textId="77777777" w:rsidTr="007A1F3E">
        <w:tc>
          <w:tcPr>
            <w:tcW w:w="0" w:type="auto"/>
          </w:tcPr>
          <w:p w14:paraId="6E664F49" w14:textId="77777777" w:rsidR="007A1F3E" w:rsidRDefault="0005592D" w:rsidP="00BF4045">
            <w:pPr>
              <w:pStyle w:val="TableText"/>
            </w:pPr>
            <w:r>
              <w:rPr>
                <w:lang w:val="ru-RU"/>
              </w:rPr>
              <w:t>6</w:t>
            </w:r>
          </w:p>
        </w:tc>
        <w:tc>
          <w:tcPr>
            <w:tcW w:w="0" w:type="auto"/>
          </w:tcPr>
          <w:p w14:paraId="65FC8539" w14:textId="77777777" w:rsidR="007A1F3E" w:rsidRDefault="0005592D" w:rsidP="00BF4045">
            <w:pPr>
              <w:pStyle w:val="TableText"/>
            </w:pPr>
            <w:r>
              <w:rPr>
                <w:lang w:val="ru-RU"/>
              </w:rPr>
              <w:t>+3</w:t>
            </w:r>
          </w:p>
        </w:tc>
        <w:tc>
          <w:tcPr>
            <w:tcW w:w="0" w:type="auto"/>
          </w:tcPr>
          <w:p w14:paraId="238FD684" w14:textId="77777777" w:rsidR="007A1F3E" w:rsidRDefault="0005592D" w:rsidP="00BF4045">
            <w:pPr>
              <w:pStyle w:val="TableText"/>
            </w:pPr>
            <w:r>
              <w:rPr>
                <w:lang w:val="ru-RU"/>
              </w:rPr>
              <w:t xml:space="preserve">Особенность Магической Традиции </w:t>
            </w:r>
          </w:p>
        </w:tc>
        <w:tc>
          <w:tcPr>
            <w:tcW w:w="0" w:type="auto"/>
          </w:tcPr>
          <w:p w14:paraId="602554A0" w14:textId="77777777" w:rsidR="007A1F3E" w:rsidRDefault="0005592D" w:rsidP="00BF4045">
            <w:pPr>
              <w:pStyle w:val="TableText"/>
            </w:pPr>
            <w:r>
              <w:rPr>
                <w:lang w:val="ru-RU"/>
              </w:rPr>
              <w:t>4</w:t>
            </w:r>
          </w:p>
        </w:tc>
        <w:tc>
          <w:tcPr>
            <w:tcW w:w="0" w:type="auto"/>
          </w:tcPr>
          <w:p w14:paraId="132C73B1" w14:textId="77777777" w:rsidR="007A1F3E" w:rsidRDefault="0005592D" w:rsidP="00BF4045">
            <w:pPr>
              <w:pStyle w:val="TableText"/>
            </w:pPr>
            <w:r>
              <w:rPr>
                <w:lang w:val="ru-RU"/>
              </w:rPr>
              <w:t>4</w:t>
            </w:r>
          </w:p>
        </w:tc>
        <w:tc>
          <w:tcPr>
            <w:tcW w:w="0" w:type="auto"/>
          </w:tcPr>
          <w:p w14:paraId="2B5F008E" w14:textId="77777777" w:rsidR="007A1F3E" w:rsidRDefault="0005592D" w:rsidP="00BF4045">
            <w:pPr>
              <w:pStyle w:val="TableText"/>
            </w:pPr>
            <w:r>
              <w:rPr>
                <w:lang w:val="ru-RU"/>
              </w:rPr>
              <w:t>3</w:t>
            </w:r>
          </w:p>
        </w:tc>
        <w:tc>
          <w:tcPr>
            <w:tcW w:w="0" w:type="auto"/>
          </w:tcPr>
          <w:p w14:paraId="76A5045A" w14:textId="77777777" w:rsidR="007A1F3E" w:rsidRDefault="0005592D" w:rsidP="00BF4045">
            <w:pPr>
              <w:pStyle w:val="TableText"/>
            </w:pPr>
            <w:r>
              <w:rPr>
                <w:lang w:val="ru-RU"/>
              </w:rPr>
              <w:t>3</w:t>
            </w:r>
          </w:p>
        </w:tc>
        <w:tc>
          <w:tcPr>
            <w:tcW w:w="0" w:type="auto"/>
          </w:tcPr>
          <w:p w14:paraId="33A4D673" w14:textId="77777777" w:rsidR="007A1F3E" w:rsidRDefault="0005592D" w:rsidP="00BF4045">
            <w:pPr>
              <w:pStyle w:val="TableText"/>
            </w:pPr>
            <w:r>
              <w:rPr>
                <w:lang w:val="ru-RU"/>
              </w:rPr>
              <w:t>-</w:t>
            </w:r>
          </w:p>
        </w:tc>
        <w:tc>
          <w:tcPr>
            <w:tcW w:w="0" w:type="auto"/>
          </w:tcPr>
          <w:p w14:paraId="55C3C707" w14:textId="77777777" w:rsidR="007A1F3E" w:rsidRDefault="0005592D" w:rsidP="00BF4045">
            <w:pPr>
              <w:pStyle w:val="TableText"/>
            </w:pPr>
            <w:r>
              <w:rPr>
                <w:lang w:val="ru-RU"/>
              </w:rPr>
              <w:t>-</w:t>
            </w:r>
          </w:p>
        </w:tc>
        <w:tc>
          <w:tcPr>
            <w:tcW w:w="0" w:type="auto"/>
          </w:tcPr>
          <w:p w14:paraId="52B73BCC" w14:textId="77777777" w:rsidR="007A1F3E" w:rsidRDefault="0005592D" w:rsidP="00BF4045">
            <w:pPr>
              <w:pStyle w:val="TableText"/>
            </w:pPr>
            <w:r>
              <w:rPr>
                <w:lang w:val="ru-RU"/>
              </w:rPr>
              <w:t>-</w:t>
            </w:r>
          </w:p>
        </w:tc>
        <w:tc>
          <w:tcPr>
            <w:tcW w:w="0" w:type="auto"/>
          </w:tcPr>
          <w:p w14:paraId="5A7DDC4C" w14:textId="77777777" w:rsidR="007A1F3E" w:rsidRDefault="0005592D" w:rsidP="00BF4045">
            <w:pPr>
              <w:pStyle w:val="TableText"/>
            </w:pPr>
            <w:r>
              <w:rPr>
                <w:lang w:val="ru-RU"/>
              </w:rPr>
              <w:t>-</w:t>
            </w:r>
          </w:p>
        </w:tc>
        <w:tc>
          <w:tcPr>
            <w:tcW w:w="0" w:type="auto"/>
          </w:tcPr>
          <w:p w14:paraId="29792B9F" w14:textId="77777777" w:rsidR="007A1F3E" w:rsidRDefault="0005592D" w:rsidP="00BF4045">
            <w:pPr>
              <w:pStyle w:val="TableText"/>
            </w:pPr>
            <w:r>
              <w:rPr>
                <w:lang w:val="ru-RU"/>
              </w:rPr>
              <w:t>-</w:t>
            </w:r>
          </w:p>
        </w:tc>
        <w:tc>
          <w:tcPr>
            <w:tcW w:w="0" w:type="auto"/>
          </w:tcPr>
          <w:p w14:paraId="288B4EB3" w14:textId="77777777" w:rsidR="007A1F3E" w:rsidRDefault="0005592D" w:rsidP="00BF4045">
            <w:pPr>
              <w:pStyle w:val="TableText"/>
            </w:pPr>
            <w:r>
              <w:rPr>
                <w:lang w:val="ru-RU"/>
              </w:rPr>
              <w:t>-</w:t>
            </w:r>
          </w:p>
        </w:tc>
      </w:tr>
      <w:tr w:rsidR="00382954" w14:paraId="42B420CD" w14:textId="77777777" w:rsidTr="007A1F3E">
        <w:tc>
          <w:tcPr>
            <w:tcW w:w="0" w:type="auto"/>
          </w:tcPr>
          <w:p w14:paraId="3B5AF8BA" w14:textId="77777777" w:rsidR="007A1F3E" w:rsidRDefault="0005592D" w:rsidP="00BF4045">
            <w:pPr>
              <w:pStyle w:val="TableText"/>
            </w:pPr>
            <w:r>
              <w:rPr>
                <w:lang w:val="ru-RU"/>
              </w:rPr>
              <w:t>7</w:t>
            </w:r>
          </w:p>
        </w:tc>
        <w:tc>
          <w:tcPr>
            <w:tcW w:w="0" w:type="auto"/>
          </w:tcPr>
          <w:p w14:paraId="2C04D049" w14:textId="77777777" w:rsidR="007A1F3E" w:rsidRDefault="0005592D" w:rsidP="00BF4045">
            <w:pPr>
              <w:pStyle w:val="TableText"/>
            </w:pPr>
            <w:r>
              <w:rPr>
                <w:lang w:val="ru-RU"/>
              </w:rPr>
              <w:t>+3</w:t>
            </w:r>
          </w:p>
        </w:tc>
        <w:tc>
          <w:tcPr>
            <w:tcW w:w="0" w:type="auto"/>
          </w:tcPr>
          <w:p w14:paraId="4FB75CC1" w14:textId="77777777" w:rsidR="007A1F3E" w:rsidRDefault="0005592D" w:rsidP="00BF4045">
            <w:pPr>
              <w:pStyle w:val="TableText"/>
            </w:pPr>
            <w:r>
              <w:rPr>
                <w:lang w:val="ru-RU"/>
              </w:rPr>
              <w:t>-</w:t>
            </w:r>
          </w:p>
        </w:tc>
        <w:tc>
          <w:tcPr>
            <w:tcW w:w="0" w:type="auto"/>
          </w:tcPr>
          <w:p w14:paraId="486E48F5" w14:textId="77777777" w:rsidR="007A1F3E" w:rsidRDefault="0005592D" w:rsidP="00BF4045">
            <w:pPr>
              <w:pStyle w:val="TableText"/>
            </w:pPr>
            <w:r>
              <w:rPr>
                <w:lang w:val="ru-RU"/>
              </w:rPr>
              <w:t>4</w:t>
            </w:r>
          </w:p>
        </w:tc>
        <w:tc>
          <w:tcPr>
            <w:tcW w:w="0" w:type="auto"/>
          </w:tcPr>
          <w:p w14:paraId="49F1A79C" w14:textId="77777777" w:rsidR="007A1F3E" w:rsidRDefault="0005592D" w:rsidP="00BF4045">
            <w:pPr>
              <w:pStyle w:val="TableText"/>
            </w:pPr>
            <w:r>
              <w:rPr>
                <w:lang w:val="ru-RU"/>
              </w:rPr>
              <w:t>4</w:t>
            </w:r>
          </w:p>
        </w:tc>
        <w:tc>
          <w:tcPr>
            <w:tcW w:w="0" w:type="auto"/>
          </w:tcPr>
          <w:p w14:paraId="56B7E5E2" w14:textId="77777777" w:rsidR="007A1F3E" w:rsidRDefault="0005592D" w:rsidP="00BF4045">
            <w:pPr>
              <w:pStyle w:val="TableText"/>
            </w:pPr>
            <w:r>
              <w:rPr>
                <w:lang w:val="ru-RU"/>
              </w:rPr>
              <w:t>3</w:t>
            </w:r>
          </w:p>
        </w:tc>
        <w:tc>
          <w:tcPr>
            <w:tcW w:w="0" w:type="auto"/>
          </w:tcPr>
          <w:p w14:paraId="67FB039D" w14:textId="77777777" w:rsidR="007A1F3E" w:rsidRDefault="0005592D" w:rsidP="00BF4045">
            <w:pPr>
              <w:pStyle w:val="TableText"/>
            </w:pPr>
            <w:r>
              <w:rPr>
                <w:lang w:val="ru-RU"/>
              </w:rPr>
              <w:t>3</w:t>
            </w:r>
          </w:p>
        </w:tc>
        <w:tc>
          <w:tcPr>
            <w:tcW w:w="0" w:type="auto"/>
          </w:tcPr>
          <w:p w14:paraId="23C6892F" w14:textId="77777777" w:rsidR="007A1F3E" w:rsidRDefault="0005592D" w:rsidP="00BF4045">
            <w:pPr>
              <w:pStyle w:val="TableText"/>
            </w:pPr>
            <w:r>
              <w:rPr>
                <w:lang w:val="ru-RU"/>
              </w:rPr>
              <w:t>1</w:t>
            </w:r>
          </w:p>
        </w:tc>
        <w:tc>
          <w:tcPr>
            <w:tcW w:w="0" w:type="auto"/>
          </w:tcPr>
          <w:p w14:paraId="1289A02D" w14:textId="77777777" w:rsidR="007A1F3E" w:rsidRDefault="0005592D" w:rsidP="00BF4045">
            <w:pPr>
              <w:pStyle w:val="TableText"/>
            </w:pPr>
            <w:r>
              <w:rPr>
                <w:lang w:val="ru-RU"/>
              </w:rPr>
              <w:t>-</w:t>
            </w:r>
          </w:p>
        </w:tc>
        <w:tc>
          <w:tcPr>
            <w:tcW w:w="0" w:type="auto"/>
          </w:tcPr>
          <w:p w14:paraId="44D2987E" w14:textId="77777777" w:rsidR="007A1F3E" w:rsidRDefault="0005592D" w:rsidP="00BF4045">
            <w:pPr>
              <w:pStyle w:val="TableText"/>
            </w:pPr>
            <w:r>
              <w:rPr>
                <w:lang w:val="ru-RU"/>
              </w:rPr>
              <w:t>-</w:t>
            </w:r>
          </w:p>
        </w:tc>
        <w:tc>
          <w:tcPr>
            <w:tcW w:w="0" w:type="auto"/>
          </w:tcPr>
          <w:p w14:paraId="5E30F1D0" w14:textId="77777777" w:rsidR="007A1F3E" w:rsidRDefault="0005592D" w:rsidP="00BF4045">
            <w:pPr>
              <w:pStyle w:val="TableText"/>
            </w:pPr>
            <w:r>
              <w:rPr>
                <w:lang w:val="ru-RU"/>
              </w:rPr>
              <w:t>-</w:t>
            </w:r>
          </w:p>
        </w:tc>
        <w:tc>
          <w:tcPr>
            <w:tcW w:w="0" w:type="auto"/>
          </w:tcPr>
          <w:p w14:paraId="16B9A2D0" w14:textId="77777777" w:rsidR="007A1F3E" w:rsidRDefault="0005592D" w:rsidP="00BF4045">
            <w:pPr>
              <w:pStyle w:val="TableText"/>
            </w:pPr>
            <w:r>
              <w:rPr>
                <w:lang w:val="ru-RU"/>
              </w:rPr>
              <w:t>-</w:t>
            </w:r>
          </w:p>
        </w:tc>
        <w:tc>
          <w:tcPr>
            <w:tcW w:w="0" w:type="auto"/>
          </w:tcPr>
          <w:p w14:paraId="6AA7CEC4" w14:textId="77777777" w:rsidR="007A1F3E" w:rsidRDefault="0005592D" w:rsidP="00BF4045">
            <w:pPr>
              <w:pStyle w:val="TableText"/>
            </w:pPr>
            <w:r>
              <w:rPr>
                <w:lang w:val="ru-RU"/>
              </w:rPr>
              <w:t>-</w:t>
            </w:r>
          </w:p>
        </w:tc>
      </w:tr>
      <w:tr w:rsidR="00382954" w14:paraId="00BE0FE2" w14:textId="77777777" w:rsidTr="007A1F3E">
        <w:tc>
          <w:tcPr>
            <w:tcW w:w="0" w:type="auto"/>
          </w:tcPr>
          <w:p w14:paraId="135B2C05" w14:textId="77777777" w:rsidR="007A1F3E" w:rsidRDefault="0005592D" w:rsidP="00BF4045">
            <w:pPr>
              <w:pStyle w:val="TableText"/>
            </w:pPr>
            <w:r>
              <w:rPr>
                <w:lang w:val="ru-RU"/>
              </w:rPr>
              <w:t>8</w:t>
            </w:r>
          </w:p>
        </w:tc>
        <w:tc>
          <w:tcPr>
            <w:tcW w:w="0" w:type="auto"/>
          </w:tcPr>
          <w:p w14:paraId="2BB48399" w14:textId="77777777" w:rsidR="007A1F3E" w:rsidRDefault="0005592D" w:rsidP="00BF4045">
            <w:pPr>
              <w:pStyle w:val="TableText"/>
            </w:pPr>
            <w:r>
              <w:rPr>
                <w:lang w:val="ru-RU"/>
              </w:rPr>
              <w:t>+3</w:t>
            </w:r>
          </w:p>
        </w:tc>
        <w:tc>
          <w:tcPr>
            <w:tcW w:w="0" w:type="auto"/>
          </w:tcPr>
          <w:p w14:paraId="47295EDF" w14:textId="77777777" w:rsidR="007A1F3E" w:rsidRDefault="0005592D" w:rsidP="00BF4045">
            <w:pPr>
              <w:pStyle w:val="TableText"/>
            </w:pPr>
            <w:r>
              <w:rPr>
                <w:lang w:val="ru-RU"/>
              </w:rPr>
              <w:t>Увеличение характеристик</w:t>
            </w:r>
          </w:p>
        </w:tc>
        <w:tc>
          <w:tcPr>
            <w:tcW w:w="0" w:type="auto"/>
          </w:tcPr>
          <w:p w14:paraId="19296622" w14:textId="77777777" w:rsidR="007A1F3E" w:rsidRDefault="0005592D" w:rsidP="00BF4045">
            <w:pPr>
              <w:pStyle w:val="TableText"/>
            </w:pPr>
            <w:r>
              <w:rPr>
                <w:lang w:val="ru-RU"/>
              </w:rPr>
              <w:t>4</w:t>
            </w:r>
          </w:p>
        </w:tc>
        <w:tc>
          <w:tcPr>
            <w:tcW w:w="0" w:type="auto"/>
          </w:tcPr>
          <w:p w14:paraId="643FE703" w14:textId="77777777" w:rsidR="007A1F3E" w:rsidRDefault="0005592D" w:rsidP="00BF4045">
            <w:pPr>
              <w:pStyle w:val="TableText"/>
            </w:pPr>
            <w:r>
              <w:rPr>
                <w:lang w:val="ru-RU"/>
              </w:rPr>
              <w:t>4</w:t>
            </w:r>
          </w:p>
        </w:tc>
        <w:tc>
          <w:tcPr>
            <w:tcW w:w="0" w:type="auto"/>
          </w:tcPr>
          <w:p w14:paraId="028E54EE" w14:textId="77777777" w:rsidR="007A1F3E" w:rsidRDefault="0005592D" w:rsidP="00BF4045">
            <w:pPr>
              <w:pStyle w:val="TableText"/>
            </w:pPr>
            <w:r>
              <w:rPr>
                <w:lang w:val="ru-RU"/>
              </w:rPr>
              <w:t>3</w:t>
            </w:r>
          </w:p>
        </w:tc>
        <w:tc>
          <w:tcPr>
            <w:tcW w:w="0" w:type="auto"/>
          </w:tcPr>
          <w:p w14:paraId="295CE516" w14:textId="77777777" w:rsidR="007A1F3E" w:rsidRDefault="0005592D" w:rsidP="00BF4045">
            <w:pPr>
              <w:pStyle w:val="TableText"/>
            </w:pPr>
            <w:r>
              <w:rPr>
                <w:lang w:val="ru-RU"/>
              </w:rPr>
              <w:t>3</w:t>
            </w:r>
          </w:p>
        </w:tc>
        <w:tc>
          <w:tcPr>
            <w:tcW w:w="0" w:type="auto"/>
          </w:tcPr>
          <w:p w14:paraId="6BCD406D" w14:textId="77777777" w:rsidR="007A1F3E" w:rsidRDefault="0005592D" w:rsidP="00BF4045">
            <w:pPr>
              <w:pStyle w:val="TableText"/>
            </w:pPr>
            <w:r>
              <w:rPr>
                <w:lang w:val="ru-RU"/>
              </w:rPr>
              <w:t>2</w:t>
            </w:r>
          </w:p>
        </w:tc>
        <w:tc>
          <w:tcPr>
            <w:tcW w:w="0" w:type="auto"/>
          </w:tcPr>
          <w:p w14:paraId="3C2D98B9" w14:textId="77777777" w:rsidR="007A1F3E" w:rsidRDefault="0005592D" w:rsidP="00BF4045">
            <w:pPr>
              <w:pStyle w:val="TableText"/>
            </w:pPr>
            <w:r>
              <w:rPr>
                <w:lang w:val="ru-RU"/>
              </w:rPr>
              <w:t>-</w:t>
            </w:r>
          </w:p>
        </w:tc>
        <w:tc>
          <w:tcPr>
            <w:tcW w:w="0" w:type="auto"/>
          </w:tcPr>
          <w:p w14:paraId="3C48C640" w14:textId="77777777" w:rsidR="007A1F3E" w:rsidRDefault="0005592D" w:rsidP="00BF4045">
            <w:pPr>
              <w:pStyle w:val="TableText"/>
            </w:pPr>
            <w:r>
              <w:rPr>
                <w:lang w:val="ru-RU"/>
              </w:rPr>
              <w:t>-</w:t>
            </w:r>
          </w:p>
        </w:tc>
        <w:tc>
          <w:tcPr>
            <w:tcW w:w="0" w:type="auto"/>
          </w:tcPr>
          <w:p w14:paraId="4EEA654F" w14:textId="77777777" w:rsidR="007A1F3E" w:rsidRDefault="0005592D" w:rsidP="00BF4045">
            <w:pPr>
              <w:pStyle w:val="TableText"/>
            </w:pPr>
            <w:r>
              <w:rPr>
                <w:lang w:val="ru-RU"/>
              </w:rPr>
              <w:t>-</w:t>
            </w:r>
          </w:p>
        </w:tc>
        <w:tc>
          <w:tcPr>
            <w:tcW w:w="0" w:type="auto"/>
          </w:tcPr>
          <w:p w14:paraId="113D5C4C" w14:textId="77777777" w:rsidR="007A1F3E" w:rsidRDefault="0005592D" w:rsidP="00BF4045">
            <w:pPr>
              <w:pStyle w:val="TableText"/>
            </w:pPr>
            <w:r>
              <w:rPr>
                <w:lang w:val="ru-RU"/>
              </w:rPr>
              <w:t>-</w:t>
            </w:r>
          </w:p>
        </w:tc>
        <w:tc>
          <w:tcPr>
            <w:tcW w:w="0" w:type="auto"/>
          </w:tcPr>
          <w:p w14:paraId="7A0A85DB" w14:textId="77777777" w:rsidR="007A1F3E" w:rsidRDefault="0005592D" w:rsidP="00BF4045">
            <w:pPr>
              <w:pStyle w:val="TableText"/>
            </w:pPr>
            <w:r>
              <w:rPr>
                <w:lang w:val="ru-RU"/>
              </w:rPr>
              <w:t>-</w:t>
            </w:r>
          </w:p>
        </w:tc>
      </w:tr>
      <w:tr w:rsidR="00382954" w14:paraId="0BC1F0BF" w14:textId="77777777" w:rsidTr="007A1F3E">
        <w:tc>
          <w:tcPr>
            <w:tcW w:w="0" w:type="auto"/>
          </w:tcPr>
          <w:p w14:paraId="1674052E" w14:textId="77777777" w:rsidR="007A1F3E" w:rsidRDefault="0005592D" w:rsidP="00BF4045">
            <w:pPr>
              <w:pStyle w:val="TableText"/>
            </w:pPr>
            <w:r>
              <w:rPr>
                <w:lang w:val="ru-RU"/>
              </w:rPr>
              <w:t>9</w:t>
            </w:r>
          </w:p>
        </w:tc>
        <w:tc>
          <w:tcPr>
            <w:tcW w:w="0" w:type="auto"/>
          </w:tcPr>
          <w:p w14:paraId="7BF77267" w14:textId="77777777" w:rsidR="007A1F3E" w:rsidRDefault="0005592D" w:rsidP="00BF4045">
            <w:pPr>
              <w:pStyle w:val="TableText"/>
            </w:pPr>
            <w:r>
              <w:rPr>
                <w:lang w:val="ru-RU"/>
              </w:rPr>
              <w:t>+4</w:t>
            </w:r>
          </w:p>
        </w:tc>
        <w:tc>
          <w:tcPr>
            <w:tcW w:w="0" w:type="auto"/>
          </w:tcPr>
          <w:p w14:paraId="5EECC3B4" w14:textId="77777777" w:rsidR="007A1F3E" w:rsidRDefault="0005592D" w:rsidP="00BF4045">
            <w:pPr>
              <w:pStyle w:val="TableText"/>
            </w:pPr>
            <w:r>
              <w:rPr>
                <w:lang w:val="ru-RU"/>
              </w:rPr>
              <w:t>-</w:t>
            </w:r>
          </w:p>
        </w:tc>
        <w:tc>
          <w:tcPr>
            <w:tcW w:w="0" w:type="auto"/>
          </w:tcPr>
          <w:p w14:paraId="3C1CB060" w14:textId="77777777" w:rsidR="007A1F3E" w:rsidRDefault="0005592D" w:rsidP="00BF4045">
            <w:pPr>
              <w:pStyle w:val="TableText"/>
            </w:pPr>
            <w:r>
              <w:rPr>
                <w:lang w:val="ru-RU"/>
              </w:rPr>
              <w:t>4</w:t>
            </w:r>
          </w:p>
        </w:tc>
        <w:tc>
          <w:tcPr>
            <w:tcW w:w="0" w:type="auto"/>
          </w:tcPr>
          <w:p w14:paraId="33A72080" w14:textId="77777777" w:rsidR="007A1F3E" w:rsidRDefault="0005592D" w:rsidP="00BF4045">
            <w:pPr>
              <w:pStyle w:val="TableText"/>
            </w:pPr>
            <w:r>
              <w:rPr>
                <w:lang w:val="ru-RU"/>
              </w:rPr>
              <w:t>4</w:t>
            </w:r>
          </w:p>
        </w:tc>
        <w:tc>
          <w:tcPr>
            <w:tcW w:w="0" w:type="auto"/>
          </w:tcPr>
          <w:p w14:paraId="2D96AF3C" w14:textId="77777777" w:rsidR="007A1F3E" w:rsidRDefault="0005592D" w:rsidP="00BF4045">
            <w:pPr>
              <w:pStyle w:val="TableText"/>
            </w:pPr>
            <w:r>
              <w:rPr>
                <w:lang w:val="ru-RU"/>
              </w:rPr>
              <w:t>3</w:t>
            </w:r>
          </w:p>
        </w:tc>
        <w:tc>
          <w:tcPr>
            <w:tcW w:w="0" w:type="auto"/>
          </w:tcPr>
          <w:p w14:paraId="08CD5762" w14:textId="77777777" w:rsidR="007A1F3E" w:rsidRDefault="0005592D" w:rsidP="00BF4045">
            <w:pPr>
              <w:pStyle w:val="TableText"/>
            </w:pPr>
            <w:r>
              <w:rPr>
                <w:lang w:val="ru-RU"/>
              </w:rPr>
              <w:t>3</w:t>
            </w:r>
          </w:p>
        </w:tc>
        <w:tc>
          <w:tcPr>
            <w:tcW w:w="0" w:type="auto"/>
          </w:tcPr>
          <w:p w14:paraId="489E0220" w14:textId="77777777" w:rsidR="007A1F3E" w:rsidRDefault="0005592D" w:rsidP="00BF4045">
            <w:pPr>
              <w:pStyle w:val="TableText"/>
            </w:pPr>
            <w:r>
              <w:rPr>
                <w:lang w:val="ru-RU"/>
              </w:rPr>
              <w:t>3</w:t>
            </w:r>
          </w:p>
        </w:tc>
        <w:tc>
          <w:tcPr>
            <w:tcW w:w="0" w:type="auto"/>
          </w:tcPr>
          <w:p w14:paraId="70C44FF4" w14:textId="77777777" w:rsidR="007A1F3E" w:rsidRDefault="0005592D" w:rsidP="00BF4045">
            <w:pPr>
              <w:pStyle w:val="TableText"/>
            </w:pPr>
            <w:r>
              <w:rPr>
                <w:lang w:val="ru-RU"/>
              </w:rPr>
              <w:t>1</w:t>
            </w:r>
          </w:p>
        </w:tc>
        <w:tc>
          <w:tcPr>
            <w:tcW w:w="0" w:type="auto"/>
          </w:tcPr>
          <w:p w14:paraId="363C24AC" w14:textId="77777777" w:rsidR="007A1F3E" w:rsidRDefault="0005592D" w:rsidP="00BF4045">
            <w:pPr>
              <w:pStyle w:val="TableText"/>
            </w:pPr>
            <w:r>
              <w:rPr>
                <w:lang w:val="ru-RU"/>
              </w:rPr>
              <w:t>-</w:t>
            </w:r>
          </w:p>
        </w:tc>
        <w:tc>
          <w:tcPr>
            <w:tcW w:w="0" w:type="auto"/>
          </w:tcPr>
          <w:p w14:paraId="3C57BD04" w14:textId="77777777" w:rsidR="007A1F3E" w:rsidRDefault="0005592D" w:rsidP="00BF4045">
            <w:pPr>
              <w:pStyle w:val="TableText"/>
            </w:pPr>
            <w:r>
              <w:rPr>
                <w:lang w:val="ru-RU"/>
              </w:rPr>
              <w:t>-</w:t>
            </w:r>
          </w:p>
        </w:tc>
        <w:tc>
          <w:tcPr>
            <w:tcW w:w="0" w:type="auto"/>
          </w:tcPr>
          <w:p w14:paraId="0CFB16D3" w14:textId="77777777" w:rsidR="007A1F3E" w:rsidRDefault="0005592D" w:rsidP="00BF4045">
            <w:pPr>
              <w:pStyle w:val="TableText"/>
            </w:pPr>
            <w:r>
              <w:rPr>
                <w:lang w:val="ru-RU"/>
              </w:rPr>
              <w:t>-</w:t>
            </w:r>
          </w:p>
        </w:tc>
        <w:tc>
          <w:tcPr>
            <w:tcW w:w="0" w:type="auto"/>
          </w:tcPr>
          <w:p w14:paraId="17A7645D" w14:textId="77777777" w:rsidR="007A1F3E" w:rsidRDefault="0005592D" w:rsidP="00BF4045">
            <w:pPr>
              <w:pStyle w:val="TableText"/>
            </w:pPr>
            <w:r>
              <w:rPr>
                <w:lang w:val="ru-RU"/>
              </w:rPr>
              <w:t>-</w:t>
            </w:r>
          </w:p>
        </w:tc>
      </w:tr>
      <w:tr w:rsidR="00382954" w14:paraId="378303F3" w14:textId="77777777" w:rsidTr="007A1F3E">
        <w:tc>
          <w:tcPr>
            <w:tcW w:w="0" w:type="auto"/>
          </w:tcPr>
          <w:p w14:paraId="2A3D8244" w14:textId="77777777" w:rsidR="007A1F3E" w:rsidRDefault="0005592D" w:rsidP="00BF4045">
            <w:pPr>
              <w:pStyle w:val="TableText"/>
            </w:pPr>
            <w:r>
              <w:rPr>
                <w:lang w:val="ru-RU"/>
              </w:rPr>
              <w:t>10</w:t>
            </w:r>
          </w:p>
        </w:tc>
        <w:tc>
          <w:tcPr>
            <w:tcW w:w="0" w:type="auto"/>
          </w:tcPr>
          <w:p w14:paraId="14BB2AFF" w14:textId="77777777" w:rsidR="007A1F3E" w:rsidRDefault="0005592D" w:rsidP="00BF4045">
            <w:pPr>
              <w:pStyle w:val="TableText"/>
            </w:pPr>
            <w:r>
              <w:rPr>
                <w:lang w:val="ru-RU"/>
              </w:rPr>
              <w:t>+4</w:t>
            </w:r>
          </w:p>
        </w:tc>
        <w:tc>
          <w:tcPr>
            <w:tcW w:w="0" w:type="auto"/>
          </w:tcPr>
          <w:p w14:paraId="6B6D2644" w14:textId="77777777" w:rsidR="007A1F3E" w:rsidRDefault="0005592D" w:rsidP="00BF4045">
            <w:pPr>
              <w:pStyle w:val="TableText"/>
            </w:pPr>
            <w:r>
              <w:rPr>
                <w:lang w:val="ru-RU"/>
              </w:rPr>
              <w:t xml:space="preserve">Особенность Магической Традиции </w:t>
            </w:r>
          </w:p>
        </w:tc>
        <w:tc>
          <w:tcPr>
            <w:tcW w:w="0" w:type="auto"/>
          </w:tcPr>
          <w:p w14:paraId="5561F04B" w14:textId="77777777" w:rsidR="007A1F3E" w:rsidRDefault="0005592D" w:rsidP="00BF4045">
            <w:pPr>
              <w:pStyle w:val="TableText"/>
            </w:pPr>
            <w:r>
              <w:rPr>
                <w:lang w:val="ru-RU"/>
              </w:rPr>
              <w:t>5</w:t>
            </w:r>
          </w:p>
        </w:tc>
        <w:tc>
          <w:tcPr>
            <w:tcW w:w="0" w:type="auto"/>
          </w:tcPr>
          <w:p w14:paraId="294C552C" w14:textId="77777777" w:rsidR="007A1F3E" w:rsidRDefault="0005592D" w:rsidP="00BF4045">
            <w:pPr>
              <w:pStyle w:val="TableText"/>
            </w:pPr>
            <w:r>
              <w:rPr>
                <w:lang w:val="ru-RU"/>
              </w:rPr>
              <w:t>4</w:t>
            </w:r>
          </w:p>
        </w:tc>
        <w:tc>
          <w:tcPr>
            <w:tcW w:w="0" w:type="auto"/>
          </w:tcPr>
          <w:p w14:paraId="706C5059" w14:textId="77777777" w:rsidR="007A1F3E" w:rsidRDefault="0005592D" w:rsidP="00BF4045">
            <w:pPr>
              <w:pStyle w:val="TableText"/>
            </w:pPr>
            <w:r>
              <w:rPr>
                <w:lang w:val="ru-RU"/>
              </w:rPr>
              <w:t>3</w:t>
            </w:r>
          </w:p>
        </w:tc>
        <w:tc>
          <w:tcPr>
            <w:tcW w:w="0" w:type="auto"/>
          </w:tcPr>
          <w:p w14:paraId="06535E99" w14:textId="77777777" w:rsidR="007A1F3E" w:rsidRDefault="0005592D" w:rsidP="00BF4045">
            <w:pPr>
              <w:pStyle w:val="TableText"/>
            </w:pPr>
            <w:r>
              <w:rPr>
                <w:lang w:val="ru-RU"/>
              </w:rPr>
              <w:t>3</w:t>
            </w:r>
          </w:p>
        </w:tc>
        <w:tc>
          <w:tcPr>
            <w:tcW w:w="0" w:type="auto"/>
          </w:tcPr>
          <w:p w14:paraId="4760B53A" w14:textId="77777777" w:rsidR="007A1F3E" w:rsidRDefault="0005592D" w:rsidP="00BF4045">
            <w:pPr>
              <w:pStyle w:val="TableText"/>
            </w:pPr>
            <w:r>
              <w:rPr>
                <w:lang w:val="ru-RU"/>
              </w:rPr>
              <w:t>3</w:t>
            </w:r>
          </w:p>
        </w:tc>
        <w:tc>
          <w:tcPr>
            <w:tcW w:w="0" w:type="auto"/>
          </w:tcPr>
          <w:p w14:paraId="64153AE6" w14:textId="77777777" w:rsidR="007A1F3E" w:rsidRDefault="0005592D" w:rsidP="00BF4045">
            <w:pPr>
              <w:pStyle w:val="TableText"/>
            </w:pPr>
            <w:r>
              <w:rPr>
                <w:lang w:val="ru-RU"/>
              </w:rPr>
              <w:t>2</w:t>
            </w:r>
          </w:p>
        </w:tc>
        <w:tc>
          <w:tcPr>
            <w:tcW w:w="0" w:type="auto"/>
          </w:tcPr>
          <w:p w14:paraId="1D8178AD" w14:textId="77777777" w:rsidR="007A1F3E" w:rsidRDefault="0005592D" w:rsidP="00BF4045">
            <w:pPr>
              <w:pStyle w:val="TableText"/>
            </w:pPr>
            <w:r>
              <w:rPr>
                <w:lang w:val="ru-RU"/>
              </w:rPr>
              <w:t>-</w:t>
            </w:r>
          </w:p>
        </w:tc>
        <w:tc>
          <w:tcPr>
            <w:tcW w:w="0" w:type="auto"/>
          </w:tcPr>
          <w:p w14:paraId="0AFF46A3" w14:textId="77777777" w:rsidR="007A1F3E" w:rsidRDefault="0005592D" w:rsidP="00BF4045">
            <w:pPr>
              <w:pStyle w:val="TableText"/>
            </w:pPr>
            <w:r>
              <w:rPr>
                <w:lang w:val="ru-RU"/>
              </w:rPr>
              <w:t>-</w:t>
            </w:r>
          </w:p>
        </w:tc>
        <w:tc>
          <w:tcPr>
            <w:tcW w:w="0" w:type="auto"/>
          </w:tcPr>
          <w:p w14:paraId="7E45A11F" w14:textId="77777777" w:rsidR="007A1F3E" w:rsidRDefault="0005592D" w:rsidP="00BF4045">
            <w:pPr>
              <w:pStyle w:val="TableText"/>
            </w:pPr>
            <w:r>
              <w:rPr>
                <w:lang w:val="ru-RU"/>
              </w:rPr>
              <w:t>-</w:t>
            </w:r>
          </w:p>
        </w:tc>
        <w:tc>
          <w:tcPr>
            <w:tcW w:w="0" w:type="auto"/>
          </w:tcPr>
          <w:p w14:paraId="50430E28" w14:textId="77777777" w:rsidR="007A1F3E" w:rsidRDefault="0005592D" w:rsidP="00BF4045">
            <w:pPr>
              <w:pStyle w:val="TableText"/>
            </w:pPr>
            <w:r>
              <w:rPr>
                <w:lang w:val="ru-RU"/>
              </w:rPr>
              <w:t>-</w:t>
            </w:r>
          </w:p>
        </w:tc>
      </w:tr>
      <w:tr w:rsidR="00382954" w14:paraId="17EC15A6" w14:textId="77777777" w:rsidTr="007A1F3E">
        <w:tc>
          <w:tcPr>
            <w:tcW w:w="0" w:type="auto"/>
          </w:tcPr>
          <w:p w14:paraId="383B5EF0" w14:textId="77777777" w:rsidR="007A1F3E" w:rsidRDefault="0005592D" w:rsidP="00BF4045">
            <w:pPr>
              <w:pStyle w:val="TableText"/>
            </w:pPr>
            <w:r>
              <w:rPr>
                <w:lang w:val="ru-RU"/>
              </w:rPr>
              <w:t>11</w:t>
            </w:r>
          </w:p>
        </w:tc>
        <w:tc>
          <w:tcPr>
            <w:tcW w:w="0" w:type="auto"/>
          </w:tcPr>
          <w:p w14:paraId="58B5F8F9" w14:textId="77777777" w:rsidR="007A1F3E" w:rsidRDefault="0005592D" w:rsidP="00BF4045">
            <w:pPr>
              <w:pStyle w:val="TableText"/>
            </w:pPr>
            <w:r>
              <w:rPr>
                <w:lang w:val="ru-RU"/>
              </w:rPr>
              <w:t>+4</w:t>
            </w:r>
          </w:p>
        </w:tc>
        <w:tc>
          <w:tcPr>
            <w:tcW w:w="0" w:type="auto"/>
          </w:tcPr>
          <w:p w14:paraId="581D55DA" w14:textId="77777777" w:rsidR="007A1F3E" w:rsidRDefault="0005592D" w:rsidP="00BF4045">
            <w:pPr>
              <w:pStyle w:val="TableText"/>
            </w:pPr>
            <w:r>
              <w:rPr>
                <w:lang w:val="ru-RU"/>
              </w:rPr>
              <w:t>-</w:t>
            </w:r>
          </w:p>
        </w:tc>
        <w:tc>
          <w:tcPr>
            <w:tcW w:w="0" w:type="auto"/>
          </w:tcPr>
          <w:p w14:paraId="78736D86" w14:textId="77777777" w:rsidR="007A1F3E" w:rsidRDefault="0005592D" w:rsidP="00BF4045">
            <w:pPr>
              <w:pStyle w:val="TableText"/>
            </w:pPr>
            <w:r>
              <w:rPr>
                <w:lang w:val="ru-RU"/>
              </w:rPr>
              <w:t>5</w:t>
            </w:r>
          </w:p>
        </w:tc>
        <w:tc>
          <w:tcPr>
            <w:tcW w:w="0" w:type="auto"/>
          </w:tcPr>
          <w:p w14:paraId="7F3DAC01" w14:textId="77777777" w:rsidR="007A1F3E" w:rsidRDefault="0005592D" w:rsidP="00BF4045">
            <w:pPr>
              <w:pStyle w:val="TableText"/>
            </w:pPr>
            <w:r>
              <w:rPr>
                <w:lang w:val="ru-RU"/>
              </w:rPr>
              <w:t>4</w:t>
            </w:r>
          </w:p>
        </w:tc>
        <w:tc>
          <w:tcPr>
            <w:tcW w:w="0" w:type="auto"/>
          </w:tcPr>
          <w:p w14:paraId="7BFCAC27" w14:textId="77777777" w:rsidR="007A1F3E" w:rsidRDefault="0005592D" w:rsidP="00BF4045">
            <w:pPr>
              <w:pStyle w:val="TableText"/>
            </w:pPr>
            <w:r>
              <w:rPr>
                <w:lang w:val="ru-RU"/>
              </w:rPr>
              <w:t>3</w:t>
            </w:r>
          </w:p>
        </w:tc>
        <w:tc>
          <w:tcPr>
            <w:tcW w:w="0" w:type="auto"/>
          </w:tcPr>
          <w:p w14:paraId="276555DF" w14:textId="77777777" w:rsidR="007A1F3E" w:rsidRDefault="0005592D" w:rsidP="00BF4045">
            <w:pPr>
              <w:pStyle w:val="TableText"/>
            </w:pPr>
            <w:r>
              <w:rPr>
                <w:lang w:val="ru-RU"/>
              </w:rPr>
              <w:t>3</w:t>
            </w:r>
          </w:p>
        </w:tc>
        <w:tc>
          <w:tcPr>
            <w:tcW w:w="0" w:type="auto"/>
          </w:tcPr>
          <w:p w14:paraId="759C0FAB" w14:textId="77777777" w:rsidR="007A1F3E" w:rsidRDefault="0005592D" w:rsidP="00BF4045">
            <w:pPr>
              <w:pStyle w:val="TableText"/>
            </w:pPr>
            <w:r>
              <w:rPr>
                <w:lang w:val="ru-RU"/>
              </w:rPr>
              <w:t>3</w:t>
            </w:r>
          </w:p>
        </w:tc>
        <w:tc>
          <w:tcPr>
            <w:tcW w:w="0" w:type="auto"/>
          </w:tcPr>
          <w:p w14:paraId="7F121425" w14:textId="77777777" w:rsidR="007A1F3E" w:rsidRDefault="0005592D" w:rsidP="00BF4045">
            <w:pPr>
              <w:pStyle w:val="TableText"/>
            </w:pPr>
            <w:r>
              <w:rPr>
                <w:lang w:val="ru-RU"/>
              </w:rPr>
              <w:t>2</w:t>
            </w:r>
          </w:p>
        </w:tc>
        <w:tc>
          <w:tcPr>
            <w:tcW w:w="0" w:type="auto"/>
          </w:tcPr>
          <w:p w14:paraId="739BC78C" w14:textId="77777777" w:rsidR="007A1F3E" w:rsidRDefault="0005592D" w:rsidP="00BF4045">
            <w:pPr>
              <w:pStyle w:val="TableText"/>
            </w:pPr>
            <w:r>
              <w:rPr>
                <w:lang w:val="ru-RU"/>
              </w:rPr>
              <w:t>1</w:t>
            </w:r>
          </w:p>
        </w:tc>
        <w:tc>
          <w:tcPr>
            <w:tcW w:w="0" w:type="auto"/>
          </w:tcPr>
          <w:p w14:paraId="3A434CA8" w14:textId="77777777" w:rsidR="007A1F3E" w:rsidRDefault="0005592D" w:rsidP="00BF4045">
            <w:pPr>
              <w:pStyle w:val="TableText"/>
            </w:pPr>
            <w:r>
              <w:rPr>
                <w:lang w:val="ru-RU"/>
              </w:rPr>
              <w:t>-</w:t>
            </w:r>
          </w:p>
        </w:tc>
        <w:tc>
          <w:tcPr>
            <w:tcW w:w="0" w:type="auto"/>
          </w:tcPr>
          <w:p w14:paraId="42E09A2E" w14:textId="77777777" w:rsidR="007A1F3E" w:rsidRDefault="0005592D" w:rsidP="00BF4045">
            <w:pPr>
              <w:pStyle w:val="TableText"/>
            </w:pPr>
            <w:r>
              <w:rPr>
                <w:lang w:val="ru-RU"/>
              </w:rPr>
              <w:t>-</w:t>
            </w:r>
          </w:p>
        </w:tc>
        <w:tc>
          <w:tcPr>
            <w:tcW w:w="0" w:type="auto"/>
          </w:tcPr>
          <w:p w14:paraId="3D87A5B0" w14:textId="77777777" w:rsidR="007A1F3E" w:rsidRDefault="0005592D" w:rsidP="00BF4045">
            <w:pPr>
              <w:pStyle w:val="TableText"/>
            </w:pPr>
            <w:r>
              <w:rPr>
                <w:lang w:val="ru-RU"/>
              </w:rPr>
              <w:t>-</w:t>
            </w:r>
          </w:p>
        </w:tc>
      </w:tr>
      <w:tr w:rsidR="00382954" w14:paraId="499AF9CC" w14:textId="77777777" w:rsidTr="007A1F3E">
        <w:tc>
          <w:tcPr>
            <w:tcW w:w="0" w:type="auto"/>
          </w:tcPr>
          <w:p w14:paraId="57074A6F" w14:textId="77777777" w:rsidR="007A1F3E" w:rsidRDefault="0005592D" w:rsidP="00BF4045">
            <w:pPr>
              <w:pStyle w:val="TableText"/>
            </w:pPr>
            <w:r>
              <w:rPr>
                <w:lang w:val="ru-RU"/>
              </w:rPr>
              <w:t>12</w:t>
            </w:r>
          </w:p>
        </w:tc>
        <w:tc>
          <w:tcPr>
            <w:tcW w:w="0" w:type="auto"/>
          </w:tcPr>
          <w:p w14:paraId="4DBF68F4" w14:textId="77777777" w:rsidR="007A1F3E" w:rsidRDefault="0005592D" w:rsidP="00BF4045">
            <w:pPr>
              <w:pStyle w:val="TableText"/>
            </w:pPr>
            <w:r>
              <w:rPr>
                <w:lang w:val="ru-RU"/>
              </w:rPr>
              <w:t>+4</w:t>
            </w:r>
          </w:p>
        </w:tc>
        <w:tc>
          <w:tcPr>
            <w:tcW w:w="0" w:type="auto"/>
          </w:tcPr>
          <w:p w14:paraId="432A304F" w14:textId="77777777" w:rsidR="007A1F3E" w:rsidRDefault="0005592D" w:rsidP="00BF4045">
            <w:pPr>
              <w:pStyle w:val="TableText"/>
            </w:pPr>
            <w:r>
              <w:rPr>
                <w:lang w:val="ru-RU"/>
              </w:rPr>
              <w:t>Увеличение характеристик</w:t>
            </w:r>
          </w:p>
        </w:tc>
        <w:tc>
          <w:tcPr>
            <w:tcW w:w="0" w:type="auto"/>
          </w:tcPr>
          <w:p w14:paraId="448C0E1B" w14:textId="77777777" w:rsidR="007A1F3E" w:rsidRDefault="0005592D" w:rsidP="00BF4045">
            <w:pPr>
              <w:pStyle w:val="TableText"/>
            </w:pPr>
            <w:r>
              <w:rPr>
                <w:lang w:val="ru-RU"/>
              </w:rPr>
              <w:t>5</w:t>
            </w:r>
          </w:p>
        </w:tc>
        <w:tc>
          <w:tcPr>
            <w:tcW w:w="0" w:type="auto"/>
          </w:tcPr>
          <w:p w14:paraId="4C05FF9E" w14:textId="77777777" w:rsidR="007A1F3E" w:rsidRDefault="0005592D" w:rsidP="00BF4045">
            <w:pPr>
              <w:pStyle w:val="TableText"/>
            </w:pPr>
            <w:r>
              <w:rPr>
                <w:lang w:val="ru-RU"/>
              </w:rPr>
              <w:t>4</w:t>
            </w:r>
          </w:p>
        </w:tc>
        <w:tc>
          <w:tcPr>
            <w:tcW w:w="0" w:type="auto"/>
          </w:tcPr>
          <w:p w14:paraId="1D2C3A20" w14:textId="77777777" w:rsidR="007A1F3E" w:rsidRDefault="0005592D" w:rsidP="00BF4045">
            <w:pPr>
              <w:pStyle w:val="TableText"/>
            </w:pPr>
            <w:r>
              <w:rPr>
                <w:lang w:val="ru-RU"/>
              </w:rPr>
              <w:t>3</w:t>
            </w:r>
          </w:p>
        </w:tc>
        <w:tc>
          <w:tcPr>
            <w:tcW w:w="0" w:type="auto"/>
          </w:tcPr>
          <w:p w14:paraId="44BE9C6A" w14:textId="77777777" w:rsidR="007A1F3E" w:rsidRDefault="0005592D" w:rsidP="00BF4045">
            <w:pPr>
              <w:pStyle w:val="TableText"/>
            </w:pPr>
            <w:r>
              <w:rPr>
                <w:lang w:val="ru-RU"/>
              </w:rPr>
              <w:t>3</w:t>
            </w:r>
          </w:p>
        </w:tc>
        <w:tc>
          <w:tcPr>
            <w:tcW w:w="0" w:type="auto"/>
          </w:tcPr>
          <w:p w14:paraId="5F837096" w14:textId="77777777" w:rsidR="007A1F3E" w:rsidRDefault="0005592D" w:rsidP="00BF4045">
            <w:pPr>
              <w:pStyle w:val="TableText"/>
            </w:pPr>
            <w:r>
              <w:rPr>
                <w:lang w:val="ru-RU"/>
              </w:rPr>
              <w:t>3</w:t>
            </w:r>
          </w:p>
        </w:tc>
        <w:tc>
          <w:tcPr>
            <w:tcW w:w="0" w:type="auto"/>
          </w:tcPr>
          <w:p w14:paraId="508321C7" w14:textId="77777777" w:rsidR="007A1F3E" w:rsidRDefault="0005592D" w:rsidP="00BF4045">
            <w:pPr>
              <w:pStyle w:val="TableText"/>
            </w:pPr>
            <w:r>
              <w:rPr>
                <w:lang w:val="ru-RU"/>
              </w:rPr>
              <w:t>2</w:t>
            </w:r>
          </w:p>
        </w:tc>
        <w:tc>
          <w:tcPr>
            <w:tcW w:w="0" w:type="auto"/>
          </w:tcPr>
          <w:p w14:paraId="51B3AFBA" w14:textId="77777777" w:rsidR="007A1F3E" w:rsidRDefault="0005592D" w:rsidP="00BF4045">
            <w:pPr>
              <w:pStyle w:val="TableText"/>
            </w:pPr>
            <w:r>
              <w:rPr>
                <w:lang w:val="ru-RU"/>
              </w:rPr>
              <w:t>1</w:t>
            </w:r>
          </w:p>
        </w:tc>
        <w:tc>
          <w:tcPr>
            <w:tcW w:w="0" w:type="auto"/>
          </w:tcPr>
          <w:p w14:paraId="756943A4" w14:textId="77777777" w:rsidR="007A1F3E" w:rsidRDefault="0005592D" w:rsidP="00BF4045">
            <w:pPr>
              <w:pStyle w:val="TableText"/>
            </w:pPr>
            <w:r>
              <w:rPr>
                <w:lang w:val="ru-RU"/>
              </w:rPr>
              <w:t>-</w:t>
            </w:r>
          </w:p>
        </w:tc>
        <w:tc>
          <w:tcPr>
            <w:tcW w:w="0" w:type="auto"/>
          </w:tcPr>
          <w:p w14:paraId="6254D8F2" w14:textId="77777777" w:rsidR="007A1F3E" w:rsidRDefault="0005592D" w:rsidP="00BF4045">
            <w:pPr>
              <w:pStyle w:val="TableText"/>
            </w:pPr>
            <w:r>
              <w:rPr>
                <w:lang w:val="ru-RU"/>
              </w:rPr>
              <w:t>-</w:t>
            </w:r>
          </w:p>
        </w:tc>
        <w:tc>
          <w:tcPr>
            <w:tcW w:w="0" w:type="auto"/>
          </w:tcPr>
          <w:p w14:paraId="6C13AB2E" w14:textId="77777777" w:rsidR="007A1F3E" w:rsidRDefault="0005592D" w:rsidP="00BF4045">
            <w:pPr>
              <w:pStyle w:val="TableText"/>
            </w:pPr>
            <w:r>
              <w:rPr>
                <w:lang w:val="ru-RU"/>
              </w:rPr>
              <w:t>-</w:t>
            </w:r>
          </w:p>
        </w:tc>
      </w:tr>
      <w:tr w:rsidR="00382954" w14:paraId="67B87495" w14:textId="77777777" w:rsidTr="007A1F3E">
        <w:tc>
          <w:tcPr>
            <w:tcW w:w="0" w:type="auto"/>
          </w:tcPr>
          <w:p w14:paraId="596DEB23" w14:textId="77777777" w:rsidR="007A1F3E" w:rsidRDefault="0005592D" w:rsidP="00BF4045">
            <w:pPr>
              <w:pStyle w:val="TableText"/>
            </w:pPr>
            <w:r>
              <w:rPr>
                <w:lang w:val="ru-RU"/>
              </w:rPr>
              <w:t>13</w:t>
            </w:r>
          </w:p>
        </w:tc>
        <w:tc>
          <w:tcPr>
            <w:tcW w:w="0" w:type="auto"/>
          </w:tcPr>
          <w:p w14:paraId="68E28A5C" w14:textId="77777777" w:rsidR="007A1F3E" w:rsidRDefault="0005592D" w:rsidP="00BF4045">
            <w:pPr>
              <w:pStyle w:val="TableText"/>
            </w:pPr>
            <w:r>
              <w:rPr>
                <w:lang w:val="ru-RU"/>
              </w:rPr>
              <w:t>+5</w:t>
            </w:r>
          </w:p>
        </w:tc>
        <w:tc>
          <w:tcPr>
            <w:tcW w:w="0" w:type="auto"/>
          </w:tcPr>
          <w:p w14:paraId="55E2D3CC" w14:textId="77777777" w:rsidR="007A1F3E" w:rsidRDefault="0005592D" w:rsidP="00BF4045">
            <w:pPr>
              <w:pStyle w:val="TableText"/>
            </w:pPr>
            <w:r>
              <w:rPr>
                <w:lang w:val="ru-RU"/>
              </w:rPr>
              <w:t>-</w:t>
            </w:r>
          </w:p>
        </w:tc>
        <w:tc>
          <w:tcPr>
            <w:tcW w:w="0" w:type="auto"/>
          </w:tcPr>
          <w:p w14:paraId="79E413EB" w14:textId="77777777" w:rsidR="007A1F3E" w:rsidRDefault="0005592D" w:rsidP="00BF4045">
            <w:pPr>
              <w:pStyle w:val="TableText"/>
            </w:pPr>
            <w:r>
              <w:rPr>
                <w:lang w:val="ru-RU"/>
              </w:rPr>
              <w:t>5</w:t>
            </w:r>
          </w:p>
        </w:tc>
        <w:tc>
          <w:tcPr>
            <w:tcW w:w="0" w:type="auto"/>
          </w:tcPr>
          <w:p w14:paraId="3DDD2445" w14:textId="77777777" w:rsidR="007A1F3E" w:rsidRDefault="0005592D" w:rsidP="00BF4045">
            <w:pPr>
              <w:pStyle w:val="TableText"/>
            </w:pPr>
            <w:r>
              <w:rPr>
                <w:lang w:val="ru-RU"/>
              </w:rPr>
              <w:t>4</w:t>
            </w:r>
          </w:p>
        </w:tc>
        <w:tc>
          <w:tcPr>
            <w:tcW w:w="0" w:type="auto"/>
          </w:tcPr>
          <w:p w14:paraId="67C53551" w14:textId="77777777" w:rsidR="007A1F3E" w:rsidRDefault="0005592D" w:rsidP="00BF4045">
            <w:pPr>
              <w:pStyle w:val="TableText"/>
            </w:pPr>
            <w:r>
              <w:rPr>
                <w:lang w:val="ru-RU"/>
              </w:rPr>
              <w:t>3</w:t>
            </w:r>
          </w:p>
        </w:tc>
        <w:tc>
          <w:tcPr>
            <w:tcW w:w="0" w:type="auto"/>
          </w:tcPr>
          <w:p w14:paraId="139B64DB" w14:textId="77777777" w:rsidR="007A1F3E" w:rsidRDefault="0005592D" w:rsidP="00BF4045">
            <w:pPr>
              <w:pStyle w:val="TableText"/>
            </w:pPr>
            <w:r>
              <w:rPr>
                <w:lang w:val="ru-RU"/>
              </w:rPr>
              <w:t>3</w:t>
            </w:r>
          </w:p>
        </w:tc>
        <w:tc>
          <w:tcPr>
            <w:tcW w:w="0" w:type="auto"/>
          </w:tcPr>
          <w:p w14:paraId="4B78E5C6" w14:textId="77777777" w:rsidR="007A1F3E" w:rsidRDefault="0005592D" w:rsidP="00BF4045">
            <w:pPr>
              <w:pStyle w:val="TableText"/>
            </w:pPr>
            <w:r>
              <w:rPr>
                <w:lang w:val="ru-RU"/>
              </w:rPr>
              <w:t>3</w:t>
            </w:r>
          </w:p>
        </w:tc>
        <w:tc>
          <w:tcPr>
            <w:tcW w:w="0" w:type="auto"/>
          </w:tcPr>
          <w:p w14:paraId="7813A9F4" w14:textId="77777777" w:rsidR="007A1F3E" w:rsidRDefault="0005592D" w:rsidP="00BF4045">
            <w:pPr>
              <w:pStyle w:val="TableText"/>
            </w:pPr>
            <w:r>
              <w:rPr>
                <w:lang w:val="ru-RU"/>
              </w:rPr>
              <w:t>2</w:t>
            </w:r>
          </w:p>
        </w:tc>
        <w:tc>
          <w:tcPr>
            <w:tcW w:w="0" w:type="auto"/>
          </w:tcPr>
          <w:p w14:paraId="256BEB5B" w14:textId="77777777" w:rsidR="007A1F3E" w:rsidRDefault="0005592D" w:rsidP="00BF4045">
            <w:pPr>
              <w:pStyle w:val="TableText"/>
            </w:pPr>
            <w:r>
              <w:rPr>
                <w:lang w:val="ru-RU"/>
              </w:rPr>
              <w:t>1</w:t>
            </w:r>
          </w:p>
        </w:tc>
        <w:tc>
          <w:tcPr>
            <w:tcW w:w="0" w:type="auto"/>
          </w:tcPr>
          <w:p w14:paraId="3830C352" w14:textId="77777777" w:rsidR="007A1F3E" w:rsidRDefault="0005592D" w:rsidP="00BF4045">
            <w:pPr>
              <w:pStyle w:val="TableText"/>
            </w:pPr>
            <w:r>
              <w:rPr>
                <w:lang w:val="ru-RU"/>
              </w:rPr>
              <w:t>1</w:t>
            </w:r>
          </w:p>
        </w:tc>
        <w:tc>
          <w:tcPr>
            <w:tcW w:w="0" w:type="auto"/>
          </w:tcPr>
          <w:p w14:paraId="41C202A5" w14:textId="77777777" w:rsidR="007A1F3E" w:rsidRDefault="0005592D" w:rsidP="00BF4045">
            <w:pPr>
              <w:pStyle w:val="TableText"/>
            </w:pPr>
            <w:r>
              <w:rPr>
                <w:lang w:val="ru-RU"/>
              </w:rPr>
              <w:t>-</w:t>
            </w:r>
          </w:p>
        </w:tc>
        <w:tc>
          <w:tcPr>
            <w:tcW w:w="0" w:type="auto"/>
          </w:tcPr>
          <w:p w14:paraId="4AEC5652" w14:textId="77777777" w:rsidR="007A1F3E" w:rsidRDefault="0005592D" w:rsidP="00BF4045">
            <w:pPr>
              <w:pStyle w:val="TableText"/>
            </w:pPr>
            <w:r>
              <w:rPr>
                <w:lang w:val="ru-RU"/>
              </w:rPr>
              <w:t>-</w:t>
            </w:r>
          </w:p>
        </w:tc>
      </w:tr>
      <w:tr w:rsidR="00382954" w14:paraId="03CC7A0A" w14:textId="77777777" w:rsidTr="007A1F3E">
        <w:tc>
          <w:tcPr>
            <w:tcW w:w="0" w:type="auto"/>
          </w:tcPr>
          <w:p w14:paraId="2A5D6E71" w14:textId="77777777" w:rsidR="007A1F3E" w:rsidRDefault="0005592D" w:rsidP="00BF4045">
            <w:pPr>
              <w:pStyle w:val="TableText"/>
            </w:pPr>
            <w:r>
              <w:rPr>
                <w:lang w:val="ru-RU"/>
              </w:rPr>
              <w:t>14</w:t>
            </w:r>
          </w:p>
        </w:tc>
        <w:tc>
          <w:tcPr>
            <w:tcW w:w="0" w:type="auto"/>
          </w:tcPr>
          <w:p w14:paraId="5D62B79F" w14:textId="77777777" w:rsidR="007A1F3E" w:rsidRDefault="0005592D" w:rsidP="00BF4045">
            <w:pPr>
              <w:pStyle w:val="TableText"/>
            </w:pPr>
            <w:r>
              <w:rPr>
                <w:lang w:val="ru-RU"/>
              </w:rPr>
              <w:t>+5</w:t>
            </w:r>
          </w:p>
        </w:tc>
        <w:tc>
          <w:tcPr>
            <w:tcW w:w="0" w:type="auto"/>
          </w:tcPr>
          <w:p w14:paraId="2F2B2F0C" w14:textId="77777777" w:rsidR="007A1F3E" w:rsidRDefault="0005592D" w:rsidP="00BF4045">
            <w:pPr>
              <w:pStyle w:val="TableText"/>
            </w:pPr>
            <w:r>
              <w:rPr>
                <w:lang w:val="ru-RU"/>
              </w:rPr>
              <w:t xml:space="preserve">Особенность Магической Традиции </w:t>
            </w:r>
          </w:p>
        </w:tc>
        <w:tc>
          <w:tcPr>
            <w:tcW w:w="0" w:type="auto"/>
          </w:tcPr>
          <w:p w14:paraId="26B8A27F" w14:textId="77777777" w:rsidR="007A1F3E" w:rsidRDefault="0005592D" w:rsidP="00BF4045">
            <w:pPr>
              <w:pStyle w:val="TableText"/>
            </w:pPr>
            <w:r>
              <w:rPr>
                <w:lang w:val="ru-RU"/>
              </w:rPr>
              <w:t>5</w:t>
            </w:r>
          </w:p>
        </w:tc>
        <w:tc>
          <w:tcPr>
            <w:tcW w:w="0" w:type="auto"/>
          </w:tcPr>
          <w:p w14:paraId="143EB263" w14:textId="77777777" w:rsidR="007A1F3E" w:rsidRDefault="0005592D" w:rsidP="00BF4045">
            <w:pPr>
              <w:pStyle w:val="TableText"/>
            </w:pPr>
            <w:r>
              <w:rPr>
                <w:lang w:val="ru-RU"/>
              </w:rPr>
              <w:t>4</w:t>
            </w:r>
          </w:p>
        </w:tc>
        <w:tc>
          <w:tcPr>
            <w:tcW w:w="0" w:type="auto"/>
          </w:tcPr>
          <w:p w14:paraId="444E480C" w14:textId="77777777" w:rsidR="007A1F3E" w:rsidRDefault="0005592D" w:rsidP="00BF4045">
            <w:pPr>
              <w:pStyle w:val="TableText"/>
            </w:pPr>
            <w:r>
              <w:rPr>
                <w:lang w:val="ru-RU"/>
              </w:rPr>
              <w:t>3</w:t>
            </w:r>
          </w:p>
        </w:tc>
        <w:tc>
          <w:tcPr>
            <w:tcW w:w="0" w:type="auto"/>
          </w:tcPr>
          <w:p w14:paraId="0A2EC429" w14:textId="77777777" w:rsidR="007A1F3E" w:rsidRDefault="0005592D" w:rsidP="00BF4045">
            <w:pPr>
              <w:pStyle w:val="TableText"/>
            </w:pPr>
            <w:r>
              <w:rPr>
                <w:lang w:val="ru-RU"/>
              </w:rPr>
              <w:t>3</w:t>
            </w:r>
          </w:p>
        </w:tc>
        <w:tc>
          <w:tcPr>
            <w:tcW w:w="0" w:type="auto"/>
          </w:tcPr>
          <w:p w14:paraId="3F281D87" w14:textId="77777777" w:rsidR="007A1F3E" w:rsidRDefault="0005592D" w:rsidP="00BF4045">
            <w:pPr>
              <w:pStyle w:val="TableText"/>
            </w:pPr>
            <w:r>
              <w:rPr>
                <w:lang w:val="ru-RU"/>
              </w:rPr>
              <w:t>3</w:t>
            </w:r>
          </w:p>
        </w:tc>
        <w:tc>
          <w:tcPr>
            <w:tcW w:w="0" w:type="auto"/>
          </w:tcPr>
          <w:p w14:paraId="0101AC92" w14:textId="77777777" w:rsidR="007A1F3E" w:rsidRDefault="0005592D" w:rsidP="00BF4045">
            <w:pPr>
              <w:pStyle w:val="TableText"/>
            </w:pPr>
            <w:r>
              <w:rPr>
                <w:lang w:val="ru-RU"/>
              </w:rPr>
              <w:t>2</w:t>
            </w:r>
          </w:p>
        </w:tc>
        <w:tc>
          <w:tcPr>
            <w:tcW w:w="0" w:type="auto"/>
          </w:tcPr>
          <w:p w14:paraId="38461F6D" w14:textId="77777777" w:rsidR="007A1F3E" w:rsidRDefault="0005592D" w:rsidP="00BF4045">
            <w:pPr>
              <w:pStyle w:val="TableText"/>
            </w:pPr>
            <w:r>
              <w:rPr>
                <w:lang w:val="ru-RU"/>
              </w:rPr>
              <w:t>1</w:t>
            </w:r>
          </w:p>
        </w:tc>
        <w:tc>
          <w:tcPr>
            <w:tcW w:w="0" w:type="auto"/>
          </w:tcPr>
          <w:p w14:paraId="75306FE3" w14:textId="77777777" w:rsidR="007A1F3E" w:rsidRDefault="0005592D" w:rsidP="00BF4045">
            <w:pPr>
              <w:pStyle w:val="TableText"/>
            </w:pPr>
            <w:r>
              <w:rPr>
                <w:lang w:val="ru-RU"/>
              </w:rPr>
              <w:t>1</w:t>
            </w:r>
          </w:p>
        </w:tc>
        <w:tc>
          <w:tcPr>
            <w:tcW w:w="0" w:type="auto"/>
          </w:tcPr>
          <w:p w14:paraId="5E415438" w14:textId="77777777" w:rsidR="007A1F3E" w:rsidRDefault="0005592D" w:rsidP="00BF4045">
            <w:pPr>
              <w:pStyle w:val="TableText"/>
            </w:pPr>
            <w:r>
              <w:rPr>
                <w:lang w:val="ru-RU"/>
              </w:rPr>
              <w:t>-</w:t>
            </w:r>
          </w:p>
        </w:tc>
        <w:tc>
          <w:tcPr>
            <w:tcW w:w="0" w:type="auto"/>
          </w:tcPr>
          <w:p w14:paraId="0B48D2D2" w14:textId="77777777" w:rsidR="007A1F3E" w:rsidRDefault="0005592D" w:rsidP="00BF4045">
            <w:pPr>
              <w:pStyle w:val="TableText"/>
            </w:pPr>
            <w:r>
              <w:rPr>
                <w:lang w:val="ru-RU"/>
              </w:rPr>
              <w:t>-</w:t>
            </w:r>
          </w:p>
        </w:tc>
      </w:tr>
      <w:tr w:rsidR="00382954" w14:paraId="0475B850" w14:textId="77777777" w:rsidTr="007A1F3E">
        <w:tc>
          <w:tcPr>
            <w:tcW w:w="0" w:type="auto"/>
          </w:tcPr>
          <w:p w14:paraId="56728A81" w14:textId="77777777" w:rsidR="007A1F3E" w:rsidRDefault="0005592D" w:rsidP="00BF4045">
            <w:pPr>
              <w:pStyle w:val="TableText"/>
            </w:pPr>
            <w:r>
              <w:rPr>
                <w:lang w:val="ru-RU"/>
              </w:rPr>
              <w:t>15</w:t>
            </w:r>
          </w:p>
        </w:tc>
        <w:tc>
          <w:tcPr>
            <w:tcW w:w="0" w:type="auto"/>
          </w:tcPr>
          <w:p w14:paraId="03384B89" w14:textId="77777777" w:rsidR="007A1F3E" w:rsidRDefault="0005592D" w:rsidP="00BF4045">
            <w:pPr>
              <w:pStyle w:val="TableText"/>
            </w:pPr>
            <w:r>
              <w:rPr>
                <w:lang w:val="ru-RU"/>
              </w:rPr>
              <w:t>+5</w:t>
            </w:r>
          </w:p>
        </w:tc>
        <w:tc>
          <w:tcPr>
            <w:tcW w:w="0" w:type="auto"/>
          </w:tcPr>
          <w:p w14:paraId="21B683FD" w14:textId="77777777" w:rsidR="007A1F3E" w:rsidRDefault="0005592D" w:rsidP="00BF4045">
            <w:pPr>
              <w:pStyle w:val="TableText"/>
            </w:pPr>
            <w:r>
              <w:rPr>
                <w:lang w:val="ru-RU"/>
              </w:rPr>
              <w:t>-</w:t>
            </w:r>
          </w:p>
        </w:tc>
        <w:tc>
          <w:tcPr>
            <w:tcW w:w="0" w:type="auto"/>
          </w:tcPr>
          <w:p w14:paraId="71F243BF" w14:textId="77777777" w:rsidR="007A1F3E" w:rsidRDefault="0005592D" w:rsidP="00BF4045">
            <w:pPr>
              <w:pStyle w:val="TableText"/>
            </w:pPr>
            <w:r>
              <w:rPr>
                <w:lang w:val="ru-RU"/>
              </w:rPr>
              <w:t>5</w:t>
            </w:r>
          </w:p>
        </w:tc>
        <w:tc>
          <w:tcPr>
            <w:tcW w:w="0" w:type="auto"/>
          </w:tcPr>
          <w:p w14:paraId="761DE820" w14:textId="77777777" w:rsidR="007A1F3E" w:rsidRDefault="0005592D" w:rsidP="00BF4045">
            <w:pPr>
              <w:pStyle w:val="TableText"/>
            </w:pPr>
            <w:r>
              <w:rPr>
                <w:lang w:val="ru-RU"/>
              </w:rPr>
              <w:t>4</w:t>
            </w:r>
          </w:p>
        </w:tc>
        <w:tc>
          <w:tcPr>
            <w:tcW w:w="0" w:type="auto"/>
          </w:tcPr>
          <w:p w14:paraId="745F09A2" w14:textId="77777777" w:rsidR="007A1F3E" w:rsidRDefault="0005592D" w:rsidP="00BF4045">
            <w:pPr>
              <w:pStyle w:val="TableText"/>
            </w:pPr>
            <w:r>
              <w:rPr>
                <w:lang w:val="ru-RU"/>
              </w:rPr>
              <w:t>3</w:t>
            </w:r>
          </w:p>
        </w:tc>
        <w:tc>
          <w:tcPr>
            <w:tcW w:w="0" w:type="auto"/>
          </w:tcPr>
          <w:p w14:paraId="7D018F59" w14:textId="77777777" w:rsidR="007A1F3E" w:rsidRDefault="0005592D" w:rsidP="00BF4045">
            <w:pPr>
              <w:pStyle w:val="TableText"/>
            </w:pPr>
            <w:r>
              <w:rPr>
                <w:lang w:val="ru-RU"/>
              </w:rPr>
              <w:t>3</w:t>
            </w:r>
          </w:p>
        </w:tc>
        <w:tc>
          <w:tcPr>
            <w:tcW w:w="0" w:type="auto"/>
          </w:tcPr>
          <w:p w14:paraId="3FE54125" w14:textId="77777777" w:rsidR="007A1F3E" w:rsidRDefault="0005592D" w:rsidP="00BF4045">
            <w:pPr>
              <w:pStyle w:val="TableText"/>
            </w:pPr>
            <w:r>
              <w:rPr>
                <w:lang w:val="ru-RU"/>
              </w:rPr>
              <w:t>3</w:t>
            </w:r>
          </w:p>
        </w:tc>
        <w:tc>
          <w:tcPr>
            <w:tcW w:w="0" w:type="auto"/>
          </w:tcPr>
          <w:p w14:paraId="5900ED00" w14:textId="77777777" w:rsidR="007A1F3E" w:rsidRDefault="0005592D" w:rsidP="00BF4045">
            <w:pPr>
              <w:pStyle w:val="TableText"/>
            </w:pPr>
            <w:r>
              <w:rPr>
                <w:lang w:val="ru-RU"/>
              </w:rPr>
              <w:t>2</w:t>
            </w:r>
          </w:p>
        </w:tc>
        <w:tc>
          <w:tcPr>
            <w:tcW w:w="0" w:type="auto"/>
          </w:tcPr>
          <w:p w14:paraId="1390FA8F" w14:textId="77777777" w:rsidR="007A1F3E" w:rsidRDefault="0005592D" w:rsidP="00BF4045">
            <w:pPr>
              <w:pStyle w:val="TableText"/>
            </w:pPr>
            <w:r>
              <w:rPr>
                <w:lang w:val="ru-RU"/>
              </w:rPr>
              <w:t>1</w:t>
            </w:r>
          </w:p>
        </w:tc>
        <w:tc>
          <w:tcPr>
            <w:tcW w:w="0" w:type="auto"/>
          </w:tcPr>
          <w:p w14:paraId="3BE90675" w14:textId="77777777" w:rsidR="007A1F3E" w:rsidRDefault="0005592D" w:rsidP="00BF4045">
            <w:pPr>
              <w:pStyle w:val="TableText"/>
            </w:pPr>
            <w:r>
              <w:rPr>
                <w:lang w:val="ru-RU"/>
              </w:rPr>
              <w:t>1</w:t>
            </w:r>
          </w:p>
        </w:tc>
        <w:tc>
          <w:tcPr>
            <w:tcW w:w="0" w:type="auto"/>
          </w:tcPr>
          <w:p w14:paraId="75A98D6B" w14:textId="77777777" w:rsidR="007A1F3E" w:rsidRDefault="0005592D" w:rsidP="00BF4045">
            <w:pPr>
              <w:pStyle w:val="TableText"/>
            </w:pPr>
            <w:r>
              <w:rPr>
                <w:lang w:val="ru-RU"/>
              </w:rPr>
              <w:t>1</w:t>
            </w:r>
          </w:p>
        </w:tc>
        <w:tc>
          <w:tcPr>
            <w:tcW w:w="0" w:type="auto"/>
          </w:tcPr>
          <w:p w14:paraId="04A336B0" w14:textId="77777777" w:rsidR="007A1F3E" w:rsidRDefault="0005592D" w:rsidP="00BF4045">
            <w:pPr>
              <w:pStyle w:val="TableText"/>
            </w:pPr>
            <w:r>
              <w:rPr>
                <w:lang w:val="ru-RU"/>
              </w:rPr>
              <w:t>-</w:t>
            </w:r>
          </w:p>
        </w:tc>
      </w:tr>
      <w:tr w:rsidR="00382954" w14:paraId="12A61488" w14:textId="77777777" w:rsidTr="007A1F3E">
        <w:tc>
          <w:tcPr>
            <w:tcW w:w="0" w:type="auto"/>
          </w:tcPr>
          <w:p w14:paraId="332C7548" w14:textId="77777777" w:rsidR="007A1F3E" w:rsidRDefault="0005592D" w:rsidP="00BF4045">
            <w:pPr>
              <w:pStyle w:val="TableText"/>
            </w:pPr>
            <w:r>
              <w:rPr>
                <w:lang w:val="ru-RU"/>
              </w:rPr>
              <w:t>16</w:t>
            </w:r>
          </w:p>
        </w:tc>
        <w:tc>
          <w:tcPr>
            <w:tcW w:w="0" w:type="auto"/>
          </w:tcPr>
          <w:p w14:paraId="4B9C290B" w14:textId="77777777" w:rsidR="007A1F3E" w:rsidRDefault="0005592D" w:rsidP="00BF4045">
            <w:pPr>
              <w:pStyle w:val="TableText"/>
            </w:pPr>
            <w:r>
              <w:rPr>
                <w:lang w:val="ru-RU"/>
              </w:rPr>
              <w:t>+5</w:t>
            </w:r>
          </w:p>
        </w:tc>
        <w:tc>
          <w:tcPr>
            <w:tcW w:w="0" w:type="auto"/>
          </w:tcPr>
          <w:p w14:paraId="40DF5553" w14:textId="77777777" w:rsidR="007A1F3E" w:rsidRDefault="0005592D" w:rsidP="00BF4045">
            <w:pPr>
              <w:pStyle w:val="TableText"/>
            </w:pPr>
            <w:r>
              <w:rPr>
                <w:lang w:val="ru-RU"/>
              </w:rPr>
              <w:t>Увеличение характеристик</w:t>
            </w:r>
          </w:p>
        </w:tc>
        <w:tc>
          <w:tcPr>
            <w:tcW w:w="0" w:type="auto"/>
          </w:tcPr>
          <w:p w14:paraId="52D9322F" w14:textId="77777777" w:rsidR="007A1F3E" w:rsidRDefault="0005592D" w:rsidP="00BF4045">
            <w:pPr>
              <w:pStyle w:val="TableText"/>
            </w:pPr>
            <w:r>
              <w:rPr>
                <w:lang w:val="ru-RU"/>
              </w:rPr>
              <w:t>5</w:t>
            </w:r>
          </w:p>
        </w:tc>
        <w:tc>
          <w:tcPr>
            <w:tcW w:w="0" w:type="auto"/>
          </w:tcPr>
          <w:p w14:paraId="71671787" w14:textId="77777777" w:rsidR="007A1F3E" w:rsidRDefault="0005592D" w:rsidP="00BF4045">
            <w:pPr>
              <w:pStyle w:val="TableText"/>
            </w:pPr>
            <w:r>
              <w:rPr>
                <w:lang w:val="ru-RU"/>
              </w:rPr>
              <w:t>4</w:t>
            </w:r>
          </w:p>
        </w:tc>
        <w:tc>
          <w:tcPr>
            <w:tcW w:w="0" w:type="auto"/>
          </w:tcPr>
          <w:p w14:paraId="1AFE89CF" w14:textId="77777777" w:rsidR="007A1F3E" w:rsidRDefault="0005592D" w:rsidP="00BF4045">
            <w:pPr>
              <w:pStyle w:val="TableText"/>
            </w:pPr>
            <w:r>
              <w:rPr>
                <w:lang w:val="ru-RU"/>
              </w:rPr>
              <w:t>3</w:t>
            </w:r>
          </w:p>
        </w:tc>
        <w:tc>
          <w:tcPr>
            <w:tcW w:w="0" w:type="auto"/>
          </w:tcPr>
          <w:p w14:paraId="31F9961A" w14:textId="77777777" w:rsidR="007A1F3E" w:rsidRDefault="0005592D" w:rsidP="00BF4045">
            <w:pPr>
              <w:pStyle w:val="TableText"/>
            </w:pPr>
            <w:r>
              <w:rPr>
                <w:lang w:val="ru-RU"/>
              </w:rPr>
              <w:t>3</w:t>
            </w:r>
          </w:p>
        </w:tc>
        <w:tc>
          <w:tcPr>
            <w:tcW w:w="0" w:type="auto"/>
          </w:tcPr>
          <w:p w14:paraId="4F003D5C" w14:textId="77777777" w:rsidR="007A1F3E" w:rsidRDefault="0005592D" w:rsidP="00BF4045">
            <w:pPr>
              <w:pStyle w:val="TableText"/>
            </w:pPr>
            <w:r>
              <w:rPr>
                <w:lang w:val="ru-RU"/>
              </w:rPr>
              <w:t>3</w:t>
            </w:r>
          </w:p>
        </w:tc>
        <w:tc>
          <w:tcPr>
            <w:tcW w:w="0" w:type="auto"/>
          </w:tcPr>
          <w:p w14:paraId="573ECB10" w14:textId="77777777" w:rsidR="007A1F3E" w:rsidRDefault="0005592D" w:rsidP="00BF4045">
            <w:pPr>
              <w:pStyle w:val="TableText"/>
            </w:pPr>
            <w:r>
              <w:rPr>
                <w:lang w:val="ru-RU"/>
              </w:rPr>
              <w:t>2</w:t>
            </w:r>
          </w:p>
        </w:tc>
        <w:tc>
          <w:tcPr>
            <w:tcW w:w="0" w:type="auto"/>
          </w:tcPr>
          <w:p w14:paraId="1F00FA15" w14:textId="77777777" w:rsidR="007A1F3E" w:rsidRDefault="0005592D" w:rsidP="00BF4045">
            <w:pPr>
              <w:pStyle w:val="TableText"/>
            </w:pPr>
            <w:r>
              <w:rPr>
                <w:lang w:val="ru-RU"/>
              </w:rPr>
              <w:t>1</w:t>
            </w:r>
          </w:p>
        </w:tc>
        <w:tc>
          <w:tcPr>
            <w:tcW w:w="0" w:type="auto"/>
          </w:tcPr>
          <w:p w14:paraId="0386C63C" w14:textId="77777777" w:rsidR="007A1F3E" w:rsidRDefault="0005592D" w:rsidP="00BF4045">
            <w:pPr>
              <w:pStyle w:val="TableText"/>
            </w:pPr>
            <w:r>
              <w:rPr>
                <w:lang w:val="ru-RU"/>
              </w:rPr>
              <w:t>1</w:t>
            </w:r>
          </w:p>
        </w:tc>
        <w:tc>
          <w:tcPr>
            <w:tcW w:w="0" w:type="auto"/>
          </w:tcPr>
          <w:p w14:paraId="646F8DAA" w14:textId="77777777" w:rsidR="007A1F3E" w:rsidRDefault="0005592D" w:rsidP="00BF4045">
            <w:pPr>
              <w:pStyle w:val="TableText"/>
            </w:pPr>
            <w:r>
              <w:rPr>
                <w:lang w:val="ru-RU"/>
              </w:rPr>
              <w:t>1</w:t>
            </w:r>
          </w:p>
        </w:tc>
        <w:tc>
          <w:tcPr>
            <w:tcW w:w="0" w:type="auto"/>
          </w:tcPr>
          <w:p w14:paraId="269A907F" w14:textId="77777777" w:rsidR="007A1F3E" w:rsidRDefault="0005592D" w:rsidP="00BF4045">
            <w:pPr>
              <w:pStyle w:val="TableText"/>
            </w:pPr>
            <w:r>
              <w:rPr>
                <w:lang w:val="ru-RU"/>
              </w:rPr>
              <w:t>-</w:t>
            </w:r>
          </w:p>
        </w:tc>
      </w:tr>
      <w:tr w:rsidR="00382954" w14:paraId="6635F54A" w14:textId="77777777" w:rsidTr="007A1F3E">
        <w:tc>
          <w:tcPr>
            <w:tcW w:w="0" w:type="auto"/>
          </w:tcPr>
          <w:p w14:paraId="086E6852" w14:textId="77777777" w:rsidR="007A1F3E" w:rsidRDefault="0005592D" w:rsidP="00BF4045">
            <w:pPr>
              <w:pStyle w:val="TableText"/>
            </w:pPr>
            <w:r>
              <w:rPr>
                <w:lang w:val="ru-RU"/>
              </w:rPr>
              <w:t>17</w:t>
            </w:r>
          </w:p>
        </w:tc>
        <w:tc>
          <w:tcPr>
            <w:tcW w:w="0" w:type="auto"/>
          </w:tcPr>
          <w:p w14:paraId="0EA4CD23" w14:textId="77777777" w:rsidR="007A1F3E" w:rsidRDefault="0005592D" w:rsidP="00BF4045">
            <w:pPr>
              <w:pStyle w:val="TableText"/>
            </w:pPr>
            <w:r>
              <w:rPr>
                <w:lang w:val="ru-RU"/>
              </w:rPr>
              <w:t>+6</w:t>
            </w:r>
          </w:p>
        </w:tc>
        <w:tc>
          <w:tcPr>
            <w:tcW w:w="0" w:type="auto"/>
          </w:tcPr>
          <w:p w14:paraId="635E65CB" w14:textId="77777777" w:rsidR="007A1F3E" w:rsidRDefault="0005592D" w:rsidP="00BF4045">
            <w:pPr>
              <w:pStyle w:val="TableText"/>
            </w:pPr>
            <w:r>
              <w:rPr>
                <w:lang w:val="ru-RU"/>
              </w:rPr>
              <w:t>-</w:t>
            </w:r>
          </w:p>
        </w:tc>
        <w:tc>
          <w:tcPr>
            <w:tcW w:w="0" w:type="auto"/>
          </w:tcPr>
          <w:p w14:paraId="377411C9" w14:textId="77777777" w:rsidR="007A1F3E" w:rsidRDefault="0005592D" w:rsidP="00BF4045">
            <w:pPr>
              <w:pStyle w:val="TableText"/>
            </w:pPr>
            <w:r>
              <w:rPr>
                <w:lang w:val="ru-RU"/>
              </w:rPr>
              <w:t>5</w:t>
            </w:r>
          </w:p>
        </w:tc>
        <w:tc>
          <w:tcPr>
            <w:tcW w:w="0" w:type="auto"/>
          </w:tcPr>
          <w:p w14:paraId="7ADB1B37" w14:textId="77777777" w:rsidR="007A1F3E" w:rsidRDefault="0005592D" w:rsidP="00BF4045">
            <w:pPr>
              <w:pStyle w:val="TableText"/>
            </w:pPr>
            <w:r>
              <w:rPr>
                <w:lang w:val="ru-RU"/>
              </w:rPr>
              <w:t>4</w:t>
            </w:r>
          </w:p>
        </w:tc>
        <w:tc>
          <w:tcPr>
            <w:tcW w:w="0" w:type="auto"/>
          </w:tcPr>
          <w:p w14:paraId="42B00CF5" w14:textId="77777777" w:rsidR="007A1F3E" w:rsidRDefault="0005592D" w:rsidP="00BF4045">
            <w:pPr>
              <w:pStyle w:val="TableText"/>
            </w:pPr>
            <w:r>
              <w:rPr>
                <w:lang w:val="ru-RU"/>
              </w:rPr>
              <w:t>3</w:t>
            </w:r>
          </w:p>
        </w:tc>
        <w:tc>
          <w:tcPr>
            <w:tcW w:w="0" w:type="auto"/>
          </w:tcPr>
          <w:p w14:paraId="76EDF622" w14:textId="77777777" w:rsidR="007A1F3E" w:rsidRDefault="0005592D" w:rsidP="00BF4045">
            <w:pPr>
              <w:pStyle w:val="TableText"/>
            </w:pPr>
            <w:r>
              <w:rPr>
                <w:lang w:val="ru-RU"/>
              </w:rPr>
              <w:t>3</w:t>
            </w:r>
          </w:p>
        </w:tc>
        <w:tc>
          <w:tcPr>
            <w:tcW w:w="0" w:type="auto"/>
          </w:tcPr>
          <w:p w14:paraId="22085C1B" w14:textId="77777777" w:rsidR="007A1F3E" w:rsidRDefault="0005592D" w:rsidP="00BF4045">
            <w:pPr>
              <w:pStyle w:val="TableText"/>
            </w:pPr>
            <w:r>
              <w:rPr>
                <w:lang w:val="ru-RU"/>
              </w:rPr>
              <w:t>3</w:t>
            </w:r>
          </w:p>
        </w:tc>
        <w:tc>
          <w:tcPr>
            <w:tcW w:w="0" w:type="auto"/>
          </w:tcPr>
          <w:p w14:paraId="35C24510" w14:textId="77777777" w:rsidR="007A1F3E" w:rsidRDefault="0005592D" w:rsidP="00BF4045">
            <w:pPr>
              <w:pStyle w:val="TableText"/>
            </w:pPr>
            <w:r>
              <w:rPr>
                <w:lang w:val="ru-RU"/>
              </w:rPr>
              <w:t>2</w:t>
            </w:r>
          </w:p>
        </w:tc>
        <w:tc>
          <w:tcPr>
            <w:tcW w:w="0" w:type="auto"/>
          </w:tcPr>
          <w:p w14:paraId="78E034B3" w14:textId="77777777" w:rsidR="007A1F3E" w:rsidRDefault="0005592D" w:rsidP="00BF4045">
            <w:pPr>
              <w:pStyle w:val="TableText"/>
            </w:pPr>
            <w:r>
              <w:rPr>
                <w:lang w:val="ru-RU"/>
              </w:rPr>
              <w:t>1</w:t>
            </w:r>
          </w:p>
        </w:tc>
        <w:tc>
          <w:tcPr>
            <w:tcW w:w="0" w:type="auto"/>
          </w:tcPr>
          <w:p w14:paraId="4C52B894" w14:textId="77777777" w:rsidR="007A1F3E" w:rsidRDefault="0005592D" w:rsidP="00BF4045">
            <w:pPr>
              <w:pStyle w:val="TableText"/>
            </w:pPr>
            <w:r>
              <w:rPr>
                <w:lang w:val="ru-RU"/>
              </w:rPr>
              <w:t>1</w:t>
            </w:r>
          </w:p>
        </w:tc>
        <w:tc>
          <w:tcPr>
            <w:tcW w:w="0" w:type="auto"/>
          </w:tcPr>
          <w:p w14:paraId="1C7FE1DB" w14:textId="77777777" w:rsidR="007A1F3E" w:rsidRDefault="0005592D" w:rsidP="00BF4045">
            <w:pPr>
              <w:pStyle w:val="TableText"/>
            </w:pPr>
            <w:r>
              <w:rPr>
                <w:lang w:val="ru-RU"/>
              </w:rPr>
              <w:t>1</w:t>
            </w:r>
          </w:p>
        </w:tc>
        <w:tc>
          <w:tcPr>
            <w:tcW w:w="0" w:type="auto"/>
          </w:tcPr>
          <w:p w14:paraId="71084B19" w14:textId="77777777" w:rsidR="007A1F3E" w:rsidRDefault="0005592D" w:rsidP="00BF4045">
            <w:pPr>
              <w:pStyle w:val="TableText"/>
            </w:pPr>
            <w:r>
              <w:rPr>
                <w:lang w:val="ru-RU"/>
              </w:rPr>
              <w:t>1</w:t>
            </w:r>
          </w:p>
        </w:tc>
      </w:tr>
      <w:tr w:rsidR="00382954" w14:paraId="2A6B2E35" w14:textId="77777777" w:rsidTr="007A1F3E">
        <w:tc>
          <w:tcPr>
            <w:tcW w:w="0" w:type="auto"/>
          </w:tcPr>
          <w:p w14:paraId="3F1017C9" w14:textId="77777777" w:rsidR="007A1F3E" w:rsidRDefault="0005592D" w:rsidP="00BF4045">
            <w:pPr>
              <w:pStyle w:val="TableText"/>
            </w:pPr>
            <w:r>
              <w:rPr>
                <w:lang w:val="ru-RU"/>
              </w:rPr>
              <w:t>18</w:t>
            </w:r>
          </w:p>
        </w:tc>
        <w:tc>
          <w:tcPr>
            <w:tcW w:w="0" w:type="auto"/>
          </w:tcPr>
          <w:p w14:paraId="676D562E" w14:textId="77777777" w:rsidR="007A1F3E" w:rsidRDefault="0005592D" w:rsidP="00BF4045">
            <w:pPr>
              <w:pStyle w:val="TableText"/>
            </w:pPr>
            <w:r>
              <w:rPr>
                <w:lang w:val="ru-RU"/>
              </w:rPr>
              <w:t>+6</w:t>
            </w:r>
          </w:p>
        </w:tc>
        <w:tc>
          <w:tcPr>
            <w:tcW w:w="0" w:type="auto"/>
          </w:tcPr>
          <w:p w14:paraId="68900C95" w14:textId="77777777" w:rsidR="007A1F3E" w:rsidRDefault="0005592D" w:rsidP="00BF4045">
            <w:pPr>
              <w:pStyle w:val="TableText"/>
            </w:pPr>
            <w:r>
              <w:rPr>
                <w:lang w:val="ru-RU"/>
              </w:rPr>
              <w:t xml:space="preserve"> Мастерство заклинателя </w:t>
            </w:r>
          </w:p>
        </w:tc>
        <w:tc>
          <w:tcPr>
            <w:tcW w:w="0" w:type="auto"/>
          </w:tcPr>
          <w:p w14:paraId="793FA337" w14:textId="77777777" w:rsidR="007A1F3E" w:rsidRDefault="0005592D" w:rsidP="00BF4045">
            <w:pPr>
              <w:pStyle w:val="TableText"/>
            </w:pPr>
            <w:r>
              <w:rPr>
                <w:lang w:val="ru-RU"/>
              </w:rPr>
              <w:t>5</w:t>
            </w:r>
          </w:p>
        </w:tc>
        <w:tc>
          <w:tcPr>
            <w:tcW w:w="0" w:type="auto"/>
          </w:tcPr>
          <w:p w14:paraId="1965752F" w14:textId="77777777" w:rsidR="007A1F3E" w:rsidRDefault="0005592D" w:rsidP="00BF4045">
            <w:pPr>
              <w:pStyle w:val="TableText"/>
            </w:pPr>
            <w:r>
              <w:rPr>
                <w:lang w:val="ru-RU"/>
              </w:rPr>
              <w:t>4</w:t>
            </w:r>
          </w:p>
        </w:tc>
        <w:tc>
          <w:tcPr>
            <w:tcW w:w="0" w:type="auto"/>
          </w:tcPr>
          <w:p w14:paraId="644D5DD2" w14:textId="77777777" w:rsidR="007A1F3E" w:rsidRDefault="0005592D" w:rsidP="00BF4045">
            <w:pPr>
              <w:pStyle w:val="TableText"/>
            </w:pPr>
            <w:r>
              <w:rPr>
                <w:lang w:val="ru-RU"/>
              </w:rPr>
              <w:t>3</w:t>
            </w:r>
          </w:p>
        </w:tc>
        <w:tc>
          <w:tcPr>
            <w:tcW w:w="0" w:type="auto"/>
          </w:tcPr>
          <w:p w14:paraId="071521A7" w14:textId="77777777" w:rsidR="007A1F3E" w:rsidRDefault="0005592D" w:rsidP="00BF4045">
            <w:pPr>
              <w:pStyle w:val="TableText"/>
            </w:pPr>
            <w:r>
              <w:rPr>
                <w:lang w:val="ru-RU"/>
              </w:rPr>
              <w:t>3</w:t>
            </w:r>
          </w:p>
        </w:tc>
        <w:tc>
          <w:tcPr>
            <w:tcW w:w="0" w:type="auto"/>
          </w:tcPr>
          <w:p w14:paraId="50B8A768" w14:textId="77777777" w:rsidR="007A1F3E" w:rsidRDefault="0005592D" w:rsidP="00BF4045">
            <w:pPr>
              <w:pStyle w:val="TableText"/>
            </w:pPr>
            <w:r>
              <w:rPr>
                <w:lang w:val="ru-RU"/>
              </w:rPr>
              <w:t>3</w:t>
            </w:r>
          </w:p>
        </w:tc>
        <w:tc>
          <w:tcPr>
            <w:tcW w:w="0" w:type="auto"/>
          </w:tcPr>
          <w:p w14:paraId="56FB3345" w14:textId="77777777" w:rsidR="007A1F3E" w:rsidRDefault="0005592D" w:rsidP="00BF4045">
            <w:pPr>
              <w:pStyle w:val="TableText"/>
            </w:pPr>
            <w:r>
              <w:rPr>
                <w:lang w:val="ru-RU"/>
              </w:rPr>
              <w:t>3</w:t>
            </w:r>
          </w:p>
        </w:tc>
        <w:tc>
          <w:tcPr>
            <w:tcW w:w="0" w:type="auto"/>
          </w:tcPr>
          <w:p w14:paraId="7DEACCE2" w14:textId="77777777" w:rsidR="007A1F3E" w:rsidRDefault="0005592D" w:rsidP="00BF4045">
            <w:pPr>
              <w:pStyle w:val="TableText"/>
            </w:pPr>
            <w:r>
              <w:rPr>
                <w:lang w:val="ru-RU"/>
              </w:rPr>
              <w:t>1</w:t>
            </w:r>
          </w:p>
        </w:tc>
        <w:tc>
          <w:tcPr>
            <w:tcW w:w="0" w:type="auto"/>
          </w:tcPr>
          <w:p w14:paraId="33C2ECBE" w14:textId="77777777" w:rsidR="007A1F3E" w:rsidRDefault="0005592D" w:rsidP="00BF4045">
            <w:pPr>
              <w:pStyle w:val="TableText"/>
            </w:pPr>
            <w:r>
              <w:rPr>
                <w:lang w:val="ru-RU"/>
              </w:rPr>
              <w:t>1</w:t>
            </w:r>
          </w:p>
        </w:tc>
        <w:tc>
          <w:tcPr>
            <w:tcW w:w="0" w:type="auto"/>
          </w:tcPr>
          <w:p w14:paraId="58010B91" w14:textId="77777777" w:rsidR="007A1F3E" w:rsidRDefault="0005592D" w:rsidP="00BF4045">
            <w:pPr>
              <w:pStyle w:val="TableText"/>
            </w:pPr>
            <w:r>
              <w:rPr>
                <w:lang w:val="ru-RU"/>
              </w:rPr>
              <w:t>1</w:t>
            </w:r>
          </w:p>
        </w:tc>
        <w:tc>
          <w:tcPr>
            <w:tcW w:w="0" w:type="auto"/>
          </w:tcPr>
          <w:p w14:paraId="3B258BA6" w14:textId="77777777" w:rsidR="007A1F3E" w:rsidRDefault="0005592D" w:rsidP="00BF4045">
            <w:pPr>
              <w:pStyle w:val="TableText"/>
            </w:pPr>
            <w:r>
              <w:rPr>
                <w:lang w:val="ru-RU"/>
              </w:rPr>
              <w:t>1</w:t>
            </w:r>
          </w:p>
        </w:tc>
      </w:tr>
      <w:tr w:rsidR="00382954" w14:paraId="25439533" w14:textId="77777777" w:rsidTr="007A1F3E">
        <w:tc>
          <w:tcPr>
            <w:tcW w:w="0" w:type="auto"/>
          </w:tcPr>
          <w:p w14:paraId="6CD864FE" w14:textId="77777777" w:rsidR="007A1F3E" w:rsidRDefault="0005592D" w:rsidP="00BF4045">
            <w:pPr>
              <w:pStyle w:val="TableText"/>
            </w:pPr>
            <w:r>
              <w:rPr>
                <w:lang w:val="ru-RU"/>
              </w:rPr>
              <w:t>19</w:t>
            </w:r>
          </w:p>
        </w:tc>
        <w:tc>
          <w:tcPr>
            <w:tcW w:w="0" w:type="auto"/>
          </w:tcPr>
          <w:p w14:paraId="44A757E3" w14:textId="77777777" w:rsidR="007A1F3E" w:rsidRDefault="0005592D" w:rsidP="00BF4045">
            <w:pPr>
              <w:pStyle w:val="TableText"/>
            </w:pPr>
            <w:r>
              <w:rPr>
                <w:lang w:val="ru-RU"/>
              </w:rPr>
              <w:t>+6</w:t>
            </w:r>
          </w:p>
        </w:tc>
        <w:tc>
          <w:tcPr>
            <w:tcW w:w="0" w:type="auto"/>
          </w:tcPr>
          <w:p w14:paraId="62E383CB" w14:textId="77777777" w:rsidR="007A1F3E" w:rsidRDefault="0005592D" w:rsidP="00BF4045">
            <w:pPr>
              <w:pStyle w:val="TableText"/>
            </w:pPr>
            <w:r>
              <w:rPr>
                <w:lang w:val="ru-RU"/>
              </w:rPr>
              <w:t>Увеличение характеристик</w:t>
            </w:r>
          </w:p>
        </w:tc>
        <w:tc>
          <w:tcPr>
            <w:tcW w:w="0" w:type="auto"/>
          </w:tcPr>
          <w:p w14:paraId="4D43E4E7" w14:textId="77777777" w:rsidR="007A1F3E" w:rsidRDefault="0005592D" w:rsidP="00BF4045">
            <w:pPr>
              <w:pStyle w:val="TableText"/>
            </w:pPr>
            <w:r>
              <w:rPr>
                <w:lang w:val="ru-RU"/>
              </w:rPr>
              <w:t>5</w:t>
            </w:r>
          </w:p>
        </w:tc>
        <w:tc>
          <w:tcPr>
            <w:tcW w:w="0" w:type="auto"/>
          </w:tcPr>
          <w:p w14:paraId="40B149CF" w14:textId="77777777" w:rsidR="007A1F3E" w:rsidRDefault="0005592D" w:rsidP="00BF4045">
            <w:pPr>
              <w:pStyle w:val="TableText"/>
            </w:pPr>
            <w:r>
              <w:rPr>
                <w:lang w:val="ru-RU"/>
              </w:rPr>
              <w:t>4</w:t>
            </w:r>
          </w:p>
        </w:tc>
        <w:tc>
          <w:tcPr>
            <w:tcW w:w="0" w:type="auto"/>
          </w:tcPr>
          <w:p w14:paraId="6C696682" w14:textId="77777777" w:rsidR="007A1F3E" w:rsidRDefault="0005592D" w:rsidP="00BF4045">
            <w:pPr>
              <w:pStyle w:val="TableText"/>
            </w:pPr>
            <w:r>
              <w:rPr>
                <w:lang w:val="ru-RU"/>
              </w:rPr>
              <w:t>3</w:t>
            </w:r>
          </w:p>
        </w:tc>
        <w:tc>
          <w:tcPr>
            <w:tcW w:w="0" w:type="auto"/>
          </w:tcPr>
          <w:p w14:paraId="228E810A" w14:textId="77777777" w:rsidR="007A1F3E" w:rsidRDefault="0005592D" w:rsidP="00BF4045">
            <w:pPr>
              <w:pStyle w:val="TableText"/>
            </w:pPr>
            <w:r>
              <w:rPr>
                <w:lang w:val="ru-RU"/>
              </w:rPr>
              <w:t>3</w:t>
            </w:r>
          </w:p>
        </w:tc>
        <w:tc>
          <w:tcPr>
            <w:tcW w:w="0" w:type="auto"/>
          </w:tcPr>
          <w:p w14:paraId="4FF92131" w14:textId="77777777" w:rsidR="007A1F3E" w:rsidRDefault="0005592D" w:rsidP="00BF4045">
            <w:pPr>
              <w:pStyle w:val="TableText"/>
            </w:pPr>
            <w:r>
              <w:rPr>
                <w:lang w:val="ru-RU"/>
              </w:rPr>
              <w:t>3</w:t>
            </w:r>
          </w:p>
        </w:tc>
        <w:tc>
          <w:tcPr>
            <w:tcW w:w="0" w:type="auto"/>
          </w:tcPr>
          <w:p w14:paraId="237B365C" w14:textId="77777777" w:rsidR="007A1F3E" w:rsidRDefault="0005592D" w:rsidP="00BF4045">
            <w:pPr>
              <w:pStyle w:val="TableText"/>
            </w:pPr>
            <w:r>
              <w:rPr>
                <w:lang w:val="ru-RU"/>
              </w:rPr>
              <w:t>3</w:t>
            </w:r>
          </w:p>
        </w:tc>
        <w:tc>
          <w:tcPr>
            <w:tcW w:w="0" w:type="auto"/>
          </w:tcPr>
          <w:p w14:paraId="48E12DEE" w14:textId="77777777" w:rsidR="007A1F3E" w:rsidRDefault="0005592D" w:rsidP="00BF4045">
            <w:pPr>
              <w:pStyle w:val="TableText"/>
            </w:pPr>
            <w:r>
              <w:rPr>
                <w:lang w:val="ru-RU"/>
              </w:rPr>
              <w:t>2</w:t>
            </w:r>
          </w:p>
        </w:tc>
        <w:tc>
          <w:tcPr>
            <w:tcW w:w="0" w:type="auto"/>
          </w:tcPr>
          <w:p w14:paraId="01ABDA62" w14:textId="77777777" w:rsidR="007A1F3E" w:rsidRDefault="0005592D" w:rsidP="00BF4045">
            <w:pPr>
              <w:pStyle w:val="TableText"/>
            </w:pPr>
            <w:r>
              <w:rPr>
                <w:lang w:val="ru-RU"/>
              </w:rPr>
              <w:t>1</w:t>
            </w:r>
          </w:p>
        </w:tc>
        <w:tc>
          <w:tcPr>
            <w:tcW w:w="0" w:type="auto"/>
          </w:tcPr>
          <w:p w14:paraId="38E589B0" w14:textId="77777777" w:rsidR="007A1F3E" w:rsidRDefault="0005592D" w:rsidP="00BF4045">
            <w:pPr>
              <w:pStyle w:val="TableText"/>
            </w:pPr>
            <w:r>
              <w:rPr>
                <w:lang w:val="ru-RU"/>
              </w:rPr>
              <w:t>1</w:t>
            </w:r>
          </w:p>
        </w:tc>
        <w:tc>
          <w:tcPr>
            <w:tcW w:w="0" w:type="auto"/>
          </w:tcPr>
          <w:p w14:paraId="58E00599" w14:textId="77777777" w:rsidR="007A1F3E" w:rsidRDefault="0005592D" w:rsidP="00BF4045">
            <w:pPr>
              <w:pStyle w:val="TableText"/>
            </w:pPr>
            <w:r>
              <w:rPr>
                <w:lang w:val="ru-RU"/>
              </w:rPr>
              <w:t>1</w:t>
            </w:r>
          </w:p>
        </w:tc>
      </w:tr>
      <w:tr w:rsidR="00382954" w14:paraId="020339ED" w14:textId="77777777" w:rsidTr="007A1F3E">
        <w:tc>
          <w:tcPr>
            <w:tcW w:w="0" w:type="auto"/>
          </w:tcPr>
          <w:p w14:paraId="2CBF9E78" w14:textId="77777777" w:rsidR="007A1F3E" w:rsidRDefault="0005592D" w:rsidP="00BF4045">
            <w:pPr>
              <w:pStyle w:val="TableText"/>
            </w:pPr>
            <w:r>
              <w:rPr>
                <w:lang w:val="ru-RU"/>
              </w:rPr>
              <w:t>20</w:t>
            </w:r>
          </w:p>
        </w:tc>
        <w:tc>
          <w:tcPr>
            <w:tcW w:w="0" w:type="auto"/>
          </w:tcPr>
          <w:p w14:paraId="4E2F2C5F" w14:textId="77777777" w:rsidR="007A1F3E" w:rsidRDefault="0005592D" w:rsidP="00BF4045">
            <w:pPr>
              <w:pStyle w:val="TableText"/>
            </w:pPr>
            <w:r>
              <w:rPr>
                <w:lang w:val="ru-RU"/>
              </w:rPr>
              <w:t>+6</w:t>
            </w:r>
          </w:p>
        </w:tc>
        <w:tc>
          <w:tcPr>
            <w:tcW w:w="0" w:type="auto"/>
          </w:tcPr>
          <w:p w14:paraId="02C61CFF" w14:textId="77777777" w:rsidR="007A1F3E" w:rsidRDefault="0005592D" w:rsidP="00BF4045">
            <w:pPr>
              <w:pStyle w:val="TableText"/>
            </w:pPr>
            <w:r>
              <w:rPr>
                <w:lang w:val="ru-RU"/>
              </w:rPr>
              <w:t>Фирменные заклинания</w:t>
            </w:r>
          </w:p>
        </w:tc>
        <w:tc>
          <w:tcPr>
            <w:tcW w:w="0" w:type="auto"/>
          </w:tcPr>
          <w:p w14:paraId="05530602" w14:textId="77777777" w:rsidR="007A1F3E" w:rsidRDefault="0005592D" w:rsidP="00BF4045">
            <w:pPr>
              <w:pStyle w:val="TableText"/>
            </w:pPr>
            <w:r>
              <w:rPr>
                <w:lang w:val="ru-RU"/>
              </w:rPr>
              <w:t>5</w:t>
            </w:r>
          </w:p>
        </w:tc>
        <w:tc>
          <w:tcPr>
            <w:tcW w:w="0" w:type="auto"/>
          </w:tcPr>
          <w:p w14:paraId="5D1A2403" w14:textId="77777777" w:rsidR="007A1F3E" w:rsidRDefault="0005592D" w:rsidP="00BF4045">
            <w:pPr>
              <w:pStyle w:val="TableText"/>
            </w:pPr>
            <w:r>
              <w:rPr>
                <w:lang w:val="ru-RU"/>
              </w:rPr>
              <w:t>4</w:t>
            </w:r>
          </w:p>
        </w:tc>
        <w:tc>
          <w:tcPr>
            <w:tcW w:w="0" w:type="auto"/>
          </w:tcPr>
          <w:p w14:paraId="4EE47B25" w14:textId="77777777" w:rsidR="007A1F3E" w:rsidRDefault="0005592D" w:rsidP="00BF4045">
            <w:pPr>
              <w:pStyle w:val="TableText"/>
            </w:pPr>
            <w:r>
              <w:rPr>
                <w:lang w:val="ru-RU"/>
              </w:rPr>
              <w:t>3</w:t>
            </w:r>
          </w:p>
        </w:tc>
        <w:tc>
          <w:tcPr>
            <w:tcW w:w="0" w:type="auto"/>
          </w:tcPr>
          <w:p w14:paraId="2E5512DC" w14:textId="77777777" w:rsidR="007A1F3E" w:rsidRDefault="0005592D" w:rsidP="00BF4045">
            <w:pPr>
              <w:pStyle w:val="TableText"/>
            </w:pPr>
            <w:r>
              <w:rPr>
                <w:lang w:val="ru-RU"/>
              </w:rPr>
              <w:t>3</w:t>
            </w:r>
          </w:p>
        </w:tc>
        <w:tc>
          <w:tcPr>
            <w:tcW w:w="0" w:type="auto"/>
          </w:tcPr>
          <w:p w14:paraId="10C1424A" w14:textId="77777777" w:rsidR="007A1F3E" w:rsidRDefault="0005592D" w:rsidP="00BF4045">
            <w:pPr>
              <w:pStyle w:val="TableText"/>
            </w:pPr>
            <w:r>
              <w:rPr>
                <w:lang w:val="ru-RU"/>
              </w:rPr>
              <w:t>3</w:t>
            </w:r>
          </w:p>
        </w:tc>
        <w:tc>
          <w:tcPr>
            <w:tcW w:w="0" w:type="auto"/>
          </w:tcPr>
          <w:p w14:paraId="6118C57B" w14:textId="77777777" w:rsidR="007A1F3E" w:rsidRDefault="0005592D" w:rsidP="00BF4045">
            <w:pPr>
              <w:pStyle w:val="TableText"/>
            </w:pPr>
            <w:r>
              <w:rPr>
                <w:lang w:val="ru-RU"/>
              </w:rPr>
              <w:t>3</w:t>
            </w:r>
          </w:p>
        </w:tc>
        <w:tc>
          <w:tcPr>
            <w:tcW w:w="0" w:type="auto"/>
          </w:tcPr>
          <w:p w14:paraId="0E5CED28" w14:textId="77777777" w:rsidR="007A1F3E" w:rsidRDefault="0005592D" w:rsidP="00BF4045">
            <w:pPr>
              <w:pStyle w:val="TableText"/>
            </w:pPr>
            <w:r>
              <w:rPr>
                <w:lang w:val="ru-RU"/>
              </w:rPr>
              <w:t>2</w:t>
            </w:r>
          </w:p>
        </w:tc>
        <w:tc>
          <w:tcPr>
            <w:tcW w:w="0" w:type="auto"/>
          </w:tcPr>
          <w:p w14:paraId="1E02D978" w14:textId="77777777" w:rsidR="007A1F3E" w:rsidRDefault="0005592D" w:rsidP="00BF4045">
            <w:pPr>
              <w:pStyle w:val="TableText"/>
            </w:pPr>
            <w:r>
              <w:rPr>
                <w:lang w:val="ru-RU"/>
              </w:rPr>
              <w:t>2</w:t>
            </w:r>
          </w:p>
        </w:tc>
        <w:tc>
          <w:tcPr>
            <w:tcW w:w="0" w:type="auto"/>
          </w:tcPr>
          <w:p w14:paraId="6E5DA470" w14:textId="77777777" w:rsidR="007A1F3E" w:rsidRDefault="0005592D" w:rsidP="00BF4045">
            <w:pPr>
              <w:pStyle w:val="TableText"/>
            </w:pPr>
            <w:r>
              <w:rPr>
                <w:lang w:val="ru-RU"/>
              </w:rPr>
              <w:t>1</w:t>
            </w:r>
          </w:p>
        </w:tc>
        <w:tc>
          <w:tcPr>
            <w:tcW w:w="0" w:type="auto"/>
          </w:tcPr>
          <w:p w14:paraId="197A4058" w14:textId="77777777" w:rsidR="007A1F3E" w:rsidRDefault="0005592D" w:rsidP="00BF4045">
            <w:pPr>
              <w:pStyle w:val="TableText"/>
            </w:pPr>
            <w:r>
              <w:rPr>
                <w:lang w:val="ru-RU"/>
              </w:rPr>
              <w:t>1</w:t>
            </w:r>
          </w:p>
        </w:tc>
      </w:tr>
    </w:tbl>
    <w:p w14:paraId="50D1F74A" w14:textId="77777777" w:rsidR="007A1F3E" w:rsidRDefault="0005592D" w:rsidP="005D7E17">
      <w:pPr>
        <w:pStyle w:val="Heading4ToC"/>
      </w:pPr>
      <w:bookmarkStart w:id="1382" w:name="spellcasting-6"/>
      <w:r>
        <w:rPr>
          <w:lang w:val="ru-RU"/>
        </w:rPr>
        <w:t>Сотворение заклинаний</w:t>
      </w:r>
      <w:bookmarkEnd w:id="1382"/>
    </w:p>
    <w:p w14:paraId="2208A296" w14:textId="54FDAA30" w:rsidR="007A1F3E" w:rsidRPr="00BF4045" w:rsidRDefault="0005592D" w:rsidP="003D1BBA">
      <w:pPr>
        <w:pStyle w:val="BasicTextParagraph1"/>
        <w:rPr>
          <w:lang w:val="ru-RU"/>
        </w:rPr>
      </w:pPr>
      <w:r>
        <w:rPr>
          <w:lang w:val="ru-RU"/>
        </w:rPr>
        <w:t xml:space="preserve">Являясь </w:t>
      </w:r>
      <w:del w:id="1383" w:author="Konstantin Malyutin" w:date="2021-03-01T12:29:00Z">
        <w:r w:rsidDel="00E25A63">
          <w:rPr>
            <w:lang w:val="ru-RU"/>
          </w:rPr>
          <w:delText xml:space="preserve">учеником </w:delText>
        </w:r>
      </w:del>
      <w:ins w:id="1384" w:author="Konstantin Malyutin" w:date="2021-03-01T12:29:00Z">
        <w:r w:rsidR="00E25A63">
          <w:rPr>
            <w:lang w:val="ru-RU"/>
          </w:rPr>
          <w:t>адептом</w:t>
        </w:r>
        <w:r w:rsidR="00E25A63">
          <w:rPr>
            <w:lang w:val="ru-RU"/>
          </w:rPr>
          <w:t xml:space="preserve"> </w:t>
        </w:r>
      </w:ins>
      <w:r>
        <w:rPr>
          <w:lang w:val="ru-RU"/>
        </w:rPr>
        <w:t xml:space="preserve">тайной магии, вы обладаете книгой, содержащей заклинания, показывающие первые проблески вашей истинной силы. </w:t>
      </w:r>
    </w:p>
    <w:p w14:paraId="405210A9" w14:textId="1ED57BD3" w:rsidR="007A1F3E" w:rsidRPr="00BF4045" w:rsidRDefault="0005592D" w:rsidP="00782F8B">
      <w:pPr>
        <w:pStyle w:val="Heading5ToC"/>
        <w:rPr>
          <w:lang w:val="ru-RU"/>
        </w:rPr>
      </w:pPr>
      <w:bookmarkStart w:id="1385" w:name="cantrips-5"/>
      <w:r>
        <w:rPr>
          <w:lang w:val="ru-RU"/>
        </w:rPr>
        <w:t>Заговоры</w:t>
      </w:r>
      <w:bookmarkEnd w:id="1385"/>
    </w:p>
    <w:p w14:paraId="2755F7C4" w14:textId="77777777" w:rsidR="007A1F3E" w:rsidRPr="00BF4045" w:rsidRDefault="0005592D" w:rsidP="003D1BBA">
      <w:pPr>
        <w:pStyle w:val="BasicTextParagraph1"/>
        <w:rPr>
          <w:lang w:val="ru-RU"/>
        </w:rPr>
      </w:pPr>
      <w:r>
        <w:rPr>
          <w:lang w:val="ru-RU"/>
        </w:rPr>
        <w:t>На 1 уровне вы знаете три заговора на ваш выбор из списка заклинаний волшебника.  Вы узнаёте дополнительные заговоры волшебника на более высоких уровнях, как показано в столбце «известные заговоры».</w:t>
      </w:r>
    </w:p>
    <w:p w14:paraId="280EE1E9" w14:textId="525BE2F0" w:rsidR="007A1F3E" w:rsidRPr="00BF4045" w:rsidRDefault="0005592D" w:rsidP="00782F8B">
      <w:pPr>
        <w:pStyle w:val="Heading5ToC"/>
        <w:rPr>
          <w:lang w:val="ru-RU"/>
        </w:rPr>
      </w:pPr>
      <w:bookmarkStart w:id="1386" w:name="spellbook"/>
      <w:r>
        <w:rPr>
          <w:lang w:val="ru-RU"/>
        </w:rPr>
        <w:t>Книга заклинаний</w:t>
      </w:r>
      <w:bookmarkEnd w:id="1386"/>
    </w:p>
    <w:p w14:paraId="5DFD7AF7" w14:textId="7056452F" w:rsidR="007A1F3E" w:rsidRPr="00BF4045" w:rsidRDefault="0005592D" w:rsidP="003D1BBA">
      <w:pPr>
        <w:pStyle w:val="BasicTextParagraph1"/>
        <w:rPr>
          <w:lang w:val="ru-RU"/>
        </w:rPr>
      </w:pPr>
      <w:r>
        <w:rPr>
          <w:lang w:val="ru-RU"/>
        </w:rPr>
        <w:t>На 1 уровне у вас есть книга заклинаний, содержащая шесть заклинаний волшебника 1 круга по вашему выбору.  Ваша книга заклинаний</w:t>
      </w:r>
      <w:del w:id="1387" w:author="Konstantin Malyutin" w:date="2021-03-01T12:29:00Z">
        <w:r w:rsidDel="00E25A63">
          <w:rPr>
            <w:lang w:val="ru-RU"/>
          </w:rPr>
          <w:delText>-это</w:delText>
        </w:r>
      </w:del>
      <w:ins w:id="1388" w:author="Konstantin Malyutin" w:date="2021-03-01T12:29:00Z">
        <w:r w:rsidR="00E25A63">
          <w:rPr>
            <w:lang w:val="ru-RU"/>
          </w:rPr>
          <w:t xml:space="preserve"> — это</w:t>
        </w:r>
      </w:ins>
      <w:r>
        <w:rPr>
          <w:lang w:val="ru-RU"/>
        </w:rPr>
        <w:t xml:space="preserve"> хранилище заклинаний волшебника, которые вы знаете, за исключением ваших заговоров, которые зафиксированы в вашем уме.</w:t>
      </w:r>
    </w:p>
    <w:p w14:paraId="60632EF8" w14:textId="7B187014" w:rsidR="007A1F3E" w:rsidRPr="00BF4045" w:rsidRDefault="0005592D" w:rsidP="00782F8B">
      <w:pPr>
        <w:pStyle w:val="Heading5ToC"/>
        <w:rPr>
          <w:lang w:val="ru-RU"/>
        </w:rPr>
      </w:pPr>
      <w:bookmarkStart w:id="1389" w:name="preparing-and-casting-spells-3"/>
      <w:r>
        <w:rPr>
          <w:lang w:val="ru-RU"/>
        </w:rPr>
        <w:t xml:space="preserve"> Подготовка и сотворение заклинаний </w:t>
      </w:r>
      <w:bookmarkEnd w:id="1389"/>
    </w:p>
    <w:p w14:paraId="580DC6BF" w14:textId="77777777" w:rsidR="007A1F3E" w:rsidRPr="00BF4045" w:rsidRDefault="0005592D" w:rsidP="003D1BBA">
      <w:pPr>
        <w:pStyle w:val="BasicTextParagraph1"/>
        <w:rPr>
          <w:lang w:val="ru-RU"/>
        </w:rPr>
      </w:pPr>
      <w:r>
        <w:rPr>
          <w:lang w:val="ru-RU"/>
        </w:rPr>
        <w:t xml:space="preserve">Таблица «Волшебник» показывает, какое количество ячеек для сотворения заклинаний у вас есть на первом и более высоких уровнях.  Для использования заклинания вы должны потратить ячейку соответствующего, либо превышающего уровня. Вы восстанавливаете все потраченные ячейки заклинаний после завершения </w:t>
      </w:r>
      <w:del w:id="1390" w:author="Konstantin Malyutin" w:date="2021-03-01T12:29:00Z">
        <w:r w:rsidDel="00E25A63">
          <w:rPr>
            <w:lang w:val="ru-RU"/>
          </w:rPr>
          <w:delText xml:space="preserve"> </w:delText>
        </w:r>
      </w:del>
      <w:r>
        <w:rPr>
          <w:lang w:val="ru-RU"/>
        </w:rPr>
        <w:t>длинного отдыха.</w:t>
      </w:r>
    </w:p>
    <w:p w14:paraId="238E6162" w14:textId="77777777" w:rsidR="007A1F3E" w:rsidRPr="00BF4045" w:rsidRDefault="0005592D" w:rsidP="003D1BBA">
      <w:pPr>
        <w:pStyle w:val="BasicTextParagraph2"/>
        <w:rPr>
          <w:lang w:val="ru-RU"/>
        </w:rPr>
      </w:pPr>
      <w:r>
        <w:rPr>
          <w:lang w:val="ru-RU"/>
        </w:rPr>
        <w:t>Вы подготавливаете список заклинаний волшебника, доступных для сотворения.  При этом вы выбираете число заклинаний волшебника из своей книги заклинаний, равное модификатору Интеллекта + уровень волшебника (минимум одно заклинание).  Уровень заклинаний не должен превышать уровень самой высокой имеющейся у вас ячейки заклинаний.</w:t>
      </w:r>
    </w:p>
    <w:p w14:paraId="283AB7D5" w14:textId="14B96E31" w:rsidR="007A1F3E" w:rsidRPr="00BF4045" w:rsidRDefault="0005592D" w:rsidP="003D1BBA">
      <w:pPr>
        <w:pStyle w:val="BasicTextParagraph2"/>
        <w:rPr>
          <w:lang w:val="ru-RU"/>
        </w:rPr>
      </w:pPr>
      <w:r>
        <w:rPr>
          <w:lang w:val="ru-RU"/>
        </w:rPr>
        <w:t>Например, если вы волшебник 3-го уровня, у вас есть четыре ячейки заклинаний 1</w:t>
      </w:r>
      <w:ins w:id="1391" w:author="Konstantin Malyutin" w:date="2021-03-01T12:30:00Z">
        <w:r w:rsidR="00F16B33">
          <w:rPr>
            <w:lang w:val="ru-RU"/>
          </w:rPr>
          <w:t xml:space="preserve"> уровня</w:t>
        </w:r>
      </w:ins>
      <w:del w:id="1392" w:author="Konstantin Malyutin" w:date="2021-03-01T12:30:00Z">
        <w:r w:rsidDel="00F16B33">
          <w:rPr>
            <w:lang w:val="ru-RU"/>
          </w:rPr>
          <w:delText>-го круга</w:delText>
        </w:r>
      </w:del>
      <w:r>
        <w:rPr>
          <w:lang w:val="ru-RU"/>
        </w:rPr>
        <w:t xml:space="preserve"> и две ячейки заклинаний 2</w:t>
      </w:r>
      <w:del w:id="1393" w:author="Konstantin Malyutin" w:date="2021-03-01T12:30:00Z">
        <w:r w:rsidDel="00F16B33">
          <w:rPr>
            <w:lang w:val="ru-RU"/>
          </w:rPr>
          <w:delText>-го круга</w:delText>
        </w:r>
      </w:del>
      <w:ins w:id="1394" w:author="Konstantin Malyutin" w:date="2021-03-01T12:30:00Z">
        <w:r w:rsidR="00F16B33">
          <w:rPr>
            <w:lang w:val="ru-RU"/>
          </w:rPr>
          <w:t xml:space="preserve"> уровня</w:t>
        </w:r>
      </w:ins>
      <w:r>
        <w:rPr>
          <w:lang w:val="ru-RU"/>
        </w:rPr>
        <w:t xml:space="preserve">. При Интеллекте 16 ваш список подготовленных заклинаний может включать в себя шесть заклинаний 1 или 2 </w:t>
      </w:r>
      <w:del w:id="1395" w:author="Konstantin Malyutin" w:date="2021-03-01T12:30:00Z">
        <w:r w:rsidDel="00F16B33">
          <w:rPr>
            <w:lang w:val="ru-RU"/>
          </w:rPr>
          <w:delText>круга</w:delText>
        </w:r>
      </w:del>
      <w:ins w:id="1396" w:author="Konstantin Malyutin" w:date="2021-03-01T12:30:00Z">
        <w:r w:rsidR="00F16B33">
          <w:rPr>
            <w:lang w:val="ru-RU"/>
          </w:rPr>
          <w:t>уровня</w:t>
        </w:r>
      </w:ins>
      <w:r>
        <w:rPr>
          <w:lang w:val="ru-RU"/>
        </w:rPr>
        <w:t xml:space="preserve">, в любой комбинации, выбранных из вашей книги заклинаний.  Если вы подготовили </w:t>
      </w:r>
      <w:r>
        <w:rPr>
          <w:i/>
          <w:lang w:val="ru-RU"/>
        </w:rPr>
        <w:t>Волшебная стрелу</w:t>
      </w:r>
      <w:r>
        <w:rPr>
          <w:lang w:val="ru-RU"/>
        </w:rPr>
        <w:t xml:space="preserve"> заклинание 1</w:t>
      </w:r>
      <w:ins w:id="1397" w:author="Konstantin Malyutin" w:date="2021-03-01T12:30:00Z">
        <w:r w:rsidR="00F16B33">
          <w:rPr>
            <w:lang w:val="ru-RU"/>
          </w:rPr>
          <w:t xml:space="preserve"> уровня </w:t>
        </w:r>
      </w:ins>
      <w:del w:id="1398" w:author="Konstantin Malyutin" w:date="2021-03-01T12:30:00Z">
        <w:r w:rsidDel="00F16B33">
          <w:rPr>
            <w:lang w:val="ru-RU"/>
          </w:rPr>
          <w:delText>-го круга</w:delText>
        </w:r>
      </w:del>
      <w:r>
        <w:rPr>
          <w:lang w:val="ru-RU"/>
        </w:rPr>
        <w:t>, вы можете сотворить ее, используя ячейку 1</w:t>
      </w:r>
      <w:ins w:id="1399" w:author="Konstantin Malyutin" w:date="2021-03-01T12:30:00Z">
        <w:r w:rsidR="00F16B33">
          <w:rPr>
            <w:lang w:val="ru-RU"/>
          </w:rPr>
          <w:t xml:space="preserve"> </w:t>
        </w:r>
      </w:ins>
      <w:ins w:id="1400" w:author="Konstantin Malyutin" w:date="2021-03-01T12:31:00Z">
        <w:r w:rsidR="00F16B33">
          <w:rPr>
            <w:lang w:val="ru-RU"/>
          </w:rPr>
          <w:t>уровня</w:t>
        </w:r>
      </w:ins>
      <w:del w:id="1401" w:author="Konstantin Malyutin" w:date="2021-03-01T12:30:00Z">
        <w:r w:rsidDel="00F16B33">
          <w:rPr>
            <w:lang w:val="ru-RU"/>
          </w:rPr>
          <w:delText>-го круга</w:delText>
        </w:r>
      </w:del>
      <w:r>
        <w:rPr>
          <w:lang w:val="ru-RU"/>
        </w:rPr>
        <w:t xml:space="preserve"> или 2</w:t>
      </w:r>
      <w:del w:id="1402" w:author="Konstantin Malyutin" w:date="2021-03-01T12:31:00Z">
        <w:r w:rsidDel="00F16B33">
          <w:rPr>
            <w:lang w:val="ru-RU"/>
          </w:rPr>
          <w:delText>-го круга</w:delText>
        </w:r>
      </w:del>
      <w:ins w:id="1403" w:author="Konstantin Malyutin" w:date="2021-03-01T12:31:00Z">
        <w:r w:rsidR="00F16B33">
          <w:rPr>
            <w:lang w:val="ru-RU"/>
          </w:rPr>
          <w:t xml:space="preserve"> уровня</w:t>
        </w:r>
      </w:ins>
      <w:r>
        <w:rPr>
          <w:lang w:val="ru-RU"/>
        </w:rPr>
        <w:t>. Сотворение заклинания не удаляет его из списка подготовленных заклинаний.</w:t>
      </w:r>
    </w:p>
    <w:p w14:paraId="6FAB27F0" w14:textId="77777777" w:rsidR="007A1F3E" w:rsidRPr="00BF4045" w:rsidRDefault="0005592D" w:rsidP="003D1BBA">
      <w:pPr>
        <w:pStyle w:val="BasicTextParagraph2"/>
        <w:rPr>
          <w:lang w:val="ru-RU"/>
        </w:rPr>
      </w:pPr>
      <w:r>
        <w:rPr>
          <w:lang w:val="ru-RU"/>
        </w:rPr>
        <w:t>Вы можете изменить список подготовленных заклинаний после завершения длинного отдыха. Подготовка нового списка заклинаний волшебника требует времени, проведённого в изучении книги заклинаний и запоминания слов и жестов, которые вы должны совершить, чтобы сотворить заклинание: не менее 1 минуты за уровень заклинания для каждого заклинания в вашем списке.</w:t>
      </w:r>
    </w:p>
    <w:p w14:paraId="14281FEC" w14:textId="7FBF565E" w:rsidR="007A1F3E" w:rsidRPr="00BF4045" w:rsidRDefault="0005592D" w:rsidP="00782F8B">
      <w:pPr>
        <w:pStyle w:val="Heading5ToC"/>
        <w:rPr>
          <w:lang w:val="ru-RU"/>
        </w:rPr>
      </w:pPr>
      <w:bookmarkStart w:id="1404" w:name="spellcasting-ability-7"/>
      <w:r>
        <w:rPr>
          <w:lang w:val="ru-RU"/>
        </w:rPr>
        <w:t>Заклинательная характеристика</w:t>
      </w:r>
      <w:bookmarkEnd w:id="1404"/>
    </w:p>
    <w:p w14:paraId="625D4C6A" w14:textId="77777777" w:rsidR="007A1F3E" w:rsidRPr="00BF4045" w:rsidRDefault="0005592D" w:rsidP="003D1BBA">
      <w:pPr>
        <w:pStyle w:val="BasicTextParagraph1"/>
        <w:rPr>
          <w:lang w:val="ru-RU"/>
        </w:rPr>
      </w:pPr>
      <w:r>
        <w:rPr>
          <w:lang w:val="ru-RU"/>
        </w:rPr>
        <w:t>При создании заклинаний волшебник использует Интеллект, так как вы узнаёте свои заклинания специальными исследованиями и запоминанием.  Вы используете Интеллект в случаях, когда заклинание ссылается на заклинательную характеристику.  Кроме того, вы используете модификатор Интеллекта при определении УС спасбросков от ваших заклинаний волшебника, и при броске атаки заклинаниями.</w:t>
      </w:r>
    </w:p>
    <w:p w14:paraId="30497ABD" w14:textId="77777777" w:rsidR="007A1F3E" w:rsidRPr="00BF4045" w:rsidRDefault="0005592D" w:rsidP="003D1BBA">
      <w:pPr>
        <w:pStyle w:val="BasicTextParagraph2"/>
        <w:rPr>
          <w:lang w:val="ru-RU"/>
        </w:rPr>
      </w:pPr>
      <w:r>
        <w:rPr>
          <w:b/>
          <w:lang w:val="ru-RU"/>
        </w:rPr>
        <w:t>УС спасбросков заклинаний</w:t>
      </w:r>
      <w:r>
        <w:rPr>
          <w:lang w:val="ru-RU"/>
        </w:rPr>
        <w:t xml:space="preserve"> = 8 + Ваш бонус владения + ваш модификатор интеллекта</w:t>
      </w:r>
    </w:p>
    <w:p w14:paraId="0DF684A6" w14:textId="77777777" w:rsidR="007A1F3E" w:rsidRPr="00BF4045" w:rsidRDefault="0005592D" w:rsidP="003D1BBA">
      <w:pPr>
        <w:pStyle w:val="BasicTextParagraph2"/>
        <w:rPr>
          <w:lang w:val="ru-RU"/>
        </w:rPr>
      </w:pPr>
      <w:r>
        <w:rPr>
          <w:b/>
          <w:lang w:val="ru-RU"/>
        </w:rPr>
        <w:t>Модификатор атаки заклинанием</w:t>
      </w:r>
      <w:r>
        <w:rPr>
          <w:lang w:val="ru-RU"/>
        </w:rPr>
        <w:t xml:space="preserve"> = Ваш бонус владения + ваш модификатор интеллекта</w:t>
      </w:r>
    </w:p>
    <w:p w14:paraId="454B7B91" w14:textId="2DCB14B9" w:rsidR="007A1F3E" w:rsidRPr="00BF4045" w:rsidRDefault="0005592D" w:rsidP="00782F8B">
      <w:pPr>
        <w:pStyle w:val="Heading5ToC"/>
        <w:rPr>
          <w:lang w:val="ru-RU"/>
        </w:rPr>
      </w:pPr>
      <w:bookmarkStart w:id="1405" w:name="ritual-casting-3"/>
      <w:r>
        <w:rPr>
          <w:lang w:val="ru-RU"/>
        </w:rPr>
        <w:t>Ритуальное сотворение</w:t>
      </w:r>
      <w:bookmarkEnd w:id="1405"/>
    </w:p>
    <w:p w14:paraId="7BD04A68" w14:textId="77777777" w:rsidR="007A1F3E" w:rsidRPr="007A1F3E" w:rsidRDefault="0005592D" w:rsidP="003D1BBA">
      <w:pPr>
        <w:pStyle w:val="BasicTextParagraph1"/>
        <w:rPr>
          <w:lang w:val="ru-RU"/>
          <w:rPrChange w:id="1406" w:author="Konstantin Malyutin" w:date="2021-02-01T15:38:00Z">
            <w:rPr/>
          </w:rPrChange>
        </w:rPr>
      </w:pPr>
      <w:r>
        <w:rPr>
          <w:lang w:val="ru-RU"/>
        </w:rPr>
        <w:t>Вы можете сотворить заклинание волшебника как ритуал, если у этого заклинания есть ключевое слово «ритуал», и оно есть в вашей книге заклинаний.  Вам не нужно иметь это заклинание подготовленным.</w:t>
      </w:r>
    </w:p>
    <w:p w14:paraId="00C364BB" w14:textId="61A5EB71" w:rsidR="007A1F3E" w:rsidRPr="00BF4045" w:rsidRDefault="0005592D" w:rsidP="00782F8B">
      <w:pPr>
        <w:pStyle w:val="Heading5ToC"/>
        <w:rPr>
          <w:lang w:val="ru-RU"/>
        </w:rPr>
      </w:pPr>
      <w:bookmarkStart w:id="1407" w:name="spellcasting-focus-6"/>
      <w:r>
        <w:rPr>
          <w:lang w:val="ru-RU"/>
        </w:rPr>
        <w:t>Заклинательный фокус</w:t>
      </w:r>
      <w:bookmarkEnd w:id="1407"/>
    </w:p>
    <w:p w14:paraId="62FC119A" w14:textId="763572E8" w:rsidR="007A1F3E" w:rsidRPr="00BF4045" w:rsidRDefault="0005592D" w:rsidP="003D1BBA">
      <w:pPr>
        <w:pStyle w:val="BasicTextParagraph1"/>
        <w:rPr>
          <w:lang w:val="ru-RU"/>
        </w:rPr>
      </w:pPr>
      <w:r>
        <w:rPr>
          <w:lang w:val="ru-RU"/>
        </w:rPr>
        <w:t xml:space="preserve">Вы можете использовать </w:t>
      </w:r>
      <w:del w:id="1408" w:author="Konstantin Malyutin" w:date="2021-03-01T12:31:00Z">
        <w:r w:rsidDel="00F16B33">
          <w:rPr>
            <w:lang w:val="ru-RU"/>
          </w:rPr>
          <w:delText xml:space="preserve">тайный </w:delText>
        </w:r>
      </w:del>
      <w:ins w:id="1409" w:author="Konstantin Malyutin" w:date="2021-03-01T12:31:00Z">
        <w:r w:rsidR="00F16B33">
          <w:rPr>
            <w:lang w:val="ru-RU"/>
          </w:rPr>
          <w:t>магический</w:t>
        </w:r>
        <w:r w:rsidR="00F16B33">
          <w:rPr>
            <w:lang w:val="ru-RU"/>
          </w:rPr>
          <w:t xml:space="preserve"> </w:t>
        </w:r>
      </w:ins>
      <w:r>
        <w:rPr>
          <w:lang w:val="ru-RU"/>
        </w:rPr>
        <w:t>фокус в качестве фокуса заклинания для ваших заклинаний волшебника.</w:t>
      </w:r>
    </w:p>
    <w:p w14:paraId="7B3C3F92" w14:textId="6A66BDB4" w:rsidR="007A1F3E" w:rsidRPr="00BF4045" w:rsidRDefault="0005592D" w:rsidP="00782F8B">
      <w:pPr>
        <w:pStyle w:val="Heading5ToC"/>
        <w:rPr>
          <w:lang w:val="ru-RU"/>
        </w:rPr>
      </w:pPr>
      <w:bookmarkStart w:id="1410" w:name="learning-spells-of-1st-level-and-higher"/>
      <w:r>
        <w:rPr>
          <w:lang w:val="ru-RU"/>
        </w:rPr>
        <w:lastRenderedPageBreak/>
        <w:t>Изучение заклинаний 1</w:t>
      </w:r>
      <w:ins w:id="1411" w:author="Konstantin Malyutin" w:date="2021-03-01T12:31:00Z">
        <w:r w:rsidR="00F16B33">
          <w:rPr>
            <w:lang w:val="ru-RU"/>
          </w:rPr>
          <w:t xml:space="preserve"> уровня </w:t>
        </w:r>
      </w:ins>
      <w:del w:id="1412" w:author="Konstantin Malyutin" w:date="2021-03-01T12:31:00Z">
        <w:r w:rsidDel="00F16B33">
          <w:rPr>
            <w:lang w:val="ru-RU"/>
          </w:rPr>
          <w:delText>-го круга</w:delText>
        </w:r>
      </w:del>
      <w:r>
        <w:rPr>
          <w:lang w:val="ru-RU"/>
        </w:rPr>
        <w:t xml:space="preserve"> и выше</w:t>
      </w:r>
      <w:bookmarkEnd w:id="1410"/>
    </w:p>
    <w:p w14:paraId="515FCEA8" w14:textId="7FDACF73" w:rsidR="007A1F3E" w:rsidRPr="00BF4045" w:rsidRDefault="0005592D" w:rsidP="003D1BBA">
      <w:pPr>
        <w:pStyle w:val="BasicTextParagraph1"/>
        <w:rPr>
          <w:lang w:val="ru-RU"/>
        </w:rPr>
      </w:pPr>
      <w:r>
        <w:rPr>
          <w:lang w:val="ru-RU"/>
        </w:rPr>
        <w:t>Каждый раз, когда вы получаете уровень волшебника</w:t>
      </w:r>
      <w:del w:id="1413" w:author="Konstantin Malyutin" w:date="2021-03-01T12:31:00Z">
        <w:r w:rsidDel="00F16B33">
          <w:rPr>
            <w:lang w:val="ru-RU"/>
          </w:rPr>
          <w:delText xml:space="preserve"> </w:delText>
        </w:r>
      </w:del>
      <w:r>
        <w:rPr>
          <w:lang w:val="ru-RU"/>
        </w:rPr>
        <w:t>, вы можете добавить два заклинания волшебника по вашему выбору в свою книгу заклинаний бесплатно. Каждое из этих заклинаний должно иметь круг, для которого у вас есть ячейки заклинаний,</w:t>
      </w:r>
      <w:ins w:id="1414" w:author="Konstantin Malyutin" w:date="2021-03-01T12:32:00Z">
        <w:r w:rsidR="00F16B33">
          <w:rPr>
            <w:lang w:val="ru-RU"/>
          </w:rPr>
          <w:t xml:space="preserve"> </w:t>
        </w:r>
      </w:ins>
      <w:r>
        <w:rPr>
          <w:lang w:val="ru-RU"/>
        </w:rPr>
        <w:t>как показано в таблице Волшебник. В ваших приключениях вы можете найти другие заклинания, которые вы можете добавить в свою книгу заклинаний (см. боковую панель “Ваша книга заклинаний”).</w:t>
      </w:r>
    </w:p>
    <w:p w14:paraId="6387DE5E" w14:textId="31CF67C6" w:rsidR="007A1F3E" w:rsidRPr="007A1F3E" w:rsidRDefault="0005592D" w:rsidP="005D7E17">
      <w:pPr>
        <w:pStyle w:val="Heading4ToC"/>
        <w:rPr>
          <w:lang w:val="ru-RU"/>
          <w:rPrChange w:id="1415" w:author="Konstantin Malyutin" w:date="2021-02-01T15:38:00Z">
            <w:rPr/>
          </w:rPrChange>
        </w:rPr>
      </w:pPr>
      <w:bookmarkStart w:id="1416" w:name="arcane-recovery"/>
      <w:r>
        <w:rPr>
          <w:lang w:val="ru-RU"/>
        </w:rPr>
        <w:t>Магическое восстановление</w:t>
      </w:r>
      <w:bookmarkEnd w:id="1416"/>
    </w:p>
    <w:p w14:paraId="6E6AA618" w14:textId="7B985EAF" w:rsidR="007A1F3E" w:rsidRPr="00BF4045" w:rsidRDefault="0005592D" w:rsidP="003D1BBA">
      <w:pPr>
        <w:pStyle w:val="BasicTextParagraph1"/>
        <w:rPr>
          <w:lang w:val="ru-RU"/>
        </w:rPr>
      </w:pPr>
      <w:r>
        <w:rPr>
          <w:lang w:val="ru-RU"/>
        </w:rPr>
        <w:t xml:space="preserve">Вы научились восстанавливать часть своей магической энергии, изучая свою книгу заклинаний. Один раз в день, когда вы завершаете короткий отдых, вы можете выбрать израсходованные ячейки заклинаний для восстановления. Ячейки заклинаний могут иметь </w:t>
      </w:r>
      <w:del w:id="1417" w:author="Konstantin Malyutin" w:date="2021-03-01T12:32:00Z">
        <w:r w:rsidDel="00F16B33">
          <w:rPr>
            <w:lang w:val="ru-RU"/>
          </w:rPr>
          <w:delText xml:space="preserve">комбинированный </w:delText>
        </w:r>
      </w:del>
      <w:ins w:id="1418" w:author="Konstantin Malyutin" w:date="2021-03-01T12:32:00Z">
        <w:r w:rsidR="00F16B33">
          <w:rPr>
            <w:lang w:val="ru-RU"/>
          </w:rPr>
          <w:t>суммарный</w:t>
        </w:r>
        <w:r w:rsidR="00F16B33">
          <w:rPr>
            <w:lang w:val="ru-RU"/>
          </w:rPr>
          <w:t xml:space="preserve"> </w:t>
        </w:r>
      </w:ins>
      <w:del w:id="1419" w:author="Konstantin Malyutin" w:date="2021-03-01T12:32:00Z">
        <w:r w:rsidDel="00F16B33">
          <w:rPr>
            <w:lang w:val="ru-RU"/>
          </w:rPr>
          <w:delText>круг</w:delText>
        </w:r>
      </w:del>
      <w:ins w:id="1420" w:author="Konstantin Malyutin" w:date="2021-03-01T12:32:00Z">
        <w:r w:rsidR="00F16B33">
          <w:rPr>
            <w:lang w:val="ru-RU"/>
          </w:rPr>
          <w:t>уровень</w:t>
        </w:r>
      </w:ins>
      <w:r>
        <w:rPr>
          <w:lang w:val="ru-RU"/>
        </w:rPr>
        <w:t>, равный или меньше половины вашего уровня волшебника (округленный вверх), и ни одна из ячеек не может быть 6</w:t>
      </w:r>
      <w:ins w:id="1421" w:author="Konstantin Malyutin" w:date="2021-03-01T12:32:00Z">
        <w:r w:rsidR="00F16B33">
          <w:rPr>
            <w:lang w:val="ru-RU"/>
          </w:rPr>
          <w:t xml:space="preserve"> уровня </w:t>
        </w:r>
      </w:ins>
      <w:del w:id="1422" w:author="Konstantin Malyutin" w:date="2021-03-01T12:32:00Z">
        <w:r w:rsidDel="00F16B33">
          <w:rPr>
            <w:lang w:val="ru-RU"/>
          </w:rPr>
          <w:delText>-го круга</w:delText>
        </w:r>
      </w:del>
      <w:r>
        <w:rPr>
          <w:lang w:val="ru-RU"/>
        </w:rPr>
        <w:t xml:space="preserve"> или выше.</w:t>
      </w:r>
    </w:p>
    <w:p w14:paraId="0C72E0C8" w14:textId="5AA9B83B" w:rsidR="007A1F3E" w:rsidRPr="00BF4045" w:rsidRDefault="0005592D" w:rsidP="003D1BBA">
      <w:pPr>
        <w:pStyle w:val="BasicTextParagraph2"/>
        <w:rPr>
          <w:lang w:val="ru-RU"/>
        </w:rPr>
      </w:pPr>
      <w:r>
        <w:rPr>
          <w:lang w:val="ru-RU"/>
        </w:rPr>
        <w:t>Например, если вы волшебник 4</w:t>
      </w:r>
      <w:del w:id="1423" w:author="Konstantin Malyutin" w:date="2021-03-01T12:32:00Z">
        <w:r w:rsidDel="00F16B33">
          <w:rPr>
            <w:lang w:val="ru-RU"/>
          </w:rPr>
          <w:delText>-го</w:delText>
        </w:r>
      </w:del>
      <w:r>
        <w:rPr>
          <w:lang w:val="ru-RU"/>
        </w:rPr>
        <w:t xml:space="preserve"> уровня, вы можете восстановить до двух </w:t>
      </w:r>
      <w:del w:id="1424" w:author="Konstantin Malyutin" w:date="2021-03-01T12:32:00Z">
        <w:r w:rsidDel="00F16B33">
          <w:rPr>
            <w:lang w:val="ru-RU"/>
          </w:rPr>
          <w:delText xml:space="preserve">кругов </w:delText>
        </w:r>
      </w:del>
      <w:ins w:id="1425" w:author="Konstantin Malyutin" w:date="2021-03-01T12:32:00Z">
        <w:r w:rsidR="00F16B33">
          <w:rPr>
            <w:lang w:val="ru-RU"/>
          </w:rPr>
          <w:t>уровней</w:t>
        </w:r>
        <w:r w:rsidR="00F16B33">
          <w:rPr>
            <w:lang w:val="ru-RU"/>
          </w:rPr>
          <w:t xml:space="preserve"> </w:t>
        </w:r>
      </w:ins>
      <w:r>
        <w:rPr>
          <w:lang w:val="ru-RU"/>
        </w:rPr>
        <w:t>ячеек заклинаний. Вы можете восстановить либо ячейку заклинаний 2</w:t>
      </w:r>
      <w:ins w:id="1426" w:author="Konstantin Malyutin" w:date="2021-03-01T12:33:00Z">
        <w:r w:rsidR="00F16B33">
          <w:rPr>
            <w:lang w:val="ru-RU"/>
          </w:rPr>
          <w:t xml:space="preserve"> уровня </w:t>
        </w:r>
      </w:ins>
      <w:del w:id="1427" w:author="Konstantin Malyutin" w:date="2021-03-01T12:33:00Z">
        <w:r w:rsidDel="00F16B33">
          <w:rPr>
            <w:lang w:val="ru-RU"/>
          </w:rPr>
          <w:delText>-го круга</w:delText>
        </w:r>
      </w:del>
      <w:r>
        <w:rPr>
          <w:lang w:val="ru-RU"/>
        </w:rPr>
        <w:t>, либо две ячейки заклинаний 1</w:t>
      </w:r>
      <w:ins w:id="1428" w:author="Konstantin Malyutin" w:date="2021-03-01T12:33:00Z">
        <w:r w:rsidR="00F16B33">
          <w:rPr>
            <w:lang w:val="ru-RU"/>
          </w:rPr>
          <w:t xml:space="preserve"> уровня </w:t>
        </w:r>
      </w:ins>
      <w:del w:id="1429" w:author="Konstantin Malyutin" w:date="2021-03-01T12:33:00Z">
        <w:r w:rsidDel="00F16B33">
          <w:rPr>
            <w:lang w:val="ru-RU"/>
          </w:rPr>
          <w:delText>-го круга</w:delText>
        </w:r>
      </w:del>
      <w:r>
        <w:rPr>
          <w:lang w:val="ru-RU"/>
        </w:rPr>
        <w:t>.</w:t>
      </w:r>
    </w:p>
    <w:p w14:paraId="2E260816" w14:textId="7966478D" w:rsidR="007A1F3E" w:rsidRPr="007A1F3E" w:rsidRDefault="0005592D" w:rsidP="005D7E17">
      <w:pPr>
        <w:pStyle w:val="Heading4ToC"/>
        <w:rPr>
          <w:lang w:val="ru-RU"/>
          <w:rPrChange w:id="1430" w:author="Konstantin Malyutin" w:date="2021-02-01T15:38:00Z">
            <w:rPr/>
          </w:rPrChange>
        </w:rPr>
      </w:pPr>
      <w:bookmarkStart w:id="1431" w:name="arcane-tradition"/>
      <w:r>
        <w:rPr>
          <w:lang w:val="ru-RU"/>
        </w:rPr>
        <w:t>Магическая традиция</w:t>
      </w:r>
      <w:bookmarkEnd w:id="1431"/>
    </w:p>
    <w:p w14:paraId="04110D03" w14:textId="77777777" w:rsidR="007A1F3E" w:rsidRPr="00BF4045" w:rsidRDefault="0005592D" w:rsidP="003D1BBA">
      <w:pPr>
        <w:pStyle w:val="BasicTextParagraph1"/>
        <w:rPr>
          <w:lang w:val="ru-RU"/>
        </w:rPr>
      </w:pPr>
      <w:r>
        <w:rPr>
          <w:lang w:val="ru-RU"/>
        </w:rPr>
        <w:t>Когда вы достигнете 2</w:t>
      </w:r>
      <w:del w:id="1432" w:author="Konstantin Malyutin" w:date="2021-03-01T12:33:00Z">
        <w:r w:rsidDel="00F16B33">
          <w:rPr>
            <w:lang w:val="ru-RU"/>
          </w:rPr>
          <w:delText>-го</w:delText>
        </w:r>
      </w:del>
      <w:r>
        <w:rPr>
          <w:lang w:val="ru-RU"/>
        </w:rPr>
        <w:t xml:space="preserve"> уровня, вы выбираете магическую традицию, формируя свою практику магии через одну из восьми школ: Отречение, колдовство, гадание, чары, вызывание, иллюзия, Некромантия или трансмутация-все это подробно описано в конце описания класса.</w:t>
      </w:r>
    </w:p>
    <w:p w14:paraId="1D2CD77A" w14:textId="77777777" w:rsidR="007A1F3E" w:rsidRPr="00BF4045" w:rsidRDefault="0005592D" w:rsidP="003D1BBA">
      <w:pPr>
        <w:pStyle w:val="BasicTextParagraph2"/>
        <w:rPr>
          <w:lang w:val="ru-RU"/>
        </w:rPr>
      </w:pPr>
      <w:r>
        <w:rPr>
          <w:lang w:val="ru-RU"/>
        </w:rPr>
        <w:t>Этот выбор даёт дополнительные умения на 2, 6, 10 и 14 уровнях.</w:t>
      </w:r>
    </w:p>
    <w:p w14:paraId="5C531D50" w14:textId="1D6B64DE" w:rsidR="007A1F3E" w:rsidRPr="007A1F3E" w:rsidRDefault="0005592D" w:rsidP="005D7E17">
      <w:pPr>
        <w:pStyle w:val="Heading4ToC"/>
        <w:rPr>
          <w:lang w:val="ru-RU"/>
          <w:rPrChange w:id="1433" w:author="Konstantin Malyutin" w:date="2021-02-01T15:38:00Z">
            <w:rPr/>
          </w:rPrChange>
        </w:rPr>
      </w:pPr>
      <w:bookmarkStart w:id="1434" w:name="ability-score-improvement-11"/>
      <w:r>
        <w:rPr>
          <w:lang w:val="ru-RU"/>
        </w:rPr>
        <w:t>Увеличение характеристик</w:t>
      </w:r>
      <w:bookmarkEnd w:id="1434"/>
    </w:p>
    <w:p w14:paraId="7B987687" w14:textId="77777777" w:rsidR="007A1F3E" w:rsidRPr="007A1F3E" w:rsidRDefault="0005592D" w:rsidP="003D1BBA">
      <w:pPr>
        <w:pStyle w:val="BasicTextParagraph1"/>
        <w:rPr>
          <w:lang w:val="ru-RU"/>
          <w:rPrChange w:id="1435" w:author="Konstantin Malyutin" w:date="2021-02-01T15:38:00Z">
            <w:rPr/>
          </w:rPrChange>
        </w:rPr>
      </w:pPr>
      <w:r>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23080B89" w14:textId="7CDCF63A" w:rsidR="007A1F3E" w:rsidRPr="007A1F3E" w:rsidRDefault="0005592D" w:rsidP="005D7E17">
      <w:pPr>
        <w:pStyle w:val="Heading4ToC"/>
        <w:rPr>
          <w:lang w:val="ru-RU"/>
          <w:rPrChange w:id="1436" w:author="Konstantin Malyutin" w:date="2021-02-01T15:38:00Z">
            <w:rPr/>
          </w:rPrChange>
        </w:rPr>
      </w:pPr>
      <w:bookmarkStart w:id="1437" w:name="spell-mastery"/>
      <w:r>
        <w:rPr>
          <w:lang w:val="ru-RU"/>
        </w:rPr>
        <w:t xml:space="preserve"> Мастерство заклинателя </w:t>
      </w:r>
      <w:bookmarkEnd w:id="1437"/>
    </w:p>
    <w:p w14:paraId="06AF4F3B" w14:textId="262E2CF8" w:rsidR="007A1F3E" w:rsidRPr="00BF4045" w:rsidRDefault="0005592D" w:rsidP="003D1BBA">
      <w:pPr>
        <w:pStyle w:val="BasicTextParagraph1"/>
        <w:rPr>
          <w:lang w:val="ru-RU"/>
        </w:rPr>
      </w:pPr>
      <w:r>
        <w:rPr>
          <w:lang w:val="ru-RU"/>
        </w:rPr>
        <w:t xml:space="preserve">На 18 уровне вы достигаете такого мастерства в отношении некоторых заклинаний, что можете творить их неограниченное количество раз.  Выберите одно заклинание волшебника 1 </w:t>
      </w:r>
      <w:del w:id="1438" w:author="Konstantin Malyutin" w:date="2021-03-01T12:33:00Z">
        <w:r w:rsidDel="00F16B33">
          <w:rPr>
            <w:lang w:val="ru-RU"/>
          </w:rPr>
          <w:delText xml:space="preserve">круга </w:delText>
        </w:r>
      </w:del>
      <w:ins w:id="1439" w:author="Konstantin Malyutin" w:date="2021-03-01T12:33:00Z">
        <w:r w:rsidR="00F16B33">
          <w:rPr>
            <w:lang w:val="ru-RU"/>
          </w:rPr>
          <w:t>уровня</w:t>
        </w:r>
        <w:r w:rsidR="00F16B33">
          <w:rPr>
            <w:lang w:val="ru-RU"/>
          </w:rPr>
          <w:t xml:space="preserve"> </w:t>
        </w:r>
      </w:ins>
      <w:r>
        <w:rPr>
          <w:lang w:val="ru-RU"/>
        </w:rPr>
        <w:t xml:space="preserve">и одно заклинание волшебника 2 </w:t>
      </w:r>
      <w:del w:id="1440" w:author="Konstantin Malyutin" w:date="2021-03-01T12:33:00Z">
        <w:r w:rsidDel="00F16B33">
          <w:rPr>
            <w:lang w:val="ru-RU"/>
          </w:rPr>
          <w:delText>круга</w:delText>
        </w:r>
      </w:del>
      <w:ins w:id="1441" w:author="Konstantin Malyutin" w:date="2021-03-01T12:33:00Z">
        <w:r w:rsidR="00F16B33">
          <w:rPr>
            <w:lang w:val="ru-RU"/>
          </w:rPr>
          <w:t>уровня</w:t>
        </w:r>
      </w:ins>
      <w:r>
        <w:rPr>
          <w:lang w:val="ru-RU"/>
        </w:rPr>
        <w:t xml:space="preserve">, которые есть в вашей книге заклинаний. Вы можете использовать эти заклинания без увеличения их </w:t>
      </w:r>
      <w:del w:id="1442" w:author="Konstantin Malyutin" w:date="2021-03-01T12:33:00Z">
        <w:r w:rsidDel="00F16B33">
          <w:rPr>
            <w:lang w:val="ru-RU"/>
          </w:rPr>
          <w:delText>круга</w:delText>
        </w:r>
      </w:del>
      <w:ins w:id="1443" w:author="Konstantin Malyutin" w:date="2021-03-01T12:33:00Z">
        <w:r w:rsidR="00F16B33">
          <w:rPr>
            <w:lang w:val="ru-RU"/>
          </w:rPr>
          <w:t>уровня</w:t>
        </w:r>
      </w:ins>
      <w:r>
        <w:rPr>
          <w:lang w:val="ru-RU"/>
        </w:rPr>
        <w:t xml:space="preserve">, не тратя ячеек заклинаний, при условии, что вы их подготовили.  Если вы хотите увеличить </w:t>
      </w:r>
      <w:del w:id="1444" w:author="Konstantin Malyutin" w:date="2021-03-01T12:33:00Z">
        <w:r w:rsidDel="00F16B33">
          <w:rPr>
            <w:lang w:val="ru-RU"/>
          </w:rPr>
          <w:delText xml:space="preserve">круг </w:delText>
        </w:r>
      </w:del>
      <w:ins w:id="1445" w:author="Konstantin Malyutin" w:date="2021-03-01T12:33:00Z">
        <w:r w:rsidR="00F16B33">
          <w:rPr>
            <w:lang w:val="ru-RU"/>
          </w:rPr>
          <w:t>уровень</w:t>
        </w:r>
        <w:r w:rsidR="00F16B33">
          <w:rPr>
            <w:lang w:val="ru-RU"/>
          </w:rPr>
          <w:t xml:space="preserve"> </w:t>
        </w:r>
      </w:ins>
      <w:r>
        <w:rPr>
          <w:lang w:val="ru-RU"/>
        </w:rPr>
        <w:t>этих заклинаний, вы должны потратить ячейку заклинаний как обычно.</w:t>
      </w:r>
    </w:p>
    <w:p w14:paraId="0E7F305A" w14:textId="77777777" w:rsidR="007A1F3E" w:rsidRPr="00BF4045" w:rsidRDefault="0005592D" w:rsidP="003D1BBA">
      <w:pPr>
        <w:pStyle w:val="BasicTextParagraph2"/>
        <w:rPr>
          <w:lang w:val="ru-RU"/>
        </w:rPr>
      </w:pPr>
      <w:r>
        <w:rPr>
          <w:lang w:val="ru-RU"/>
        </w:rPr>
        <w:t>Потратив 8 часов на обучение, вы можете изменить одно или оба этих заклинания по своему усмотрению на заклинания тех же уровней.</w:t>
      </w:r>
    </w:p>
    <w:p w14:paraId="406E9CBA" w14:textId="5D15F509" w:rsidR="007A1F3E" w:rsidRPr="007A1F3E" w:rsidRDefault="0005592D" w:rsidP="005D7E17">
      <w:pPr>
        <w:pStyle w:val="Heading4ToC"/>
        <w:rPr>
          <w:lang w:val="ru-RU"/>
          <w:rPrChange w:id="1446" w:author="Konstantin Malyutin" w:date="2021-02-01T15:38:00Z">
            <w:rPr/>
          </w:rPrChange>
        </w:rPr>
      </w:pPr>
      <w:bookmarkStart w:id="1447" w:name="signature-spells"/>
      <w:r>
        <w:rPr>
          <w:lang w:val="ru-RU"/>
        </w:rPr>
        <w:t xml:space="preserve"> Фирменное заклинание </w:t>
      </w:r>
      <w:bookmarkEnd w:id="1447"/>
    </w:p>
    <w:p w14:paraId="6E7F4F9A" w14:textId="77777777" w:rsidR="007A1F3E" w:rsidRPr="00BF4045" w:rsidRDefault="0005592D" w:rsidP="003D1BBA">
      <w:pPr>
        <w:pStyle w:val="BasicTextParagraph1"/>
        <w:rPr>
          <w:lang w:val="ru-RU"/>
        </w:rPr>
      </w:pPr>
      <w:r>
        <w:rPr>
          <w:lang w:val="ru-RU"/>
        </w:rPr>
        <w:t xml:space="preserve">Когда вы достигаете 20 </w:t>
      </w:r>
      <w:proofErr w:type="gramStart"/>
      <w:r>
        <w:rPr>
          <w:lang w:val="ru-RU"/>
        </w:rPr>
        <w:t>уровня</w:t>
      </w:r>
      <w:proofErr w:type="gramEnd"/>
      <w:r>
        <w:rPr>
          <w:lang w:val="ru-RU"/>
        </w:rPr>
        <w:t>, вы получаете власть над двумя мощными заклинаниями и можете творить их без усилий.  Выберите два заклинания волшебника 3 уровня из своей книги заклинаний в качестве фирменных заклинаний.  Для вас эти заклинания всегда считаются подготовленными, они не учитываются в количестве подготовленных заклинаний, и вы можете сотворить каждое из этих заклинаний 3 уровня, не тратя ячейку заклинаний. Когда вы так поступаете, вы не можете сотворить их повторно таким же образом, пока не завершите короткий или длинный отдых.</w:t>
      </w:r>
    </w:p>
    <w:p w14:paraId="251DC474" w14:textId="77777777" w:rsidR="007A1F3E" w:rsidRPr="00BF4045" w:rsidRDefault="0005592D" w:rsidP="003D1BBA">
      <w:pPr>
        <w:pStyle w:val="BasicTextParagraph2"/>
        <w:rPr>
          <w:lang w:val="ru-RU"/>
        </w:rPr>
      </w:pPr>
      <w:r>
        <w:rPr>
          <w:lang w:val="ru-RU"/>
        </w:rPr>
        <w:t>Если вы хотите увеличить круг этих заклинаний, вы должны потратить ячейку заклинаний как обычно.</w:t>
      </w:r>
    </w:p>
    <w:p w14:paraId="02065336" w14:textId="2505E43E" w:rsidR="007A1F3E" w:rsidRPr="007A1F3E" w:rsidRDefault="0005592D" w:rsidP="005D7E17">
      <w:pPr>
        <w:pStyle w:val="Heading4ToC"/>
        <w:rPr>
          <w:lang w:val="ru-RU"/>
          <w:rPrChange w:id="1448" w:author="Konstantin Malyutin" w:date="2021-02-01T15:38:00Z">
            <w:rPr/>
          </w:rPrChange>
        </w:rPr>
      </w:pPr>
      <w:bookmarkStart w:id="1449" w:name="arcane-traditions"/>
      <w:r>
        <w:rPr>
          <w:lang w:val="ru-RU"/>
        </w:rPr>
        <w:t>Магические традиции</w:t>
      </w:r>
      <w:bookmarkEnd w:id="1449"/>
    </w:p>
    <w:p w14:paraId="47B2F384" w14:textId="77777777" w:rsidR="007A1F3E" w:rsidRPr="00BF4045" w:rsidRDefault="0005592D" w:rsidP="003D1BBA">
      <w:pPr>
        <w:pStyle w:val="BasicTextParagraph1"/>
        <w:rPr>
          <w:lang w:val="ru-RU"/>
        </w:rPr>
      </w:pPr>
      <w:r>
        <w:rPr>
          <w:lang w:val="ru-RU"/>
        </w:rPr>
        <w:t>Изучение волшебства старо настолько, что простирает корни к самым ранним открытиям магии смертных.  Магия опирается на различные традиции, посвящённые её комплексному изучению.</w:t>
      </w:r>
    </w:p>
    <w:p w14:paraId="3734F1F0" w14:textId="77777777" w:rsidR="007A1F3E" w:rsidRPr="00BF4045" w:rsidRDefault="0005592D" w:rsidP="003D1BBA">
      <w:pPr>
        <w:pStyle w:val="BasicTextParagraph2"/>
        <w:rPr>
          <w:lang w:val="ru-RU"/>
        </w:rPr>
      </w:pPr>
      <w:r>
        <w:rPr>
          <w:lang w:val="ru-RU"/>
        </w:rPr>
        <w:t>Наиболее распространённые магические традиции в мультивселенной вращаются вокруг школ магии Волшебники на протяжении веков каталогизировали тысячи заклинаний, группируя их по восьми так называемым школам. В некоторых местах эти традиции в буквальном смысле являются школами; один волшебник может пройти обучение в школе Иллюзии, а другой будет обучаться в городе со школой Очарования.  В других учреждениях школы больше похожи на факультеты, соперничающие за студентов и финансирование. Даже волшебники-одиночки, которые учат в своих башнях, используют разделение магии по школам в учебном процессе, так как заклинания каждой школы требуют различного рода мастерства и методов.</w:t>
      </w:r>
    </w:p>
    <w:p w14:paraId="05324CA6" w14:textId="6D4D5403" w:rsidR="007A1F3E" w:rsidRPr="00BF4045" w:rsidRDefault="0005592D" w:rsidP="00782F8B">
      <w:pPr>
        <w:pStyle w:val="Heading5ToC"/>
        <w:rPr>
          <w:lang w:val="ru-RU"/>
        </w:rPr>
      </w:pPr>
      <w:bookmarkStart w:id="1450" w:name="school-of-evocation"/>
      <w:r>
        <w:rPr>
          <w:lang w:val="ru-RU"/>
        </w:rPr>
        <w:t>Школа эвокации</w:t>
      </w:r>
      <w:bookmarkEnd w:id="1450"/>
    </w:p>
    <w:p w14:paraId="75B32237" w14:textId="77777777" w:rsidR="007A1F3E" w:rsidRPr="00BF4045" w:rsidRDefault="0005592D" w:rsidP="003D1BBA">
      <w:pPr>
        <w:pStyle w:val="BasicTextParagraph1"/>
        <w:rPr>
          <w:lang w:val="ru-RU"/>
        </w:rPr>
      </w:pPr>
      <w:r>
        <w:rPr>
          <w:lang w:val="ru-RU"/>
        </w:rPr>
        <w:t>Вы сосредоточили свои исследования на магии, которая создаёт могущественные стихийные эффекты, такие как ледяной холод, жгучее пламя, раскатистый гром, трещащие молнии и едкая кислота.  Некоторые боевые маги находят своё призвание в армии, идя на службу в артиллерию и уничтожая вражеские армии издалека.  Другие используют свои впечатляющие возможности, чтобы защитить слабых. Остальные же ищут свою собственную выгоду на поприще бандита, искателя приключений или начинающего тирана.</w:t>
      </w:r>
    </w:p>
    <w:p w14:paraId="743494BC" w14:textId="707514EA" w:rsidR="007A1F3E" w:rsidRPr="00BF4045" w:rsidRDefault="0005592D" w:rsidP="007A1F3E">
      <w:pPr>
        <w:pStyle w:val="6"/>
        <w:rPr>
          <w:lang w:val="ru-RU"/>
        </w:rPr>
      </w:pPr>
      <w:bookmarkStart w:id="1451" w:name="evocation-savant"/>
      <w:r>
        <w:rPr>
          <w:lang w:val="ru-RU"/>
        </w:rPr>
        <w:t>Знаток эвокации</w:t>
      </w:r>
      <w:bookmarkEnd w:id="1451"/>
    </w:p>
    <w:p w14:paraId="203ADAC6" w14:textId="77777777" w:rsidR="007A1F3E" w:rsidRPr="00BF4045" w:rsidRDefault="0005592D" w:rsidP="003D1BBA">
      <w:pPr>
        <w:pStyle w:val="BasicTextParagraph1"/>
        <w:rPr>
          <w:lang w:val="ru-RU"/>
        </w:rPr>
      </w:pPr>
      <w:r>
        <w:rPr>
          <w:lang w:val="ru-RU"/>
        </w:rPr>
        <w:t>Начиная с выбора этой школы на 2</w:t>
      </w:r>
      <w:del w:id="1452" w:author="Konstantin Malyutin" w:date="2021-03-01T12:34:00Z">
        <w:r w:rsidDel="00F16B33">
          <w:rPr>
            <w:lang w:val="ru-RU"/>
          </w:rPr>
          <w:delText>-м</w:delText>
        </w:r>
      </w:del>
      <w:r>
        <w:rPr>
          <w:lang w:val="ru-RU"/>
        </w:rPr>
        <w:t xml:space="preserve"> уровне, золото и время, которое вы должны потратить, чтобы скопировать заклинание вызова в свою книгу заклинаний, уменьшаются вдвое.</w:t>
      </w:r>
    </w:p>
    <w:p w14:paraId="0CE795C1" w14:textId="01561ADC" w:rsidR="007A1F3E" w:rsidRPr="00BF4045" w:rsidRDefault="0005592D" w:rsidP="007A1F3E">
      <w:pPr>
        <w:pStyle w:val="6"/>
        <w:rPr>
          <w:lang w:val="ru-RU"/>
        </w:rPr>
      </w:pPr>
      <w:bookmarkStart w:id="1453" w:name="sculpt-spells"/>
      <w:r>
        <w:rPr>
          <w:lang w:val="ru-RU"/>
        </w:rPr>
        <w:t>Лепка заклинаний</w:t>
      </w:r>
      <w:bookmarkEnd w:id="1453"/>
    </w:p>
    <w:p w14:paraId="2B68CCF4" w14:textId="547FDBF7" w:rsidR="007A1F3E" w:rsidRPr="00BF4045" w:rsidRDefault="0005592D" w:rsidP="003D1BBA">
      <w:pPr>
        <w:pStyle w:val="BasicTextParagraph1"/>
        <w:rPr>
          <w:lang w:val="ru-RU"/>
        </w:rPr>
      </w:pPr>
      <w:r>
        <w:rPr>
          <w:lang w:val="ru-RU"/>
        </w:rPr>
        <w:t>Начиная со 2 уровня, когда вы накладываете разрушительное заклинание, то можете создать относительно безопасные участки внутри зоны поражения, которые оно не затрагивает</w:t>
      </w:r>
      <w:del w:id="1454" w:author="Konstantin Malyutin" w:date="2021-03-01T12:34:00Z">
        <w:r w:rsidDel="00F16B33">
          <w:rPr>
            <w:lang w:val="ru-RU"/>
          </w:rPr>
          <w:delText xml:space="preserve"> </w:delText>
        </w:r>
      </w:del>
      <w:r>
        <w:rPr>
          <w:lang w:val="ru-RU"/>
        </w:rPr>
        <w:t>. При сотворении заклинания школы Воплощения, воздействующего на других существ, которых вы видите, вы можете выбрать количество существ, равное 1 + уровень заклинания.  Выбранные существа автоматически преуспевают в спасбросках от этого заклинания и не получают урона, если по описанию должны получить половину урона от заклинания при успешном спасении.</w:t>
      </w:r>
    </w:p>
    <w:p w14:paraId="6E8B7D30" w14:textId="2701DBD2" w:rsidR="007A1F3E" w:rsidRPr="00BF4045" w:rsidRDefault="0005592D" w:rsidP="007A1F3E">
      <w:pPr>
        <w:pStyle w:val="6"/>
        <w:rPr>
          <w:lang w:val="ru-RU"/>
        </w:rPr>
      </w:pPr>
      <w:bookmarkStart w:id="1455" w:name="potent-cantrip"/>
      <w:r>
        <w:rPr>
          <w:lang w:val="ru-RU"/>
        </w:rPr>
        <w:lastRenderedPageBreak/>
        <w:t xml:space="preserve"> Мощный заговор </w:t>
      </w:r>
      <w:bookmarkEnd w:id="1455"/>
    </w:p>
    <w:p w14:paraId="784E7E64" w14:textId="77777777" w:rsidR="007A1F3E" w:rsidRPr="00BF4045" w:rsidRDefault="0005592D" w:rsidP="003D1BBA">
      <w:pPr>
        <w:pStyle w:val="BasicTextParagraph1"/>
        <w:rPr>
          <w:lang w:val="ru-RU"/>
        </w:rPr>
      </w:pPr>
      <w:r>
        <w:rPr>
          <w:lang w:val="ru-RU"/>
        </w:rPr>
        <w:t>С 6 уровня ваши причиняющие урон заговоры воздействуют даже на тех существ, которые избегают основного эффекта.  Выбранные существа автоматически преуспевают в спасбросках от этого заклинания и не получают урона, если по описанию должны получить половину урона от заклинания при успешном спасении.</w:t>
      </w:r>
    </w:p>
    <w:p w14:paraId="7653A827" w14:textId="79166E25" w:rsidR="007A1F3E" w:rsidRPr="00BF4045" w:rsidRDefault="0005592D" w:rsidP="007A1F3E">
      <w:pPr>
        <w:pStyle w:val="6"/>
        <w:rPr>
          <w:lang w:val="ru-RU"/>
        </w:rPr>
      </w:pPr>
      <w:bookmarkStart w:id="1456" w:name="empowered-evocation"/>
      <w:r>
        <w:rPr>
          <w:lang w:val="ru-RU"/>
        </w:rPr>
        <w:t>Усиленная эвокация</w:t>
      </w:r>
      <w:bookmarkEnd w:id="1456"/>
    </w:p>
    <w:p w14:paraId="0266DAAE" w14:textId="77777777" w:rsidR="007A1F3E" w:rsidRPr="00BF4045" w:rsidRDefault="0005592D" w:rsidP="003D1BBA">
      <w:pPr>
        <w:pStyle w:val="BasicTextParagraph1"/>
        <w:rPr>
          <w:lang w:val="ru-RU"/>
        </w:rPr>
      </w:pPr>
      <w:r>
        <w:rPr>
          <w:lang w:val="ru-RU"/>
        </w:rPr>
        <w:t xml:space="preserve">  Начиная с 10 уровня, при броске урона от заклинания школы Воплощения, сотворённого вами, вы добавляете к одному броску урона свой модификатор Интеллекта.  </w:t>
      </w:r>
    </w:p>
    <w:p w14:paraId="3EDFF816" w14:textId="7059DB6F" w:rsidR="007A1F3E" w:rsidRPr="00BF4045" w:rsidRDefault="0005592D" w:rsidP="007A1F3E">
      <w:pPr>
        <w:pStyle w:val="6"/>
        <w:rPr>
          <w:lang w:val="ru-RU"/>
        </w:rPr>
      </w:pPr>
      <w:bookmarkStart w:id="1457" w:name="overchannel"/>
      <w:r>
        <w:rPr>
          <w:lang w:val="ru-RU"/>
        </w:rPr>
        <w:t>Переполнение энергией</w:t>
      </w:r>
      <w:bookmarkEnd w:id="1457"/>
    </w:p>
    <w:p w14:paraId="313D4AA6" w14:textId="4CC38D37" w:rsidR="007A1F3E" w:rsidRPr="00BF4045" w:rsidRDefault="0005592D" w:rsidP="003D1BBA">
      <w:pPr>
        <w:pStyle w:val="BasicTextParagraph1"/>
        <w:rPr>
          <w:lang w:val="ru-RU"/>
        </w:rPr>
      </w:pPr>
      <w:r>
        <w:rPr>
          <w:lang w:val="ru-RU"/>
        </w:rPr>
        <w:t xml:space="preserve">Начиная с 14 уровня вы можете увеличить силу своих простейших заклинаний.  Когда вы накладываете причиняющее урон заклинание волшебника 5 </w:t>
      </w:r>
      <w:del w:id="1458" w:author="Konstantin Malyutin" w:date="2021-03-01T12:34:00Z">
        <w:r w:rsidDel="00F16B33">
          <w:rPr>
            <w:lang w:val="ru-RU"/>
          </w:rPr>
          <w:delText xml:space="preserve">круга </w:delText>
        </w:r>
      </w:del>
      <w:ins w:id="1459" w:author="Konstantin Malyutin" w:date="2021-03-01T12:34:00Z">
        <w:r w:rsidR="00F16B33">
          <w:rPr>
            <w:lang w:val="ru-RU"/>
          </w:rPr>
          <w:t>уровня</w:t>
        </w:r>
        <w:r w:rsidR="00F16B33">
          <w:rPr>
            <w:lang w:val="ru-RU"/>
          </w:rPr>
          <w:t xml:space="preserve"> </w:t>
        </w:r>
      </w:ins>
      <w:r>
        <w:rPr>
          <w:lang w:val="ru-RU"/>
        </w:rPr>
        <w:t xml:space="preserve">или ниже, вы можете причинить им максимальный урон. </w:t>
      </w:r>
    </w:p>
    <w:p w14:paraId="176586F1" w14:textId="77777777" w:rsidR="007A1F3E" w:rsidRPr="00BF4045" w:rsidRDefault="0005592D" w:rsidP="003D1BBA">
      <w:pPr>
        <w:pStyle w:val="BasicTextParagraph2"/>
        <w:rPr>
          <w:lang w:val="ru-RU"/>
        </w:rPr>
      </w:pPr>
      <w:r>
        <w:rPr>
          <w:lang w:val="ru-RU"/>
        </w:rPr>
        <w:t>Без вреда для себя вы можете использовать это умение один раз.  Если вы повторно используете это умение до окончания длинного отдыха, то получаете урон некротической энергией 2к12 за каждый круг заклинания сразу после его сотворения.  Каждый следующий раз, при использовании данного умения до окончания длинного отдыха урон некротической энергией увеличивается на 1к12.  Этот урон игнорирует сопротивление и иммунитет.</w:t>
      </w:r>
    </w:p>
    <w:p w14:paraId="2CF68DB7" w14:textId="77777777" w:rsidR="007A1F3E" w:rsidRPr="00BF4045" w:rsidRDefault="0005592D" w:rsidP="007A1F3E">
      <w:pPr>
        <w:pStyle w:val="ac"/>
        <w:rPr>
          <w:lang w:val="ru-RU"/>
        </w:rPr>
      </w:pPr>
      <w:bookmarkStart w:id="1460" w:name="your-spellbook"/>
      <w:r>
        <w:rPr>
          <w:lang w:val="ru-RU"/>
        </w:rPr>
        <w:t>Ваша книга заклинаний</w:t>
      </w:r>
      <w:bookmarkEnd w:id="1460"/>
    </w:p>
    <w:p w14:paraId="09A767DF" w14:textId="14D0F3AA" w:rsidR="007A1F3E" w:rsidRPr="00BF4045" w:rsidRDefault="0005592D" w:rsidP="007A1F3E">
      <w:pPr>
        <w:pStyle w:val="ac"/>
        <w:rPr>
          <w:lang w:val="ru-RU"/>
        </w:rPr>
      </w:pPr>
      <w:r>
        <w:rPr>
          <w:lang w:val="ru-RU"/>
        </w:rPr>
        <w:t xml:space="preserve">Заклинания, которые вы добавляете в свою книгу заклинаний, когда вы получаете уровни, отражают тайные исследования, которые вы проводите самостоятельно, а также </w:t>
      </w:r>
      <w:ins w:id="1461" w:author="Konstantin Malyutin" w:date="2021-03-01T12:36:00Z">
        <w:r w:rsidR="00F16B33">
          <w:rPr>
            <w:lang w:val="ru-RU"/>
          </w:rPr>
          <w:t xml:space="preserve">ваши </w:t>
        </w:r>
      </w:ins>
      <w:r>
        <w:rPr>
          <w:lang w:val="ru-RU"/>
        </w:rPr>
        <w:t xml:space="preserve">интеллектуальные </w:t>
      </w:r>
      <w:del w:id="1462" w:author="Konstantin Malyutin" w:date="2021-03-01T12:36:00Z">
        <w:r w:rsidDel="00F16B33">
          <w:rPr>
            <w:lang w:val="ru-RU"/>
          </w:rPr>
          <w:delText>прорывы, которые вы имели</w:delText>
        </w:r>
      </w:del>
      <w:ins w:id="1463" w:author="Konstantin Malyutin" w:date="2021-03-01T12:36:00Z">
        <w:r w:rsidR="00F16B33">
          <w:rPr>
            <w:lang w:val="ru-RU"/>
          </w:rPr>
          <w:t xml:space="preserve"> озарения</w:t>
        </w:r>
      </w:ins>
      <w:r>
        <w:rPr>
          <w:lang w:val="ru-RU"/>
        </w:rPr>
        <w:t xml:space="preserve"> о природе мультивселенной. Вы также можете найти другие заклинания во время приключений.  Вы можете обнаружить заклинание, записанное на свитке в сундуке злого волшебника, или, например, в пыльном фолианте в древней библиотеке.</w:t>
      </w:r>
    </w:p>
    <w:p w14:paraId="764886F0" w14:textId="77777777" w:rsidR="007A1F3E" w:rsidRPr="00BF4045" w:rsidRDefault="0005592D" w:rsidP="007A1F3E">
      <w:pPr>
        <w:pStyle w:val="ac"/>
        <w:rPr>
          <w:lang w:val="ru-RU"/>
        </w:rPr>
      </w:pPr>
      <w:r>
        <w:rPr>
          <w:b/>
          <w:i/>
          <w:lang w:val="ru-RU"/>
        </w:rPr>
        <w:t xml:space="preserve">Копирование заклинания в книгу. </w:t>
      </w:r>
      <w:r>
        <w:rPr>
          <w:lang w:val="ru-RU"/>
        </w:rPr>
        <w:t xml:space="preserve"> Если вы находите заклинание волшебника 1 или более высокого круга, вы можете добавить его в свою книгу заклинаний, если оно имеет такой круг, заклинания который вы можете подготавливать, и у вас имеется свободное время для его расшифровки и копирования.</w:t>
      </w:r>
    </w:p>
    <w:p w14:paraId="576D967A" w14:textId="77777777" w:rsidR="007A1F3E" w:rsidRPr="00BF4045" w:rsidRDefault="0005592D" w:rsidP="007A1F3E">
      <w:pPr>
        <w:pStyle w:val="ac"/>
        <w:rPr>
          <w:lang w:val="ru-RU"/>
        </w:rPr>
      </w:pPr>
      <w:r>
        <w:rPr>
          <w:lang w:val="ru-RU"/>
        </w:rPr>
        <w:t>Копирование заклинания в вашу книгу включает воспроизведение основной формы заклинания, а также расшифровку уникальной системы обозначений, используемой волшебником, который записал его.  Вы должны подобрать нужные жесты и звуки, после чего записываете его в свою книгу заклинаний, используя собственные обозначения.</w:t>
      </w:r>
    </w:p>
    <w:p w14:paraId="2232B8BD" w14:textId="2F20864B" w:rsidR="007A1F3E" w:rsidRPr="00BF4045" w:rsidRDefault="0005592D" w:rsidP="007A1F3E">
      <w:pPr>
        <w:pStyle w:val="ac"/>
        <w:rPr>
          <w:lang w:val="ru-RU"/>
        </w:rPr>
      </w:pPr>
      <w:r>
        <w:rPr>
          <w:lang w:val="ru-RU"/>
        </w:rPr>
        <w:t>За каждый уровень заклинания процесс занимает 2 часа и стоит 50 золотых монет.  Стоимость представляет собой материальные компоненты, которые вы расходуете на эксперименты с заклинанием, чтобы им овладеть, а также высококачественные чернила для записи текста.  После того как вы потратили время и деньги, вы можете подготавливать это заклинание</w:t>
      </w:r>
      <w:ins w:id="1464" w:author="Konstantin Malyutin" w:date="2021-03-01T12:36:00Z">
        <w:r w:rsidR="00F16B33">
          <w:rPr>
            <w:lang w:val="ru-RU"/>
          </w:rPr>
          <w:t>,</w:t>
        </w:r>
      </w:ins>
      <w:r>
        <w:rPr>
          <w:lang w:val="ru-RU"/>
        </w:rPr>
        <w:t xml:space="preserve"> как и свои прочие заклинания.</w:t>
      </w:r>
    </w:p>
    <w:p w14:paraId="0EE5EC27" w14:textId="0DCCB44E" w:rsidR="007A1F3E" w:rsidRPr="00BF4045" w:rsidRDefault="0005592D" w:rsidP="007A1F3E">
      <w:pPr>
        <w:pStyle w:val="ac"/>
        <w:rPr>
          <w:lang w:val="ru-RU"/>
        </w:rPr>
      </w:pPr>
      <w:r>
        <w:rPr>
          <w:b/>
          <w:i/>
          <w:lang w:val="ru-RU"/>
        </w:rPr>
        <w:t>Замена книги.</w:t>
      </w:r>
      <w:r>
        <w:rPr>
          <w:lang w:val="ru-RU"/>
        </w:rPr>
        <w:t xml:space="preserve"> Вы можете копировать заклинание из своей книги заклинаний в другую, например, если хотите сделать запасную копию.  Это делается так же</w:t>
      </w:r>
      <w:ins w:id="1465" w:author="Konstantin Malyutin" w:date="2021-03-01T12:36:00Z">
        <w:r w:rsidR="00F16B33">
          <w:rPr>
            <w:lang w:val="ru-RU"/>
          </w:rPr>
          <w:t>,</w:t>
        </w:r>
      </w:ins>
      <w:r>
        <w:rPr>
          <w:lang w:val="ru-RU"/>
        </w:rPr>
        <w:t xml:space="preserve"> как и простое копирование заклинаний, но быстрее и проще, так как вы понимаете свои собственные обозначения и уже знаете, как творить это заклинание.  Вам необходимо потратить только по 10 золотых монет и 1 часу для каждого уровня копируемого заклинания.</w:t>
      </w:r>
    </w:p>
    <w:p w14:paraId="25A13E34" w14:textId="77777777" w:rsidR="007A1F3E" w:rsidRPr="00BF4045" w:rsidRDefault="0005592D" w:rsidP="007A1F3E">
      <w:pPr>
        <w:pStyle w:val="ac"/>
        <w:rPr>
          <w:lang w:val="ru-RU"/>
        </w:rPr>
      </w:pPr>
      <w:r>
        <w:rPr>
          <w:lang w:val="ru-RU"/>
        </w:rPr>
        <w:t>Если вы потеряли свою книгу заклинаний, вы можете использовать ту же процедуру для записи заклинаний, которые у вас подготовлены, в новую книгу заклинаний.  Для заполнения оставшейся части книги заклинаний потребует найти новые заклинания, чтобы вернуть всё как прежде.  По этой причине многие волшебники держат запасные книги заклинаний в безопасном месте.</w:t>
      </w:r>
    </w:p>
    <w:p w14:paraId="35DC26E9" w14:textId="77777777" w:rsidR="007A1F3E" w:rsidRPr="00BF4045" w:rsidRDefault="0005592D" w:rsidP="007A1F3E">
      <w:pPr>
        <w:pStyle w:val="ac"/>
        <w:rPr>
          <w:lang w:val="ru-RU"/>
        </w:rPr>
      </w:pPr>
      <w:r>
        <w:rPr>
          <w:b/>
          <w:i/>
          <w:lang w:val="ru-RU"/>
        </w:rPr>
        <w:t>Внешний вид книги.</w:t>
      </w:r>
      <w:r>
        <w:rPr>
          <w:lang w:val="ru-RU"/>
        </w:rPr>
        <w:t xml:space="preserve"> Ваша книга заклинаний является уникальным сборником заклинаний, со своими декоративными завитушками и ремаркам.  Это может быть обычная, обтянутая кожей книга, которую вы получили в подарок от наставника, или оплетённый золотом том, который вы нашли в древней библиотеке, или даже разрозненная коллекция записей, собранная вместе после потери предыдущей книги заклинаний в результате несчастного случая.</w:t>
      </w:r>
    </w:p>
    <w:p w14:paraId="59CD8033" w14:textId="77777777" w:rsidR="007A1F3E" w:rsidRPr="00BF4045" w:rsidRDefault="007A1F3E">
      <w:pPr>
        <w:rPr>
          <w:lang w:val="ru-RU"/>
        </w:rPr>
      </w:pPr>
    </w:p>
    <w:sectPr w:rsidR="007A1F3E" w:rsidRPr="00BF4045" w:rsidSect="00BF4045">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DC3B2" w14:textId="77777777" w:rsidR="00DB074F" w:rsidRDefault="00DB074F" w:rsidP="00BF4045">
      <w:pPr>
        <w:spacing w:after="0"/>
      </w:pPr>
      <w:r>
        <w:separator/>
      </w:r>
    </w:p>
  </w:endnote>
  <w:endnote w:type="continuationSeparator" w:id="0">
    <w:p w14:paraId="6ED731EB" w14:textId="77777777" w:rsidR="00DB074F" w:rsidRDefault="00DB074F" w:rsidP="00BF40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EB Garamond SemiBold">
    <w:altName w:val="Calibri"/>
    <w:charset w:val="CC"/>
    <w:family w:val="auto"/>
    <w:pitch w:val="variable"/>
    <w:sig w:usb0="E00002FF" w:usb1="5201E4FB" w:usb2="00000028" w:usb3="00000000" w:csb0="0000019F" w:csb1="00000000"/>
  </w:font>
  <w:font w:name="Consolas">
    <w:panose1 w:val="020B0609020204030204"/>
    <w:charset w:val="CC"/>
    <w:family w:val="modern"/>
    <w:pitch w:val="fixed"/>
    <w:sig w:usb0="E00006FF" w:usb1="0000FCFF" w:usb2="00000001" w:usb3="00000000" w:csb0="0000019F" w:csb1="00000000"/>
  </w:font>
  <w:font w:name="Black Chancery">
    <w:charset w:val="00"/>
    <w:family w:val="auto"/>
    <w:pitch w:val="variable"/>
    <w:sig w:usb0="00000087" w:usb1="00000000" w:usb2="00000000" w:usb3="00000000" w:csb0="0000001B" w:csb1="00000000"/>
  </w:font>
  <w:font w:name="Segoe UI">
    <w:panose1 w:val="020B0502040204020203"/>
    <w:charset w:val="CC"/>
    <w:family w:val="swiss"/>
    <w:pitch w:val="variable"/>
    <w:sig w:usb0="E4002EFF" w:usb1="C000E47F"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Martel DemiBold">
    <w:altName w:val="Mangal"/>
    <w:charset w:val="00"/>
    <w:family w:val="auto"/>
    <w:pitch w:val="variable"/>
    <w:sig w:usb0="00008007" w:usb1="00000000" w:usb2="00000000" w:usb3="00000000" w:csb0="00000093" w:csb1="00000000"/>
  </w:font>
  <w:font w:name="EB Garamond ExtraBold">
    <w:charset w:val="CC"/>
    <w:family w:val="auto"/>
    <w:pitch w:val="variable"/>
    <w:sig w:usb0="E00002FF" w:usb1="5201E4FB" w:usb2="00000028" w:usb3="00000000" w:csb0="0000019F" w:csb1="00000000"/>
  </w:font>
  <w:font w:name="Scaly Sans">
    <w:charset w:val="00"/>
    <w:family w:val="auto"/>
    <w:pitch w:val="variable"/>
    <w:sig w:usb0="80000087"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ligrapher">
    <w:charset w:val="00"/>
    <w:family w:val="auto"/>
    <w:pitch w:val="variable"/>
    <w:sig w:usb0="00000083" w:usb1="00000000" w:usb2="00000000" w:usb3="00000000" w:csb0="00000009" w:csb1="00000000"/>
  </w:font>
  <w:font w:name="Monotype Corsiva">
    <w:panose1 w:val="03010101010201010101"/>
    <w:charset w:val="CC"/>
    <w:family w:val="script"/>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CC"/>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Bookmania">
    <w:charset w:val="00"/>
    <w:family w:val="auto"/>
    <w:pitch w:val="variable"/>
    <w:sig w:usb0="A00000EF" w:usb1="5000204B" w:usb2="00000000" w:usb3="00000000" w:csb0="00000093" w:csb1="00000000"/>
  </w:font>
  <w:font w:name="Book Antiqua">
    <w:panose1 w:val="02040602050305030304"/>
    <w:charset w:val="CC"/>
    <w:family w:val="roman"/>
    <w:pitch w:val="variable"/>
    <w:sig w:usb0="00000287" w:usb1="00000000" w:usb2="00000000" w:usb3="00000000" w:csb0="0000009F" w:csb1="00000000"/>
  </w:font>
  <w:font w:name="Fourth-Edition Dings">
    <w:charset w:val="00"/>
    <w:family w:val="auto"/>
    <w:pitch w:val="variable"/>
    <w:sig w:usb0="800000A7" w:usb1="5000004A" w:usb2="00000000" w:usb3="00000000" w:csb0="00000001" w:csb1="00000000"/>
  </w:font>
  <w:font w:name="Gill Sans">
    <w:altName w:val="Times New Roman"/>
    <w:charset w:val="00"/>
    <w:family w:val="auto"/>
    <w:pitch w:val="variable"/>
    <w:sig w:usb0="00000000" w:usb1="00000000" w:usb2="00000000" w:usb3="00000000" w:csb0="000001F7" w:csb1="00000000"/>
  </w:font>
  <w:font w:name="Segoe UI Emoji">
    <w:panose1 w:val="020B0502040204020203"/>
    <w:charset w:val="00"/>
    <w:family w:val="swiss"/>
    <w:pitch w:val="variable"/>
    <w:sig w:usb0="00000003" w:usb1="02000000" w:usb2="00000000" w:usb3="00000000" w:csb0="00000001" w:csb1="00000000"/>
  </w:font>
  <w:font w:name="Scala Sans Cyrillic">
    <w:charset w:val="00"/>
    <w:family w:val="swiss"/>
    <w:pitch w:val="variable"/>
    <w:sig w:usb0="A00002FF" w:usb1="4000E05B" w:usb2="00000000" w:usb3="00000000" w:csb0="00000093" w:csb1="00000000"/>
  </w:font>
  <w:font w:name="FontAwesome">
    <w:charset w:val="00"/>
    <w:family w:val="auto"/>
    <w:pitch w:val="variable"/>
    <w:sig w:usb0="00000003" w:usb1="00000000" w:usb2="00000000" w:usb3="00000000" w:csb0="00000001" w:csb1="00000000"/>
  </w:font>
  <w:font w:name="Mrs Eaves Serif Cyrillic">
    <w:charset w:val="00"/>
    <w:family w:val="auto"/>
    <w:pitch w:val="variable"/>
    <w:sig w:usb0="800002AF" w:usb1="5000204A" w:usb2="00000000" w:usb3="00000000" w:csb0="00000001" w:csb1="00000000"/>
  </w:font>
  <w:font w:name="Bookinsanity Remake">
    <w:panose1 w:val="00000000000000000000"/>
    <w:charset w:val="00"/>
    <w:family w:val="modern"/>
    <w:notTrueType/>
    <w:pitch w:val="variable"/>
    <w:sig w:usb0="80000007" w:usb1="0000000A" w:usb2="00000000" w:usb3="00000000" w:csb0="00000001" w:csb1="00000000"/>
  </w:font>
  <w:font w:name="Crimson Text">
    <w:charset w:val="00"/>
    <w:family w:val="auto"/>
    <w:pitch w:val="variable"/>
    <w:sig w:usb0="80000047" w:usb1="40000062" w:usb2="00000000" w:usb3="00000000" w:csb0="00000093" w:csb1="00000000"/>
  </w:font>
  <w:font w:name="Forum">
    <w:charset w:val="CC"/>
    <w:family w:val="auto"/>
    <w:pitch w:val="variable"/>
    <w:sig w:usb0="A000026F" w:usb1="1000204A" w:usb2="00000000" w:usb3="00000000" w:csb0="00000097" w:csb1="00000000"/>
  </w:font>
  <w:font w:name="MinionPro-Regular">
    <w:altName w:val="Calibri"/>
    <w:panose1 w:val="00000000000000000000"/>
    <w:charset w:val="4D"/>
    <w:family w:val="auto"/>
    <w:notTrueType/>
    <w:pitch w:val="default"/>
    <w:sig w:usb0="00000003" w:usb1="00000000" w:usb2="00000000" w:usb3="00000000" w:csb0="00000001" w:csb1="00000000"/>
  </w:font>
  <w:font w:name="Scala Sans Offc">
    <w:altName w:val="Segoe Script"/>
    <w:panose1 w:val="00000000000000000000"/>
    <w:charset w:val="00"/>
    <w:family w:val="swiss"/>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Trirong">
    <w:charset w:val="00"/>
    <w:family w:val="auto"/>
    <w:pitch w:val="variable"/>
    <w:sig w:usb0="21000007" w:usb1="00000001" w:usb2="00000000" w:usb3="00000000" w:csb0="00010193" w:csb1="00000000"/>
  </w:font>
  <w:font w:name="Lombardina Initial Two">
    <w:charset w:val="CC"/>
    <w:family w:val="auto"/>
    <w:pitch w:val="variable"/>
    <w:sig w:usb0="80000203" w:usb1="10002048" w:usb2="00000000" w:usb3="00000000" w:csb0="00000005" w:csb1="00000000"/>
  </w:font>
  <w:font w:name="Tiamat Condensed SC Light">
    <w:altName w:val="Calibri"/>
    <w:charset w:val="00"/>
    <w:family w:val="auto"/>
    <w:pitch w:val="variable"/>
    <w:sig w:usb0="80000003" w:usb1="4000004A" w:usb2="00000000" w:usb3="00000000" w:csb0="00000001" w:csb1="00000000"/>
  </w:font>
  <w:font w:name="Andada SC">
    <w:charset w:val="00"/>
    <w:family w:val="auto"/>
    <w:pitch w:val="variable"/>
    <w:sig w:usb0="A000006F" w:usb1="4000204B" w:usb2="00000000" w:usb3="00000000" w:csb0="00000093" w:csb1="00000000"/>
  </w:font>
  <w:font w:name="Cormorant">
    <w:charset w:val="CC"/>
    <w:family w:val="auto"/>
    <w:pitch w:val="variable"/>
    <w:sig w:usb0="20000207" w:usb1="00000001" w:usb2="00000000" w:usb3="00000000" w:csb0="00000197" w:csb1="00000000"/>
  </w:font>
  <w:font w:name="Philosopher">
    <w:altName w:val="Calibri"/>
    <w:charset w:val="CC"/>
    <w:family w:val="auto"/>
    <w:pitch w:val="variable"/>
    <w:sig w:usb0="20000207" w:usb1="00000000" w:usb2="00000000" w:usb3="00000000" w:csb0="0000011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2C276" w14:textId="77777777" w:rsidR="00DB074F" w:rsidRDefault="00DB074F" w:rsidP="00BF4045">
      <w:pPr>
        <w:spacing w:after="0"/>
      </w:pPr>
      <w:r>
        <w:separator/>
      </w:r>
    </w:p>
  </w:footnote>
  <w:footnote w:type="continuationSeparator" w:id="0">
    <w:p w14:paraId="135CB29D" w14:textId="77777777" w:rsidR="00DB074F" w:rsidRDefault="00DB074F" w:rsidP="00BF40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243BC" w14:textId="07BA9AC2" w:rsidR="00770604" w:rsidRPr="00FC5F42" w:rsidRDefault="00770604" w:rsidP="007A1F3E">
    <w:pPr>
      <w:pStyle w:val="af5"/>
      <w:pBdr>
        <w:bottom w:val="double" w:sz="12" w:space="1" w:color="C00000"/>
      </w:pBdr>
      <w:rPr>
        <w:rFonts w:ascii="Philosopher" w:hAnsi="Philosopher"/>
        <w:b/>
        <w:bCs/>
        <w:sz w:val="28"/>
        <w:szCs w:val="28"/>
        <w:lang w:val="ru-RU"/>
      </w:rPr>
    </w:pPr>
    <w:r>
      <w:rPr>
        <w:rFonts w:ascii="Philosopher" w:hAnsi="Philosopher"/>
        <w:b/>
        <w:bCs/>
        <w:sz w:val="28"/>
        <w:szCs w:val="28"/>
        <w:lang w:val="uk-UA"/>
      </w:rPr>
      <w:t>Классы</w:t>
    </w:r>
    <w:r w:rsidRPr="00FC5F42">
      <w:rPr>
        <w:rFonts w:ascii="Philosopher" w:hAnsi="Philosopher"/>
        <w:b/>
        <w:bCs/>
        <w:sz w:val="28"/>
        <w:szCs w:val="28"/>
        <w:lang w:val="uk-UA"/>
      </w:rPr>
      <w:t xml:space="preserve"> </w:t>
    </w:r>
    <w:r w:rsidRPr="00FC5F42">
      <w:rPr>
        <w:rFonts w:ascii="Philosopher" w:hAnsi="Philosopher"/>
        <w:b/>
        <w:bCs/>
        <w:sz w:val="28"/>
        <w:szCs w:val="28"/>
        <w:lang w:val="ru-RU"/>
      </w:rPr>
      <w:t xml:space="preserve">| </w:t>
    </w:r>
    <w:r>
      <w:fldChar w:fldCharType="begin"/>
    </w:r>
    <w:r w:rsidRPr="007A1F3E">
      <w:rPr>
        <w:lang w:val="ru-RU"/>
        <w:rPrChange w:id="1466" w:author="Konstantin Malyutin" w:date="2021-02-01T15:38:00Z">
          <w:rPr/>
        </w:rPrChange>
      </w:rPr>
      <w:instrText xml:space="preserve"> </w:instrText>
    </w:r>
    <w:r>
      <w:instrText>HYPERLINK</w:instrText>
    </w:r>
    <w:r w:rsidRPr="007A1F3E">
      <w:rPr>
        <w:lang w:val="ru-RU"/>
        <w:rPrChange w:id="1467" w:author="Konstantin Malyutin" w:date="2021-02-01T15:38:00Z">
          <w:rPr/>
        </w:rPrChange>
      </w:rPr>
      <w:instrText xml:space="preserve"> "</w:instrText>
    </w:r>
    <w:r>
      <w:instrText>https</w:instrText>
    </w:r>
    <w:r w:rsidRPr="007A1F3E">
      <w:rPr>
        <w:lang w:val="ru-RU"/>
        <w:rPrChange w:id="1468" w:author="Konstantin Malyutin" w:date="2021-02-01T15:38:00Z">
          <w:rPr/>
        </w:rPrChange>
      </w:rPr>
      <w:instrText>://</w:instrText>
    </w:r>
    <w:r>
      <w:instrText>cyborgsandmages</w:instrText>
    </w:r>
    <w:r w:rsidRPr="007A1F3E">
      <w:rPr>
        <w:lang w:val="ru-RU"/>
        <w:rPrChange w:id="1469" w:author="Konstantin Malyutin" w:date="2021-02-01T15:38:00Z">
          <w:rPr/>
        </w:rPrChange>
      </w:rPr>
      <w:instrText>.</w:instrText>
    </w:r>
    <w:r>
      <w:instrText>wordpress</w:instrText>
    </w:r>
    <w:r w:rsidRPr="007A1F3E">
      <w:rPr>
        <w:lang w:val="ru-RU"/>
        <w:rPrChange w:id="1470" w:author="Konstantin Malyutin" w:date="2021-02-01T15:38:00Z">
          <w:rPr/>
        </w:rPrChange>
      </w:rPr>
      <w:instrText>.</w:instrText>
    </w:r>
    <w:r>
      <w:instrText>com</w:instrText>
    </w:r>
    <w:r w:rsidRPr="007A1F3E">
      <w:rPr>
        <w:lang w:val="ru-RU"/>
        <w:rPrChange w:id="1471" w:author="Konstantin Malyutin" w:date="2021-02-01T15:38:00Z">
          <w:rPr/>
        </w:rPrChange>
      </w:rPr>
      <w:instrText>/</w:instrText>
    </w:r>
    <w:r>
      <w:instrText>srd</w:instrText>
    </w:r>
    <w:r w:rsidRPr="007A1F3E">
      <w:rPr>
        <w:lang w:val="ru-RU"/>
        <w:rPrChange w:id="1472" w:author="Konstantin Malyutin" w:date="2021-02-01T15:38:00Z">
          <w:rPr/>
        </w:rPrChange>
      </w:rPr>
      <w:instrText>-</w:instrText>
    </w:r>
    <w:r>
      <w:instrText>translate</w:instrText>
    </w:r>
    <w:r w:rsidRPr="007A1F3E">
      <w:rPr>
        <w:lang w:val="ru-RU"/>
        <w:rPrChange w:id="1473" w:author="Konstantin Malyutin" w:date="2021-02-01T15:38:00Z">
          <w:rPr/>
        </w:rPrChange>
      </w:rPr>
      <w:instrText>-</w:instrText>
    </w:r>
    <w:r>
      <w:instrText>rus</w:instrText>
    </w:r>
    <w:r w:rsidRPr="007A1F3E">
      <w:rPr>
        <w:lang w:val="ru-RU"/>
        <w:rPrChange w:id="1474" w:author="Konstantin Malyutin" w:date="2021-02-01T15:38:00Z">
          <w:rPr/>
        </w:rPrChange>
      </w:rPr>
      <w:instrText xml:space="preserve">/" </w:instrText>
    </w:r>
    <w:r>
      <w:fldChar w:fldCharType="separate"/>
    </w:r>
    <w:r w:rsidRPr="00FC5F42">
      <w:rPr>
        <w:rStyle w:val="af2"/>
        <w:rFonts w:ascii="Philosopher" w:hAnsi="Philosopher"/>
        <w:b/>
        <w:bCs/>
        <w:sz w:val="28"/>
        <w:szCs w:val="28"/>
        <w:lang w:val="ru-RU"/>
      </w:rPr>
      <w:t xml:space="preserve">Перевод </w:t>
    </w:r>
    <w:r w:rsidRPr="00FC5F42">
      <w:rPr>
        <w:rStyle w:val="af2"/>
        <w:rFonts w:ascii="Philosopher" w:hAnsi="Philosopher"/>
        <w:b/>
        <w:bCs/>
        <w:sz w:val="28"/>
        <w:szCs w:val="28"/>
      </w:rPr>
      <w:t>SRD</w:t>
    </w:r>
    <w:r w:rsidRPr="00FC5F42">
      <w:rPr>
        <w:rStyle w:val="af2"/>
        <w:rFonts w:ascii="Philosopher" w:hAnsi="Philosopher"/>
        <w:b/>
        <w:bCs/>
        <w:sz w:val="28"/>
        <w:szCs w:val="28"/>
        <w:lang w:val="ru-RU"/>
      </w:rPr>
      <w:t xml:space="preserve"> 5.1 от Киборгов и Чародеев</w:t>
    </w:r>
    <w:r>
      <w:rPr>
        <w:rStyle w:val="af2"/>
        <w:rFonts w:ascii="Philosopher" w:hAnsi="Philosopher"/>
        <w:b/>
        <w:bCs/>
        <w:sz w:val="28"/>
        <w:szCs w:val="28"/>
        <w:lang w:val="ru-RU"/>
      </w:rPr>
      <w:fldChar w:fldCharType="end"/>
    </w:r>
  </w:p>
  <w:p w14:paraId="678B2D44" w14:textId="77777777" w:rsidR="00770604" w:rsidRPr="00BF4045" w:rsidRDefault="00770604">
    <w:pPr>
      <w:pStyle w:val="af5"/>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3D6549B"/>
    <w:multiLevelType w:val="hybridMultilevel"/>
    <w:tmpl w:val="21448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2D6842"/>
    <w:multiLevelType w:val="hybridMultilevel"/>
    <w:tmpl w:val="3F028EEC"/>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4511D4"/>
    <w:multiLevelType w:val="hybridMultilevel"/>
    <w:tmpl w:val="5DAE6190"/>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4" w15:restartNumberingAfterBreak="0">
    <w:nsid w:val="2B407EC4"/>
    <w:multiLevelType w:val="hybridMultilevel"/>
    <w:tmpl w:val="15E2D084"/>
    <w:lvl w:ilvl="0" w:tplc="BE7ADDBE">
      <w:start w:val="1"/>
      <w:numFmt w:val="bullet"/>
      <w:pStyle w:val="PlaytestStatBlock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7F7844"/>
    <w:multiLevelType w:val="multilevel"/>
    <w:tmpl w:val="DCF641FA"/>
    <w:lvl w:ilvl="0">
      <w:start w:val="1"/>
      <w:numFmt w:val="upperRoman"/>
      <w:lvlText w:val="Стаття %1."/>
      <w:lvlJc w:val="left"/>
      <w:pPr>
        <w:ind w:left="0" w:firstLine="0"/>
      </w:pPr>
    </w:lvl>
    <w:lvl w:ilvl="1">
      <w:start w:val="1"/>
      <w:numFmt w:val="decimalZero"/>
      <w:isLgl/>
      <w:lvlText w:val="Розділ %1.%2"/>
      <w:lvlJc w:val="left"/>
      <w:pPr>
        <w:ind w:left="0" w:firstLine="0"/>
      </w:pPr>
    </w:lvl>
    <w:lvl w:ilvl="2">
      <w:start w:val="1"/>
      <w:numFmt w:val="lowerLetter"/>
      <w:lvlText w:val="(%3)"/>
      <w:lvlJc w:val="left"/>
      <w:pPr>
        <w:ind w:left="720" w:hanging="432"/>
      </w:pPr>
    </w:lvl>
    <w:lvl w:ilvl="3">
      <w:start w:val="1"/>
      <w:numFmt w:val="lowerRoman"/>
      <w:pStyle w:val="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7AF386D"/>
    <w:multiLevelType w:val="hybridMultilevel"/>
    <w:tmpl w:val="FDE60176"/>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8836BC7"/>
    <w:multiLevelType w:val="hybridMultilevel"/>
    <w:tmpl w:val="61068502"/>
    <w:lvl w:ilvl="0" w:tplc="826ABC64">
      <w:start w:val="1"/>
      <w:numFmt w:val="bullet"/>
      <w:pStyle w:val="StatBlockBasic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B756F0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6"/>
  </w:num>
  <w:num w:numId="10">
    <w:abstractNumId w:val="3"/>
  </w:num>
  <w:num w:numId="11">
    <w:abstractNumId w:val="2"/>
  </w:num>
  <w:num w:numId="12">
    <w:abstractNumId w:val="5"/>
  </w:num>
  <w:num w:numId="13">
    <w:abstractNumId w:val="7"/>
  </w:num>
  <w:num w:numId="14">
    <w:abstractNumId w:val="4"/>
  </w:num>
  <w:num w:numId="15">
    <w:abstractNumId w:val="6"/>
  </w:num>
  <w:num w:numId="16">
    <w:abstractNumId w:val="3"/>
  </w:num>
  <w:num w:numId="17">
    <w:abstractNumId w:val="2"/>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onstantin Malyutin">
    <w15:presenceInfo w15:providerId="Windows Live" w15:userId="51dd6f2fc8e7d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54"/>
    <w:rsid w:val="00020DF5"/>
    <w:rsid w:val="0005592D"/>
    <w:rsid w:val="00061BB1"/>
    <w:rsid w:val="00110486"/>
    <w:rsid w:val="001165BF"/>
    <w:rsid w:val="00156170"/>
    <w:rsid w:val="00251C9D"/>
    <w:rsid w:val="00284634"/>
    <w:rsid w:val="002D35C3"/>
    <w:rsid w:val="003367AD"/>
    <w:rsid w:val="00382954"/>
    <w:rsid w:val="003D1BBA"/>
    <w:rsid w:val="00465F19"/>
    <w:rsid w:val="004C241C"/>
    <w:rsid w:val="00594378"/>
    <w:rsid w:val="005D7E17"/>
    <w:rsid w:val="006214F1"/>
    <w:rsid w:val="00660ACC"/>
    <w:rsid w:val="00670CAA"/>
    <w:rsid w:val="00756E52"/>
    <w:rsid w:val="00770604"/>
    <w:rsid w:val="00782F8B"/>
    <w:rsid w:val="007A1F3E"/>
    <w:rsid w:val="009C6079"/>
    <w:rsid w:val="00B521A4"/>
    <w:rsid w:val="00BF4045"/>
    <w:rsid w:val="00C757E0"/>
    <w:rsid w:val="00CA1078"/>
    <w:rsid w:val="00CC45EA"/>
    <w:rsid w:val="00CC70F5"/>
    <w:rsid w:val="00D31BA9"/>
    <w:rsid w:val="00DB074F"/>
    <w:rsid w:val="00DB50DC"/>
    <w:rsid w:val="00E25A63"/>
    <w:rsid w:val="00F16B33"/>
    <w:rsid w:val="00FB5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1DCD"/>
  <w15:docId w15:val="{FCA85E1D-0788-4224-9426-7D1E5316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atentStyles>
  <w:style w:type="paragraph" w:default="1" w:styleId="a">
    <w:name w:val="Normal"/>
    <w:qFormat/>
    <w:rsid w:val="00BF4045"/>
    <w:pPr>
      <w:tabs>
        <w:tab w:val="left" w:pos="187"/>
      </w:tabs>
      <w:spacing w:after="72"/>
      <w:contextualSpacing/>
      <w:jc w:val="both"/>
    </w:pPr>
    <w:rPr>
      <w:rFonts w:eastAsia="ヒラギノ角ゴ Pro W3" w:cstheme="minorBidi"/>
      <w:color w:val="000000"/>
      <w:sz w:val="20"/>
      <w:szCs w:val="20"/>
      <w:lang w:val="en-US" w:eastAsia="ja-JP"/>
    </w:rPr>
  </w:style>
  <w:style w:type="paragraph" w:styleId="1">
    <w:name w:val="heading 1"/>
    <w:basedOn w:val="a"/>
    <w:next w:val="a0"/>
    <w:link w:val="10"/>
    <w:uiPriority w:val="9"/>
    <w:rsid w:val="00BA637B"/>
    <w:pPr>
      <w:keepNext/>
      <w:keepLines/>
      <w:spacing w:before="480" w:after="0"/>
      <w:outlineLvl w:val="0"/>
    </w:pPr>
    <w:rPr>
      <w:rFonts w:asciiTheme="majorHAnsi" w:eastAsiaTheme="majorEastAsia" w:hAnsiTheme="majorHAnsi" w:cstheme="majorBidi"/>
      <w:b/>
      <w:bCs/>
      <w:color w:val="3A1009" w:themeColor="accent1" w:themeShade="B5"/>
      <w:sz w:val="32"/>
      <w:szCs w:val="32"/>
    </w:rPr>
  </w:style>
  <w:style w:type="paragraph" w:styleId="2">
    <w:name w:val="heading 2"/>
    <w:basedOn w:val="a"/>
    <w:next w:val="a"/>
    <w:link w:val="20"/>
    <w:uiPriority w:val="9"/>
    <w:unhideWhenUsed/>
    <w:qFormat/>
    <w:rsid w:val="00BF4045"/>
    <w:pPr>
      <w:pBdr>
        <w:bottom w:val="threeDEngrave" w:sz="12" w:space="1" w:color="C9AD6A"/>
      </w:pBdr>
      <w:spacing w:before="96" w:after="96"/>
      <w:outlineLvl w:val="1"/>
    </w:pPr>
    <w:rPr>
      <w:rFonts w:ascii="Garamond" w:hAnsi="Garamond"/>
      <w:b/>
      <w:bCs/>
      <w:smallCaps/>
      <w:color w:val="4D0000"/>
      <w:sz w:val="30"/>
      <w:szCs w:val="30"/>
    </w:rPr>
  </w:style>
  <w:style w:type="paragraph" w:styleId="3">
    <w:name w:val="heading 3"/>
    <w:basedOn w:val="a"/>
    <w:next w:val="a"/>
    <w:link w:val="30"/>
    <w:uiPriority w:val="9"/>
    <w:unhideWhenUsed/>
    <w:qFormat/>
    <w:rsid w:val="00BF4045"/>
    <w:pPr>
      <w:outlineLvl w:val="2"/>
    </w:pPr>
    <w:rPr>
      <w:rFonts w:ascii="Garamond" w:hAnsi="Garamond"/>
      <w:b/>
      <w:bCs/>
      <w:color w:val="4D0000"/>
      <w:sz w:val="24"/>
      <w:szCs w:val="21"/>
    </w:rPr>
  </w:style>
  <w:style w:type="paragraph" w:styleId="4">
    <w:name w:val="heading 4"/>
    <w:basedOn w:val="a"/>
    <w:next w:val="a"/>
    <w:link w:val="40"/>
    <w:uiPriority w:val="9"/>
    <w:unhideWhenUsed/>
    <w:qFormat/>
    <w:rsid w:val="00BF4045"/>
    <w:pPr>
      <w:keepNext/>
      <w:keepLines/>
      <w:numPr>
        <w:ilvl w:val="3"/>
        <w:numId w:val="12"/>
      </w:numPr>
      <w:spacing w:before="40"/>
      <w:outlineLvl w:val="3"/>
    </w:pPr>
    <w:rPr>
      <w:rFonts w:asciiTheme="majorHAnsi" w:eastAsiaTheme="majorEastAsia" w:hAnsiTheme="majorHAnsi" w:cstheme="majorBidi"/>
      <w:i/>
      <w:iCs/>
      <w:color w:val="3D1109" w:themeColor="accent1" w:themeShade="BF"/>
    </w:rPr>
  </w:style>
  <w:style w:type="paragraph" w:styleId="5">
    <w:name w:val="heading 5"/>
    <w:basedOn w:val="a"/>
    <w:next w:val="a"/>
    <w:link w:val="50"/>
    <w:uiPriority w:val="9"/>
    <w:unhideWhenUsed/>
    <w:qFormat/>
    <w:rsid w:val="00BF4045"/>
    <w:pPr>
      <w:keepNext/>
      <w:keepLines/>
      <w:spacing w:before="40" w:after="0"/>
      <w:outlineLvl w:val="4"/>
    </w:pPr>
    <w:rPr>
      <w:rFonts w:asciiTheme="majorHAnsi" w:eastAsiaTheme="majorEastAsia" w:hAnsiTheme="majorHAnsi" w:cstheme="majorBidi"/>
      <w:color w:val="3D1109" w:themeColor="accent1" w:themeShade="BF"/>
    </w:rPr>
  </w:style>
  <w:style w:type="paragraph" w:styleId="6">
    <w:name w:val="heading 6"/>
    <w:basedOn w:val="a"/>
    <w:next w:val="a0"/>
    <w:link w:val="60"/>
    <w:uiPriority w:val="9"/>
    <w:semiHidden/>
    <w:unhideWhenUsed/>
    <w:qFormat/>
    <w:rsid w:val="00BA637B"/>
    <w:pPr>
      <w:keepNext/>
      <w:keepLines/>
      <w:spacing w:before="40" w:after="0"/>
      <w:outlineLvl w:val="5"/>
    </w:pPr>
    <w:rPr>
      <w:rFonts w:asciiTheme="majorHAnsi" w:eastAsiaTheme="majorEastAsia" w:hAnsiTheme="majorHAnsi" w:cstheme="majorBidi"/>
      <w:color w:val="290B06" w:themeColor="accent1" w:themeShade="7F"/>
    </w:rPr>
  </w:style>
  <w:style w:type="paragraph" w:styleId="7">
    <w:name w:val="heading 7"/>
    <w:basedOn w:val="a"/>
    <w:next w:val="a0"/>
    <w:link w:val="70"/>
    <w:uiPriority w:val="9"/>
    <w:semiHidden/>
    <w:unhideWhenUsed/>
    <w:qFormat/>
    <w:rsid w:val="00BA637B"/>
    <w:pPr>
      <w:keepNext/>
      <w:keepLines/>
      <w:spacing w:before="40" w:after="0"/>
      <w:outlineLvl w:val="6"/>
    </w:pPr>
    <w:rPr>
      <w:rFonts w:asciiTheme="majorHAnsi" w:eastAsiaTheme="majorEastAsia" w:hAnsiTheme="majorHAnsi" w:cstheme="majorBidi"/>
      <w:i/>
      <w:iCs/>
      <w:color w:val="290B06" w:themeColor="accent1" w:themeShade="7F"/>
    </w:rPr>
  </w:style>
  <w:style w:type="paragraph" w:styleId="8">
    <w:name w:val="heading 8"/>
    <w:basedOn w:val="a"/>
    <w:next w:val="a0"/>
    <w:link w:val="80"/>
    <w:uiPriority w:val="9"/>
    <w:semiHidden/>
    <w:unhideWhenUsed/>
    <w:qFormat/>
    <w:rsid w:val="00BA63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0"/>
    <w:link w:val="90"/>
    <w:uiPriority w:val="9"/>
    <w:semiHidden/>
    <w:unhideWhenUsed/>
    <w:qFormat/>
    <w:rsid w:val="00BA63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A637B"/>
    <w:rPr>
      <w:rFonts w:asciiTheme="majorHAnsi" w:eastAsiaTheme="majorEastAsia" w:hAnsiTheme="majorHAnsi" w:cstheme="majorBidi"/>
      <w:b/>
      <w:bCs/>
      <w:color w:val="3A1009" w:themeColor="accent1" w:themeShade="B5"/>
      <w:sz w:val="32"/>
      <w:szCs w:val="32"/>
      <w:lang w:val="en-US"/>
    </w:rPr>
  </w:style>
  <w:style w:type="character" w:customStyle="1" w:styleId="20">
    <w:name w:val="Заголовок 2 Знак"/>
    <w:basedOn w:val="a1"/>
    <w:link w:val="2"/>
    <w:uiPriority w:val="9"/>
    <w:rsid w:val="00BF4045"/>
    <w:rPr>
      <w:rFonts w:ascii="Garamond" w:eastAsia="ヒラギノ角ゴ Pro W3" w:hAnsi="Garamond" w:cstheme="minorBidi"/>
      <w:b/>
      <w:bCs/>
      <w:smallCaps/>
      <w:color w:val="4D0000"/>
      <w:sz w:val="30"/>
      <w:szCs w:val="30"/>
      <w:lang w:val="en-US" w:eastAsia="ja-JP"/>
    </w:rPr>
  </w:style>
  <w:style w:type="character" w:customStyle="1" w:styleId="30">
    <w:name w:val="Заголовок 3 Знак"/>
    <w:basedOn w:val="a1"/>
    <w:link w:val="3"/>
    <w:uiPriority w:val="9"/>
    <w:rsid w:val="00BF4045"/>
    <w:rPr>
      <w:rFonts w:ascii="Garamond" w:eastAsia="ヒラギノ角ゴ Pro W3" w:hAnsi="Garamond" w:cstheme="minorBidi"/>
      <w:b/>
      <w:bCs/>
      <w:color w:val="4D0000"/>
      <w:sz w:val="24"/>
      <w:lang w:val="en-US" w:eastAsia="ja-JP"/>
    </w:rPr>
  </w:style>
  <w:style w:type="character" w:customStyle="1" w:styleId="40">
    <w:name w:val="Заголовок 4 Знак"/>
    <w:basedOn w:val="a1"/>
    <w:link w:val="4"/>
    <w:uiPriority w:val="9"/>
    <w:rsid w:val="00BF4045"/>
    <w:rPr>
      <w:rFonts w:asciiTheme="majorHAnsi" w:eastAsiaTheme="majorEastAsia" w:hAnsiTheme="majorHAnsi" w:cstheme="majorBidi"/>
      <w:i/>
      <w:iCs/>
      <w:color w:val="3D1109" w:themeColor="accent1" w:themeShade="BF"/>
      <w:sz w:val="20"/>
      <w:szCs w:val="20"/>
      <w:lang w:val="en-US" w:eastAsia="ja-JP"/>
    </w:rPr>
  </w:style>
  <w:style w:type="character" w:customStyle="1" w:styleId="50">
    <w:name w:val="Заголовок 5 Знак"/>
    <w:basedOn w:val="a1"/>
    <w:link w:val="5"/>
    <w:uiPriority w:val="9"/>
    <w:rsid w:val="00BF4045"/>
    <w:rPr>
      <w:rFonts w:asciiTheme="majorHAnsi" w:eastAsiaTheme="majorEastAsia" w:hAnsiTheme="majorHAnsi" w:cstheme="majorBidi"/>
      <w:color w:val="3D1109" w:themeColor="accent1" w:themeShade="BF"/>
      <w:sz w:val="20"/>
      <w:szCs w:val="20"/>
      <w:lang w:val="en-US" w:eastAsia="ja-JP"/>
    </w:rPr>
  </w:style>
  <w:style w:type="character" w:customStyle="1" w:styleId="60">
    <w:name w:val="Заголовок 6 Знак"/>
    <w:basedOn w:val="a1"/>
    <w:link w:val="6"/>
    <w:uiPriority w:val="9"/>
    <w:semiHidden/>
    <w:rsid w:val="00BA637B"/>
    <w:rPr>
      <w:rFonts w:asciiTheme="majorHAnsi" w:eastAsiaTheme="majorEastAsia" w:hAnsiTheme="majorHAnsi" w:cstheme="majorBidi"/>
      <w:color w:val="290B06" w:themeColor="accent1" w:themeShade="7F"/>
      <w:sz w:val="20"/>
      <w:szCs w:val="20"/>
      <w:lang w:val="en-US" w:eastAsia="ja-JP"/>
    </w:rPr>
  </w:style>
  <w:style w:type="character" w:customStyle="1" w:styleId="70">
    <w:name w:val="Заголовок 7 Знак"/>
    <w:basedOn w:val="a1"/>
    <w:link w:val="7"/>
    <w:uiPriority w:val="9"/>
    <w:semiHidden/>
    <w:rsid w:val="00BA637B"/>
    <w:rPr>
      <w:rFonts w:asciiTheme="majorHAnsi" w:eastAsiaTheme="majorEastAsia" w:hAnsiTheme="majorHAnsi" w:cstheme="majorBidi"/>
      <w:i/>
      <w:iCs/>
      <w:color w:val="290B06" w:themeColor="accent1" w:themeShade="7F"/>
      <w:sz w:val="20"/>
      <w:szCs w:val="20"/>
      <w:lang w:val="en-US" w:eastAsia="ja-JP"/>
    </w:rPr>
  </w:style>
  <w:style w:type="character" w:customStyle="1" w:styleId="80">
    <w:name w:val="Заголовок 8 Знак"/>
    <w:basedOn w:val="a1"/>
    <w:link w:val="8"/>
    <w:uiPriority w:val="9"/>
    <w:semiHidden/>
    <w:rsid w:val="00BA637B"/>
    <w:rPr>
      <w:rFonts w:asciiTheme="majorHAnsi" w:eastAsiaTheme="majorEastAsia" w:hAnsiTheme="majorHAnsi" w:cstheme="majorBidi"/>
      <w:color w:val="272727" w:themeColor="text1" w:themeTint="D8"/>
      <w:lang w:val="en-US" w:eastAsia="ja-JP"/>
    </w:rPr>
  </w:style>
  <w:style w:type="character" w:customStyle="1" w:styleId="90">
    <w:name w:val="Заголовок 9 Знак"/>
    <w:basedOn w:val="a1"/>
    <w:link w:val="9"/>
    <w:uiPriority w:val="9"/>
    <w:semiHidden/>
    <w:rsid w:val="00BA637B"/>
    <w:rPr>
      <w:rFonts w:asciiTheme="majorHAnsi" w:eastAsiaTheme="majorEastAsia" w:hAnsiTheme="majorHAnsi" w:cstheme="majorBidi"/>
      <w:i/>
      <w:iCs/>
      <w:color w:val="272727" w:themeColor="text1" w:themeTint="D8"/>
      <w:lang w:val="en-US" w:eastAsia="ja-JP"/>
    </w:rPr>
  </w:style>
  <w:style w:type="paragraph" w:styleId="a0">
    <w:name w:val="Body Text"/>
    <w:basedOn w:val="a"/>
    <w:link w:val="a4"/>
    <w:qFormat/>
    <w:rsid w:val="00BA637B"/>
    <w:pPr>
      <w:spacing w:before="180" w:after="180"/>
    </w:pPr>
  </w:style>
  <w:style w:type="character" w:customStyle="1" w:styleId="a4">
    <w:name w:val="Основной текст Знак"/>
    <w:basedOn w:val="a1"/>
    <w:link w:val="a0"/>
    <w:rsid w:val="00BA637B"/>
    <w:rPr>
      <w:sz w:val="24"/>
      <w:szCs w:val="24"/>
      <w:lang w:val="en-US"/>
    </w:rPr>
  </w:style>
  <w:style w:type="paragraph" w:customStyle="1" w:styleId="FirstParagraph">
    <w:name w:val="First Paragraph"/>
    <w:basedOn w:val="a0"/>
    <w:next w:val="a0"/>
    <w:qFormat/>
    <w:rsid w:val="00BA637B"/>
  </w:style>
  <w:style w:type="paragraph" w:customStyle="1" w:styleId="Compact">
    <w:name w:val="Compact"/>
    <w:basedOn w:val="a0"/>
    <w:qFormat/>
    <w:rsid w:val="00BA637B"/>
    <w:pPr>
      <w:spacing w:before="36" w:after="36"/>
    </w:pPr>
  </w:style>
  <w:style w:type="paragraph" w:styleId="a5">
    <w:name w:val="Title"/>
    <w:basedOn w:val="a"/>
    <w:next w:val="a"/>
    <w:link w:val="a6"/>
    <w:uiPriority w:val="10"/>
    <w:qFormat/>
    <w:rsid w:val="00BF4045"/>
    <w:rPr>
      <w:rFonts w:ascii="EB Garamond SemiBold" w:hAnsi="EB Garamond SemiBold"/>
      <w:b/>
      <w:bCs/>
      <w:color w:val="FFF2CC" w:themeColor="background1"/>
      <w:sz w:val="72"/>
      <w:szCs w:val="72"/>
    </w:rPr>
  </w:style>
  <w:style w:type="character" w:customStyle="1" w:styleId="a6">
    <w:name w:val="Заголовок Знак"/>
    <w:basedOn w:val="a1"/>
    <w:link w:val="a5"/>
    <w:uiPriority w:val="10"/>
    <w:rsid w:val="00BF4045"/>
    <w:rPr>
      <w:rFonts w:ascii="EB Garamond SemiBold" w:eastAsia="ヒラギノ角ゴ Pro W3" w:hAnsi="EB Garamond SemiBold" w:cstheme="minorBidi"/>
      <w:b/>
      <w:bCs/>
      <w:color w:val="FFF2CC" w:themeColor="background1"/>
      <w:sz w:val="72"/>
      <w:szCs w:val="72"/>
      <w:lang w:val="en-US" w:eastAsia="ja-JP"/>
    </w:rPr>
  </w:style>
  <w:style w:type="paragraph" w:styleId="a7">
    <w:name w:val="Subtitle"/>
    <w:basedOn w:val="a5"/>
    <w:next w:val="a0"/>
    <w:link w:val="a8"/>
    <w:uiPriority w:val="11"/>
    <w:qFormat/>
    <w:rsid w:val="00BA637B"/>
    <w:pPr>
      <w:numPr>
        <w:ilvl w:val="1"/>
      </w:numPr>
      <w:spacing w:after="160"/>
    </w:pPr>
    <w:rPr>
      <w:rFonts w:asciiTheme="minorHAnsi" w:eastAsiaTheme="minorEastAsia" w:hAnsiTheme="minorHAnsi"/>
      <w:b w:val="0"/>
      <w:bCs w:val="0"/>
      <w:color w:val="5A5A5A" w:themeColor="text1" w:themeTint="A5"/>
      <w:spacing w:val="15"/>
      <w:sz w:val="22"/>
      <w:szCs w:val="22"/>
    </w:rPr>
  </w:style>
  <w:style w:type="character" w:customStyle="1" w:styleId="a8">
    <w:name w:val="Подзаголовок Знак"/>
    <w:basedOn w:val="a1"/>
    <w:link w:val="a7"/>
    <w:uiPriority w:val="11"/>
    <w:rsid w:val="00BA637B"/>
    <w:rPr>
      <w:rFonts w:eastAsiaTheme="minorEastAsia" w:cstheme="minorBidi"/>
      <w:color w:val="5A5A5A" w:themeColor="text1" w:themeTint="A5"/>
      <w:spacing w:val="15"/>
      <w:sz w:val="22"/>
      <w:szCs w:val="22"/>
      <w:lang w:val="en-US" w:eastAsia="ja-JP"/>
    </w:rPr>
  </w:style>
  <w:style w:type="paragraph" w:customStyle="1" w:styleId="Author">
    <w:name w:val="Author"/>
    <w:next w:val="a0"/>
    <w:rsid w:val="00BA637B"/>
    <w:pPr>
      <w:keepNext/>
      <w:keepLines/>
      <w:spacing w:after="200"/>
      <w:jc w:val="center"/>
    </w:pPr>
    <w:rPr>
      <w:sz w:val="24"/>
      <w:szCs w:val="24"/>
      <w:lang w:val="en-US"/>
    </w:rPr>
  </w:style>
  <w:style w:type="paragraph" w:styleId="a9">
    <w:name w:val="Date"/>
    <w:next w:val="a0"/>
    <w:link w:val="aa"/>
    <w:rsid w:val="00BA637B"/>
    <w:pPr>
      <w:keepNext/>
      <w:keepLines/>
      <w:spacing w:after="200"/>
      <w:jc w:val="center"/>
    </w:pPr>
    <w:rPr>
      <w:sz w:val="24"/>
      <w:szCs w:val="24"/>
      <w:lang w:val="en-US"/>
    </w:rPr>
  </w:style>
  <w:style w:type="character" w:customStyle="1" w:styleId="aa">
    <w:name w:val="Дата Знак"/>
    <w:basedOn w:val="a1"/>
    <w:link w:val="a9"/>
    <w:rsid w:val="00BA637B"/>
    <w:rPr>
      <w:sz w:val="24"/>
      <w:szCs w:val="24"/>
      <w:lang w:val="en-US"/>
    </w:rPr>
  </w:style>
  <w:style w:type="paragraph" w:customStyle="1" w:styleId="Abstract">
    <w:name w:val="Abstract"/>
    <w:basedOn w:val="a"/>
    <w:next w:val="a0"/>
    <w:rsid w:val="00BA637B"/>
    <w:pPr>
      <w:keepNext/>
      <w:keepLines/>
      <w:spacing w:before="300" w:after="300"/>
    </w:pPr>
  </w:style>
  <w:style w:type="paragraph" w:styleId="ab">
    <w:name w:val="Bibliography"/>
    <w:basedOn w:val="a"/>
    <w:rsid w:val="00BA637B"/>
  </w:style>
  <w:style w:type="paragraph" w:styleId="ac">
    <w:name w:val="Block Text"/>
    <w:basedOn w:val="a0"/>
    <w:next w:val="a0"/>
    <w:uiPriority w:val="9"/>
    <w:unhideWhenUsed/>
    <w:qFormat/>
    <w:rsid w:val="00BA637B"/>
    <w:pPr>
      <w:spacing w:before="100" w:after="100"/>
    </w:pPr>
    <w:rPr>
      <w:rFonts w:asciiTheme="majorHAnsi" w:eastAsiaTheme="majorEastAsia" w:hAnsiTheme="majorHAnsi" w:cstheme="majorBidi"/>
      <w:bCs/>
    </w:rPr>
  </w:style>
  <w:style w:type="paragraph" w:styleId="ad">
    <w:name w:val="footnote text"/>
    <w:basedOn w:val="a"/>
    <w:link w:val="ae"/>
    <w:uiPriority w:val="9"/>
    <w:unhideWhenUsed/>
    <w:rsid w:val="00BA637B"/>
  </w:style>
  <w:style w:type="character" w:customStyle="1" w:styleId="ae">
    <w:name w:val="Текст сноски Знак"/>
    <w:basedOn w:val="a1"/>
    <w:link w:val="ad"/>
    <w:uiPriority w:val="9"/>
    <w:rsid w:val="00BA637B"/>
    <w:rPr>
      <w:sz w:val="24"/>
      <w:szCs w:val="24"/>
      <w:lang w:val="en-US"/>
    </w:rPr>
  </w:style>
  <w:style w:type="table" w:customStyle="1" w:styleId="Table">
    <w:name w:val="Table"/>
    <w:semiHidden/>
    <w:unhideWhenUsed/>
    <w:qFormat/>
    <w:rsid w:val="00BA637B"/>
    <w:pPr>
      <w:spacing w:after="200"/>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BA637B"/>
    <w:pPr>
      <w:keepNext/>
      <w:keepLines/>
      <w:spacing w:after="0"/>
    </w:pPr>
    <w:rPr>
      <w:b/>
    </w:rPr>
  </w:style>
  <w:style w:type="paragraph" w:customStyle="1" w:styleId="Definition">
    <w:name w:val="Definition"/>
    <w:basedOn w:val="a"/>
    <w:rsid w:val="00BA637B"/>
  </w:style>
  <w:style w:type="paragraph" w:styleId="af">
    <w:name w:val="caption"/>
    <w:basedOn w:val="a"/>
    <w:next w:val="a"/>
    <w:link w:val="af0"/>
    <w:uiPriority w:val="35"/>
    <w:unhideWhenUsed/>
    <w:qFormat/>
    <w:rsid w:val="00BF4045"/>
    <w:pPr>
      <w:spacing w:after="200"/>
    </w:pPr>
    <w:rPr>
      <w:i/>
      <w:iCs/>
      <w:color w:val="181818" w:themeColor="text2"/>
      <w:sz w:val="18"/>
      <w:szCs w:val="18"/>
    </w:rPr>
  </w:style>
  <w:style w:type="paragraph" w:customStyle="1" w:styleId="TableCaption">
    <w:name w:val="Table Caption"/>
    <w:basedOn w:val="af"/>
    <w:rsid w:val="00BA637B"/>
    <w:pPr>
      <w:keepNext/>
    </w:pPr>
  </w:style>
  <w:style w:type="paragraph" w:customStyle="1" w:styleId="ImageCaption">
    <w:name w:val="Image Caption"/>
    <w:basedOn w:val="af"/>
    <w:rsid w:val="00BA637B"/>
  </w:style>
  <w:style w:type="paragraph" w:customStyle="1" w:styleId="Figure">
    <w:name w:val="Figure"/>
    <w:basedOn w:val="a"/>
    <w:rsid w:val="00BA637B"/>
  </w:style>
  <w:style w:type="paragraph" w:customStyle="1" w:styleId="CaptionedFigure">
    <w:name w:val="Captioned Figure"/>
    <w:basedOn w:val="Figure"/>
    <w:rsid w:val="00BA637B"/>
    <w:pPr>
      <w:keepNext/>
    </w:pPr>
  </w:style>
  <w:style w:type="character" w:customStyle="1" w:styleId="af0">
    <w:name w:val="Название объекта Знак"/>
    <w:basedOn w:val="a1"/>
    <w:link w:val="af"/>
    <w:uiPriority w:val="35"/>
    <w:rsid w:val="00BA637B"/>
    <w:rPr>
      <w:rFonts w:eastAsia="ヒラギノ角ゴ Pro W3" w:cstheme="minorBidi"/>
      <w:i/>
      <w:iCs/>
      <w:color w:val="181818" w:themeColor="text2"/>
      <w:sz w:val="18"/>
      <w:szCs w:val="18"/>
      <w:lang w:val="en-US" w:eastAsia="ja-JP"/>
    </w:rPr>
  </w:style>
  <w:style w:type="character" w:customStyle="1" w:styleId="VerbatimChar">
    <w:name w:val="Verbatim Char"/>
    <w:basedOn w:val="af0"/>
    <w:link w:val="SourceCode"/>
    <w:rsid w:val="00BA637B"/>
    <w:rPr>
      <w:rFonts w:ascii="Consolas" w:eastAsia="ヒラギノ角ゴ Pro W3" w:hAnsi="Consolas" w:cstheme="minorBidi"/>
      <w:i/>
      <w:iCs/>
      <w:color w:val="181818" w:themeColor="text2"/>
      <w:sz w:val="24"/>
      <w:szCs w:val="24"/>
      <w:lang w:val="en-US" w:eastAsia="ja-JP"/>
    </w:rPr>
  </w:style>
  <w:style w:type="character" w:styleId="af1">
    <w:name w:val="footnote reference"/>
    <w:basedOn w:val="af0"/>
    <w:rsid w:val="00BA637B"/>
    <w:rPr>
      <w:rFonts w:eastAsia="ヒラギノ角ゴ Pro W3" w:cstheme="minorBidi"/>
      <w:i/>
      <w:iCs/>
      <w:color w:val="181818" w:themeColor="text2"/>
      <w:sz w:val="24"/>
      <w:szCs w:val="24"/>
      <w:vertAlign w:val="superscript"/>
      <w:lang w:val="en-US" w:eastAsia="ja-JP"/>
    </w:rPr>
  </w:style>
  <w:style w:type="character" w:styleId="af2">
    <w:name w:val="Hyperlink"/>
    <w:basedOn w:val="af0"/>
    <w:uiPriority w:val="99"/>
    <w:rsid w:val="00BA637B"/>
    <w:rPr>
      <w:rFonts w:eastAsia="ヒラギノ角ゴ Pro W3" w:cstheme="minorBidi"/>
      <w:i/>
      <w:iCs/>
      <w:color w:val="53170D" w:themeColor="accent1"/>
      <w:sz w:val="24"/>
      <w:szCs w:val="24"/>
      <w:lang w:val="en-US" w:eastAsia="ja-JP"/>
    </w:rPr>
  </w:style>
  <w:style w:type="paragraph" w:styleId="af3">
    <w:name w:val="TOC Heading"/>
    <w:basedOn w:val="1"/>
    <w:next w:val="a"/>
    <w:uiPriority w:val="39"/>
    <w:unhideWhenUsed/>
    <w:qFormat/>
    <w:rsid w:val="00BF4045"/>
    <w:pPr>
      <w:spacing w:before="240" w:after="96" w:line="259" w:lineRule="auto"/>
      <w:outlineLvl w:val="9"/>
    </w:pPr>
    <w:rPr>
      <w:b w:val="0"/>
      <w:bCs w:val="0"/>
      <w:smallCaps/>
      <w:color w:val="3D1109" w:themeColor="accent1" w:themeShade="BF"/>
      <w:lang w:val="ru-RU" w:eastAsia="ru-RU"/>
    </w:rPr>
  </w:style>
  <w:style w:type="paragraph" w:customStyle="1" w:styleId="SourceCode">
    <w:name w:val="Source Code"/>
    <w:basedOn w:val="a"/>
    <w:link w:val="VerbatimChar"/>
    <w:rsid w:val="00BA637B"/>
    <w:pPr>
      <w:wordWrap w:val="0"/>
    </w:pPr>
    <w:rPr>
      <w:rFonts w:ascii="Consolas" w:hAnsi="Consolas"/>
      <w:i/>
      <w:sz w:val="22"/>
    </w:rPr>
  </w:style>
  <w:style w:type="character" w:customStyle="1" w:styleId="KeywordTok">
    <w:name w:val="KeywordTok"/>
    <w:basedOn w:val="VerbatimChar"/>
    <w:rsid w:val="00BA637B"/>
    <w:rPr>
      <w:rFonts w:ascii="Consolas" w:eastAsia="ヒラギノ角ゴ Pro W3" w:hAnsi="Consolas" w:cstheme="minorBidi"/>
      <w:b/>
      <w:i/>
      <w:iCs/>
      <w:color w:val="007020"/>
      <w:sz w:val="24"/>
      <w:szCs w:val="24"/>
      <w:lang w:val="en-US" w:eastAsia="ja-JP"/>
    </w:rPr>
  </w:style>
  <w:style w:type="character" w:customStyle="1" w:styleId="DataTypeTok">
    <w:name w:val="DataTypeTok"/>
    <w:basedOn w:val="VerbatimChar"/>
    <w:rsid w:val="00BA637B"/>
    <w:rPr>
      <w:rFonts w:ascii="Consolas" w:eastAsia="ヒラギノ角ゴ Pro W3" w:hAnsi="Consolas" w:cstheme="minorBidi"/>
      <w:i/>
      <w:iCs/>
      <w:color w:val="902000"/>
      <w:sz w:val="24"/>
      <w:szCs w:val="24"/>
      <w:lang w:val="en-US" w:eastAsia="ja-JP"/>
    </w:rPr>
  </w:style>
  <w:style w:type="character" w:customStyle="1" w:styleId="DecValTok">
    <w:name w:val="DecValTok"/>
    <w:basedOn w:val="VerbatimChar"/>
    <w:rsid w:val="00BA637B"/>
    <w:rPr>
      <w:rFonts w:ascii="Consolas" w:eastAsia="ヒラギノ角ゴ Pro W3" w:hAnsi="Consolas" w:cstheme="minorBidi"/>
      <w:i/>
      <w:iCs/>
      <w:color w:val="40A070"/>
      <w:sz w:val="24"/>
      <w:szCs w:val="24"/>
      <w:lang w:val="en-US" w:eastAsia="ja-JP"/>
    </w:rPr>
  </w:style>
  <w:style w:type="character" w:customStyle="1" w:styleId="BaseNTok">
    <w:name w:val="BaseNTok"/>
    <w:basedOn w:val="VerbatimChar"/>
    <w:rsid w:val="00BA637B"/>
    <w:rPr>
      <w:rFonts w:ascii="Consolas" w:eastAsia="ヒラギノ角ゴ Pro W3" w:hAnsi="Consolas" w:cstheme="minorBidi"/>
      <w:i/>
      <w:iCs/>
      <w:color w:val="40A070"/>
      <w:sz w:val="24"/>
      <w:szCs w:val="24"/>
      <w:lang w:val="en-US" w:eastAsia="ja-JP"/>
    </w:rPr>
  </w:style>
  <w:style w:type="character" w:customStyle="1" w:styleId="FloatTok">
    <w:name w:val="FloatTok"/>
    <w:basedOn w:val="VerbatimChar"/>
    <w:rsid w:val="00BA637B"/>
    <w:rPr>
      <w:rFonts w:ascii="Consolas" w:eastAsia="ヒラギノ角ゴ Pro W3" w:hAnsi="Consolas" w:cstheme="minorBidi"/>
      <w:i/>
      <w:iCs/>
      <w:color w:val="40A070"/>
      <w:sz w:val="24"/>
      <w:szCs w:val="24"/>
      <w:lang w:val="en-US" w:eastAsia="ja-JP"/>
    </w:rPr>
  </w:style>
  <w:style w:type="character" w:customStyle="1" w:styleId="ConstantTok">
    <w:name w:val="ConstantTok"/>
    <w:basedOn w:val="VerbatimChar"/>
    <w:rsid w:val="00BA637B"/>
    <w:rPr>
      <w:rFonts w:ascii="Consolas" w:eastAsia="ヒラギノ角ゴ Pro W3" w:hAnsi="Consolas" w:cstheme="minorBidi"/>
      <w:i/>
      <w:iCs/>
      <w:color w:val="880000"/>
      <w:sz w:val="24"/>
      <w:szCs w:val="24"/>
      <w:lang w:val="en-US" w:eastAsia="ja-JP"/>
    </w:rPr>
  </w:style>
  <w:style w:type="character" w:customStyle="1" w:styleId="CharTok">
    <w:name w:val="CharTok"/>
    <w:basedOn w:val="VerbatimChar"/>
    <w:rsid w:val="00BA637B"/>
    <w:rPr>
      <w:rFonts w:ascii="Consolas" w:eastAsia="ヒラギノ角ゴ Pro W3" w:hAnsi="Consolas" w:cstheme="minorBidi"/>
      <w:i/>
      <w:iCs/>
      <w:color w:val="4070A0"/>
      <w:sz w:val="24"/>
      <w:szCs w:val="24"/>
      <w:lang w:val="en-US" w:eastAsia="ja-JP"/>
    </w:rPr>
  </w:style>
  <w:style w:type="character" w:customStyle="1" w:styleId="SpecialCharTok">
    <w:name w:val="SpecialCharTok"/>
    <w:basedOn w:val="VerbatimChar"/>
    <w:rsid w:val="00BA637B"/>
    <w:rPr>
      <w:rFonts w:ascii="Consolas" w:eastAsia="ヒラギノ角ゴ Pro W3" w:hAnsi="Consolas" w:cstheme="minorBidi"/>
      <w:i/>
      <w:iCs/>
      <w:color w:val="4070A0"/>
      <w:sz w:val="24"/>
      <w:szCs w:val="24"/>
      <w:lang w:val="en-US" w:eastAsia="ja-JP"/>
    </w:rPr>
  </w:style>
  <w:style w:type="character" w:customStyle="1" w:styleId="StringTok">
    <w:name w:val="StringTok"/>
    <w:basedOn w:val="VerbatimChar"/>
    <w:rsid w:val="00BA637B"/>
    <w:rPr>
      <w:rFonts w:ascii="Consolas" w:eastAsia="ヒラギノ角ゴ Pro W3" w:hAnsi="Consolas" w:cstheme="minorBidi"/>
      <w:i/>
      <w:iCs/>
      <w:color w:val="4070A0"/>
      <w:sz w:val="24"/>
      <w:szCs w:val="24"/>
      <w:lang w:val="en-US" w:eastAsia="ja-JP"/>
    </w:rPr>
  </w:style>
  <w:style w:type="character" w:customStyle="1" w:styleId="VerbatimStringTok">
    <w:name w:val="VerbatimStringTok"/>
    <w:basedOn w:val="VerbatimChar"/>
    <w:rsid w:val="00BA637B"/>
    <w:rPr>
      <w:rFonts w:ascii="Consolas" w:eastAsia="ヒラギノ角ゴ Pro W3" w:hAnsi="Consolas" w:cstheme="minorBidi"/>
      <w:i/>
      <w:iCs/>
      <w:color w:val="4070A0"/>
      <w:sz w:val="24"/>
      <w:szCs w:val="24"/>
      <w:lang w:val="en-US" w:eastAsia="ja-JP"/>
    </w:rPr>
  </w:style>
  <w:style w:type="character" w:customStyle="1" w:styleId="SpecialStringTok">
    <w:name w:val="SpecialStringTok"/>
    <w:basedOn w:val="VerbatimChar"/>
    <w:rsid w:val="00BA637B"/>
    <w:rPr>
      <w:rFonts w:ascii="Consolas" w:eastAsia="ヒラギノ角ゴ Pro W3" w:hAnsi="Consolas" w:cstheme="minorBidi"/>
      <w:i/>
      <w:iCs/>
      <w:color w:val="BB6688"/>
      <w:sz w:val="24"/>
      <w:szCs w:val="24"/>
      <w:lang w:val="en-US" w:eastAsia="ja-JP"/>
    </w:rPr>
  </w:style>
  <w:style w:type="character" w:customStyle="1" w:styleId="ImportTok">
    <w:name w:val="ImportTok"/>
    <w:basedOn w:val="VerbatimChar"/>
    <w:rsid w:val="00BA637B"/>
    <w:rPr>
      <w:rFonts w:ascii="Consolas" w:eastAsia="ヒラギノ角ゴ Pro W3" w:hAnsi="Consolas" w:cstheme="minorBidi"/>
      <w:i/>
      <w:iCs/>
      <w:color w:val="181818" w:themeColor="text2"/>
      <w:sz w:val="24"/>
      <w:szCs w:val="24"/>
      <w:lang w:val="en-US" w:eastAsia="ja-JP"/>
    </w:rPr>
  </w:style>
  <w:style w:type="character" w:customStyle="1" w:styleId="CommentTok">
    <w:name w:val="CommentTok"/>
    <w:basedOn w:val="VerbatimChar"/>
    <w:rsid w:val="00BA637B"/>
    <w:rPr>
      <w:rFonts w:ascii="Consolas" w:eastAsia="ヒラギノ角ゴ Pro W3" w:hAnsi="Consolas" w:cstheme="minorBidi"/>
      <w:i w:val="0"/>
      <w:iCs/>
      <w:color w:val="60A0B0"/>
      <w:sz w:val="24"/>
      <w:szCs w:val="24"/>
      <w:lang w:val="en-US" w:eastAsia="ja-JP"/>
    </w:rPr>
  </w:style>
  <w:style w:type="character" w:customStyle="1" w:styleId="DocumentationTok">
    <w:name w:val="DocumentationTok"/>
    <w:basedOn w:val="VerbatimChar"/>
    <w:rsid w:val="00BA637B"/>
    <w:rPr>
      <w:rFonts w:ascii="Consolas" w:eastAsia="ヒラギノ角ゴ Pro W3" w:hAnsi="Consolas" w:cstheme="minorBidi"/>
      <w:i w:val="0"/>
      <w:iCs/>
      <w:color w:val="BA2121"/>
      <w:sz w:val="24"/>
      <w:szCs w:val="24"/>
      <w:lang w:val="en-US" w:eastAsia="ja-JP"/>
    </w:rPr>
  </w:style>
  <w:style w:type="character" w:customStyle="1" w:styleId="AnnotationTok">
    <w:name w:val="AnnotationTok"/>
    <w:basedOn w:val="VerbatimChar"/>
    <w:rsid w:val="00BA637B"/>
    <w:rPr>
      <w:rFonts w:ascii="Consolas" w:eastAsia="ヒラギノ角ゴ Pro W3" w:hAnsi="Consolas" w:cstheme="minorBidi"/>
      <w:b/>
      <w:i w:val="0"/>
      <w:iCs/>
      <w:color w:val="60A0B0"/>
      <w:sz w:val="24"/>
      <w:szCs w:val="24"/>
      <w:lang w:val="en-US" w:eastAsia="ja-JP"/>
    </w:rPr>
  </w:style>
  <w:style w:type="character" w:customStyle="1" w:styleId="CommentVarTok">
    <w:name w:val="CommentVarTok"/>
    <w:basedOn w:val="VerbatimChar"/>
    <w:rsid w:val="00BA637B"/>
    <w:rPr>
      <w:rFonts w:ascii="Consolas" w:eastAsia="ヒラギノ角ゴ Pro W3" w:hAnsi="Consolas" w:cstheme="minorBidi"/>
      <w:b/>
      <w:i w:val="0"/>
      <w:iCs/>
      <w:color w:val="60A0B0"/>
      <w:sz w:val="24"/>
      <w:szCs w:val="24"/>
      <w:lang w:val="en-US" w:eastAsia="ja-JP"/>
    </w:rPr>
  </w:style>
  <w:style w:type="character" w:customStyle="1" w:styleId="OtherTok">
    <w:name w:val="OtherTok"/>
    <w:basedOn w:val="VerbatimChar"/>
    <w:rsid w:val="00BA637B"/>
    <w:rPr>
      <w:rFonts w:ascii="Consolas" w:eastAsia="ヒラギノ角ゴ Pro W3" w:hAnsi="Consolas" w:cstheme="minorBidi"/>
      <w:i/>
      <w:iCs/>
      <w:color w:val="007020"/>
      <w:sz w:val="24"/>
      <w:szCs w:val="24"/>
      <w:lang w:val="en-US" w:eastAsia="ja-JP"/>
    </w:rPr>
  </w:style>
  <w:style w:type="character" w:customStyle="1" w:styleId="FunctionTok">
    <w:name w:val="FunctionTok"/>
    <w:basedOn w:val="VerbatimChar"/>
    <w:rsid w:val="00BA637B"/>
    <w:rPr>
      <w:rFonts w:ascii="Consolas" w:eastAsia="ヒラギノ角ゴ Pro W3" w:hAnsi="Consolas" w:cstheme="minorBidi"/>
      <w:i/>
      <w:iCs/>
      <w:color w:val="06287E"/>
      <w:sz w:val="24"/>
      <w:szCs w:val="24"/>
      <w:lang w:val="en-US" w:eastAsia="ja-JP"/>
    </w:rPr>
  </w:style>
  <w:style w:type="character" w:customStyle="1" w:styleId="VariableTok">
    <w:name w:val="VariableTok"/>
    <w:basedOn w:val="VerbatimChar"/>
    <w:rsid w:val="00BA637B"/>
    <w:rPr>
      <w:rFonts w:ascii="Consolas" w:eastAsia="ヒラギノ角ゴ Pro W3" w:hAnsi="Consolas" w:cstheme="minorBidi"/>
      <w:i/>
      <w:iCs/>
      <w:color w:val="19177C"/>
      <w:sz w:val="24"/>
      <w:szCs w:val="24"/>
      <w:lang w:val="en-US" w:eastAsia="ja-JP"/>
    </w:rPr>
  </w:style>
  <w:style w:type="character" w:customStyle="1" w:styleId="ControlFlowTok">
    <w:name w:val="ControlFlowTok"/>
    <w:basedOn w:val="VerbatimChar"/>
    <w:rsid w:val="00BA637B"/>
    <w:rPr>
      <w:rFonts w:ascii="Consolas" w:eastAsia="ヒラギノ角ゴ Pro W3" w:hAnsi="Consolas" w:cstheme="minorBidi"/>
      <w:b/>
      <w:i/>
      <w:iCs/>
      <w:color w:val="007020"/>
      <w:sz w:val="24"/>
      <w:szCs w:val="24"/>
      <w:lang w:val="en-US" w:eastAsia="ja-JP"/>
    </w:rPr>
  </w:style>
  <w:style w:type="character" w:customStyle="1" w:styleId="OperatorTok">
    <w:name w:val="OperatorTok"/>
    <w:basedOn w:val="VerbatimChar"/>
    <w:rsid w:val="00BA637B"/>
    <w:rPr>
      <w:rFonts w:ascii="Consolas" w:eastAsia="ヒラギノ角ゴ Pro W3" w:hAnsi="Consolas" w:cstheme="minorBidi"/>
      <w:i/>
      <w:iCs/>
      <w:color w:val="666666"/>
      <w:sz w:val="24"/>
      <w:szCs w:val="24"/>
      <w:lang w:val="en-US" w:eastAsia="ja-JP"/>
    </w:rPr>
  </w:style>
  <w:style w:type="character" w:customStyle="1" w:styleId="BuiltInTok">
    <w:name w:val="BuiltInTok"/>
    <w:basedOn w:val="VerbatimChar"/>
    <w:rsid w:val="00BA637B"/>
    <w:rPr>
      <w:rFonts w:ascii="Consolas" w:eastAsia="ヒラギノ角ゴ Pro W3" w:hAnsi="Consolas" w:cstheme="minorBidi"/>
      <w:i/>
      <w:iCs/>
      <w:color w:val="181818" w:themeColor="text2"/>
      <w:sz w:val="24"/>
      <w:szCs w:val="24"/>
      <w:lang w:val="en-US" w:eastAsia="ja-JP"/>
    </w:rPr>
  </w:style>
  <w:style w:type="character" w:customStyle="1" w:styleId="ExtensionTok">
    <w:name w:val="ExtensionTok"/>
    <w:basedOn w:val="VerbatimChar"/>
    <w:rsid w:val="00BA637B"/>
    <w:rPr>
      <w:rFonts w:ascii="Consolas" w:eastAsia="ヒラギノ角ゴ Pro W3" w:hAnsi="Consolas" w:cstheme="minorBidi"/>
      <w:i/>
      <w:iCs/>
      <w:color w:val="181818" w:themeColor="text2"/>
      <w:sz w:val="24"/>
      <w:szCs w:val="24"/>
      <w:lang w:val="en-US" w:eastAsia="ja-JP"/>
    </w:rPr>
  </w:style>
  <w:style w:type="character" w:customStyle="1" w:styleId="PreprocessorTok">
    <w:name w:val="PreprocessorTok"/>
    <w:basedOn w:val="VerbatimChar"/>
    <w:rsid w:val="00BA637B"/>
    <w:rPr>
      <w:rFonts w:ascii="Consolas" w:eastAsia="ヒラギノ角ゴ Pro W3" w:hAnsi="Consolas" w:cstheme="minorBidi"/>
      <w:i/>
      <w:iCs/>
      <w:color w:val="BC7A00"/>
      <w:sz w:val="24"/>
      <w:szCs w:val="24"/>
      <w:lang w:val="en-US" w:eastAsia="ja-JP"/>
    </w:rPr>
  </w:style>
  <w:style w:type="character" w:customStyle="1" w:styleId="AttributeTok">
    <w:name w:val="AttributeTok"/>
    <w:basedOn w:val="VerbatimChar"/>
    <w:rsid w:val="00BA637B"/>
    <w:rPr>
      <w:rFonts w:ascii="Consolas" w:eastAsia="ヒラギノ角ゴ Pro W3" w:hAnsi="Consolas" w:cstheme="minorBidi"/>
      <w:i/>
      <w:iCs/>
      <w:color w:val="7D9029"/>
      <w:sz w:val="24"/>
      <w:szCs w:val="24"/>
      <w:lang w:val="en-US" w:eastAsia="ja-JP"/>
    </w:rPr>
  </w:style>
  <w:style w:type="character" w:customStyle="1" w:styleId="RegionMarkerTok">
    <w:name w:val="RegionMarkerTok"/>
    <w:basedOn w:val="VerbatimChar"/>
    <w:rsid w:val="00BA637B"/>
    <w:rPr>
      <w:rFonts w:ascii="Consolas" w:eastAsia="ヒラギノ角ゴ Pro W3" w:hAnsi="Consolas" w:cstheme="minorBidi"/>
      <w:i/>
      <w:iCs/>
      <w:color w:val="181818" w:themeColor="text2"/>
      <w:sz w:val="24"/>
      <w:szCs w:val="24"/>
      <w:lang w:val="en-US" w:eastAsia="ja-JP"/>
    </w:rPr>
  </w:style>
  <w:style w:type="character" w:customStyle="1" w:styleId="InformationTok">
    <w:name w:val="InformationTok"/>
    <w:basedOn w:val="VerbatimChar"/>
    <w:rsid w:val="00BA637B"/>
    <w:rPr>
      <w:rFonts w:ascii="Consolas" w:eastAsia="ヒラギノ角ゴ Pro W3" w:hAnsi="Consolas" w:cstheme="minorBidi"/>
      <w:b/>
      <w:i w:val="0"/>
      <w:iCs/>
      <w:color w:val="60A0B0"/>
      <w:sz w:val="24"/>
      <w:szCs w:val="24"/>
      <w:lang w:val="en-US" w:eastAsia="ja-JP"/>
    </w:rPr>
  </w:style>
  <w:style w:type="character" w:customStyle="1" w:styleId="WarningTok">
    <w:name w:val="WarningTok"/>
    <w:basedOn w:val="VerbatimChar"/>
    <w:rsid w:val="00BA637B"/>
    <w:rPr>
      <w:rFonts w:ascii="Consolas" w:eastAsia="ヒラギノ角ゴ Pro W3" w:hAnsi="Consolas" w:cstheme="minorBidi"/>
      <w:b/>
      <w:i w:val="0"/>
      <w:iCs/>
      <w:color w:val="60A0B0"/>
      <w:sz w:val="24"/>
      <w:szCs w:val="24"/>
      <w:lang w:val="en-US" w:eastAsia="ja-JP"/>
    </w:rPr>
  </w:style>
  <w:style w:type="character" w:customStyle="1" w:styleId="AlertTok">
    <w:name w:val="AlertTok"/>
    <w:basedOn w:val="VerbatimChar"/>
    <w:rsid w:val="00BA637B"/>
    <w:rPr>
      <w:rFonts w:ascii="Consolas" w:eastAsia="ヒラギノ角ゴ Pro W3" w:hAnsi="Consolas" w:cstheme="minorBidi"/>
      <w:b/>
      <w:i/>
      <w:iCs/>
      <w:color w:val="FF0000"/>
      <w:sz w:val="24"/>
      <w:szCs w:val="24"/>
      <w:lang w:val="en-US" w:eastAsia="ja-JP"/>
    </w:rPr>
  </w:style>
  <w:style w:type="character" w:customStyle="1" w:styleId="ErrorTok">
    <w:name w:val="ErrorTok"/>
    <w:basedOn w:val="VerbatimChar"/>
    <w:rsid w:val="00BA637B"/>
    <w:rPr>
      <w:rFonts w:ascii="Consolas" w:eastAsia="ヒラギノ角ゴ Pro W3" w:hAnsi="Consolas" w:cstheme="minorBidi"/>
      <w:b/>
      <w:i/>
      <w:iCs/>
      <w:color w:val="FF0000"/>
      <w:sz w:val="24"/>
      <w:szCs w:val="24"/>
      <w:lang w:val="en-US" w:eastAsia="ja-JP"/>
    </w:rPr>
  </w:style>
  <w:style w:type="character" w:customStyle="1" w:styleId="NormalTok">
    <w:name w:val="NormalTok"/>
    <w:basedOn w:val="VerbatimChar"/>
    <w:rsid w:val="00BA637B"/>
    <w:rPr>
      <w:rFonts w:ascii="Consolas" w:eastAsia="ヒラギノ角ゴ Pro W3" w:hAnsi="Consolas" w:cstheme="minorBidi"/>
      <w:i/>
      <w:iCs/>
      <w:color w:val="181818" w:themeColor="text2"/>
      <w:sz w:val="24"/>
      <w:szCs w:val="24"/>
      <w:lang w:val="en-US" w:eastAsia="ja-JP"/>
    </w:rPr>
  </w:style>
  <w:style w:type="character" w:styleId="af4">
    <w:name w:val="FollowedHyperlink"/>
    <w:basedOn w:val="a1"/>
    <w:uiPriority w:val="99"/>
    <w:semiHidden/>
    <w:unhideWhenUsed/>
    <w:rsid w:val="00BA637B"/>
    <w:rPr>
      <w:color w:val="7F6000" w:themeColor="followedHyperlink"/>
      <w:u w:val="single"/>
    </w:rPr>
  </w:style>
  <w:style w:type="paragraph" w:styleId="af5">
    <w:name w:val="header"/>
    <w:basedOn w:val="a"/>
    <w:link w:val="af6"/>
    <w:uiPriority w:val="99"/>
    <w:unhideWhenUsed/>
    <w:rsid w:val="00BF4045"/>
    <w:pPr>
      <w:tabs>
        <w:tab w:val="center" w:pos="4677"/>
        <w:tab w:val="right" w:pos="9355"/>
      </w:tabs>
      <w:spacing w:after="0"/>
    </w:pPr>
  </w:style>
  <w:style w:type="character" w:customStyle="1" w:styleId="af6">
    <w:name w:val="Верхний колонтитул Знак"/>
    <w:basedOn w:val="a1"/>
    <w:link w:val="af5"/>
    <w:uiPriority w:val="99"/>
    <w:rsid w:val="00BF4045"/>
    <w:rPr>
      <w:sz w:val="24"/>
      <w:szCs w:val="24"/>
      <w:lang w:val="en-US"/>
    </w:rPr>
  </w:style>
  <w:style w:type="paragraph" w:styleId="af7">
    <w:name w:val="footer"/>
    <w:basedOn w:val="a"/>
    <w:link w:val="af8"/>
    <w:uiPriority w:val="99"/>
    <w:unhideWhenUsed/>
    <w:rsid w:val="00BF4045"/>
    <w:pPr>
      <w:tabs>
        <w:tab w:val="center" w:pos="4677"/>
        <w:tab w:val="right" w:pos="9355"/>
      </w:tabs>
      <w:spacing w:after="0"/>
    </w:pPr>
  </w:style>
  <w:style w:type="character" w:customStyle="1" w:styleId="af8">
    <w:name w:val="Нижний колонтитул Знак"/>
    <w:basedOn w:val="a1"/>
    <w:link w:val="af7"/>
    <w:uiPriority w:val="99"/>
    <w:rsid w:val="00BF4045"/>
    <w:rPr>
      <w:sz w:val="24"/>
      <w:szCs w:val="24"/>
      <w:lang w:val="en-US"/>
    </w:rPr>
  </w:style>
  <w:style w:type="paragraph" w:customStyle="1" w:styleId="DocumentChapterTitleToC">
    <w:name w:val="Document Chapter Title ToC"/>
    <w:basedOn w:val="Heading1ToC"/>
    <w:next w:val="BasicTextParagraph1"/>
    <w:link w:val="DocumentChapterTitleToC0"/>
    <w:autoRedefine/>
    <w:qFormat/>
    <w:rsid w:val="00BF4045"/>
    <w:pPr>
      <w:spacing w:line="360" w:lineRule="auto"/>
      <w:jc w:val="center"/>
    </w:pPr>
    <w:rPr>
      <w:bCs w:val="0"/>
      <w:smallCaps/>
      <w:sz w:val="48"/>
      <w:szCs w:val="40"/>
    </w:rPr>
  </w:style>
  <w:style w:type="character" w:customStyle="1" w:styleId="DocumentChapterTitleToC0">
    <w:name w:val="Document Chapter Title ToC Знак"/>
    <w:basedOn w:val="a1"/>
    <w:link w:val="DocumentChapterTitleToC"/>
    <w:rsid w:val="00BF4045"/>
    <w:rPr>
      <w:rFonts w:asciiTheme="majorHAnsi" w:eastAsia="ヒラギノ角ゴ Pro W3" w:hAnsiTheme="majorHAnsi" w:cstheme="minorBidi"/>
      <w:b/>
      <w:smallCaps/>
      <w:color w:val="4D0000"/>
      <w:sz w:val="48"/>
      <w:szCs w:val="40"/>
      <w:lang w:val="en-US" w:eastAsia="zh-CN"/>
    </w:rPr>
  </w:style>
  <w:style w:type="paragraph" w:customStyle="1" w:styleId="Heading1ToC">
    <w:name w:val="Heading 1 ToC"/>
    <w:basedOn w:val="1"/>
    <w:next w:val="BasicTextParagraph1"/>
    <w:link w:val="Heading1ToC0"/>
    <w:autoRedefine/>
    <w:qFormat/>
    <w:rsid w:val="00BF4045"/>
    <w:pPr>
      <w:keepNext w:val="0"/>
      <w:keepLines w:val="0"/>
      <w:spacing w:before="96" w:after="96"/>
    </w:pPr>
    <w:rPr>
      <w:rFonts w:eastAsia="ヒラギノ角ゴ Pro W3" w:cstheme="minorBidi"/>
      <w:color w:val="4D0000"/>
      <w:sz w:val="36"/>
      <w:szCs w:val="36"/>
      <w:lang w:eastAsia="zh-CN"/>
    </w:rPr>
  </w:style>
  <w:style w:type="character" w:customStyle="1" w:styleId="Heading1ToC0">
    <w:name w:val="Heading 1 ToC Знак"/>
    <w:basedOn w:val="DocumentChapterTitleToC0"/>
    <w:link w:val="Heading1ToC"/>
    <w:rsid w:val="00BF4045"/>
    <w:rPr>
      <w:rFonts w:asciiTheme="majorHAnsi" w:eastAsia="ヒラギノ角ゴ Pro W3" w:hAnsiTheme="majorHAnsi" w:cstheme="minorBidi"/>
      <w:b/>
      <w:bCs/>
      <w:smallCaps w:val="0"/>
      <w:color w:val="4D0000"/>
      <w:sz w:val="36"/>
      <w:szCs w:val="36"/>
      <w:lang w:val="en-US" w:eastAsia="zh-CN"/>
    </w:rPr>
  </w:style>
  <w:style w:type="paragraph" w:customStyle="1" w:styleId="BasicTextParagraph1">
    <w:name w:val="Basic Text Paragraph 1"/>
    <w:basedOn w:val="BasicText"/>
    <w:next w:val="BasicTextParagraph2"/>
    <w:autoRedefine/>
    <w:qFormat/>
    <w:rsid w:val="003D1BBA"/>
    <w:pPr>
      <w:spacing w:before="72" w:after="0"/>
      <w:pPrChange w:id="0" w:author="Konstantin Malyutin" w:date="2021-02-02T18:12:00Z">
        <w:pPr>
          <w:tabs>
            <w:tab w:val="left" w:pos="187"/>
          </w:tabs>
          <w:spacing w:before="72"/>
          <w:contextualSpacing/>
          <w:jc w:val="both"/>
        </w:pPr>
      </w:pPrChange>
    </w:pPr>
    <w:rPr>
      <w:rPrChange w:id="0" w:author="Konstantin Malyutin" w:date="2021-02-02T18:12:00Z">
        <w:rPr>
          <w:rFonts w:asciiTheme="minorHAnsi" w:eastAsia="ヒラギノ角ゴ Pro W3" w:hAnsiTheme="minorHAnsi" w:cs="Calibri"/>
          <w:bCs/>
          <w:sz w:val="18"/>
          <w:lang w:val="en-US" w:eastAsia="ja-JP" w:bidi="ar-SA"/>
        </w:rPr>
      </w:rPrChange>
    </w:rPr>
  </w:style>
  <w:style w:type="paragraph" w:customStyle="1" w:styleId="BasicText">
    <w:name w:val="Basic Text"/>
    <w:basedOn w:val="a"/>
    <w:qFormat/>
    <w:rsid w:val="00BF4045"/>
    <w:rPr>
      <w:rFonts w:cs="Calibri"/>
      <w:bCs/>
      <w:color w:val="auto"/>
      <w:sz w:val="18"/>
    </w:rPr>
  </w:style>
  <w:style w:type="paragraph" w:customStyle="1" w:styleId="BasicTextParagraph2">
    <w:name w:val="Basic Text Paragraph 2"/>
    <w:basedOn w:val="BasicTextIndent"/>
    <w:autoRedefine/>
    <w:qFormat/>
    <w:rsid w:val="003D1BBA"/>
    <w:pPr>
      <w:spacing w:after="36"/>
      <w:pPrChange w:id="1" w:author="Konstantin Malyutin" w:date="2021-02-02T18:16:00Z">
        <w:pPr>
          <w:tabs>
            <w:tab w:val="left" w:pos="187"/>
          </w:tabs>
          <w:spacing w:after="36"/>
          <w:ind w:firstLine="288"/>
          <w:contextualSpacing/>
          <w:jc w:val="both"/>
        </w:pPr>
      </w:pPrChange>
    </w:pPr>
    <w:rPr>
      <w:rPrChange w:id="1" w:author="Konstantin Malyutin" w:date="2021-02-02T18:16:00Z">
        <w:rPr>
          <w:rFonts w:asciiTheme="minorHAnsi" w:eastAsia="ヒラギノ角ゴ Pro W3" w:hAnsiTheme="minorHAnsi" w:cs="Calibri"/>
          <w:bCs/>
          <w:sz w:val="18"/>
          <w:lang w:val="en-US" w:eastAsia="ja-JP" w:bidi="ar-SA"/>
        </w:rPr>
      </w:rPrChange>
    </w:rPr>
  </w:style>
  <w:style w:type="paragraph" w:customStyle="1" w:styleId="BasicTextIndent">
    <w:name w:val="Basic Text Indent"/>
    <w:basedOn w:val="BasicText"/>
    <w:qFormat/>
    <w:rsid w:val="00BF4045"/>
    <w:pPr>
      <w:ind w:firstLine="288"/>
    </w:pPr>
  </w:style>
  <w:style w:type="paragraph" w:customStyle="1" w:styleId="Heading2ToC">
    <w:name w:val="Heading 2 ToC"/>
    <w:basedOn w:val="2"/>
    <w:next w:val="BasicTextParagraph1"/>
    <w:autoRedefine/>
    <w:qFormat/>
    <w:rsid w:val="00BF4045"/>
    <w:rPr>
      <w:rFonts w:asciiTheme="majorHAnsi" w:hAnsiTheme="majorHAnsi"/>
    </w:rPr>
  </w:style>
  <w:style w:type="paragraph" w:customStyle="1" w:styleId="HANDOUTHandwrittenNote2">
    <w:name w:val="HANDOUT Handwritten Note 2"/>
    <w:basedOn w:val="BasicText"/>
    <w:link w:val="HANDOUTHandwrittenNote20"/>
    <w:autoRedefine/>
    <w:qFormat/>
    <w:rsid w:val="00BF4045"/>
    <w:rPr>
      <w:rFonts w:ascii="Black Chancery" w:hAnsi="Black Chancery"/>
    </w:rPr>
  </w:style>
  <w:style w:type="character" w:customStyle="1" w:styleId="HANDOUTHandwrittenNote20">
    <w:name w:val="HANDOUT Handwritten Note 2 Знак"/>
    <w:basedOn w:val="a1"/>
    <w:link w:val="HANDOUTHandwrittenNote2"/>
    <w:rsid w:val="00BF4045"/>
    <w:rPr>
      <w:rFonts w:ascii="Black Chancery" w:eastAsia="ヒラギノ角ゴ Pro W3" w:hAnsi="Black Chancery" w:cs="Calibri"/>
      <w:bCs/>
      <w:sz w:val="18"/>
      <w:szCs w:val="20"/>
      <w:lang w:val="en-US" w:eastAsia="ja-JP"/>
    </w:rPr>
  </w:style>
  <w:style w:type="paragraph" w:customStyle="1" w:styleId="Headline3">
    <w:name w:val="Headline 3"/>
    <w:basedOn w:val="Heading3ToC"/>
    <w:next w:val="BasicTextParagraph1"/>
    <w:link w:val="Headline30"/>
    <w:autoRedefine/>
    <w:qFormat/>
    <w:rsid w:val="00BF4045"/>
    <w:pPr>
      <w:keepNext/>
      <w:spacing w:before="96" w:after="96"/>
      <w:outlineLvl w:val="9"/>
    </w:pPr>
    <w:rPr>
      <w:b w:val="0"/>
      <w:bCs w:val="0"/>
      <w:szCs w:val="28"/>
    </w:rPr>
  </w:style>
  <w:style w:type="character" w:customStyle="1" w:styleId="Headline30">
    <w:name w:val="Headline 3 Знак"/>
    <w:basedOn w:val="a1"/>
    <w:link w:val="Headline3"/>
    <w:rsid w:val="00BF4045"/>
    <w:rPr>
      <w:rFonts w:asciiTheme="majorHAnsi" w:eastAsia="ヒラギノ角ゴ Pro W3" w:hAnsiTheme="majorHAnsi" w:cstheme="minorBidi"/>
      <w:color w:val="4D0000"/>
      <w:sz w:val="24"/>
      <w:szCs w:val="28"/>
      <w:lang w:val="en-US" w:eastAsia="ja-JP"/>
    </w:rPr>
  </w:style>
  <w:style w:type="paragraph" w:customStyle="1" w:styleId="Heading3ToC">
    <w:name w:val="Heading 3 ToC"/>
    <w:basedOn w:val="3"/>
    <w:next w:val="BasicTextParagraph1"/>
    <w:autoRedefine/>
    <w:qFormat/>
    <w:rsid w:val="00BF4045"/>
    <w:rPr>
      <w:rFonts w:asciiTheme="majorHAnsi" w:hAnsiTheme="majorHAnsi"/>
    </w:rPr>
  </w:style>
  <w:style w:type="paragraph" w:customStyle="1" w:styleId="ToCStyle1">
    <w:name w:val="ToC Style 1"/>
    <w:basedOn w:val="DocumentChapterTitleToC"/>
    <w:next w:val="BasicTextParagraph1"/>
    <w:link w:val="ToCStyle10"/>
    <w:qFormat/>
    <w:rsid w:val="00BF4045"/>
    <w:pPr>
      <w:jc w:val="right"/>
    </w:pPr>
    <w:rPr>
      <w:sz w:val="36"/>
      <w:szCs w:val="36"/>
    </w:rPr>
  </w:style>
  <w:style w:type="character" w:customStyle="1" w:styleId="ToCStyle10">
    <w:name w:val="ToC Style 1 Знак"/>
    <w:basedOn w:val="30"/>
    <w:link w:val="ToCStyle1"/>
    <w:rsid w:val="00BF4045"/>
    <w:rPr>
      <w:rFonts w:asciiTheme="majorHAnsi" w:eastAsia="ヒラギノ角ゴ Pro W3" w:hAnsiTheme="majorHAnsi" w:cstheme="minorBidi"/>
      <w:b/>
      <w:bCs w:val="0"/>
      <w:smallCaps/>
      <w:color w:val="4D0000"/>
      <w:sz w:val="36"/>
      <w:szCs w:val="36"/>
      <w:lang w:val="en-US" w:eastAsia="zh-CN"/>
    </w:rPr>
  </w:style>
  <w:style w:type="paragraph" w:customStyle="1" w:styleId="ToCStyle2">
    <w:name w:val="ToC Style 2"/>
    <w:basedOn w:val="1"/>
    <w:next w:val="BasicTextParagraph1"/>
    <w:link w:val="ToCStyle20"/>
    <w:qFormat/>
    <w:rsid w:val="00BF4045"/>
    <w:pPr>
      <w:keepNext w:val="0"/>
      <w:keepLines w:val="0"/>
      <w:spacing w:before="96" w:after="96"/>
      <w:jc w:val="right"/>
      <w:outlineLvl w:val="1"/>
    </w:pPr>
    <w:rPr>
      <w:rFonts w:ascii="Garamond" w:eastAsia="ヒラギノ角ゴ Pro W3" w:hAnsi="Garamond" w:cstheme="minorBidi"/>
      <w:smallCaps/>
      <w:color w:val="4D0000"/>
      <w:sz w:val="30"/>
      <w:szCs w:val="30"/>
    </w:rPr>
  </w:style>
  <w:style w:type="character" w:customStyle="1" w:styleId="ToCStyle20">
    <w:name w:val="ToC Style 2 Знак"/>
    <w:basedOn w:val="ToCStyle10"/>
    <w:link w:val="ToCStyle2"/>
    <w:rsid w:val="00BF4045"/>
    <w:rPr>
      <w:rFonts w:ascii="Garamond" w:eastAsia="ヒラギノ角ゴ Pro W3" w:hAnsi="Garamond" w:cstheme="minorBidi"/>
      <w:b/>
      <w:bCs/>
      <w:smallCaps/>
      <w:color w:val="4D0000"/>
      <w:sz w:val="30"/>
      <w:szCs w:val="30"/>
      <w:lang w:val="en-US" w:eastAsia="ja-JP"/>
    </w:rPr>
  </w:style>
  <w:style w:type="paragraph" w:customStyle="1" w:styleId="DocumentAuthor">
    <w:name w:val="Document Author"/>
    <w:basedOn w:val="a"/>
    <w:link w:val="DocumentAuthor0"/>
    <w:autoRedefine/>
    <w:qFormat/>
    <w:rsid w:val="00BF4045"/>
    <w:pPr>
      <w:jc w:val="center"/>
    </w:pPr>
    <w:rPr>
      <w:rFonts w:ascii="EB Garamond SemiBold" w:hAnsi="EB Garamond SemiBold"/>
      <w:b/>
      <w:color w:val="FFF2CC" w:themeColor="background1"/>
      <w:sz w:val="28"/>
      <w:szCs w:val="28"/>
    </w:rPr>
  </w:style>
  <w:style w:type="character" w:customStyle="1" w:styleId="DocumentAuthor0">
    <w:name w:val="Document Author Знак"/>
    <w:basedOn w:val="a1"/>
    <w:link w:val="DocumentAuthor"/>
    <w:rsid w:val="00BF4045"/>
    <w:rPr>
      <w:rFonts w:ascii="EB Garamond SemiBold" w:eastAsia="ヒラギノ角ゴ Pro W3" w:hAnsi="EB Garamond SemiBold" w:cstheme="minorBidi"/>
      <w:b/>
      <w:color w:val="FFF2CC" w:themeColor="background1"/>
      <w:sz w:val="28"/>
      <w:szCs w:val="28"/>
      <w:lang w:val="en-US" w:eastAsia="ja-JP"/>
    </w:rPr>
  </w:style>
  <w:style w:type="paragraph" w:customStyle="1" w:styleId="Headline2">
    <w:name w:val="Headline 2"/>
    <w:basedOn w:val="Heading2ToC"/>
    <w:next w:val="BasicTextParagraph1"/>
    <w:autoRedefine/>
    <w:qFormat/>
    <w:rsid w:val="00BF4045"/>
    <w:pPr>
      <w:outlineLvl w:val="9"/>
    </w:pPr>
    <w:rPr>
      <w:smallCaps w:val="0"/>
    </w:rPr>
  </w:style>
  <w:style w:type="paragraph" w:customStyle="1" w:styleId="StatBlockActions">
    <w:name w:val="Stat Block Actions"/>
    <w:link w:val="StatBlockActions0"/>
    <w:qFormat/>
    <w:rsid w:val="00BF4045"/>
    <w:pPr>
      <w:pBdr>
        <w:bottom w:val="single" w:sz="8" w:space="1" w:color="59140A"/>
      </w:pBdr>
      <w:spacing w:after="0" w:line="259" w:lineRule="auto"/>
    </w:pPr>
    <w:rPr>
      <w:rFonts w:ascii="Segoe UI" w:eastAsiaTheme="minorEastAsia" w:hAnsi="Segoe UI" w:cs="Segoe UI Light"/>
      <w:noProof/>
      <w:color w:val="59140A"/>
      <w:sz w:val="24"/>
      <w:szCs w:val="24"/>
      <w:lang w:val="en-US" w:eastAsia="zh-CN"/>
    </w:rPr>
  </w:style>
  <w:style w:type="character" w:customStyle="1" w:styleId="StatBlockActions0">
    <w:name w:val="Stat Block Actions Знак"/>
    <w:basedOn w:val="a1"/>
    <w:link w:val="StatBlockActions"/>
    <w:rsid w:val="00BF4045"/>
    <w:rPr>
      <w:rFonts w:ascii="Segoe UI" w:eastAsiaTheme="minorEastAsia" w:hAnsi="Segoe UI" w:cs="Segoe UI Light"/>
      <w:noProof/>
      <w:color w:val="59140A"/>
      <w:sz w:val="24"/>
      <w:szCs w:val="24"/>
      <w:lang w:val="en-US" w:eastAsia="zh-CN"/>
    </w:rPr>
  </w:style>
  <w:style w:type="paragraph" w:customStyle="1" w:styleId="SidebarTextRegular">
    <w:name w:val="Sidebar Text Regular"/>
    <w:basedOn w:val="BasicText"/>
    <w:next w:val="SidebarTextIndent"/>
    <w:autoRedefine/>
    <w:qFormat/>
    <w:rsid w:val="00BF4045"/>
    <w:pPr>
      <w:spacing w:before="60" w:line="252" w:lineRule="auto"/>
    </w:pPr>
    <w:rPr>
      <w:rFonts w:eastAsiaTheme="minorEastAsia" w:cs="Martel DemiBold"/>
      <w:bCs w:val="0"/>
      <w:iCs/>
      <w:w w:val="102"/>
      <w:szCs w:val="18"/>
      <w:lang w:eastAsia="zh-TW"/>
    </w:rPr>
  </w:style>
  <w:style w:type="paragraph" w:customStyle="1" w:styleId="SidebarTextIndent">
    <w:name w:val="Sidebar Text Indent"/>
    <w:basedOn w:val="SidebarTextRegular"/>
    <w:autoRedefine/>
    <w:qFormat/>
    <w:rsid w:val="00BF4045"/>
    <w:pPr>
      <w:spacing w:before="0" w:after="40"/>
      <w:ind w:firstLine="180"/>
    </w:pPr>
  </w:style>
  <w:style w:type="paragraph" w:customStyle="1" w:styleId="BasicDnDSaveDC">
    <w:name w:val="Basic DnD Save DC"/>
    <w:basedOn w:val="BasicText"/>
    <w:next w:val="BasicText"/>
    <w:link w:val="BasicDnDSaveDC0"/>
    <w:autoRedefine/>
    <w:qFormat/>
    <w:rsid w:val="00BF4045"/>
    <w:pPr>
      <w:jc w:val="center"/>
    </w:pPr>
    <w:rPr>
      <w:b/>
      <w:bCs w:val="0"/>
    </w:rPr>
  </w:style>
  <w:style w:type="character" w:customStyle="1" w:styleId="BasicDnDSaveDC0">
    <w:name w:val="Basic DnD Save DC Знак"/>
    <w:basedOn w:val="a1"/>
    <w:link w:val="BasicDnDSaveDC"/>
    <w:rsid w:val="00BF4045"/>
    <w:rPr>
      <w:rFonts w:eastAsia="ヒラギノ角ゴ Pro W3" w:cs="Calibri"/>
      <w:b/>
      <w:sz w:val="18"/>
      <w:szCs w:val="20"/>
      <w:lang w:val="en-US" w:eastAsia="ja-JP"/>
    </w:rPr>
  </w:style>
  <w:style w:type="paragraph" w:customStyle="1" w:styleId="11">
    <w:name w:val="Назва1"/>
    <w:basedOn w:val="a5"/>
    <w:qFormat/>
    <w:rsid w:val="00BF4045"/>
    <w:pPr>
      <w:jc w:val="center"/>
    </w:pPr>
    <w:rPr>
      <w:rFonts w:ascii="EB Garamond ExtraBold" w:hAnsi="EB Garamond ExtraBold" w:cs="EB Garamond ExtraBold"/>
    </w:rPr>
  </w:style>
  <w:style w:type="paragraph" w:customStyle="1" w:styleId="SBtext">
    <w:name w:val="SB text"/>
    <w:basedOn w:val="a"/>
    <w:link w:val="SBtext0"/>
    <w:qFormat/>
    <w:rsid w:val="00BF4045"/>
    <w:pPr>
      <w:spacing w:after="60" w:line="252" w:lineRule="auto"/>
    </w:pPr>
    <w:rPr>
      <w:rFonts w:eastAsiaTheme="minorEastAsia" w:cs="Martel DemiBold"/>
      <w:iCs/>
      <w:color w:val="000000" w:themeColor="text1"/>
      <w:w w:val="102"/>
      <w:sz w:val="18"/>
      <w:szCs w:val="17"/>
      <w:lang w:eastAsia="zh-TW"/>
    </w:rPr>
  </w:style>
  <w:style w:type="character" w:customStyle="1" w:styleId="SBtext0">
    <w:name w:val="SB text Знак"/>
    <w:basedOn w:val="a1"/>
    <w:link w:val="SBtext"/>
    <w:rsid w:val="00BF4045"/>
    <w:rPr>
      <w:rFonts w:eastAsiaTheme="minorEastAsia" w:cs="Martel DemiBold"/>
      <w:iCs/>
      <w:color w:val="000000" w:themeColor="text1"/>
      <w:w w:val="102"/>
      <w:sz w:val="18"/>
      <w:szCs w:val="17"/>
      <w:lang w:val="en-US" w:eastAsia="zh-TW"/>
    </w:rPr>
  </w:style>
  <w:style w:type="paragraph" w:customStyle="1" w:styleId="StatblockActionHeader">
    <w:name w:val="Stat block Action Header"/>
    <w:basedOn w:val="a"/>
    <w:link w:val="StatblockActionHeader0"/>
    <w:qFormat/>
    <w:rsid w:val="00BF4045"/>
    <w:pPr>
      <w:pBdr>
        <w:bottom w:val="single" w:sz="6" w:space="1" w:color="53170D"/>
      </w:pBdr>
    </w:pPr>
    <w:rPr>
      <w:rFonts w:ascii="Scaly Sans" w:hAnsi="Scaly Sans"/>
      <w:color w:val="53170D"/>
      <w:sz w:val="24"/>
      <w:szCs w:val="24"/>
    </w:rPr>
  </w:style>
  <w:style w:type="character" w:customStyle="1" w:styleId="StatblockActionHeader0">
    <w:name w:val="Stat block Action Header Знак"/>
    <w:basedOn w:val="a1"/>
    <w:link w:val="StatblockActionHeader"/>
    <w:rsid w:val="00BF4045"/>
    <w:rPr>
      <w:rFonts w:ascii="Scaly Sans" w:eastAsia="ヒラギノ角ゴ Pro W3" w:hAnsi="Scaly Sans" w:cstheme="minorBidi"/>
      <w:color w:val="53170D"/>
      <w:sz w:val="24"/>
      <w:szCs w:val="24"/>
      <w:lang w:val="en-US" w:eastAsia="ja-JP"/>
    </w:rPr>
  </w:style>
  <w:style w:type="paragraph" w:customStyle="1" w:styleId="StatBlockBasicTitle">
    <w:name w:val="Stat Block Basic Title"/>
    <w:basedOn w:val="Heading4ToC"/>
    <w:link w:val="StatBlockBasicTitle0"/>
    <w:autoRedefine/>
    <w:qFormat/>
    <w:rsid w:val="00BF4045"/>
    <w:pPr>
      <w:spacing w:before="48"/>
      <w:outlineLvl w:val="9"/>
    </w:pPr>
    <w:rPr>
      <w:rFonts w:cstheme="minorHAnsi"/>
      <w:iCs w:val="0"/>
      <w:smallCaps/>
      <w:color w:val="58170D"/>
      <w:sz w:val="24"/>
      <w:szCs w:val="34"/>
    </w:rPr>
  </w:style>
  <w:style w:type="character" w:customStyle="1" w:styleId="StatBlockBasicTitle0">
    <w:name w:val="Stat Block Basic Title Знак"/>
    <w:basedOn w:val="a1"/>
    <w:link w:val="StatBlockBasicTitle"/>
    <w:rsid w:val="00BF4045"/>
    <w:rPr>
      <w:rFonts w:asciiTheme="majorHAnsi" w:eastAsiaTheme="majorEastAsia" w:hAnsiTheme="majorHAnsi"/>
      <w:b/>
      <w:bCs/>
      <w:iCs/>
      <w:smallCaps/>
      <w:color w:val="58170D"/>
      <w:sz w:val="24"/>
      <w:szCs w:val="34"/>
      <w:lang w:val="en-US" w:eastAsia="ja-JP"/>
    </w:rPr>
  </w:style>
  <w:style w:type="paragraph" w:customStyle="1" w:styleId="Heading4ToC">
    <w:name w:val="Heading 4 ToC"/>
    <w:basedOn w:val="4"/>
    <w:next w:val="BasicTextParagraph1"/>
    <w:autoRedefine/>
    <w:qFormat/>
    <w:rsid w:val="005D7E17"/>
    <w:pPr>
      <w:numPr>
        <w:ilvl w:val="0"/>
        <w:numId w:val="0"/>
      </w:numPr>
      <w:pPrChange w:id="2" w:author="Konstantin Malyutin" w:date="2021-02-02T18:25:00Z">
        <w:pPr>
          <w:keepNext/>
          <w:keepLines/>
          <w:tabs>
            <w:tab w:val="left" w:pos="187"/>
          </w:tabs>
          <w:spacing w:before="40" w:after="72"/>
          <w:contextualSpacing/>
          <w:jc w:val="both"/>
          <w:outlineLvl w:val="3"/>
        </w:pPr>
      </w:pPrChange>
    </w:pPr>
    <w:rPr>
      <w:color w:val="auto"/>
      <w:sz w:val="22"/>
      <w:rPrChange w:id="2" w:author="Konstantin Malyutin" w:date="2021-02-02T18:25:00Z">
        <w:rPr>
          <w:rFonts w:asciiTheme="majorHAnsi" w:eastAsiaTheme="majorEastAsia" w:hAnsiTheme="majorHAnsi" w:cstheme="majorBidi"/>
          <w:i/>
          <w:iCs/>
          <w:sz w:val="22"/>
          <w:lang w:val="en-US" w:eastAsia="ja-JP" w:bidi="ar-SA"/>
        </w:rPr>
      </w:rPrChange>
    </w:rPr>
  </w:style>
  <w:style w:type="paragraph" w:customStyle="1" w:styleId="StatBlockColored">
    <w:name w:val="Stat Block Colored"/>
    <w:basedOn w:val="a"/>
    <w:link w:val="StatBlockColoredChar"/>
    <w:autoRedefine/>
    <w:qFormat/>
    <w:rsid w:val="00BF4045"/>
    <w:pPr>
      <w:spacing w:after="80"/>
    </w:pPr>
    <w:rPr>
      <w:color w:val="58170D"/>
      <w:sz w:val="17"/>
      <w:szCs w:val="17"/>
    </w:rPr>
  </w:style>
  <w:style w:type="character" w:customStyle="1" w:styleId="StatBlockColoredChar">
    <w:name w:val="Stat Block Colored Char"/>
    <w:basedOn w:val="a1"/>
    <w:link w:val="StatBlockColored"/>
    <w:rsid w:val="00BF4045"/>
    <w:rPr>
      <w:rFonts w:eastAsia="ヒラギノ角ゴ Pro W3" w:cstheme="minorBidi"/>
      <w:color w:val="58170D"/>
      <w:sz w:val="17"/>
      <w:szCs w:val="17"/>
      <w:lang w:val="en-US" w:eastAsia="ja-JP"/>
    </w:rPr>
  </w:style>
  <w:style w:type="paragraph" w:customStyle="1" w:styleId="StatBlockActionsTitle">
    <w:name w:val="Stat Block Actions Title"/>
    <w:basedOn w:val="a"/>
    <w:link w:val="StatBlockActionsTitleChar"/>
    <w:qFormat/>
    <w:rsid w:val="00BF4045"/>
    <w:pPr>
      <w:pBdr>
        <w:bottom w:val="threeDEngrave" w:sz="12" w:space="1" w:color="53170D" w:themeColor="accent1"/>
      </w:pBdr>
    </w:pPr>
    <w:rPr>
      <w:color w:val="58170D"/>
      <w:sz w:val="24"/>
      <w:szCs w:val="24"/>
    </w:rPr>
  </w:style>
  <w:style w:type="character" w:customStyle="1" w:styleId="StatBlockActionsTitleChar">
    <w:name w:val="Stat Block Actions Title Char"/>
    <w:basedOn w:val="a1"/>
    <w:link w:val="StatBlockActionsTitle"/>
    <w:rsid w:val="00BF4045"/>
    <w:rPr>
      <w:rFonts w:eastAsia="ヒラギノ角ゴ Pro W3" w:cstheme="minorBidi"/>
      <w:color w:val="58170D"/>
      <w:sz w:val="24"/>
      <w:szCs w:val="24"/>
      <w:lang w:val="en-US" w:eastAsia="ja-JP"/>
    </w:rPr>
  </w:style>
  <w:style w:type="paragraph" w:customStyle="1" w:styleId="BoxedtextAloud">
    <w:name w:val="Boxed text Aloud"/>
    <w:basedOn w:val="BasicText"/>
    <w:qFormat/>
    <w:rsid w:val="00BF4045"/>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contextualSpacing w:val="0"/>
    </w:pPr>
    <w:rPr>
      <w:color w:val="000000" w:themeColor="text1"/>
      <w:szCs w:val="24"/>
    </w:rPr>
  </w:style>
  <w:style w:type="paragraph" w:customStyle="1" w:styleId="BoxedtextV1">
    <w:name w:val="Boxed text V1"/>
    <w:basedOn w:val="BasicText"/>
    <w:qFormat/>
    <w:rsid w:val="00BF4045"/>
    <w:pPr>
      <w:pBdr>
        <w:left w:val="triple" w:sz="4" w:space="4" w:color="auto"/>
        <w:right w:val="triple" w:sz="4" w:space="4" w:color="auto"/>
      </w:pBdr>
      <w:shd w:val="clear" w:color="auto" w:fill="FFFFCC"/>
      <w:spacing w:after="120"/>
      <w:ind w:left="180" w:right="300"/>
    </w:pPr>
    <w:rPr>
      <w:color w:val="000000" w:themeColor="text1"/>
      <w:szCs w:val="24"/>
    </w:rPr>
  </w:style>
  <w:style w:type="paragraph" w:customStyle="1" w:styleId="StatBlockBasicRegular">
    <w:name w:val="Stat Block Basic Regular"/>
    <w:basedOn w:val="BasicText"/>
    <w:autoRedefine/>
    <w:qFormat/>
    <w:rsid w:val="00BF4045"/>
    <w:pPr>
      <w:spacing w:after="0"/>
    </w:pPr>
    <w:rPr>
      <w:szCs w:val="16"/>
    </w:rPr>
  </w:style>
  <w:style w:type="paragraph" w:customStyle="1" w:styleId="StatBlockBasicHeading1">
    <w:name w:val="Stat Block Basic Heading 1"/>
    <w:basedOn w:val="StatBlockActionsTitle"/>
    <w:next w:val="StatBlockBasicRegular"/>
    <w:qFormat/>
    <w:rsid w:val="00BF4045"/>
    <w:pPr>
      <w:pBdr>
        <w:bottom w:val="single" w:sz="12" w:space="1" w:color="53170D" w:themeColor="accent1"/>
      </w:pBdr>
    </w:pPr>
    <w:rPr>
      <w:b/>
    </w:rPr>
  </w:style>
  <w:style w:type="paragraph" w:customStyle="1" w:styleId="StatBlockBasicBulleted">
    <w:name w:val="Stat Block Basic Bulleted"/>
    <w:basedOn w:val="StatBlockBasicRegular"/>
    <w:qFormat/>
    <w:rsid w:val="00BF4045"/>
    <w:pPr>
      <w:numPr>
        <w:numId w:val="13"/>
      </w:numPr>
      <w:tabs>
        <w:tab w:val="left" w:pos="216"/>
      </w:tabs>
    </w:pPr>
  </w:style>
  <w:style w:type="paragraph" w:customStyle="1" w:styleId="StatBlockData">
    <w:name w:val="StatBlock Data"/>
    <w:basedOn w:val="a"/>
    <w:qFormat/>
    <w:rsid w:val="00BF4045"/>
    <w:pPr>
      <w:keepLines/>
      <w:spacing w:after="0"/>
      <w:ind w:left="192" w:hanging="192"/>
    </w:pPr>
    <w:rPr>
      <w:sz w:val="16"/>
      <w:szCs w:val="17"/>
    </w:rPr>
  </w:style>
  <w:style w:type="character" w:customStyle="1" w:styleId="PlaytestStatBlockInlineSubhead">
    <w:name w:val="Playtest Stat Block Inline Subhead"/>
    <w:uiPriority w:val="1"/>
    <w:qFormat/>
    <w:rsid w:val="00BF4045"/>
    <w:rPr>
      <w:b/>
      <w:bCs/>
      <w:i/>
      <w:iCs/>
    </w:rPr>
  </w:style>
  <w:style w:type="paragraph" w:customStyle="1" w:styleId="StatBlockMetadata">
    <w:name w:val="StatBlock Metadata"/>
    <w:basedOn w:val="StatBlockBasicRegular"/>
    <w:next w:val="StatBlockData"/>
    <w:qFormat/>
    <w:rsid w:val="00BF4045"/>
    <w:pPr>
      <w:keepNext/>
      <w:pBdr>
        <w:bottom w:val="threeDEngrave" w:sz="12" w:space="1" w:color="53170D" w:themeColor="accent1"/>
      </w:pBdr>
    </w:pPr>
    <w:rPr>
      <w:i/>
      <w:sz w:val="16"/>
    </w:rPr>
  </w:style>
  <w:style w:type="paragraph" w:customStyle="1" w:styleId="StatBlockData-NewSection">
    <w:name w:val="Stat Block Data - New Section"/>
    <w:basedOn w:val="StatBlockData"/>
    <w:next w:val="StatBlockData"/>
    <w:autoRedefine/>
    <w:qFormat/>
    <w:rsid w:val="00BF4045"/>
    <w:rPr>
      <w:color w:val="943634"/>
      <w:sz w:val="24"/>
      <w:szCs w:val="24"/>
    </w:rPr>
  </w:style>
  <w:style w:type="character" w:customStyle="1" w:styleId="PlaytestStatBlockInlineSubhead2">
    <w:name w:val="Playtest Stat Block Inline Subhead2"/>
    <w:basedOn w:val="a1"/>
    <w:uiPriority w:val="1"/>
    <w:qFormat/>
    <w:rsid w:val="00BF4045"/>
    <w:rPr>
      <w:rFonts w:ascii="Cambria" w:hAnsi="Cambria"/>
      <w:b/>
      <w:i/>
      <w:caps w:val="0"/>
      <w:smallCaps w:val="0"/>
      <w:strike w:val="0"/>
      <w:dstrike w:val="0"/>
      <w:vanish w:val="0"/>
      <w:color w:val="auto"/>
      <w:sz w:val="20"/>
      <w:vertAlign w:val="baseline"/>
    </w:rPr>
  </w:style>
  <w:style w:type="paragraph" w:customStyle="1" w:styleId="TableText">
    <w:name w:val="Table Text"/>
    <w:basedOn w:val="BasicText"/>
    <w:link w:val="TableTextChar"/>
    <w:qFormat/>
    <w:rsid w:val="00BF4045"/>
    <w:pPr>
      <w:spacing w:after="0"/>
    </w:pPr>
    <w:rPr>
      <w:sz w:val="16"/>
      <w:szCs w:val="19"/>
    </w:rPr>
  </w:style>
  <w:style w:type="character" w:customStyle="1" w:styleId="TableTextChar">
    <w:name w:val="Table Text Char"/>
    <w:basedOn w:val="a1"/>
    <w:link w:val="TableText"/>
    <w:rsid w:val="00BF4045"/>
    <w:rPr>
      <w:rFonts w:eastAsia="ヒラギノ角ゴ Pro W3" w:cs="Calibri"/>
      <w:bCs/>
      <w:sz w:val="16"/>
      <w:szCs w:val="19"/>
      <w:lang w:val="en-US" w:eastAsia="ja-JP"/>
    </w:rPr>
  </w:style>
  <w:style w:type="paragraph" w:customStyle="1" w:styleId="DocumentCredits">
    <w:name w:val="Document Credits"/>
    <w:basedOn w:val="BasicText"/>
    <w:qFormat/>
    <w:rsid w:val="00BF4045"/>
    <w:pPr>
      <w:suppressLineNumbers/>
      <w:tabs>
        <w:tab w:val="left" w:pos="567"/>
      </w:tabs>
      <w:ind w:left="396" w:hanging="396"/>
    </w:pPr>
  </w:style>
  <w:style w:type="paragraph" w:customStyle="1" w:styleId="DocumentSubchapterTitle">
    <w:name w:val="Document Subchapter Title"/>
    <w:basedOn w:val="DocumentChapterTitleToC"/>
    <w:next w:val="BasicTextParagraph1"/>
    <w:autoRedefine/>
    <w:qFormat/>
    <w:rsid w:val="00BF4045"/>
    <w:pPr>
      <w:pBdr>
        <w:bottom w:val="single" w:sz="12" w:space="1" w:color="53170D"/>
      </w:pBdr>
      <w:outlineLvl w:val="1"/>
    </w:pPr>
    <w:rPr>
      <w:smallCaps w:val="0"/>
      <w:sz w:val="32"/>
      <w:szCs w:val="32"/>
    </w:rPr>
  </w:style>
  <w:style w:type="paragraph" w:customStyle="1" w:styleId="HANDOUTHandwrittenNote1">
    <w:name w:val="HANDOUT Handwritten Note 1"/>
    <w:basedOn w:val="BasicText"/>
    <w:autoRedefine/>
    <w:qFormat/>
    <w:rsid w:val="00BF4045"/>
    <w:rPr>
      <w:rFonts w:ascii="Calligrapher" w:hAnsi="Calligrapher"/>
      <w:sz w:val="20"/>
      <w:szCs w:val="22"/>
    </w:rPr>
  </w:style>
  <w:style w:type="paragraph" w:customStyle="1" w:styleId="HANDOUTHandwrittenNote3">
    <w:name w:val="HANDOUT Handwritten Note 3"/>
    <w:basedOn w:val="HANDOUTHandwrittenNote2"/>
    <w:autoRedefine/>
    <w:qFormat/>
    <w:rsid w:val="00BF4045"/>
    <w:rPr>
      <w:rFonts w:ascii="Monotype Corsiva" w:hAnsi="Monotype Corsiva"/>
      <w:sz w:val="22"/>
      <w:szCs w:val="22"/>
    </w:rPr>
  </w:style>
  <w:style w:type="paragraph" w:customStyle="1" w:styleId="DocumentLegalese">
    <w:name w:val="Document Legalese"/>
    <w:basedOn w:val="BasicText"/>
    <w:autoRedefine/>
    <w:qFormat/>
    <w:rsid w:val="00BF4045"/>
    <w:rPr>
      <w:rFonts w:ascii="Calibri" w:hAnsi="Calibri"/>
      <w:sz w:val="12"/>
      <w:szCs w:val="12"/>
    </w:rPr>
  </w:style>
  <w:style w:type="paragraph" w:customStyle="1" w:styleId="12">
    <w:name w:val="Стиль1"/>
    <w:basedOn w:val="a"/>
    <w:link w:val="13"/>
    <w:qFormat/>
    <w:rsid w:val="00BF4045"/>
    <w:rPr>
      <w:rFonts w:ascii="Garamond" w:hAnsi="Garamond"/>
      <w:b/>
      <w:bCs/>
      <w:color w:val="4D0000"/>
      <w:sz w:val="34"/>
      <w:szCs w:val="30"/>
    </w:rPr>
  </w:style>
  <w:style w:type="character" w:customStyle="1" w:styleId="13">
    <w:name w:val="Стиль1 Знак"/>
    <w:basedOn w:val="a1"/>
    <w:link w:val="12"/>
    <w:rsid w:val="00BF4045"/>
    <w:rPr>
      <w:rFonts w:ascii="Garamond" w:eastAsia="ヒラギノ角ゴ Pro W3" w:hAnsi="Garamond" w:cstheme="minorBidi"/>
      <w:b/>
      <w:bCs/>
      <w:color w:val="4D0000"/>
      <w:sz w:val="34"/>
      <w:szCs w:val="30"/>
      <w:lang w:val="en-US" w:eastAsia="ja-JP"/>
    </w:rPr>
  </w:style>
  <w:style w:type="paragraph" w:customStyle="1" w:styleId="TableHeader">
    <w:name w:val="Table Header"/>
    <w:basedOn w:val="TableText"/>
    <w:qFormat/>
    <w:rsid w:val="00BF4045"/>
    <w:rPr>
      <w:b/>
      <w:sz w:val="18"/>
      <w:szCs w:val="17"/>
    </w:rPr>
  </w:style>
  <w:style w:type="paragraph" w:customStyle="1" w:styleId="ToCStyle3">
    <w:name w:val="ToC Style 3"/>
    <w:basedOn w:val="Headline3"/>
    <w:next w:val="BasicTextParagraph1"/>
    <w:qFormat/>
    <w:rsid w:val="00BF4045"/>
    <w:pPr>
      <w:jc w:val="right"/>
    </w:pPr>
  </w:style>
  <w:style w:type="paragraph" w:customStyle="1" w:styleId="STATBLOCKBODYPARA1">
    <w:name w:val="STATBLOCK BODY PARA1"/>
    <w:uiPriority w:val="99"/>
    <w:qFormat/>
    <w:rsid w:val="00BF4045"/>
    <w:pPr>
      <w:tabs>
        <w:tab w:val="left" w:pos="187"/>
      </w:tabs>
      <w:spacing w:before="60" w:after="0" w:line="264" w:lineRule="auto"/>
    </w:pPr>
    <w:rPr>
      <w:rFonts w:ascii="Source Sans Pro" w:eastAsia="ヒラギノ角ゴ Pro W3" w:hAnsi="Source Sans Pro" w:cs="Arial"/>
      <w:color w:val="000000"/>
      <w:sz w:val="16"/>
      <w:szCs w:val="16"/>
      <w:lang w:val="en-US" w:eastAsia="ja-JP"/>
    </w:rPr>
  </w:style>
  <w:style w:type="paragraph" w:customStyle="1" w:styleId="SBTITLE5">
    <w:name w:val="SB TITLE 5"/>
    <w:basedOn w:val="4"/>
    <w:uiPriority w:val="99"/>
    <w:qFormat/>
    <w:rsid w:val="00BF4045"/>
    <w:pPr>
      <w:keepLines w:val="0"/>
      <w:numPr>
        <w:ilvl w:val="0"/>
        <w:numId w:val="0"/>
      </w:numPr>
      <w:spacing w:before="0" w:line="240" w:lineRule="exact"/>
    </w:pPr>
    <w:rPr>
      <w:rFonts w:eastAsiaTheme="minorHAnsi" w:cs="Martel DemiBold"/>
      <w:b/>
      <w:i w:val="0"/>
      <w:iCs w:val="0"/>
      <w:smallCaps/>
      <w:color w:val="53170D" w:themeColor="accent1"/>
      <w:w w:val="102"/>
      <w:sz w:val="24"/>
      <w:szCs w:val="24"/>
    </w:rPr>
  </w:style>
  <w:style w:type="character" w:customStyle="1" w:styleId="CHARBOLDITALIC">
    <w:name w:val="*CHAR BOLD &amp; ITALIC"/>
    <w:basedOn w:val="CHARBOLD"/>
    <w:uiPriority w:val="1"/>
    <w:qFormat/>
    <w:rsid w:val="00BF4045"/>
    <w:rPr>
      <w:b/>
      <w:bCs/>
      <w:i/>
      <w:caps w:val="0"/>
      <w:smallCaps w:val="0"/>
      <w:strike w:val="0"/>
      <w:dstrike w:val="0"/>
      <w:vanish w:val="0"/>
      <w:color w:val="auto"/>
      <w:spacing w:val="4"/>
      <w:vertAlign w:val="baseline"/>
    </w:rPr>
  </w:style>
  <w:style w:type="character" w:customStyle="1" w:styleId="CHARBOLD">
    <w:name w:val="*CHAR BOLD"/>
    <w:basedOn w:val="a1"/>
    <w:uiPriority w:val="1"/>
    <w:qFormat/>
    <w:rsid w:val="00BF4045"/>
    <w:rPr>
      <w:b/>
      <w:caps w:val="0"/>
      <w:smallCaps w:val="0"/>
      <w:strike w:val="0"/>
      <w:dstrike w:val="0"/>
      <w:vanish w:val="0"/>
      <w:color w:val="auto"/>
      <w:vertAlign w:val="baseline"/>
    </w:rPr>
  </w:style>
  <w:style w:type="paragraph" w:customStyle="1" w:styleId="StatBlockHeading5E">
    <w:name w:val="Stat Block Heading 5E"/>
    <w:basedOn w:val="a"/>
    <w:next w:val="STATBLOCKBODYPARA1"/>
    <w:uiPriority w:val="99"/>
    <w:qFormat/>
    <w:rsid w:val="00BF4045"/>
    <w:pPr>
      <w:keepNext/>
      <w:pBdr>
        <w:bottom w:val="single" w:sz="8" w:space="0" w:color="FFC000" w:themeColor="accent2"/>
      </w:pBdr>
      <w:spacing w:before="180" w:after="60" w:line="230" w:lineRule="exact"/>
      <w:outlineLvl w:val="0"/>
    </w:pPr>
    <w:rPr>
      <w:rFonts w:ascii="Lato" w:hAnsi="Lato" w:cs="Martel DemiBold"/>
      <w:bCs/>
      <w:smallCaps/>
      <w:color w:val="53170D" w:themeColor="accent1"/>
      <w:w w:val="102"/>
      <w:sz w:val="24"/>
      <w:szCs w:val="24"/>
    </w:rPr>
  </w:style>
  <w:style w:type="paragraph" w:customStyle="1" w:styleId="VariantStatBlockMetadata">
    <w:name w:val="Variant StatBlock Metadata"/>
    <w:basedOn w:val="STATBLOCKBODYPARA1"/>
    <w:next w:val="StatBlockData"/>
    <w:uiPriority w:val="99"/>
    <w:qFormat/>
    <w:rsid w:val="00BF4045"/>
    <w:pPr>
      <w:keepNext/>
      <w:spacing w:before="0" w:after="70"/>
      <w:contextualSpacing/>
    </w:pPr>
    <w:rPr>
      <w:i/>
      <w:sz w:val="17"/>
      <w:szCs w:val="17"/>
    </w:rPr>
  </w:style>
  <w:style w:type="paragraph" w:customStyle="1" w:styleId="STATBLOCKABILITYSCORENUMBER">
    <w:name w:val="STATBLOCK ABILITY SCORE NUMBER"/>
    <w:basedOn w:val="STATBLOCKBODYPARA1"/>
    <w:next w:val="a"/>
    <w:uiPriority w:val="99"/>
    <w:qFormat/>
    <w:rsid w:val="00BF4045"/>
    <w:pPr>
      <w:keepLines/>
      <w:widowControl w:val="0"/>
      <w:pBdr>
        <w:bottom w:val="threeDEngrave" w:sz="12" w:space="7" w:color="53170D"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character" w:customStyle="1" w:styleId="StatBlockBasicLabel">
    <w:name w:val="Stat Block Basic Label"/>
    <w:basedOn w:val="a1"/>
    <w:uiPriority w:val="1"/>
    <w:qFormat/>
    <w:rsid w:val="00BF4045"/>
    <w:rPr>
      <w:rFonts w:asciiTheme="minorHAnsi" w:hAnsiTheme="minorHAnsi"/>
      <w:b/>
      <w:color w:val="9C2B1B" w:themeColor="accent3"/>
      <w:sz w:val="18"/>
    </w:rPr>
  </w:style>
  <w:style w:type="paragraph" w:customStyle="1" w:styleId="PlaytestWarningText">
    <w:name w:val="Playtest Warning Text"/>
    <w:basedOn w:val="a"/>
    <w:link w:val="PlaytestWarningText0"/>
    <w:autoRedefine/>
    <w:qFormat/>
    <w:rsid w:val="00BF4045"/>
    <w:pPr>
      <w:shd w:val="clear" w:color="auto" w:fill="E6E6E6"/>
      <w:spacing w:after="120" w:line="259" w:lineRule="auto"/>
    </w:pPr>
    <w:rPr>
      <w:rFonts w:ascii="Cambria" w:hAnsi="Cambria"/>
    </w:rPr>
  </w:style>
  <w:style w:type="character" w:customStyle="1" w:styleId="PlaytestWarningText0">
    <w:name w:val="Playtest Warning Text Знак"/>
    <w:basedOn w:val="a1"/>
    <w:link w:val="PlaytestWarningText"/>
    <w:rsid w:val="00BF4045"/>
    <w:rPr>
      <w:rFonts w:ascii="Cambria" w:eastAsia="ヒラギノ角ゴ Pro W3" w:hAnsi="Cambria" w:cstheme="minorBidi"/>
      <w:color w:val="000000"/>
      <w:sz w:val="20"/>
      <w:szCs w:val="20"/>
      <w:shd w:val="clear" w:color="auto" w:fill="E6E6E6"/>
      <w:lang w:val="en-US" w:eastAsia="ja-JP"/>
    </w:rPr>
  </w:style>
  <w:style w:type="paragraph" w:customStyle="1" w:styleId="PlaytestHeading1">
    <w:name w:val="Playtest Heading 1"/>
    <w:basedOn w:val="Heading1ToC"/>
    <w:next w:val="BasicTextParagraph1"/>
    <w:link w:val="PlaytestHeading10"/>
    <w:autoRedefine/>
    <w:qFormat/>
    <w:rsid w:val="00BF4045"/>
    <w:pPr>
      <w:shd w:val="clear" w:color="auto" w:fill="E6E6E6"/>
      <w:spacing w:before="168"/>
    </w:pPr>
    <w:rPr>
      <w:rFonts w:ascii="Cambria" w:hAnsi="Cambria"/>
      <w:bCs w:val="0"/>
      <w:smallCaps/>
      <w:color w:val="000000"/>
    </w:rPr>
  </w:style>
  <w:style w:type="character" w:customStyle="1" w:styleId="PlaytestHeading10">
    <w:name w:val="Playtest Heading 1 Знак"/>
    <w:basedOn w:val="20"/>
    <w:link w:val="PlaytestHeading1"/>
    <w:rsid w:val="00BF4045"/>
    <w:rPr>
      <w:rFonts w:ascii="Cambria" w:eastAsia="ヒラギノ角ゴ Pro W3" w:hAnsi="Cambria" w:cstheme="minorBidi"/>
      <w:b/>
      <w:bCs w:val="0"/>
      <w:smallCaps/>
      <w:color w:val="000000"/>
      <w:sz w:val="36"/>
      <w:szCs w:val="36"/>
      <w:shd w:val="clear" w:color="auto" w:fill="E6E6E6"/>
      <w:lang w:val="en-US" w:eastAsia="zh-CN"/>
    </w:rPr>
  </w:style>
  <w:style w:type="paragraph" w:customStyle="1" w:styleId="BoxedTextNotes">
    <w:name w:val="Boxed Text Notes"/>
    <w:basedOn w:val="BasicText"/>
    <w:link w:val="BoxedTextNotes0"/>
    <w:qFormat/>
    <w:rsid w:val="00BF4045"/>
    <w:pPr>
      <w:pBdr>
        <w:top w:val="threeDEmboss" w:sz="12" w:space="1" w:color="023160" w:themeColor="accent5" w:themeShade="80"/>
        <w:left w:val="threeDEmboss" w:sz="12" w:space="4" w:color="023160" w:themeColor="accent5" w:themeShade="80"/>
        <w:bottom w:val="threeDEmboss" w:sz="12" w:space="1" w:color="023160" w:themeColor="accent5" w:themeShade="80"/>
        <w:right w:val="threeDEmboss" w:sz="12" w:space="4" w:color="023160" w:themeColor="accent5" w:themeShade="80"/>
      </w:pBdr>
      <w:shd w:val="clear" w:color="auto" w:fill="DADADA" w:themeFill="accent6" w:themeFillShade="E6"/>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BF4045"/>
    <w:rPr>
      <w:rFonts w:eastAsiaTheme="minorEastAsia" w:cs="Calibri"/>
      <w:bCs/>
      <w:sz w:val="18"/>
      <w:szCs w:val="22"/>
      <w:shd w:val="clear" w:color="auto" w:fill="DADADA" w:themeFill="accent6" w:themeFillShade="E6"/>
      <w:lang w:val="en-US" w:eastAsia="zh-CN"/>
    </w:rPr>
  </w:style>
  <w:style w:type="character" w:customStyle="1" w:styleId="CHARBOLDSERIF">
    <w:name w:val="*CHAR BOLD SERIF"/>
    <w:basedOn w:val="CHARBOLDSANSSERIF"/>
    <w:uiPriority w:val="1"/>
    <w:qFormat/>
    <w:rsid w:val="00BF4045"/>
    <w:rPr>
      <w:rFonts w:asciiTheme="minorHAnsi" w:hAnsiTheme="minorHAnsi"/>
      <w:b/>
      <w:color w:val="auto"/>
    </w:rPr>
  </w:style>
  <w:style w:type="character" w:customStyle="1" w:styleId="CHARBOLDSANSSERIF">
    <w:name w:val="*CHAR BOLD SANS SERIF"/>
    <w:uiPriority w:val="1"/>
    <w:qFormat/>
    <w:rsid w:val="00BF4045"/>
    <w:rPr>
      <w:rFonts w:asciiTheme="majorHAnsi" w:hAnsiTheme="majorHAnsi"/>
      <w:b/>
      <w:color w:val="auto"/>
    </w:rPr>
  </w:style>
  <w:style w:type="character" w:customStyle="1" w:styleId="CHARITALICSERIF">
    <w:name w:val="*CHAR ITALIC SERIF"/>
    <w:basedOn w:val="CHARBOLDSERIF"/>
    <w:uiPriority w:val="1"/>
    <w:qFormat/>
    <w:rsid w:val="00BF4045"/>
    <w:rPr>
      <w:rFonts w:asciiTheme="minorHAnsi" w:hAnsiTheme="minorHAnsi"/>
      <w:b w:val="0"/>
      <w:i/>
      <w:color w:val="auto"/>
    </w:rPr>
  </w:style>
  <w:style w:type="paragraph" w:customStyle="1" w:styleId="Epigraph1">
    <w:name w:val="Epigraph 1"/>
    <w:basedOn w:val="BasicText"/>
    <w:next w:val="Epigraph2"/>
    <w:link w:val="Epigraph10"/>
    <w:autoRedefine/>
    <w:qFormat/>
    <w:rsid w:val="00BF4045"/>
    <w:pPr>
      <w:spacing w:after="0" w:line="360" w:lineRule="auto"/>
    </w:pPr>
    <w:rPr>
      <w:i/>
    </w:rPr>
  </w:style>
  <w:style w:type="character" w:customStyle="1" w:styleId="Epigraph10">
    <w:name w:val="Epigraph 1 Знак"/>
    <w:basedOn w:val="a1"/>
    <w:link w:val="Epigraph1"/>
    <w:rsid w:val="00BF4045"/>
    <w:rPr>
      <w:rFonts w:eastAsia="ヒラギノ角ゴ Pro W3" w:cs="Calibri"/>
      <w:bCs/>
      <w:i/>
      <w:sz w:val="18"/>
      <w:szCs w:val="20"/>
      <w:lang w:val="en-US" w:eastAsia="ja-JP"/>
    </w:rPr>
  </w:style>
  <w:style w:type="paragraph" w:customStyle="1" w:styleId="Epigraph2">
    <w:name w:val="Epigraph 2"/>
    <w:basedOn w:val="Epigraph1"/>
    <w:next w:val="EpigraphSource"/>
    <w:link w:val="Epigraph20"/>
    <w:autoRedefine/>
    <w:qFormat/>
    <w:rsid w:val="00BF4045"/>
    <w:pPr>
      <w:spacing w:line="240" w:lineRule="auto"/>
      <w:ind w:firstLine="192"/>
    </w:pPr>
  </w:style>
  <w:style w:type="character" w:customStyle="1" w:styleId="Epigraph20">
    <w:name w:val="Epigraph 2 Знак"/>
    <w:basedOn w:val="Epigraph10"/>
    <w:link w:val="Epigraph2"/>
    <w:rsid w:val="00BF4045"/>
    <w:rPr>
      <w:rFonts w:eastAsia="ヒラギノ角ゴ Pro W3" w:cs="Calibri"/>
      <w:bCs/>
      <w:i/>
      <w:sz w:val="18"/>
      <w:szCs w:val="20"/>
      <w:lang w:val="en-US" w:eastAsia="ja-JP"/>
    </w:rPr>
  </w:style>
  <w:style w:type="paragraph" w:customStyle="1" w:styleId="EpigraphSource">
    <w:name w:val="Epigraph Source"/>
    <w:basedOn w:val="Epigraph1"/>
    <w:next w:val="BasicText"/>
    <w:autoRedefine/>
    <w:qFormat/>
    <w:rsid w:val="00BF4045"/>
    <w:pPr>
      <w:spacing w:before="144" w:after="72" w:line="240" w:lineRule="auto"/>
      <w:jc w:val="right"/>
    </w:pPr>
    <w:rPr>
      <w:rFonts w:ascii="Calibri" w:hAnsi="Calibri"/>
      <w:i w:val="0"/>
    </w:rPr>
  </w:style>
  <w:style w:type="paragraph" w:customStyle="1" w:styleId="LayoutFooter">
    <w:name w:val="Layout Footer"/>
    <w:basedOn w:val="af7"/>
    <w:autoRedefine/>
    <w:qFormat/>
    <w:rsid w:val="00BF4045"/>
    <w:pPr>
      <w:spacing w:after="72"/>
    </w:pPr>
    <w:rPr>
      <w:b/>
      <w:bCs/>
      <w:smallCaps/>
      <w:color w:val="806000" w:themeColor="accent2" w:themeShade="80"/>
    </w:rPr>
  </w:style>
  <w:style w:type="paragraph" w:customStyle="1" w:styleId="VariantStatBlockTitle">
    <w:name w:val="VariantStatBlock Title"/>
    <w:basedOn w:val="af9"/>
    <w:qFormat/>
    <w:rsid w:val="00BF4045"/>
    <w:pPr>
      <w:contextualSpacing w:val="0"/>
    </w:pPr>
    <w:rPr>
      <w:rFonts w:cstheme="minorBidi"/>
      <w:b/>
      <w:bCs/>
      <w:color w:val="000000" w:themeColor="text1"/>
      <w:sz w:val="30"/>
      <w:szCs w:val="22"/>
    </w:rPr>
  </w:style>
  <w:style w:type="paragraph" w:styleId="af9">
    <w:name w:val="No Spacing"/>
    <w:link w:val="afa"/>
    <w:uiPriority w:val="1"/>
    <w:qFormat/>
    <w:rsid w:val="00BF4045"/>
    <w:pPr>
      <w:spacing w:after="0"/>
      <w:contextualSpacing/>
    </w:pPr>
    <w:rPr>
      <w:sz w:val="20"/>
      <w:szCs w:val="20"/>
      <w:lang w:val="en-US"/>
    </w:rPr>
  </w:style>
  <w:style w:type="paragraph" w:customStyle="1" w:styleId="MonsterMetadata">
    <w:name w:val="Monster Metadata"/>
    <w:basedOn w:val="af9"/>
    <w:qFormat/>
    <w:rsid w:val="00BF4045"/>
    <w:pPr>
      <w:pBdr>
        <w:bottom w:val="threeDEngrave" w:sz="12" w:space="1" w:color="53170D" w:themeColor="accent1"/>
      </w:pBdr>
      <w:contextualSpacing w:val="0"/>
    </w:pPr>
    <w:rPr>
      <w:rFonts w:cstheme="minorBidi"/>
      <w:i/>
      <w:sz w:val="16"/>
      <w:szCs w:val="18"/>
    </w:rPr>
  </w:style>
  <w:style w:type="paragraph" w:customStyle="1" w:styleId="Monsterstats1">
    <w:name w:val="Monster stats 1"/>
    <w:basedOn w:val="af9"/>
    <w:qFormat/>
    <w:rsid w:val="00BF4045"/>
    <w:pPr>
      <w:contextualSpacing w:val="0"/>
    </w:pPr>
    <w:rPr>
      <w:rFonts w:ascii="Bookmania" w:hAnsi="Bookmania" w:cstheme="minorBidi"/>
      <w:b/>
      <w:bCs/>
      <w:sz w:val="18"/>
      <w:szCs w:val="18"/>
    </w:rPr>
  </w:style>
  <w:style w:type="paragraph" w:customStyle="1" w:styleId="MonsterActions">
    <w:name w:val="Monster Actions"/>
    <w:basedOn w:val="af9"/>
    <w:qFormat/>
    <w:rsid w:val="00BF4045"/>
    <w:pPr>
      <w:pBdr>
        <w:bottom w:val="threeDEmboss" w:sz="12" w:space="1" w:color="53170D" w:themeColor="accent1"/>
      </w:pBdr>
      <w:contextualSpacing w:val="0"/>
    </w:pPr>
    <w:rPr>
      <w:rFonts w:cstheme="minorBidi"/>
      <w:b/>
      <w:bCs/>
      <w:color w:val="4E150D" w:themeColor="accent3" w:themeShade="80"/>
      <w:sz w:val="24"/>
      <w:szCs w:val="22"/>
    </w:rPr>
  </w:style>
  <w:style w:type="paragraph" w:customStyle="1" w:styleId="MonsterStatsHeader">
    <w:name w:val="Monster Stats Header"/>
    <w:basedOn w:val="af9"/>
    <w:qFormat/>
    <w:rsid w:val="00BF4045"/>
    <w:pPr>
      <w:contextualSpacing w:val="0"/>
      <w:jc w:val="center"/>
    </w:pPr>
    <w:rPr>
      <w:rFonts w:cstheme="minorBidi"/>
      <w:b/>
      <w:bCs/>
      <w:sz w:val="18"/>
      <w:szCs w:val="18"/>
    </w:rPr>
  </w:style>
  <w:style w:type="paragraph" w:customStyle="1" w:styleId="MonsterNameFILLED">
    <w:name w:val="Monster Name FILLED"/>
    <w:basedOn w:val="af9"/>
    <w:qFormat/>
    <w:rsid w:val="00BF4045"/>
    <w:pPr>
      <w:contextualSpacing w:val="0"/>
      <w:jc w:val="center"/>
    </w:pPr>
    <w:rPr>
      <w:rFonts w:cstheme="minorBidi"/>
      <w:b/>
      <w:color w:val="FFF2CC" w:themeColor="background1"/>
      <w:szCs w:val="22"/>
    </w:rPr>
  </w:style>
  <w:style w:type="paragraph" w:customStyle="1" w:styleId="Monsteractionname">
    <w:name w:val="Monster action name"/>
    <w:basedOn w:val="af9"/>
    <w:qFormat/>
    <w:rsid w:val="00BF4045"/>
    <w:pPr>
      <w:contextualSpacing w:val="0"/>
    </w:pPr>
    <w:rPr>
      <w:rFonts w:ascii="Bookmania" w:hAnsi="Bookmania" w:cstheme="minorBidi"/>
      <w:b/>
      <w:bCs/>
      <w:sz w:val="18"/>
      <w:szCs w:val="18"/>
    </w:rPr>
  </w:style>
  <w:style w:type="paragraph" w:customStyle="1" w:styleId="ToCHeader">
    <w:name w:val="ToC Header"/>
    <w:basedOn w:val="a"/>
    <w:next w:val="BasicTextParagraph1"/>
    <w:qFormat/>
    <w:rsid w:val="00BF4045"/>
    <w:rPr>
      <w:rFonts w:ascii="Book Antiqua" w:hAnsi="Book Antiqua"/>
      <w:b/>
      <w:bCs/>
      <w:smallCaps/>
      <w:color w:val="4D0000"/>
      <w:sz w:val="44"/>
      <w:szCs w:val="48"/>
    </w:rPr>
  </w:style>
  <w:style w:type="character" w:customStyle="1" w:styleId="CHARFONTICON4E">
    <w:name w:val="*CHAR FONT ICON4E"/>
    <w:basedOn w:val="a1"/>
    <w:uiPriority w:val="1"/>
    <w:qFormat/>
    <w:rsid w:val="00BF4045"/>
    <w:rPr>
      <w:rFonts w:ascii="Fourth-Edition Dings" w:hAnsi="Fourth-Edition Dings" w:cs="Calibri"/>
      <w:b/>
      <w:color w:val="FFF2CC" w:themeColor="background1"/>
      <w:sz w:val="28"/>
      <w:bdr w:val="none" w:sz="0" w:space="0" w:color="auto"/>
      <w:shd w:val="clear" w:color="auto" w:fill="000000" w:themeFill="text1"/>
    </w:rPr>
  </w:style>
  <w:style w:type="character" w:customStyle="1" w:styleId="BasicTextAccented">
    <w:name w:val="Basic Text Accented"/>
    <w:basedOn w:val="a1"/>
    <w:uiPriority w:val="1"/>
    <w:qFormat/>
    <w:rsid w:val="00BF4045"/>
    <w:rPr>
      <w:rFonts w:asciiTheme="minorHAnsi" w:hAnsiTheme="minorHAnsi"/>
      <w:b/>
    </w:rPr>
  </w:style>
  <w:style w:type="paragraph" w:customStyle="1" w:styleId="TableCell">
    <w:name w:val="Table Cell"/>
    <w:basedOn w:val="TableText"/>
    <w:qFormat/>
    <w:rsid w:val="00BF4045"/>
    <w:rPr>
      <w:bCs w:val="0"/>
    </w:rPr>
  </w:style>
  <w:style w:type="paragraph" w:customStyle="1" w:styleId="MonsterInlineSubheading">
    <w:name w:val="Monster Inline Subheading"/>
    <w:basedOn w:val="af9"/>
    <w:qFormat/>
    <w:rsid w:val="00BF4045"/>
    <w:pPr>
      <w:spacing w:line="276" w:lineRule="auto"/>
    </w:pPr>
    <w:rPr>
      <w:rFonts w:cstheme="minorBidi"/>
      <w:b/>
      <w:bCs/>
      <w:sz w:val="16"/>
    </w:rPr>
  </w:style>
  <w:style w:type="paragraph" w:customStyle="1" w:styleId="LayoutFooterVariant">
    <w:name w:val="Layout Footer Variant"/>
    <w:basedOn w:val="LayoutFooter"/>
    <w:autoRedefine/>
    <w:uiPriority w:val="99"/>
    <w:semiHidden/>
    <w:unhideWhenUsed/>
    <w:qFormat/>
    <w:rsid w:val="00BF4045"/>
    <w:rPr>
      <w:color w:val="000000" w:themeColor="text1"/>
    </w:rPr>
  </w:style>
  <w:style w:type="paragraph" w:customStyle="1" w:styleId="MonsterStatBlockRegular">
    <w:name w:val="Monster Stat Block Regular"/>
    <w:basedOn w:val="af9"/>
    <w:qFormat/>
    <w:rsid w:val="00BF4045"/>
    <w:rPr>
      <w:rFonts w:cstheme="minorBidi"/>
      <w:sz w:val="16"/>
    </w:rPr>
  </w:style>
  <w:style w:type="paragraph" w:customStyle="1" w:styleId="VariantStatBlockAbility">
    <w:name w:val="Variant StatBlock Ability"/>
    <w:basedOn w:val="MonsterStatsHeader"/>
    <w:qFormat/>
    <w:rsid w:val="00BF4045"/>
    <w:pPr>
      <w:spacing w:line="276" w:lineRule="auto"/>
    </w:pPr>
    <w:rPr>
      <w:color w:val="742014" w:themeColor="accent3" w:themeShade="BF"/>
    </w:rPr>
  </w:style>
  <w:style w:type="paragraph" w:customStyle="1" w:styleId="MonsterStatBlockHanging">
    <w:name w:val="Monster Stat Block Hanging"/>
    <w:basedOn w:val="MonsterStatBlockRegular"/>
    <w:qFormat/>
    <w:rsid w:val="00BF4045"/>
    <w:pPr>
      <w:ind w:left="192" w:hanging="192"/>
    </w:pPr>
  </w:style>
  <w:style w:type="character" w:customStyle="1" w:styleId="CHARSUP">
    <w:name w:val="*CHAR SUP"/>
    <w:basedOn w:val="a1"/>
    <w:uiPriority w:val="1"/>
    <w:qFormat/>
    <w:rsid w:val="00BF4045"/>
    <w:rPr>
      <w:rFonts w:asciiTheme="minorHAnsi" w:hAnsiTheme="minorHAnsi"/>
      <w:caps w:val="0"/>
      <w:smallCaps w:val="0"/>
      <w:strike w:val="0"/>
      <w:dstrike w:val="0"/>
      <w:vanish w:val="0"/>
      <w:color w:val="auto"/>
      <w:vertAlign w:val="superscript"/>
    </w:rPr>
  </w:style>
  <w:style w:type="paragraph" w:customStyle="1" w:styleId="StatBlockBasicSubheadinline">
    <w:name w:val="Stat Block Basic Subhead inline"/>
    <w:basedOn w:val="a"/>
    <w:qFormat/>
    <w:rsid w:val="00BF4045"/>
    <w:pPr>
      <w:ind w:firstLine="192"/>
    </w:pPr>
    <w:rPr>
      <w:b/>
      <w:bCs/>
    </w:rPr>
  </w:style>
  <w:style w:type="paragraph" w:customStyle="1" w:styleId="DocumentTitle">
    <w:name w:val="Document Title"/>
    <w:basedOn w:val="DocumentBookTitle"/>
    <w:autoRedefine/>
    <w:qFormat/>
    <w:rsid w:val="00BF4045"/>
    <w:pPr>
      <w:pBdr>
        <w:top w:val="single" w:sz="6" w:space="6" w:color="53170D" w:themeColor="accent1"/>
        <w:bottom w:val="single" w:sz="6" w:space="6" w:color="53170D" w:themeColor="accent1"/>
      </w:pBdr>
      <w:spacing w:after="240"/>
    </w:pPr>
    <w:rPr>
      <w:rFonts w:asciiTheme="majorHAnsi" w:eastAsiaTheme="majorEastAsia" w:hAnsiTheme="majorHAnsi" w:cstheme="majorBidi"/>
      <w:smallCaps/>
      <w:color w:val="53170D" w:themeColor="accent1"/>
      <w14:textOutline w14:w="9525" w14:cap="rnd" w14:cmpd="sng" w14:algn="ctr">
        <w14:solidFill>
          <w14:schemeClr w14:val="bg1"/>
        </w14:solidFill>
        <w14:prstDash w14:val="solid"/>
        <w14:bevel/>
      </w14:textOutline>
    </w:rPr>
  </w:style>
  <w:style w:type="paragraph" w:customStyle="1" w:styleId="DocumentBookTitle">
    <w:name w:val="Document Book Title"/>
    <w:link w:val="DocumentBookTitle0"/>
    <w:autoRedefine/>
    <w:qFormat/>
    <w:rsid w:val="00BF4045"/>
    <w:pPr>
      <w:spacing w:after="0"/>
      <w:jc w:val="center"/>
    </w:pPr>
    <w:rPr>
      <w:rFonts w:ascii="EB Garamond SemiBold" w:eastAsia="Times New Roman" w:hAnsi="EB Garamond SemiBold" w:cs="Gill Sans"/>
      <w:b/>
      <w:noProof/>
      <w:sz w:val="72"/>
      <w:szCs w:val="72"/>
      <w:lang w:val="en-US"/>
    </w:rPr>
  </w:style>
  <w:style w:type="character" w:customStyle="1" w:styleId="DocumentBookTitle0">
    <w:name w:val="Document Book Title Знак"/>
    <w:basedOn w:val="a1"/>
    <w:link w:val="DocumentBookTitle"/>
    <w:rsid w:val="00BF4045"/>
    <w:rPr>
      <w:rFonts w:ascii="EB Garamond SemiBold" w:eastAsia="Times New Roman" w:hAnsi="EB Garamond SemiBold" w:cs="Gill Sans"/>
      <w:b/>
      <w:noProof/>
      <w:sz w:val="72"/>
      <w:szCs w:val="72"/>
      <w:lang w:val="en-US"/>
    </w:rPr>
  </w:style>
  <w:style w:type="character" w:customStyle="1" w:styleId="CHARFONTSEGOEEMOJI">
    <w:name w:val="*CHAR FONT SEGOEEMOJI"/>
    <w:basedOn w:val="a1"/>
    <w:uiPriority w:val="1"/>
    <w:qFormat/>
    <w:rsid w:val="00BF4045"/>
    <w:rPr>
      <w:rFonts w:ascii="Segoe UI Emoji" w:hAnsi="Segoe UI Emoji" w:cs="Segoe UI Emoji"/>
      <w:b/>
      <w:sz w:val="20"/>
    </w:rPr>
  </w:style>
  <w:style w:type="paragraph" w:customStyle="1" w:styleId="SubheadHanging">
    <w:name w:val="Subhead Hanging"/>
    <w:basedOn w:val="a"/>
    <w:link w:val="SubheadHanging0"/>
    <w:qFormat/>
    <w:rsid w:val="00BF4045"/>
    <w:pPr>
      <w:widowControl w:val="0"/>
      <w:ind w:left="300" w:hanging="300"/>
    </w:pPr>
    <w:rPr>
      <w:b/>
      <w:bCs/>
    </w:rPr>
  </w:style>
  <w:style w:type="character" w:customStyle="1" w:styleId="SubheadHanging0">
    <w:name w:val="Subhead Hanging Знак"/>
    <w:basedOn w:val="a1"/>
    <w:link w:val="SubheadHanging"/>
    <w:rsid w:val="00BF4045"/>
    <w:rPr>
      <w:rFonts w:eastAsia="ヒラギノ角ゴ Pro W3" w:cstheme="minorBidi"/>
      <w:b/>
      <w:bCs/>
      <w:color w:val="000000"/>
      <w:sz w:val="20"/>
      <w:szCs w:val="20"/>
      <w:lang w:val="en-US" w:eastAsia="ja-JP"/>
    </w:rPr>
  </w:style>
  <w:style w:type="paragraph" w:customStyle="1" w:styleId="ListHeading">
    <w:name w:val="List Heading"/>
    <w:basedOn w:val="BasicText"/>
    <w:next w:val="a"/>
    <w:link w:val="ListHeading0"/>
    <w:autoRedefine/>
    <w:qFormat/>
    <w:rsid w:val="00BF4045"/>
    <w:rPr>
      <w:rFonts w:asciiTheme="majorHAnsi" w:hAnsiTheme="majorHAnsi"/>
      <w:b/>
      <w:sz w:val="20"/>
    </w:rPr>
  </w:style>
  <w:style w:type="character" w:customStyle="1" w:styleId="ListHeading0">
    <w:name w:val="List Heading Знак"/>
    <w:basedOn w:val="a1"/>
    <w:link w:val="ListHeading"/>
    <w:rsid w:val="00BF4045"/>
    <w:rPr>
      <w:rFonts w:asciiTheme="majorHAnsi" w:eastAsia="ヒラギノ角ゴ Pro W3" w:hAnsiTheme="majorHAnsi" w:cs="Calibri"/>
      <w:b/>
      <w:bCs/>
      <w:sz w:val="20"/>
      <w:szCs w:val="20"/>
      <w:lang w:val="en-US" w:eastAsia="ja-JP"/>
    </w:rPr>
  </w:style>
  <w:style w:type="paragraph" w:customStyle="1" w:styleId="ListItem">
    <w:name w:val="List Item"/>
    <w:basedOn w:val="BasicText"/>
    <w:autoRedefine/>
    <w:qFormat/>
    <w:rsid w:val="00BF4045"/>
    <w:pPr>
      <w:ind w:left="288" w:hanging="288"/>
    </w:pPr>
    <w:rPr>
      <w:rFonts w:asciiTheme="majorHAnsi" w:hAnsiTheme="majorHAnsi"/>
      <w:sz w:val="17"/>
      <w:szCs w:val="17"/>
    </w:rPr>
  </w:style>
  <w:style w:type="paragraph" w:customStyle="1" w:styleId="StatBlockBasicDataStats">
    <w:name w:val="Stat Block Basic Data Stats"/>
    <w:basedOn w:val="STATBLOCKABILITYSCORENUMBER"/>
    <w:qFormat/>
    <w:rsid w:val="00BF4045"/>
    <w:rPr>
      <w:rFonts w:asciiTheme="minorHAnsi" w:hAnsiTheme="minorHAnsi"/>
      <w:sz w:val="18"/>
    </w:rPr>
  </w:style>
  <w:style w:type="paragraph" w:customStyle="1" w:styleId="StatBlockBasicRegularIndent">
    <w:name w:val="Stat Block Basic Regular Indent"/>
    <w:basedOn w:val="StatBlockBasicRegular"/>
    <w:qFormat/>
    <w:rsid w:val="00BF4045"/>
    <w:pPr>
      <w:ind w:firstLine="192"/>
    </w:pPr>
  </w:style>
  <w:style w:type="paragraph" w:customStyle="1" w:styleId="StatBlockBasicSubheading">
    <w:name w:val="Stat Block Basic Subheading"/>
    <w:basedOn w:val="StatBlockActionsTitle"/>
    <w:qFormat/>
    <w:rsid w:val="00BF4045"/>
    <w:pPr>
      <w:pBdr>
        <w:bottom w:val="none" w:sz="0" w:space="0" w:color="auto"/>
      </w:pBdr>
      <w:spacing w:after="0"/>
      <w:ind w:left="192" w:hanging="192"/>
    </w:pPr>
    <w:rPr>
      <w:bCs/>
      <w:sz w:val="17"/>
      <w:szCs w:val="17"/>
    </w:rPr>
  </w:style>
  <w:style w:type="paragraph" w:customStyle="1" w:styleId="SDSubheadLegendary">
    <w:name w:val="SD Subhead Legendary"/>
    <w:basedOn w:val="StatBlockBasicHeading1"/>
    <w:qFormat/>
    <w:rsid w:val="00BF4045"/>
    <w:pPr>
      <w:pBdr>
        <w:bottom w:val="single" w:sz="12" w:space="1" w:color="806000" w:themeColor="accent2" w:themeShade="80"/>
      </w:pBdr>
    </w:pPr>
    <w:rPr>
      <w:sz w:val="17"/>
    </w:rPr>
  </w:style>
  <w:style w:type="paragraph" w:customStyle="1" w:styleId="StatBlockBasicSpellList">
    <w:name w:val="Stat Block Basic Spell List"/>
    <w:basedOn w:val="StatBlockBasicRegular"/>
    <w:qFormat/>
    <w:rsid w:val="00BF4045"/>
  </w:style>
  <w:style w:type="paragraph" w:customStyle="1" w:styleId="SDAbility">
    <w:name w:val="SD Ability"/>
    <w:basedOn w:val="StatBlockColored"/>
    <w:qFormat/>
    <w:rsid w:val="00BF4045"/>
    <w:pPr>
      <w:spacing w:line="264" w:lineRule="auto"/>
      <w:jc w:val="center"/>
    </w:pPr>
  </w:style>
  <w:style w:type="paragraph" w:customStyle="1" w:styleId="SDAbilityHeader">
    <w:name w:val="SD Ability Header"/>
    <w:basedOn w:val="SDAbility"/>
    <w:qFormat/>
    <w:rsid w:val="00BF4045"/>
    <w:rPr>
      <w:b/>
      <w:bCs/>
    </w:rPr>
  </w:style>
  <w:style w:type="paragraph" w:customStyle="1" w:styleId="14">
    <w:name w:val="Підзаголовок1"/>
    <w:basedOn w:val="Heading2ToC"/>
    <w:qFormat/>
    <w:rsid w:val="00BF4045"/>
  </w:style>
  <w:style w:type="paragraph" w:customStyle="1" w:styleId="Headline5">
    <w:name w:val="Headline 5"/>
    <w:basedOn w:val="Heading5ToC"/>
    <w:next w:val="BasicTextParagraph1"/>
    <w:autoRedefine/>
    <w:qFormat/>
    <w:rsid w:val="00BF4045"/>
    <w:pPr>
      <w:outlineLvl w:val="9"/>
    </w:pPr>
    <w:rPr>
      <w:i/>
      <w:iCs/>
    </w:rPr>
  </w:style>
  <w:style w:type="paragraph" w:customStyle="1" w:styleId="Heading5ToC">
    <w:name w:val="Heading 5 ToC"/>
    <w:basedOn w:val="5"/>
    <w:next w:val="BasicTextParagraph1"/>
    <w:autoRedefine/>
    <w:qFormat/>
    <w:rsid w:val="00782F8B"/>
    <w:pPr>
      <w:pPrChange w:id="3" w:author="Konstantin Malyutin" w:date="2021-02-01T16:26:00Z">
        <w:pPr>
          <w:keepNext/>
          <w:keepLines/>
          <w:tabs>
            <w:tab w:val="left" w:pos="187"/>
          </w:tabs>
          <w:spacing w:before="40"/>
          <w:contextualSpacing/>
          <w:jc w:val="both"/>
          <w:outlineLvl w:val="4"/>
        </w:pPr>
      </w:pPrChange>
    </w:pPr>
    <w:rPr>
      <w:b/>
      <w:rPrChange w:id="3" w:author="Konstantin Malyutin" w:date="2021-02-01T16:26:00Z">
        <w:rPr>
          <w:rFonts w:asciiTheme="majorHAnsi" w:eastAsiaTheme="majorEastAsia" w:hAnsiTheme="majorHAnsi" w:cstheme="majorBidi"/>
          <w:b/>
          <w:color w:val="3D1109" w:themeColor="accent1" w:themeShade="BF"/>
          <w:lang w:val="en-US" w:eastAsia="ja-JP" w:bidi="ar-SA"/>
        </w:rPr>
      </w:rPrChange>
    </w:rPr>
  </w:style>
  <w:style w:type="paragraph" w:customStyle="1" w:styleId="Headline4">
    <w:name w:val="Headline 4"/>
    <w:basedOn w:val="Heading4ToC"/>
    <w:next w:val="BasicTextParagraph1"/>
    <w:autoRedefine/>
    <w:qFormat/>
    <w:rsid w:val="00BF4045"/>
    <w:pPr>
      <w:outlineLvl w:val="9"/>
    </w:pPr>
  </w:style>
  <w:style w:type="paragraph" w:customStyle="1" w:styleId="Headline1">
    <w:name w:val="Headline 1"/>
    <w:basedOn w:val="Heading1ToC"/>
    <w:next w:val="BasicTextParagraph1"/>
    <w:autoRedefine/>
    <w:qFormat/>
    <w:rsid w:val="00BF4045"/>
    <w:pPr>
      <w:outlineLvl w:val="9"/>
    </w:pPr>
  </w:style>
  <w:style w:type="paragraph" w:customStyle="1" w:styleId="PlaytestStatBlockTitle">
    <w:name w:val="Playtest Stat BlockTitle"/>
    <w:next w:val="PlaytestStatBlockBody"/>
    <w:qFormat/>
    <w:rsid w:val="00BF4045"/>
    <w:pPr>
      <w:keepNext/>
      <w:keepLines/>
      <w:spacing w:after="0"/>
    </w:pPr>
    <w:rPr>
      <w:rFonts w:asciiTheme="majorHAnsi" w:eastAsia="ヒラギノ角ゴ Pro W3" w:hAnsiTheme="majorHAnsi" w:cstheme="minorBidi"/>
      <w:b/>
      <w:color w:val="000000"/>
      <w:sz w:val="28"/>
      <w:szCs w:val="28"/>
      <w:lang w:val="en-US" w:eastAsia="ja-JP"/>
    </w:rPr>
  </w:style>
  <w:style w:type="paragraph" w:customStyle="1" w:styleId="PlaytestStatBlockBody">
    <w:name w:val="Playtest Stat Block Body"/>
    <w:basedOn w:val="BasicText"/>
    <w:qFormat/>
    <w:rsid w:val="00BF4045"/>
    <w:pPr>
      <w:adjustRightInd w:val="0"/>
      <w:spacing w:after="0"/>
    </w:pPr>
  </w:style>
  <w:style w:type="paragraph" w:customStyle="1" w:styleId="QuoteCore">
    <w:name w:val="Quote Core"/>
    <w:basedOn w:val="BasicText"/>
    <w:autoRedefine/>
    <w:qFormat/>
    <w:rsid w:val="00BF4045"/>
    <w:pPr>
      <w:pBdr>
        <w:top w:val="single" w:sz="12" w:space="1" w:color="auto"/>
        <w:bottom w:val="single" w:sz="12" w:space="1" w:color="auto"/>
      </w:pBdr>
    </w:pPr>
    <w:rPr>
      <w:sz w:val="20"/>
    </w:rPr>
  </w:style>
  <w:style w:type="paragraph" w:customStyle="1" w:styleId="QuoteCoreSource">
    <w:name w:val="Quote Core Source"/>
    <w:basedOn w:val="QuoteCore"/>
    <w:autoRedefine/>
    <w:qFormat/>
    <w:rsid w:val="00BF4045"/>
    <w:pPr>
      <w:jc w:val="right"/>
    </w:pPr>
  </w:style>
  <w:style w:type="paragraph" w:customStyle="1" w:styleId="DDMMStatblocktext">
    <w:name w:val="DD MM Statblock text"/>
    <w:basedOn w:val="a"/>
    <w:link w:val="DDMMStatblocktext0"/>
    <w:qFormat/>
    <w:rsid w:val="00BF4045"/>
    <w:pPr>
      <w:tabs>
        <w:tab w:val="left" w:pos="360"/>
      </w:tabs>
      <w:spacing w:before="60" w:after="60" w:line="288" w:lineRule="auto"/>
    </w:pPr>
    <w:rPr>
      <w:rFonts w:ascii="Scala Sans Cyrillic" w:eastAsiaTheme="majorEastAsia" w:hAnsi="Scala Sans Cyrillic" w:cstheme="majorBidi"/>
      <w:color w:val="000000" w:themeColor="text1"/>
      <w:sz w:val="17"/>
      <w:szCs w:val="17"/>
    </w:rPr>
  </w:style>
  <w:style w:type="character" w:customStyle="1" w:styleId="DDMMStatblocktext0">
    <w:name w:val="DD MM Statblock text Знак"/>
    <w:basedOn w:val="a1"/>
    <w:link w:val="DDMMStatblocktext"/>
    <w:rsid w:val="00BF4045"/>
    <w:rPr>
      <w:rFonts w:ascii="Scala Sans Cyrillic" w:eastAsiaTheme="majorEastAsia" w:hAnsi="Scala Sans Cyrillic" w:cstheme="majorBidi"/>
      <w:color w:val="000000" w:themeColor="text1"/>
      <w:sz w:val="17"/>
      <w:szCs w:val="17"/>
      <w:lang w:val="en-US" w:eastAsia="ja-JP"/>
    </w:rPr>
  </w:style>
  <w:style w:type="paragraph" w:customStyle="1" w:styleId="DDMMStatblockActionHeader">
    <w:name w:val="DD MM Statblock Action Header"/>
    <w:basedOn w:val="a"/>
    <w:link w:val="DDMMStatblockActionHeader0"/>
    <w:qFormat/>
    <w:rsid w:val="00BF4045"/>
    <w:pPr>
      <w:pBdr>
        <w:bottom w:val="single" w:sz="6" w:space="1" w:color="53170D"/>
      </w:pBdr>
      <w:spacing w:after="0"/>
    </w:pPr>
    <w:rPr>
      <w:rFonts w:ascii="Scala Sans Cyrillic" w:hAnsi="Scala Sans Cyrillic"/>
      <w:color w:val="53170D"/>
      <w:sz w:val="24"/>
      <w:szCs w:val="24"/>
    </w:rPr>
  </w:style>
  <w:style w:type="character" w:customStyle="1" w:styleId="DDMMStatblockActionHeader0">
    <w:name w:val="DD MM Statblock Action Header Знак"/>
    <w:basedOn w:val="a1"/>
    <w:link w:val="DDMMStatblockActionHeader"/>
    <w:rsid w:val="00BF4045"/>
    <w:rPr>
      <w:rFonts w:ascii="Scala Sans Cyrillic" w:eastAsia="ヒラギノ角ゴ Pro W3" w:hAnsi="Scala Sans Cyrillic" w:cstheme="minorBidi"/>
      <w:color w:val="53170D"/>
      <w:sz w:val="24"/>
      <w:szCs w:val="24"/>
      <w:lang w:val="en-US" w:eastAsia="ja-JP"/>
    </w:rPr>
  </w:style>
  <w:style w:type="character" w:customStyle="1" w:styleId="CHARFONTAWESOME">
    <w:name w:val="*CHAR FONT AWESOME"/>
    <w:basedOn w:val="a1"/>
    <w:uiPriority w:val="1"/>
    <w:qFormat/>
    <w:rsid w:val="00BF4045"/>
    <w:rPr>
      <w:rFonts w:ascii="FontAwesome" w:hAnsi="FontAwesome"/>
    </w:rPr>
  </w:style>
  <w:style w:type="character" w:customStyle="1" w:styleId="COLORRED">
    <w:name w:val="*COLOR RED"/>
    <w:uiPriority w:val="1"/>
    <w:qFormat/>
    <w:rsid w:val="00BF4045"/>
    <w:rPr>
      <w:color w:val="FF0000"/>
    </w:rPr>
  </w:style>
  <w:style w:type="character" w:customStyle="1" w:styleId="CHARITALIC">
    <w:name w:val="*CHAR ITALIC"/>
    <w:uiPriority w:val="1"/>
    <w:qFormat/>
    <w:rsid w:val="00BF4045"/>
    <w:rPr>
      <w:i/>
      <w:color w:val="auto"/>
      <w:spacing w:val="1"/>
    </w:rPr>
  </w:style>
  <w:style w:type="paragraph" w:customStyle="1" w:styleId="StatBlockBasicDataName">
    <w:name w:val="Stat Block Basic Data Name"/>
    <w:basedOn w:val="a"/>
    <w:next w:val="StatBlockBasicDataStats"/>
    <w:qFormat/>
    <w:rsid w:val="00BF4045"/>
    <w:pPr>
      <w:keepLines/>
      <w:widowControl w:val="0"/>
      <w:pBdr>
        <w:top w:val="single" w:sz="12" w:space="7" w:color="4E150D" w:themeColor="accent3" w:themeShade="80"/>
      </w:pBdr>
      <w:tabs>
        <w:tab w:val="clear" w:pos="187"/>
        <w:tab w:val="center" w:pos="360"/>
        <w:tab w:val="center" w:pos="1120"/>
        <w:tab w:val="center" w:pos="1860"/>
        <w:tab w:val="center" w:pos="2620"/>
        <w:tab w:val="center" w:pos="3340"/>
        <w:tab w:val="center" w:pos="4080"/>
      </w:tabs>
      <w:suppressAutoHyphens/>
      <w:autoSpaceDE w:val="0"/>
      <w:autoSpaceDN w:val="0"/>
      <w:adjustRightInd w:val="0"/>
      <w:spacing w:after="0" w:line="200" w:lineRule="atLeast"/>
      <w:ind w:firstLine="180"/>
      <w:contextualSpacing w:val="0"/>
      <w:jc w:val="left"/>
      <w:textAlignment w:val="center"/>
    </w:pPr>
    <w:rPr>
      <w:rFonts w:asciiTheme="majorHAnsi" w:eastAsia="MS Gothic" w:hAnsiTheme="majorHAnsi" w:cs="ScalaSansOffc"/>
      <w:b/>
      <w:caps/>
      <w:color w:val="AC2F1B" w:themeColor="accent1" w:themeTint="BF"/>
      <w:sz w:val="18"/>
      <w:szCs w:val="17"/>
    </w:rPr>
  </w:style>
  <w:style w:type="character" w:customStyle="1" w:styleId="COLORBLUE">
    <w:name w:val="*COLOR BLUE"/>
    <w:basedOn w:val="a1"/>
    <w:uiPriority w:val="1"/>
    <w:qFormat/>
    <w:rsid w:val="00BF4045"/>
    <w:rPr>
      <w:color w:val="0070C0"/>
    </w:rPr>
  </w:style>
  <w:style w:type="character" w:customStyle="1" w:styleId="COLORGREEN">
    <w:name w:val="*COLOR GREEN"/>
    <w:basedOn w:val="a1"/>
    <w:uiPriority w:val="1"/>
    <w:qFormat/>
    <w:rsid w:val="00BF4045"/>
    <w:rPr>
      <w:color w:val="00B050"/>
    </w:rPr>
  </w:style>
  <w:style w:type="paragraph" w:customStyle="1" w:styleId="SDMetada">
    <w:name w:val="SD Metada"/>
    <w:basedOn w:val="MonsterMetadata"/>
    <w:qFormat/>
    <w:rsid w:val="00BF4045"/>
    <w:pPr>
      <w:pBdr>
        <w:bottom w:val="none" w:sz="0" w:space="0" w:color="auto"/>
      </w:pBdr>
    </w:pPr>
  </w:style>
  <w:style w:type="paragraph" w:customStyle="1" w:styleId="StatBlockBasicCoreMetadata">
    <w:name w:val="Stat Block Basic Core Metadata"/>
    <w:basedOn w:val="StatBlockMetadata"/>
    <w:qFormat/>
    <w:rsid w:val="00BF4045"/>
    <w:pPr>
      <w:pBdr>
        <w:bottom w:val="none" w:sz="0" w:space="0" w:color="auto"/>
      </w:pBdr>
    </w:pPr>
  </w:style>
  <w:style w:type="paragraph" w:customStyle="1" w:styleId="SEData">
    <w:name w:val="SE Data"/>
    <w:basedOn w:val="StatBlockData"/>
    <w:qFormat/>
    <w:rsid w:val="00BF4045"/>
    <w:pPr>
      <w:ind w:left="180" w:right="108" w:firstLine="108"/>
    </w:pPr>
    <w:rPr>
      <w:rFonts w:ascii="Scala Sans Cyrillic" w:hAnsi="Scala Sans Cyrillic"/>
      <w:color w:val="5A0E26"/>
      <w:sz w:val="17"/>
    </w:rPr>
  </w:style>
  <w:style w:type="paragraph" w:customStyle="1" w:styleId="MonsterAbilityHeader">
    <w:name w:val="Monster Ability Header"/>
    <w:basedOn w:val="SDAbilityHeader"/>
    <w:qFormat/>
    <w:rsid w:val="00BF4045"/>
  </w:style>
  <w:style w:type="paragraph" w:customStyle="1" w:styleId="StatBlockAbility">
    <w:name w:val="StatBlock Ability"/>
    <w:basedOn w:val="SDAbility"/>
    <w:qFormat/>
    <w:rsid w:val="00BF4045"/>
  </w:style>
  <w:style w:type="paragraph" w:customStyle="1" w:styleId="SCName">
    <w:name w:val="SC Name"/>
    <w:basedOn w:val="VariantStatBlockTitle"/>
    <w:qFormat/>
    <w:rsid w:val="00BF4045"/>
    <w:rPr>
      <w:szCs w:val="30"/>
    </w:rPr>
  </w:style>
  <w:style w:type="paragraph" w:customStyle="1" w:styleId="SCInlineSubheading">
    <w:name w:val="SC Inline Subheading"/>
    <w:basedOn w:val="MonsterInlineSubheading"/>
    <w:qFormat/>
    <w:rsid w:val="00BF4045"/>
    <w:rPr>
      <w:szCs w:val="16"/>
    </w:rPr>
  </w:style>
  <w:style w:type="paragraph" w:customStyle="1" w:styleId="SCRegular">
    <w:name w:val="SC Regular"/>
    <w:basedOn w:val="MonsterStatBlockRegular"/>
    <w:qFormat/>
    <w:rsid w:val="00BF4045"/>
  </w:style>
  <w:style w:type="paragraph" w:customStyle="1" w:styleId="SCAbility">
    <w:name w:val="SC Ability"/>
    <w:basedOn w:val="VariantStatBlockAbility"/>
    <w:qFormat/>
    <w:rsid w:val="00BF4045"/>
  </w:style>
  <w:style w:type="paragraph" w:customStyle="1" w:styleId="SCHanging">
    <w:name w:val="SC Hanging"/>
    <w:basedOn w:val="MonsterStatBlockHanging"/>
    <w:qFormat/>
    <w:rsid w:val="00BF4045"/>
  </w:style>
  <w:style w:type="paragraph" w:customStyle="1" w:styleId="PlaytestStatBlockHeading">
    <w:name w:val="Playtest Stat Block Heading"/>
    <w:basedOn w:val="PlaytestStatBlockBody"/>
    <w:next w:val="PlaytestStatBlockBody"/>
    <w:qFormat/>
    <w:rsid w:val="00BF4045"/>
    <w:pPr>
      <w:keepNext/>
      <w:keepLines/>
      <w:pBdr>
        <w:bottom w:val="single" w:sz="18" w:space="1" w:color="auto"/>
      </w:pBdr>
      <w:tabs>
        <w:tab w:val="left" w:pos="216"/>
      </w:tabs>
      <w:spacing w:before="36" w:after="36"/>
      <w:jc w:val="left"/>
    </w:pPr>
    <w:rPr>
      <w:b/>
      <w:bCs w:val="0"/>
      <w:sz w:val="22"/>
      <w:szCs w:val="24"/>
    </w:rPr>
  </w:style>
  <w:style w:type="paragraph" w:customStyle="1" w:styleId="PlaytestStatBlockBulleted">
    <w:name w:val="Playtest Stat Block Bulleted"/>
    <w:basedOn w:val="PlaytestStatBlockBody"/>
    <w:autoRedefine/>
    <w:qFormat/>
    <w:rsid w:val="00BF4045"/>
    <w:pPr>
      <w:numPr>
        <w:numId w:val="14"/>
      </w:numPr>
      <w:tabs>
        <w:tab w:val="left" w:pos="216"/>
      </w:tabs>
      <w:spacing w:before="120"/>
    </w:pPr>
  </w:style>
  <w:style w:type="paragraph" w:customStyle="1" w:styleId="HeadingHeader">
    <w:name w:val="Heading Header"/>
    <w:basedOn w:val="a"/>
    <w:next w:val="BasicTextParagraph1"/>
    <w:link w:val="HeadingHeader0"/>
    <w:qFormat/>
    <w:rsid w:val="00BF4045"/>
    <w:pPr>
      <w:spacing w:after="0"/>
    </w:pPr>
    <w:rPr>
      <w:rFonts w:ascii="Mrs Eaves Serif Cyrillic" w:hAnsi="Mrs Eaves Serif Cyrillic"/>
      <w:color w:val="53170D"/>
      <w:sz w:val="40"/>
      <w:szCs w:val="24"/>
    </w:rPr>
  </w:style>
  <w:style w:type="character" w:customStyle="1" w:styleId="HeadingHeader0">
    <w:name w:val="Heading Header Знак"/>
    <w:basedOn w:val="a1"/>
    <w:link w:val="HeadingHeader"/>
    <w:rsid w:val="00BF4045"/>
    <w:rPr>
      <w:rFonts w:ascii="Mrs Eaves Serif Cyrillic" w:eastAsia="ヒラギノ角ゴ Pro W3" w:hAnsi="Mrs Eaves Serif Cyrillic" w:cstheme="minorBidi"/>
      <w:color w:val="53170D"/>
      <w:sz w:val="40"/>
      <w:szCs w:val="24"/>
      <w:lang w:val="en-US" w:eastAsia="ja-JP"/>
    </w:rPr>
  </w:style>
  <w:style w:type="paragraph" w:customStyle="1" w:styleId="PlaytestStatBlockData">
    <w:name w:val="Playtest Stat Block Data"/>
    <w:basedOn w:val="PlaytestStatBlockBody"/>
    <w:qFormat/>
    <w:rsid w:val="00BF4045"/>
    <w:pPr>
      <w:keepLines/>
      <w:ind w:left="187" w:hanging="187"/>
    </w:pPr>
  </w:style>
  <w:style w:type="paragraph" w:customStyle="1" w:styleId="PlaytestStatBlockMetadata">
    <w:name w:val="Playtest Stat Block Metadata"/>
    <w:basedOn w:val="PlaytestStatBlockBody"/>
    <w:next w:val="PlaytestStatBlockData"/>
    <w:qFormat/>
    <w:rsid w:val="00BF4045"/>
    <w:pPr>
      <w:keepNext/>
    </w:pPr>
    <w:rPr>
      <w:i/>
    </w:rPr>
  </w:style>
  <w:style w:type="paragraph" w:customStyle="1" w:styleId="PlaytestStatBlockHanging">
    <w:name w:val="Playtest Stat Block Hanging"/>
    <w:basedOn w:val="PlaytestStatBlockBody"/>
    <w:qFormat/>
    <w:rsid w:val="00BF4045"/>
    <w:pPr>
      <w:ind w:left="192" w:hanging="192"/>
    </w:pPr>
  </w:style>
  <w:style w:type="paragraph" w:customStyle="1" w:styleId="PlaytestAbilityScore">
    <w:name w:val="Playtest Ability Score"/>
    <w:basedOn w:val="BasicText"/>
    <w:qFormat/>
    <w:rsid w:val="00BF4045"/>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ind w:left="192" w:hanging="192"/>
    </w:pPr>
    <w:rPr>
      <w:rFonts w:asciiTheme="majorHAnsi" w:hAnsiTheme="majorHAnsi"/>
    </w:rPr>
  </w:style>
  <w:style w:type="paragraph" w:customStyle="1" w:styleId="BestiaryName">
    <w:name w:val="Bestiary Name"/>
    <w:basedOn w:val="VariantStatBlockTitle"/>
    <w:qFormat/>
    <w:rsid w:val="00BF4045"/>
    <w:rPr>
      <w:color w:val="53170D"/>
      <w:szCs w:val="30"/>
    </w:rPr>
  </w:style>
  <w:style w:type="paragraph" w:customStyle="1" w:styleId="BestiaryActionHeader">
    <w:name w:val="Bestiary Action Header"/>
    <w:basedOn w:val="a"/>
    <w:qFormat/>
    <w:rsid w:val="00BF4045"/>
    <w:pPr>
      <w:pBdr>
        <w:bottom w:val="single" w:sz="6" w:space="1" w:color="53170D"/>
      </w:pBdr>
      <w:spacing w:after="0"/>
    </w:pPr>
    <w:rPr>
      <w:rFonts w:ascii="Scala Sans Cyrillic" w:hAnsi="Scala Sans Cyrillic"/>
      <w:color w:val="53170D"/>
      <w:sz w:val="24"/>
      <w:szCs w:val="24"/>
    </w:rPr>
  </w:style>
  <w:style w:type="paragraph" w:customStyle="1" w:styleId="DDRegular">
    <w:name w:val="DD Regular"/>
    <w:basedOn w:val="a"/>
    <w:link w:val="DDRegular0"/>
    <w:qFormat/>
    <w:rsid w:val="00BF4045"/>
    <w:pPr>
      <w:tabs>
        <w:tab w:val="left" w:pos="360"/>
      </w:tabs>
      <w:spacing w:before="24" w:after="108" w:line="288" w:lineRule="auto"/>
    </w:pPr>
    <w:rPr>
      <w:rFonts w:ascii="Bookinsanity Remake" w:hAnsi="Bookinsanity Remake"/>
      <w:color w:val="000000" w:themeColor="text1"/>
      <w:sz w:val="18"/>
      <w:szCs w:val="24"/>
    </w:rPr>
  </w:style>
  <w:style w:type="character" w:customStyle="1" w:styleId="DDRegular0">
    <w:name w:val="DD Regular Знак"/>
    <w:basedOn w:val="a1"/>
    <w:link w:val="DDRegular"/>
    <w:rsid w:val="00BF4045"/>
    <w:rPr>
      <w:rFonts w:ascii="Bookinsanity Remake" w:eastAsia="ヒラギノ角ゴ Pro W3" w:hAnsi="Bookinsanity Remake" w:cstheme="minorBidi"/>
      <w:color w:val="000000" w:themeColor="text1"/>
      <w:sz w:val="18"/>
      <w:szCs w:val="24"/>
      <w:lang w:val="en-US" w:eastAsia="ja-JP"/>
    </w:rPr>
  </w:style>
  <w:style w:type="paragraph" w:customStyle="1" w:styleId="SCActions">
    <w:name w:val="SC Actions"/>
    <w:basedOn w:val="MonsterActions"/>
    <w:qFormat/>
    <w:rsid w:val="00BF4045"/>
    <w:pPr>
      <w:pBdr>
        <w:bottom w:val="none" w:sz="0" w:space="0" w:color="auto"/>
      </w:pBdr>
    </w:pPr>
  </w:style>
  <w:style w:type="paragraph" w:customStyle="1" w:styleId="SCStatblockability">
    <w:name w:val="SC Statblock ability"/>
    <w:basedOn w:val="VariantStatBlockAbility"/>
    <w:qFormat/>
    <w:rsid w:val="00BF4045"/>
  </w:style>
  <w:style w:type="paragraph" w:customStyle="1" w:styleId="StatBlockBasicText1">
    <w:name w:val="Stat Block Basic Text 1"/>
    <w:uiPriority w:val="99"/>
    <w:qFormat/>
    <w:rsid w:val="00BF4045"/>
    <w:pPr>
      <w:tabs>
        <w:tab w:val="left" w:pos="187"/>
      </w:tabs>
      <w:spacing w:before="60" w:after="0" w:line="264" w:lineRule="auto"/>
    </w:pPr>
    <w:rPr>
      <w:rFonts w:eastAsia="ヒラギノ角ゴ Pro W3" w:cs="Arial"/>
      <w:color w:val="000000"/>
      <w:sz w:val="18"/>
      <w:szCs w:val="16"/>
      <w:lang w:val="en-US" w:eastAsia="ja-JP"/>
    </w:rPr>
  </w:style>
  <w:style w:type="paragraph" w:customStyle="1" w:styleId="DocumentBookSubtitle">
    <w:name w:val="Document Book Subtitle"/>
    <w:basedOn w:val="DocumentBookTitle"/>
    <w:link w:val="DocumentBookSubtitle0"/>
    <w:autoRedefine/>
    <w:qFormat/>
    <w:rsid w:val="00BF4045"/>
    <w:rPr>
      <w:rFonts w:asciiTheme="majorHAnsi" w:hAnsiTheme="majorHAnsi"/>
      <w:sz w:val="48"/>
      <w:szCs w:val="48"/>
    </w:rPr>
  </w:style>
  <w:style w:type="character" w:customStyle="1" w:styleId="DocumentBookSubtitle0">
    <w:name w:val="Document Book Subtitle Знак"/>
    <w:basedOn w:val="DocumentBookTitle0"/>
    <w:link w:val="DocumentBookSubtitle"/>
    <w:rsid w:val="00BF4045"/>
    <w:rPr>
      <w:rFonts w:asciiTheme="majorHAnsi" w:eastAsia="Times New Roman" w:hAnsiTheme="majorHAnsi" w:cs="Gill Sans"/>
      <w:b/>
      <w:noProof/>
      <w:sz w:val="48"/>
      <w:szCs w:val="48"/>
      <w:lang w:val="en-US"/>
    </w:rPr>
  </w:style>
  <w:style w:type="paragraph" w:customStyle="1" w:styleId="BasicStat">
    <w:name w:val="Basic Stat"/>
    <w:basedOn w:val="BasicText"/>
    <w:autoRedefine/>
    <w:qFormat/>
    <w:rsid w:val="00BF4045"/>
    <w:pPr>
      <w:keepLines/>
      <w:spacing w:after="200"/>
      <w:ind w:left="187" w:hanging="187"/>
    </w:pPr>
    <w:rPr>
      <w:b/>
      <w:sz w:val="22"/>
    </w:rPr>
  </w:style>
  <w:style w:type="paragraph" w:customStyle="1" w:styleId="DocumentBookAdventureLevel">
    <w:name w:val="Document Book Adventure Level"/>
    <w:autoRedefine/>
    <w:qFormat/>
    <w:rsid w:val="00BF4045"/>
    <w:pPr>
      <w:spacing w:after="0"/>
      <w:ind w:left="540" w:right="630"/>
      <w:jc w:val="center"/>
    </w:pPr>
    <w:rPr>
      <w:rFonts w:ascii="Crimson Text" w:eastAsia="Times New Roman" w:hAnsi="Crimson Text" w:cs="Times New Roman"/>
      <w:i/>
      <w:color w:val="000000"/>
      <w:sz w:val="28"/>
      <w:szCs w:val="28"/>
      <w:lang w:val="en-US"/>
    </w:rPr>
  </w:style>
  <w:style w:type="paragraph" w:customStyle="1" w:styleId="DocumentBookAuthorName">
    <w:name w:val="Document Book Author Name"/>
    <w:autoRedefine/>
    <w:qFormat/>
    <w:rsid w:val="00BF4045"/>
    <w:pPr>
      <w:spacing w:after="0"/>
      <w:jc w:val="center"/>
    </w:pPr>
    <w:rPr>
      <w:rFonts w:ascii="Forum" w:eastAsia="Times New Roman" w:hAnsi="Forum" w:cs="Times New Roman"/>
      <w:b/>
      <w:color w:val="000000"/>
      <w:sz w:val="28"/>
      <w:szCs w:val="28"/>
      <w:lang w:val="en-US"/>
    </w:rPr>
  </w:style>
  <w:style w:type="paragraph" w:customStyle="1" w:styleId="DocumentBookDesigner">
    <w:name w:val="Document Book Designer"/>
    <w:autoRedefine/>
    <w:qFormat/>
    <w:rsid w:val="00BF4045"/>
    <w:pPr>
      <w:spacing w:after="0"/>
    </w:pPr>
    <w:rPr>
      <w:rFonts w:ascii="Crimson Text" w:eastAsia="Times New Roman" w:hAnsi="Crimson Text" w:cs="Times New Roman"/>
      <w:i/>
      <w:color w:val="000000"/>
      <w:sz w:val="24"/>
      <w:szCs w:val="24"/>
      <w:lang w:val="en-US"/>
    </w:rPr>
  </w:style>
  <w:style w:type="paragraph" w:customStyle="1" w:styleId="DocumentBookCode">
    <w:name w:val="Document Book Code"/>
    <w:autoRedefine/>
    <w:qFormat/>
    <w:rsid w:val="00BF4045"/>
    <w:pPr>
      <w:spacing w:after="0"/>
      <w:jc w:val="center"/>
    </w:pPr>
    <w:rPr>
      <w:rFonts w:ascii="Crimson Text" w:eastAsia="Times New Roman" w:hAnsi="Crimson Text" w:cs="MinionPro-Regular"/>
      <w:b/>
      <w:color w:val="000000"/>
      <w:sz w:val="22"/>
      <w:szCs w:val="22"/>
      <w:lang w:val="en-US"/>
    </w:rPr>
  </w:style>
  <w:style w:type="paragraph" w:customStyle="1" w:styleId="HANDOUTTricksoftheTradeBody">
    <w:name w:val="HANDOUT Tricks of the Trade Body"/>
    <w:basedOn w:val="ListItem"/>
    <w:autoRedefine/>
    <w:qFormat/>
    <w:rsid w:val="00BF4045"/>
    <w:pPr>
      <w:keepLines/>
      <w:spacing w:after="240"/>
      <w:ind w:left="187" w:hanging="187"/>
    </w:pPr>
    <w:rPr>
      <w:rFonts w:ascii="Scala Sans Offc" w:hAnsi="Scala Sans Offc"/>
      <w:sz w:val="18"/>
      <w:szCs w:val="18"/>
    </w:rPr>
  </w:style>
  <w:style w:type="paragraph" w:customStyle="1" w:styleId="HeadingSubHeaderGold">
    <w:name w:val="Heading SubHeader Gold"/>
    <w:basedOn w:val="BasicText"/>
    <w:next w:val="BasicTextParagraph1"/>
    <w:link w:val="HeadingSubHeaderGold0"/>
    <w:autoRedefine/>
    <w:qFormat/>
    <w:rsid w:val="00BF4045"/>
    <w:pPr>
      <w:pBdr>
        <w:bottom w:val="single" w:sz="4" w:space="0" w:color="D2B17D"/>
      </w:pBdr>
      <w:spacing w:after="80"/>
      <w:jc w:val="center"/>
    </w:pPr>
    <w:rPr>
      <w:rFonts w:asciiTheme="majorHAnsi" w:hAnsiTheme="majorHAnsi"/>
      <w:b/>
      <w:color w:val="53170D"/>
      <w:sz w:val="32"/>
      <w:szCs w:val="24"/>
    </w:rPr>
  </w:style>
  <w:style w:type="character" w:customStyle="1" w:styleId="HeadingSubHeaderGold0">
    <w:name w:val="Heading SubHeader Gold Знак"/>
    <w:basedOn w:val="a1"/>
    <w:link w:val="HeadingSubHeaderGold"/>
    <w:rsid w:val="00BF4045"/>
    <w:rPr>
      <w:rFonts w:asciiTheme="majorHAnsi" w:eastAsia="ヒラギノ角ゴ Pro W3" w:hAnsiTheme="majorHAnsi" w:cs="Calibri"/>
      <w:b/>
      <w:bCs/>
      <w:color w:val="53170D"/>
      <w:sz w:val="32"/>
      <w:szCs w:val="24"/>
      <w:lang w:val="en-US" w:eastAsia="ja-JP"/>
    </w:rPr>
  </w:style>
  <w:style w:type="paragraph" w:customStyle="1" w:styleId="HeadingSmallHeader">
    <w:name w:val="Heading Small Header"/>
    <w:basedOn w:val="BasicText"/>
    <w:next w:val="BasicTextParagraph1"/>
    <w:link w:val="HeadingSmallHeader0"/>
    <w:autoRedefine/>
    <w:qFormat/>
    <w:rsid w:val="00BF4045"/>
    <w:pPr>
      <w:spacing w:after="0"/>
    </w:pPr>
    <w:rPr>
      <w:rFonts w:asciiTheme="majorHAnsi" w:hAnsiTheme="majorHAnsi"/>
      <w:b/>
      <w:color w:val="53170D"/>
      <w:sz w:val="26"/>
      <w:szCs w:val="24"/>
    </w:rPr>
  </w:style>
  <w:style w:type="character" w:customStyle="1" w:styleId="HeadingSmallHeader0">
    <w:name w:val="Heading Small Header Знак"/>
    <w:basedOn w:val="a1"/>
    <w:link w:val="HeadingSmallHeader"/>
    <w:rsid w:val="00BF4045"/>
    <w:rPr>
      <w:rFonts w:asciiTheme="majorHAnsi" w:eastAsia="ヒラギノ角ゴ Pro W3" w:hAnsiTheme="majorHAnsi" w:cs="Calibri"/>
      <w:b/>
      <w:bCs/>
      <w:color w:val="53170D"/>
      <w:sz w:val="26"/>
      <w:szCs w:val="24"/>
      <w:lang w:val="en-US" w:eastAsia="ja-JP"/>
    </w:rPr>
  </w:style>
  <w:style w:type="paragraph" w:customStyle="1" w:styleId="DDMMStatblocktext1">
    <w:name w:val="DD MM Statblock text 1"/>
    <w:basedOn w:val="a"/>
    <w:link w:val="DDMMStatblocktext10"/>
    <w:qFormat/>
    <w:rsid w:val="00BF4045"/>
    <w:pPr>
      <w:tabs>
        <w:tab w:val="left" w:pos="360"/>
      </w:tabs>
      <w:spacing w:before="60" w:after="60" w:line="288" w:lineRule="auto"/>
      <w:contextualSpacing w:val="0"/>
    </w:pPr>
    <w:rPr>
      <w:rFonts w:ascii="Scaly Sans" w:eastAsiaTheme="majorEastAsia" w:hAnsi="Scaly Sans" w:cstheme="majorBidi"/>
      <w:color w:val="000000" w:themeColor="text1"/>
      <w:sz w:val="17"/>
      <w:szCs w:val="17"/>
    </w:rPr>
  </w:style>
  <w:style w:type="character" w:customStyle="1" w:styleId="DDMMStatblocktext10">
    <w:name w:val="DD MM Statblock text 1 Знак"/>
    <w:basedOn w:val="a1"/>
    <w:link w:val="DDMMStatblocktext1"/>
    <w:locked/>
    <w:rsid w:val="00BF4045"/>
    <w:rPr>
      <w:rFonts w:ascii="Scaly Sans" w:eastAsiaTheme="majorEastAsia" w:hAnsi="Scaly Sans" w:cstheme="majorBidi"/>
      <w:color w:val="000000" w:themeColor="text1"/>
      <w:sz w:val="17"/>
      <w:szCs w:val="17"/>
      <w:lang w:val="en-US" w:eastAsia="ja-JP"/>
    </w:rPr>
  </w:style>
  <w:style w:type="paragraph" w:customStyle="1" w:styleId="DDMMStatblockActionHeader1">
    <w:name w:val="DD MM Statblock Action Header 1"/>
    <w:basedOn w:val="a"/>
    <w:link w:val="DDMMStatblockActionHeader10"/>
    <w:qFormat/>
    <w:rsid w:val="00BF4045"/>
    <w:pPr>
      <w:pBdr>
        <w:bottom w:val="single" w:sz="6" w:space="1" w:color="53170D"/>
      </w:pBdr>
      <w:spacing w:after="0"/>
    </w:pPr>
    <w:rPr>
      <w:rFonts w:ascii="Scaly Sans" w:hAnsi="Scaly Sans"/>
      <w:color w:val="53170D"/>
      <w:sz w:val="24"/>
      <w:szCs w:val="24"/>
    </w:rPr>
  </w:style>
  <w:style w:type="character" w:customStyle="1" w:styleId="DDMMStatblockActionHeader10">
    <w:name w:val="DD MM Statblock Action Header 1 Знак"/>
    <w:basedOn w:val="a1"/>
    <w:link w:val="DDMMStatblockActionHeader1"/>
    <w:locked/>
    <w:rsid w:val="00BF4045"/>
    <w:rPr>
      <w:rFonts w:ascii="Scaly Sans" w:eastAsia="ヒラギノ角ゴ Pro W3" w:hAnsi="Scaly Sans" w:cstheme="minorBidi"/>
      <w:color w:val="53170D"/>
      <w:sz w:val="24"/>
      <w:szCs w:val="24"/>
      <w:lang w:val="en-US" w:eastAsia="ja-JP"/>
    </w:rPr>
  </w:style>
  <w:style w:type="paragraph" w:customStyle="1" w:styleId="HEADINGDDTITLE">
    <w:name w:val="HEADING DD TITLE"/>
    <w:basedOn w:val="a"/>
    <w:next w:val="DDRegular"/>
    <w:link w:val="HEADINGDDTITLE0"/>
    <w:qFormat/>
    <w:rsid w:val="00BF4045"/>
    <w:pPr>
      <w:spacing w:after="40"/>
    </w:pPr>
    <w:rPr>
      <w:rFonts w:ascii="Mrs Eaves Serif Cyrillic" w:hAnsi="Mrs Eaves Serif Cyrillic"/>
      <w:smallCaps/>
      <w:color w:val="53170D"/>
      <w:sz w:val="48"/>
      <w:szCs w:val="24"/>
    </w:rPr>
  </w:style>
  <w:style w:type="character" w:customStyle="1" w:styleId="HEADINGDDTITLE0">
    <w:name w:val="HEADING DD TITLE Знак"/>
    <w:basedOn w:val="a1"/>
    <w:link w:val="HEADINGDDTITLE"/>
    <w:rsid w:val="00BF4045"/>
    <w:rPr>
      <w:rFonts w:ascii="Mrs Eaves Serif Cyrillic" w:eastAsia="ヒラギノ角ゴ Pro W3" w:hAnsi="Mrs Eaves Serif Cyrillic" w:cstheme="minorBidi"/>
      <w:smallCaps/>
      <w:color w:val="53170D"/>
      <w:sz w:val="48"/>
      <w:szCs w:val="24"/>
      <w:lang w:val="en-US" w:eastAsia="ja-JP"/>
    </w:rPr>
  </w:style>
  <w:style w:type="paragraph" w:customStyle="1" w:styleId="BasicTextHanging">
    <w:name w:val="Basic Text Hanging"/>
    <w:basedOn w:val="BasicText"/>
    <w:autoRedefine/>
    <w:qFormat/>
    <w:rsid w:val="00BF4045"/>
    <w:pPr>
      <w:ind w:left="288" w:hanging="288"/>
    </w:pPr>
  </w:style>
  <w:style w:type="paragraph" w:customStyle="1" w:styleId="BasicTextBulleted">
    <w:name w:val="Basic Text Bulleted"/>
    <w:basedOn w:val="BasicText"/>
    <w:autoRedefine/>
    <w:qFormat/>
    <w:rsid w:val="00BF4045"/>
    <w:pPr>
      <w:numPr>
        <w:numId w:val="15"/>
      </w:numPr>
    </w:pPr>
  </w:style>
  <w:style w:type="paragraph" w:customStyle="1" w:styleId="BasicTextMetadata">
    <w:name w:val="Basic Text Metadata"/>
    <w:basedOn w:val="BasicText"/>
    <w:next w:val="BasicText"/>
    <w:autoRedefine/>
    <w:qFormat/>
    <w:rsid w:val="00BF4045"/>
    <w:rPr>
      <w:i/>
      <w:sz w:val="16"/>
    </w:rPr>
  </w:style>
  <w:style w:type="paragraph" w:customStyle="1" w:styleId="BasicTextNumbered">
    <w:name w:val="Basic Text Numbered"/>
    <w:basedOn w:val="BasicTextBulleted"/>
    <w:autoRedefine/>
    <w:qFormat/>
    <w:rsid w:val="00BF4045"/>
    <w:pPr>
      <w:numPr>
        <w:numId w:val="16"/>
      </w:numPr>
    </w:pPr>
  </w:style>
  <w:style w:type="paragraph" w:customStyle="1" w:styleId="BasicTextDnDSaveDC">
    <w:name w:val="Basic Text DnD Save DC"/>
    <w:basedOn w:val="BasicText"/>
    <w:autoRedefine/>
    <w:qFormat/>
    <w:rsid w:val="00BF4045"/>
    <w:pPr>
      <w:jc w:val="center"/>
    </w:pPr>
    <w:rPr>
      <w:b/>
    </w:rPr>
  </w:style>
  <w:style w:type="paragraph" w:customStyle="1" w:styleId="SidebarTextHanging">
    <w:name w:val="Sidebar Text Hanging"/>
    <w:basedOn w:val="a"/>
    <w:autoRedefine/>
    <w:qFormat/>
    <w:rsid w:val="00BF4045"/>
    <w:pPr>
      <w:ind w:left="180" w:hanging="180"/>
    </w:pPr>
    <w:rPr>
      <w:sz w:val="16"/>
    </w:rPr>
  </w:style>
  <w:style w:type="paragraph" w:customStyle="1" w:styleId="SidebarTextBulleted">
    <w:name w:val="Sidebar Text Bulleted"/>
    <w:basedOn w:val="a"/>
    <w:autoRedefine/>
    <w:qFormat/>
    <w:rsid w:val="00BF4045"/>
    <w:pPr>
      <w:numPr>
        <w:numId w:val="17"/>
      </w:numPr>
    </w:pPr>
    <w:rPr>
      <w:sz w:val="16"/>
    </w:rPr>
  </w:style>
  <w:style w:type="paragraph" w:customStyle="1" w:styleId="ListItemItalic">
    <w:name w:val="List Item Italic"/>
    <w:basedOn w:val="ListItem"/>
    <w:autoRedefine/>
    <w:qFormat/>
    <w:rsid w:val="00BF4045"/>
    <w:rPr>
      <w:i/>
    </w:rPr>
  </w:style>
  <w:style w:type="paragraph" w:customStyle="1" w:styleId="SidebarTextParagraph1">
    <w:name w:val="Sidebar Text Paragraph 1"/>
    <w:basedOn w:val="SidebarTextRegular"/>
    <w:next w:val="SidebarTextParagraph2"/>
    <w:autoRedefine/>
    <w:qFormat/>
    <w:rsid w:val="00BF4045"/>
    <w:pPr>
      <w:spacing w:after="0"/>
    </w:pPr>
    <w:rPr>
      <w:sz w:val="16"/>
    </w:rPr>
  </w:style>
  <w:style w:type="paragraph" w:customStyle="1" w:styleId="SidebarTextParagraph2">
    <w:name w:val="Sidebar Text Paragraph 2"/>
    <w:basedOn w:val="SidebarTextParagraph1"/>
    <w:autoRedefine/>
    <w:qFormat/>
    <w:rsid w:val="00BF4045"/>
    <w:pPr>
      <w:spacing w:before="0"/>
      <w:ind w:firstLine="180"/>
    </w:pPr>
  </w:style>
  <w:style w:type="paragraph" w:customStyle="1" w:styleId="DocumentBookTagline">
    <w:name w:val="Document Book Tagline"/>
    <w:basedOn w:val="BasicText"/>
    <w:autoRedefine/>
    <w:qFormat/>
    <w:rsid w:val="00BF4045"/>
    <w:pPr>
      <w:spacing w:after="0" w:line="360" w:lineRule="exact"/>
      <w:jc w:val="center"/>
    </w:pPr>
    <w:rPr>
      <w:rFonts w:ascii="Crimson Text" w:hAnsi="Crimson Text" w:cs="Taviraj Black"/>
      <w:b/>
      <w:color w:val="F2F2F2" w:themeColor="accent6"/>
      <w:spacing w:val="10"/>
      <w:sz w:val="32"/>
      <w:szCs w:val="36"/>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10160" w14:prstMaterial="powder">
        <w14:bevelT w14:w="38100" w14:h="38100" w14:prst="slope"/>
        <w14:extrusionClr>
          <w14:schemeClr w14:val="bg1"/>
        </w14:extrusionClr>
        <w14:contourClr>
          <w14:schemeClr w14:val="tx1"/>
        </w14:contourClr>
      </w14:props3d>
    </w:rPr>
  </w:style>
  <w:style w:type="paragraph" w:customStyle="1" w:styleId="LayoutPageNumber">
    <w:name w:val="Layout Page Number"/>
    <w:basedOn w:val="BasicText"/>
    <w:autoRedefine/>
    <w:qFormat/>
    <w:rsid w:val="00BF4045"/>
    <w:pPr>
      <w:spacing w:after="0" w:line="264" w:lineRule="auto"/>
      <w:jc w:val="right"/>
    </w:pPr>
    <w:rPr>
      <w:rFonts w:cs="Trirong"/>
      <w:bCs w:val="0"/>
      <w:noProof/>
      <w:color w:val="53170D" w:themeColor="accent1"/>
      <w:w w:val="98"/>
      <w:sz w:val="20"/>
      <w:szCs w:val="18"/>
    </w:rPr>
  </w:style>
  <w:style w:type="paragraph" w:customStyle="1" w:styleId="StatBlockBasicText2">
    <w:name w:val="Stat Block Basic Text 2"/>
    <w:basedOn w:val="StatBlockBasicText1"/>
    <w:qFormat/>
    <w:rsid w:val="00BF4045"/>
    <w:pPr>
      <w:spacing w:before="0"/>
      <w:ind w:firstLine="180"/>
    </w:pPr>
  </w:style>
  <w:style w:type="paragraph" w:customStyle="1" w:styleId="FancyStatBlockTitle">
    <w:name w:val="Fancy Stat Block Title"/>
    <w:basedOn w:val="4"/>
    <w:uiPriority w:val="99"/>
    <w:qFormat/>
    <w:rsid w:val="00BF4045"/>
    <w:pPr>
      <w:keepLines w:val="0"/>
      <w:numPr>
        <w:ilvl w:val="0"/>
        <w:numId w:val="0"/>
      </w:numPr>
      <w:spacing w:before="0" w:after="0" w:line="240" w:lineRule="exact"/>
    </w:pPr>
    <w:rPr>
      <w:rFonts w:asciiTheme="minorHAnsi" w:eastAsiaTheme="minorHAnsi" w:hAnsiTheme="minorHAnsi" w:cs="Martel DemiBold"/>
      <w:b/>
      <w:i w:val="0"/>
      <w:iCs w:val="0"/>
      <w:smallCaps/>
      <w:color w:val="752012" w:themeColor="accent1" w:themeTint="E6"/>
      <w:w w:val="102"/>
      <w:sz w:val="24"/>
      <w:szCs w:val="24"/>
    </w:rPr>
  </w:style>
  <w:style w:type="paragraph" w:customStyle="1" w:styleId="StatBlockBasicHeading2">
    <w:name w:val="Stat Block Basic Heading 2"/>
    <w:basedOn w:val="a"/>
    <w:next w:val="StatBlockBasicText1"/>
    <w:uiPriority w:val="99"/>
    <w:qFormat/>
    <w:rsid w:val="00BF4045"/>
    <w:pPr>
      <w:keepNext/>
      <w:pBdr>
        <w:bottom w:val="single" w:sz="8" w:space="0" w:color="FFC000" w:themeColor="accent2"/>
      </w:pBdr>
      <w:spacing w:before="180" w:after="60" w:line="230" w:lineRule="exact"/>
    </w:pPr>
    <w:rPr>
      <w:rFonts w:cs="Martel DemiBold"/>
      <w:bCs/>
      <w:smallCaps/>
      <w:color w:val="53170D" w:themeColor="accent1"/>
      <w:w w:val="102"/>
      <w:sz w:val="24"/>
      <w:szCs w:val="24"/>
    </w:rPr>
  </w:style>
  <w:style w:type="paragraph" w:customStyle="1" w:styleId="StatBlockBasicRegularUnderline">
    <w:name w:val="Stat Block Basic Regular Underline"/>
    <w:basedOn w:val="StatBlockBasicRegular"/>
    <w:link w:val="StatBlockBasicRegularUnderline0"/>
    <w:uiPriority w:val="99"/>
    <w:qFormat/>
    <w:rsid w:val="00BF4045"/>
    <w:pPr>
      <w:keepLines/>
      <w:pBdr>
        <w:bottom w:val="single" w:sz="12" w:space="5" w:color="4E150D" w:themeColor="accent3" w:themeShade="80"/>
      </w:pBdr>
      <w:spacing w:after="60"/>
      <w:ind w:left="187" w:hanging="187"/>
    </w:pPr>
  </w:style>
  <w:style w:type="character" w:customStyle="1" w:styleId="StatBlockBasicRegularUnderline0">
    <w:name w:val="Stat Block Basic Regular Underline Знак"/>
    <w:basedOn w:val="a1"/>
    <w:link w:val="StatBlockBasicRegularUnderline"/>
    <w:uiPriority w:val="99"/>
    <w:rsid w:val="00BF4045"/>
    <w:rPr>
      <w:rFonts w:eastAsia="ヒラギノ角ゴ Pro W3" w:cs="Calibri"/>
      <w:bCs/>
      <w:sz w:val="18"/>
      <w:szCs w:val="16"/>
      <w:lang w:val="en-US" w:eastAsia="ja-JP"/>
    </w:rPr>
  </w:style>
  <w:style w:type="paragraph" w:customStyle="1" w:styleId="SBMETADATA1">
    <w:name w:val="SB METADATA 1"/>
    <w:basedOn w:val="STATBLOCKBODYPARA1"/>
    <w:next w:val="StatBlockBasicRegularUnderline"/>
    <w:uiPriority w:val="99"/>
    <w:qFormat/>
    <w:rsid w:val="00BF4045"/>
    <w:pPr>
      <w:keepNext/>
      <w:pBdr>
        <w:bottom w:val="threeDEngrave" w:sz="12" w:space="4" w:color="53170D" w:themeColor="accent1"/>
      </w:pBdr>
      <w:spacing w:before="0" w:after="70"/>
      <w:contextualSpacing/>
    </w:pPr>
    <w:rPr>
      <w:i/>
      <w:sz w:val="17"/>
      <w:szCs w:val="17"/>
    </w:rPr>
  </w:style>
  <w:style w:type="paragraph" w:customStyle="1" w:styleId="STATBLOCKABILITYSCORENUMBER1">
    <w:name w:val="STAT BLOCK ABILITY SCORE NUMBER1"/>
    <w:basedOn w:val="StatBlockBasicText1"/>
    <w:next w:val="a"/>
    <w:uiPriority w:val="99"/>
    <w:qFormat/>
    <w:rsid w:val="00BF4045"/>
    <w:pPr>
      <w:keepLines/>
      <w:widowControl w:val="0"/>
      <w:pBdr>
        <w:bottom w:val="threeDEngrave" w:sz="12" w:space="7" w:color="53170D"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STATBLOCKABILITYSCORENAME1">
    <w:name w:val="STATBLOCK ABILITY SCORE NAME1"/>
    <w:basedOn w:val="STATBLOCKABILITYSCORENUMBER1"/>
    <w:qFormat/>
    <w:rsid w:val="00BF4045"/>
    <w:pPr>
      <w:pBdr>
        <w:bottom w:val="none" w:sz="0" w:space="0" w:color="auto"/>
      </w:pBdr>
      <w:tabs>
        <w:tab w:val="clear" w:pos="187"/>
      </w:tabs>
      <w:spacing w:after="0"/>
      <w:ind w:firstLine="180"/>
    </w:pPr>
    <w:rPr>
      <w:b/>
      <w:color w:val="9B3737"/>
    </w:rPr>
  </w:style>
  <w:style w:type="character" w:customStyle="1" w:styleId="StatBlockLabel">
    <w:name w:val="StatBlock Label"/>
    <w:basedOn w:val="a1"/>
    <w:uiPriority w:val="1"/>
    <w:qFormat/>
    <w:rsid w:val="00BF4045"/>
    <w:rPr>
      <w:b/>
      <w:color w:val="53170D" w:themeColor="accent1"/>
    </w:rPr>
  </w:style>
  <w:style w:type="paragraph" w:customStyle="1" w:styleId="DocumentDisclaimer">
    <w:name w:val="Document Disclaimer"/>
    <w:basedOn w:val="BasicText"/>
    <w:autoRedefine/>
    <w:qFormat/>
    <w:rsid w:val="00BF4045"/>
    <w:rPr>
      <w:smallCaps/>
      <w:sz w:val="16"/>
    </w:rPr>
  </w:style>
  <w:style w:type="paragraph" w:customStyle="1" w:styleId="TABLEHEADING">
    <w:name w:val="TABLE HEADING"/>
    <w:basedOn w:val="BasicText"/>
    <w:autoRedefine/>
    <w:uiPriority w:val="99"/>
    <w:qFormat/>
    <w:rsid w:val="00BF4045"/>
    <w:pPr>
      <w:keepNext/>
      <w:spacing w:before="60" w:after="60" w:line="264" w:lineRule="auto"/>
    </w:pPr>
    <w:rPr>
      <w:rFonts w:cs="Martel DemiBold"/>
      <w:b/>
      <w:bCs w:val="0"/>
      <w:smallCaps/>
      <w:spacing w:val="6"/>
      <w:w w:val="102"/>
      <w:sz w:val="21"/>
    </w:rPr>
  </w:style>
  <w:style w:type="paragraph" w:customStyle="1" w:styleId="PlaytestHeading2">
    <w:name w:val="Playtest Heading 2"/>
    <w:basedOn w:val="PlaytestHeading1"/>
    <w:next w:val="BasicTextParagraph1"/>
    <w:autoRedefine/>
    <w:qFormat/>
    <w:rsid w:val="00BF4045"/>
    <w:pPr>
      <w:spacing w:before="96"/>
      <w:outlineLvl w:val="1"/>
    </w:pPr>
    <w:rPr>
      <w:rFonts w:cstheme="minorHAnsi"/>
      <w:sz w:val="28"/>
      <w:szCs w:val="28"/>
    </w:rPr>
  </w:style>
  <w:style w:type="paragraph" w:customStyle="1" w:styleId="PlaytestHeading3">
    <w:name w:val="Playtest Heading 3"/>
    <w:basedOn w:val="PlaytestHeading1"/>
    <w:autoRedefine/>
    <w:qFormat/>
    <w:rsid w:val="00BF4045"/>
    <w:pPr>
      <w:spacing w:before="48" w:after="48"/>
      <w:outlineLvl w:val="2"/>
    </w:pPr>
    <w:rPr>
      <w:rFonts w:cstheme="minorHAnsi"/>
      <w:sz w:val="24"/>
      <w:szCs w:val="24"/>
    </w:rPr>
  </w:style>
  <w:style w:type="paragraph" w:customStyle="1" w:styleId="HeadingSubtitle">
    <w:name w:val="Heading Subtitle"/>
    <w:basedOn w:val="BasicText"/>
    <w:autoRedefine/>
    <w:qFormat/>
    <w:rsid w:val="00BF4045"/>
    <w:pPr>
      <w:jc w:val="center"/>
    </w:pPr>
  </w:style>
  <w:style w:type="paragraph" w:customStyle="1" w:styleId="DocumentSubtitle">
    <w:name w:val="Document Subtitle"/>
    <w:basedOn w:val="HeadingSubtitle"/>
    <w:autoRedefine/>
    <w:qFormat/>
    <w:rsid w:val="00BF4045"/>
  </w:style>
  <w:style w:type="paragraph" w:customStyle="1" w:styleId="BoxedTextNotesVariant">
    <w:name w:val="Boxed Text Notes Variant"/>
    <w:basedOn w:val="BoxedTextNotes"/>
    <w:qFormat/>
    <w:rsid w:val="00BF4045"/>
    <w:pPr>
      <w:pBdr>
        <w:top w:val="threeDEmboss" w:sz="12" w:space="1" w:color="4E150D" w:themeColor="accent3" w:themeShade="80"/>
        <w:left w:val="threeDEmboss" w:sz="12" w:space="4" w:color="4E150D" w:themeColor="accent3" w:themeShade="80"/>
        <w:bottom w:val="threeDEmboss" w:sz="12" w:space="1" w:color="4E150D" w:themeColor="accent3" w:themeShade="80"/>
        <w:right w:val="threeDEmboss" w:sz="12" w:space="4" w:color="4E150D" w:themeColor="accent3" w:themeShade="80"/>
      </w:pBdr>
      <w:shd w:val="clear" w:color="auto" w:fill="FFF2CC" w:themeFill="accent2" w:themeFillTint="33"/>
    </w:pPr>
  </w:style>
  <w:style w:type="paragraph" w:customStyle="1" w:styleId="BoxedtextNotesBW">
    <w:name w:val="Boxed text Notes BW"/>
    <w:basedOn w:val="BoxedTextNotes"/>
    <w:qFormat/>
    <w:rsid w:val="00BF4045"/>
    <w:pPr>
      <w:pBdr>
        <w:top w:val="threeDEmboss" w:sz="12" w:space="1" w:color="000000"/>
        <w:left w:val="threeDEmboss" w:sz="12" w:space="4" w:color="000000"/>
        <w:bottom w:val="threeDEmboss" w:sz="12" w:space="1" w:color="000000"/>
        <w:right w:val="threeDEmboss" w:sz="12" w:space="4" w:color="000000"/>
      </w:pBdr>
    </w:pPr>
  </w:style>
  <w:style w:type="paragraph" w:customStyle="1" w:styleId="BasicTextInlineSubheading">
    <w:name w:val="Basic Text Inline Subheading"/>
    <w:basedOn w:val="BasicText"/>
    <w:autoRedefine/>
    <w:qFormat/>
    <w:rsid w:val="00BF4045"/>
    <w:rPr>
      <w:b/>
      <w:sz w:val="20"/>
    </w:rPr>
  </w:style>
  <w:style w:type="paragraph" w:customStyle="1" w:styleId="DROPCAP">
    <w:name w:val="DROPCAP"/>
    <w:basedOn w:val="afb"/>
    <w:autoRedefine/>
    <w:qFormat/>
    <w:rsid w:val="00BF4045"/>
    <w:pPr>
      <w:keepNext/>
      <w:framePr w:wrap="around" w:vAnchor="text" w:hAnchor="text"/>
      <w:spacing w:after="0"/>
      <w:ind w:firstLine="144"/>
      <w:textAlignment w:val="baseline"/>
    </w:pPr>
    <w:rPr>
      <w:rFonts w:ascii="Lombardina Initial Two" w:hAnsi="Lombardina Initial Two"/>
      <w:color w:val="53170D" w:themeColor="accent1"/>
      <w:position w:val="-5"/>
      <w:sz w:val="120"/>
      <w:szCs w:val="96"/>
    </w:rPr>
  </w:style>
  <w:style w:type="paragraph" w:styleId="afb">
    <w:name w:val="Body Text First Indent"/>
    <w:basedOn w:val="a0"/>
    <w:link w:val="afc"/>
    <w:uiPriority w:val="99"/>
    <w:semiHidden/>
    <w:unhideWhenUsed/>
    <w:rsid w:val="00BF4045"/>
    <w:pPr>
      <w:spacing w:before="0" w:after="200"/>
      <w:ind w:firstLine="360"/>
    </w:pPr>
  </w:style>
  <w:style w:type="character" w:customStyle="1" w:styleId="afc">
    <w:name w:val="Красная строка Знак"/>
    <w:basedOn w:val="a4"/>
    <w:link w:val="afb"/>
    <w:uiPriority w:val="99"/>
    <w:semiHidden/>
    <w:rsid w:val="00BF4045"/>
    <w:rPr>
      <w:sz w:val="24"/>
      <w:szCs w:val="24"/>
      <w:lang w:val="en-US"/>
    </w:rPr>
  </w:style>
  <w:style w:type="paragraph" w:customStyle="1" w:styleId="BasicTextnointerval">
    <w:name w:val="Basic Text no interval"/>
    <w:basedOn w:val="BasicText"/>
    <w:autoRedefine/>
    <w:qFormat/>
    <w:rsid w:val="00BF4045"/>
    <w:pPr>
      <w:spacing w:after="0"/>
    </w:pPr>
  </w:style>
  <w:style w:type="paragraph" w:customStyle="1" w:styleId="LayoutHeaderVariant">
    <w:name w:val="Layout Header Variant"/>
    <w:basedOn w:val="af5"/>
    <w:qFormat/>
    <w:rsid w:val="00BF4045"/>
    <w:pPr>
      <w:spacing w:after="72"/>
    </w:pPr>
    <w:rPr>
      <w:rFonts w:ascii="Garamond" w:hAnsi="Garamond"/>
      <w:smallCaps/>
      <w:color w:val="0563C1" w:themeColor="accent5"/>
    </w:rPr>
  </w:style>
  <w:style w:type="paragraph" w:customStyle="1" w:styleId="QuoteAccented">
    <w:name w:val="Quote Accented"/>
    <w:basedOn w:val="QuoteCoreSource"/>
    <w:autoRedefine/>
    <w:qFormat/>
    <w:rsid w:val="00BF4045"/>
    <w:pPr>
      <w:pBdr>
        <w:top w:val="none" w:sz="0" w:space="0" w:color="auto"/>
        <w:left w:val="single" w:sz="18" w:space="4" w:color="9B3737"/>
        <w:bottom w:val="none" w:sz="0" w:space="0" w:color="auto"/>
      </w:pBdr>
      <w:spacing w:before="72"/>
      <w:ind w:left="1680"/>
    </w:pPr>
    <w:rPr>
      <w:rFonts w:ascii="EB Garamond SemiBold" w:hAnsi="EB Garamond SemiBold" w:cstheme="minorHAnsi"/>
      <w:b/>
      <w:smallCaps/>
      <w:color w:val="9B3737"/>
      <w:sz w:val="28"/>
    </w:rPr>
  </w:style>
  <w:style w:type="character" w:customStyle="1" w:styleId="CHAR22Pt">
    <w:name w:val="*CHAR 22Pt"/>
    <w:basedOn w:val="afd"/>
    <w:uiPriority w:val="1"/>
    <w:qFormat/>
    <w:rsid w:val="00BF4045"/>
    <w:rPr>
      <w:i w:val="0"/>
      <w:iCs/>
      <w:color w:val="53170D" w:themeColor="accent1"/>
      <w:sz w:val="44"/>
    </w:rPr>
  </w:style>
  <w:style w:type="character" w:styleId="afd">
    <w:name w:val="Intense Emphasis"/>
    <w:basedOn w:val="a1"/>
    <w:uiPriority w:val="21"/>
    <w:qFormat/>
    <w:rsid w:val="00BF4045"/>
    <w:rPr>
      <w:i/>
      <w:iCs/>
      <w:color w:val="53170D" w:themeColor="accent1"/>
    </w:rPr>
  </w:style>
  <w:style w:type="paragraph" w:customStyle="1" w:styleId="CoreBody">
    <w:name w:val="Core Body"/>
    <w:link w:val="CoreBodyChar"/>
    <w:qFormat/>
    <w:rsid w:val="00BF4045"/>
    <w:pPr>
      <w:tabs>
        <w:tab w:val="left" w:pos="187"/>
      </w:tabs>
      <w:spacing w:after="120"/>
      <w:contextualSpacing/>
    </w:pPr>
    <w:rPr>
      <w:rFonts w:eastAsia="ヒラギノ角ゴ Pro W3" w:cstheme="minorBidi"/>
      <w:color w:val="000000"/>
      <w:sz w:val="20"/>
      <w:szCs w:val="20"/>
      <w:lang w:val="en-US" w:eastAsia="ja-JP"/>
    </w:rPr>
  </w:style>
  <w:style w:type="character" w:customStyle="1" w:styleId="CoreBodyChar">
    <w:name w:val="Core Body Char"/>
    <w:link w:val="CoreBody"/>
    <w:locked/>
    <w:rsid w:val="00BF4045"/>
    <w:rPr>
      <w:rFonts w:eastAsia="ヒラギノ角ゴ Pro W3" w:cstheme="minorBidi"/>
      <w:color w:val="000000"/>
      <w:sz w:val="20"/>
      <w:szCs w:val="20"/>
      <w:lang w:val="en-US" w:eastAsia="ja-JP"/>
    </w:rPr>
  </w:style>
  <w:style w:type="character" w:customStyle="1" w:styleId="InlineSubhead">
    <w:name w:val="Inline Subhead"/>
    <w:uiPriority w:val="1"/>
    <w:qFormat/>
    <w:rsid w:val="00BF4045"/>
    <w:rPr>
      <w:b/>
      <w:bCs/>
      <w:i/>
      <w:iCs/>
      <w:color w:val="9B3737"/>
    </w:rPr>
  </w:style>
  <w:style w:type="paragraph" w:customStyle="1" w:styleId="FlowchartText">
    <w:name w:val="Flowchart Text"/>
    <w:basedOn w:val="BasicText"/>
    <w:qFormat/>
    <w:rsid w:val="00BF4045"/>
    <w:pPr>
      <w:jc w:val="center"/>
    </w:pPr>
    <w:rPr>
      <w:b/>
      <w14:textOutline w14:w="9525" w14:cap="rnd" w14:cmpd="sng" w14:algn="ctr">
        <w14:solidFill>
          <w14:schemeClr w14:val="accent6">
            <w14:lumMod w14:val="50000"/>
          </w14:schemeClr>
        </w14:solidFill>
        <w14:prstDash w14:val="solid"/>
        <w14:bevel/>
      </w14:textOutline>
    </w:rPr>
  </w:style>
  <w:style w:type="paragraph" w:customStyle="1" w:styleId="PlayingThePillarsHeading">
    <w:name w:val="Playing The Pillars Heading"/>
    <w:basedOn w:val="a"/>
    <w:qFormat/>
    <w:rsid w:val="00BF4045"/>
    <w:pPr>
      <w:numPr>
        <w:ilvl w:val="1"/>
      </w:numPr>
      <w:tabs>
        <w:tab w:val="clear" w:pos="187"/>
      </w:tabs>
      <w:spacing w:after="160"/>
      <w:contextualSpacing w:val="0"/>
      <w:jc w:val="center"/>
    </w:pPr>
    <w:rPr>
      <w:rFonts w:ascii="Tiamat Condensed SC Light" w:eastAsiaTheme="minorEastAsia" w:hAnsi="Tiamat Condensed SC Light"/>
      <w:color w:val="9B3737"/>
      <w:sz w:val="28"/>
      <w:szCs w:val="22"/>
      <w:lang w:eastAsia="en-US"/>
    </w:rPr>
  </w:style>
  <w:style w:type="paragraph" w:customStyle="1" w:styleId="PlayingthePillarsHeader">
    <w:name w:val="Playing the Pillars Header"/>
    <w:basedOn w:val="af7"/>
    <w:qFormat/>
    <w:rsid w:val="00BF4045"/>
    <w:pPr>
      <w:tabs>
        <w:tab w:val="clear" w:pos="187"/>
        <w:tab w:val="clear" w:pos="4677"/>
        <w:tab w:val="clear" w:pos="9355"/>
        <w:tab w:val="center" w:pos="4320"/>
        <w:tab w:val="right" w:pos="8640"/>
      </w:tabs>
      <w:contextualSpacing w:val="0"/>
      <w:jc w:val="left"/>
    </w:pPr>
    <w:rPr>
      <w:rFonts w:ascii="Forum" w:eastAsiaTheme="minorEastAsia" w:hAnsi="Forum"/>
      <w:b/>
      <w:color w:val="9B3737"/>
      <w:lang w:eastAsia="en-US"/>
    </w:rPr>
  </w:style>
  <w:style w:type="paragraph" w:customStyle="1" w:styleId="PlayingthePillarsBody">
    <w:name w:val="Playing the Pillars Body"/>
    <w:basedOn w:val="BasicText"/>
    <w:qFormat/>
    <w:rsid w:val="00BF4045"/>
    <w:pPr>
      <w:spacing w:after="0"/>
      <w:contextualSpacing w:val="0"/>
      <w:jc w:val="left"/>
    </w:pPr>
    <w:rPr>
      <w:rFonts w:eastAsiaTheme="minorEastAsia"/>
      <w:lang w:eastAsia="en-US"/>
    </w:rPr>
  </w:style>
  <w:style w:type="paragraph" w:customStyle="1" w:styleId="Pillars">
    <w:name w:val="Pillars"/>
    <w:basedOn w:val="PlayingThePillarsHeading"/>
    <w:qFormat/>
    <w:rsid w:val="00BF4045"/>
    <w:rPr>
      <w:rFonts w:ascii="Forum" w:hAnsi="Forum"/>
      <w:b/>
      <w:bCs/>
    </w:rPr>
  </w:style>
  <w:style w:type="paragraph" w:customStyle="1" w:styleId="StatBlockTitle">
    <w:name w:val="Stat Block Title"/>
    <w:next w:val="StatBlockBody"/>
    <w:qFormat/>
    <w:rsid w:val="00BF4045"/>
    <w:pPr>
      <w:keepNext/>
      <w:keepLines/>
      <w:spacing w:after="0"/>
      <w:outlineLvl w:val="1"/>
    </w:pPr>
    <w:rPr>
      <w:rFonts w:ascii="Andada SC" w:eastAsia="ヒラギノ角ゴ Pro W3" w:hAnsi="Andada SC" w:cstheme="minorBidi"/>
      <w:color w:val="943634"/>
      <w:sz w:val="24"/>
      <w:szCs w:val="24"/>
      <w:lang w:val="en-US" w:eastAsia="ja-JP"/>
    </w:rPr>
  </w:style>
  <w:style w:type="paragraph" w:customStyle="1" w:styleId="StatBlockBody">
    <w:name w:val="Stat Block Body"/>
    <w:qFormat/>
    <w:rsid w:val="00BF4045"/>
    <w:pPr>
      <w:tabs>
        <w:tab w:val="left" w:pos="187"/>
      </w:tabs>
      <w:spacing w:before="60" w:after="0"/>
    </w:pPr>
    <w:rPr>
      <w:rFonts w:asciiTheme="majorHAnsi" w:eastAsia="ヒラギノ角ゴ Pro W3" w:hAnsiTheme="majorHAnsi" w:cstheme="minorBidi"/>
      <w:color w:val="000000"/>
      <w:sz w:val="20"/>
      <w:szCs w:val="20"/>
      <w:lang w:val="en-US" w:eastAsia="ja-JP"/>
    </w:rPr>
  </w:style>
  <w:style w:type="paragraph" w:customStyle="1" w:styleId="StatBlockData0">
    <w:name w:val="Stat Block Data"/>
    <w:basedOn w:val="StatBlockBody"/>
    <w:link w:val="StatBlockDataChar"/>
    <w:qFormat/>
    <w:rsid w:val="00BF4045"/>
    <w:pPr>
      <w:keepLines/>
      <w:spacing w:before="0"/>
      <w:ind w:left="187" w:hanging="187"/>
    </w:pPr>
    <w:rPr>
      <w:color w:val="auto"/>
    </w:rPr>
  </w:style>
  <w:style w:type="character" w:customStyle="1" w:styleId="StatBlockDataChar">
    <w:name w:val="Stat Block Data Char"/>
    <w:basedOn w:val="a1"/>
    <w:link w:val="StatBlockData0"/>
    <w:rsid w:val="00BF4045"/>
    <w:rPr>
      <w:rFonts w:asciiTheme="majorHAnsi" w:eastAsia="ヒラギノ角ゴ Pro W3" w:hAnsiTheme="majorHAnsi" w:cstheme="minorBidi"/>
      <w:sz w:val="20"/>
      <w:szCs w:val="20"/>
      <w:lang w:val="en-US" w:eastAsia="ja-JP"/>
    </w:rPr>
  </w:style>
  <w:style w:type="paragraph" w:customStyle="1" w:styleId="StatBlockMetadata0">
    <w:name w:val="Stat Block Metadata"/>
    <w:basedOn w:val="StatBlockBody"/>
    <w:next w:val="StatBlockData0"/>
    <w:qFormat/>
    <w:rsid w:val="00BF4045"/>
    <w:pPr>
      <w:keepNext/>
      <w:spacing w:after="120"/>
      <w:contextualSpacing/>
    </w:pPr>
    <w:rPr>
      <w:i/>
    </w:rPr>
  </w:style>
  <w:style w:type="paragraph" w:customStyle="1" w:styleId="SEDATASTATS">
    <w:name w:val="SE DATA STATS"/>
    <w:basedOn w:val="StatBlockBasicDataStats"/>
    <w:qFormat/>
    <w:rsid w:val="00BF4045"/>
    <w:rPr>
      <w:rFonts w:ascii="Scala Sans Cyrillic" w:hAnsi="Scala Sans Cyrillic"/>
      <w:sz w:val="17"/>
    </w:rPr>
  </w:style>
  <w:style w:type="paragraph" w:customStyle="1" w:styleId="SEHEADING">
    <w:name w:val="SE HEADING"/>
    <w:basedOn w:val="StatBlockBasicHeading1"/>
    <w:qFormat/>
    <w:rsid w:val="00BF4045"/>
    <w:rPr>
      <w:rFonts w:ascii="Scala Sans Cyrillic" w:hAnsi="Scala Sans Cyrillic"/>
    </w:rPr>
  </w:style>
  <w:style w:type="paragraph" w:customStyle="1" w:styleId="SEMETADATA">
    <w:name w:val="SE METADATA"/>
    <w:basedOn w:val="StatBlockMetadata"/>
    <w:qFormat/>
    <w:rsid w:val="00BF4045"/>
    <w:pPr>
      <w:ind w:left="108" w:right="108"/>
    </w:pPr>
    <w:rPr>
      <w:rFonts w:ascii="Cormorant" w:hAnsi="Cormorant"/>
    </w:rPr>
  </w:style>
  <w:style w:type="paragraph" w:customStyle="1" w:styleId="SESTATBLOCKTITLE">
    <w:name w:val="SE STAT BLOCK TITLE"/>
    <w:basedOn w:val="StatBlockBasicTitle"/>
    <w:qFormat/>
    <w:rsid w:val="00BF4045"/>
    <w:pPr>
      <w:spacing w:before="0" w:after="48"/>
      <w:ind w:left="108" w:right="108"/>
    </w:pPr>
    <w:rPr>
      <w:rFonts w:ascii="EB Garamond SemiBold" w:hAnsi="EB Garamond SemiBold"/>
      <w:b/>
      <w:bCs/>
      <w:i w:val="0"/>
      <w:iCs/>
      <w:color w:val="5A0E26"/>
      <w:sz w:val="34"/>
    </w:rPr>
  </w:style>
  <w:style w:type="paragraph" w:customStyle="1" w:styleId="StatBlockAbilityHeader">
    <w:name w:val="StatBlock Ability Header"/>
    <w:basedOn w:val="SDAbilityHeader"/>
    <w:next w:val="StatBlockAbility"/>
    <w:qFormat/>
    <w:rsid w:val="00BF4045"/>
  </w:style>
  <w:style w:type="paragraph" w:customStyle="1" w:styleId="StatBlockTitle0">
    <w:name w:val="StatBlock Title"/>
    <w:basedOn w:val="VariantStatBlockTitle"/>
    <w:qFormat/>
    <w:rsid w:val="00BF4045"/>
  </w:style>
  <w:style w:type="paragraph" w:customStyle="1" w:styleId="StatBlockData9">
    <w:name w:val="StatBlock Data 9"/>
    <w:basedOn w:val="SEData"/>
    <w:qFormat/>
    <w:rsid w:val="00BF4045"/>
  </w:style>
  <w:style w:type="paragraph" w:customStyle="1" w:styleId="StatBlockActionsHeader">
    <w:name w:val="StatBlock Actions Header"/>
    <w:basedOn w:val="MonsterActions"/>
    <w:qFormat/>
    <w:rsid w:val="00BF4045"/>
  </w:style>
  <w:style w:type="paragraph" w:customStyle="1" w:styleId="StatBlockRegular">
    <w:name w:val="StatBlock Regular"/>
    <w:basedOn w:val="StatBlockBasicRegular"/>
    <w:qFormat/>
    <w:rsid w:val="00BF4045"/>
  </w:style>
  <w:style w:type="paragraph" w:customStyle="1" w:styleId="VariantStatBlockActions">
    <w:name w:val="Variant StatBlock Actions"/>
    <w:basedOn w:val="SCActions"/>
    <w:qFormat/>
    <w:rsid w:val="00BF4045"/>
  </w:style>
  <w:style w:type="paragraph" w:customStyle="1" w:styleId="StatBlockBasicHanging">
    <w:name w:val="Stat Block Basic Hanging"/>
    <w:basedOn w:val="BasicTextHanging"/>
    <w:qFormat/>
    <w:rsid w:val="00BF4045"/>
  </w:style>
  <w:style w:type="paragraph" w:customStyle="1" w:styleId="StatBlockBasicData">
    <w:name w:val="Stat Block Basic Data"/>
    <w:basedOn w:val="StatBlockData"/>
    <w:qFormat/>
    <w:rsid w:val="00BF4045"/>
  </w:style>
  <w:style w:type="paragraph" w:customStyle="1" w:styleId="SDLabel">
    <w:name w:val="SD Label"/>
    <w:basedOn w:val="SEData"/>
    <w:qFormat/>
    <w:rsid w:val="00BF4045"/>
  </w:style>
  <w:style w:type="paragraph" w:customStyle="1" w:styleId="FancyStatBlockMetadata">
    <w:name w:val="Fancy Stat Block Metadata"/>
    <w:basedOn w:val="BasicTextMetadata"/>
    <w:qFormat/>
    <w:rsid w:val="00BF4045"/>
  </w:style>
  <w:style w:type="paragraph" w:customStyle="1" w:styleId="FancyStatBlockDataUnderline">
    <w:name w:val="Fancy Stat Block Data Underline"/>
    <w:basedOn w:val="StatBlockBasicRegularUnderline"/>
    <w:qFormat/>
    <w:rsid w:val="00BF4045"/>
    <w:pPr>
      <w:pBdr>
        <w:bottom w:val="single" w:sz="12" w:space="5" w:color="C00000"/>
      </w:pBdr>
      <w:ind w:left="192" w:hanging="192"/>
    </w:pPr>
  </w:style>
  <w:style w:type="paragraph" w:customStyle="1" w:styleId="FancyStatBlockAbilityScoreName">
    <w:name w:val="Fancy Stat Block Ability Score Name"/>
    <w:basedOn w:val="a"/>
    <w:qFormat/>
    <w:rsid w:val="00BF4045"/>
    <w:pPr>
      <w:keepLines/>
      <w:widowControl w:val="0"/>
      <w:tabs>
        <w:tab w:val="clear" w:pos="187"/>
        <w:tab w:val="center" w:pos="360"/>
        <w:tab w:val="center" w:pos="1120"/>
        <w:tab w:val="center" w:pos="1860"/>
        <w:tab w:val="center" w:pos="2620"/>
        <w:tab w:val="center" w:pos="3340"/>
        <w:tab w:val="center" w:pos="4080"/>
      </w:tabs>
      <w:suppressAutoHyphens/>
      <w:autoSpaceDE w:val="0"/>
      <w:autoSpaceDN w:val="0"/>
      <w:adjustRightInd w:val="0"/>
      <w:spacing w:after="0" w:line="200" w:lineRule="atLeast"/>
      <w:ind w:firstLine="180"/>
      <w:contextualSpacing w:val="0"/>
      <w:jc w:val="left"/>
      <w:textAlignment w:val="center"/>
    </w:pPr>
    <w:rPr>
      <w:rFonts w:eastAsia="MS Gothic" w:cs="ScalaSansOffc"/>
      <w:b/>
      <w:caps/>
      <w:color w:val="752012" w:themeColor="accent1" w:themeTint="E6"/>
      <w:sz w:val="16"/>
      <w:szCs w:val="17"/>
    </w:rPr>
  </w:style>
  <w:style w:type="paragraph" w:customStyle="1" w:styleId="FancyStatBlockDataStats">
    <w:name w:val="Fancy Stat Block Data Stats"/>
    <w:basedOn w:val="StatBlockBasicDataStats"/>
    <w:qFormat/>
    <w:rsid w:val="00BF4045"/>
    <w:pPr>
      <w:pBdr>
        <w:bottom w:val="single" w:sz="12" w:space="7" w:color="C00000"/>
      </w:pBdr>
    </w:pPr>
    <w:rPr>
      <w:sz w:val="16"/>
    </w:rPr>
  </w:style>
  <w:style w:type="paragraph" w:customStyle="1" w:styleId="FancyStatBlockRegularUnderline">
    <w:name w:val="Fancy Stat Block Regular Underline"/>
    <w:basedOn w:val="StatBlockBasicRegularUnderline"/>
    <w:qFormat/>
    <w:rsid w:val="00BF4045"/>
    <w:pPr>
      <w:pBdr>
        <w:bottom w:val="single" w:sz="12" w:space="5" w:color="C00000"/>
      </w:pBdr>
    </w:pPr>
  </w:style>
  <w:style w:type="paragraph" w:customStyle="1" w:styleId="FancyStatBlockSectionHeader">
    <w:name w:val="Fancy Stat Block Section Header"/>
    <w:basedOn w:val="StatBlockBasicHeading2"/>
    <w:qFormat/>
    <w:rsid w:val="00BF4045"/>
    <w:pPr>
      <w:pBdr>
        <w:bottom w:val="single" w:sz="12" w:space="0" w:color="C00000"/>
      </w:pBdr>
      <w:spacing w:before="72" w:after="48" w:line="240" w:lineRule="auto"/>
    </w:pPr>
  </w:style>
  <w:style w:type="character" w:customStyle="1" w:styleId="FancyStatBlockLabel">
    <w:name w:val="Fancy Stat Block Label"/>
    <w:basedOn w:val="StatBlockLabel"/>
    <w:uiPriority w:val="1"/>
    <w:qFormat/>
    <w:rsid w:val="00BF4045"/>
    <w:rPr>
      <w:b/>
      <w:color w:val="752012" w:themeColor="accent1" w:themeTint="E6"/>
    </w:rPr>
  </w:style>
  <w:style w:type="paragraph" w:customStyle="1" w:styleId="FancyStatBlockSpellList">
    <w:name w:val="Fancy Stat Block Spell List"/>
    <w:basedOn w:val="BasicText"/>
    <w:qFormat/>
    <w:rsid w:val="00BF4045"/>
  </w:style>
  <w:style w:type="character" w:styleId="afe">
    <w:name w:val="Strong"/>
    <w:basedOn w:val="a1"/>
    <w:uiPriority w:val="22"/>
    <w:qFormat/>
    <w:rsid w:val="00BF4045"/>
    <w:rPr>
      <w:b/>
      <w:bCs/>
    </w:rPr>
  </w:style>
  <w:style w:type="character" w:styleId="aff">
    <w:name w:val="Emphasis"/>
    <w:basedOn w:val="a1"/>
    <w:uiPriority w:val="20"/>
    <w:qFormat/>
    <w:rsid w:val="00BF4045"/>
    <w:rPr>
      <w:i/>
      <w:iCs/>
    </w:rPr>
  </w:style>
  <w:style w:type="character" w:customStyle="1" w:styleId="afa">
    <w:name w:val="Без интервала Знак"/>
    <w:basedOn w:val="a1"/>
    <w:link w:val="af9"/>
    <w:uiPriority w:val="1"/>
    <w:rsid w:val="00BF4045"/>
    <w:rPr>
      <w:sz w:val="20"/>
      <w:szCs w:val="20"/>
      <w:lang w:val="en-US"/>
    </w:rPr>
  </w:style>
  <w:style w:type="paragraph" w:styleId="aff0">
    <w:name w:val="List Paragraph"/>
    <w:basedOn w:val="a"/>
    <w:uiPriority w:val="34"/>
    <w:qFormat/>
    <w:rsid w:val="00BF4045"/>
    <w:pPr>
      <w:ind w:left="720"/>
    </w:pPr>
  </w:style>
  <w:style w:type="paragraph" w:styleId="21">
    <w:name w:val="Quote"/>
    <w:basedOn w:val="a"/>
    <w:next w:val="a"/>
    <w:link w:val="22"/>
    <w:uiPriority w:val="29"/>
    <w:qFormat/>
    <w:rsid w:val="00BF4045"/>
    <w:pPr>
      <w:spacing w:before="200" w:after="160"/>
      <w:ind w:left="864" w:right="864"/>
      <w:jc w:val="center"/>
    </w:pPr>
    <w:rPr>
      <w:i/>
      <w:iCs/>
      <w:color w:val="404040" w:themeColor="text1" w:themeTint="BF"/>
    </w:rPr>
  </w:style>
  <w:style w:type="character" w:customStyle="1" w:styleId="22">
    <w:name w:val="Цитата 2 Знак"/>
    <w:basedOn w:val="a1"/>
    <w:link w:val="21"/>
    <w:uiPriority w:val="29"/>
    <w:rsid w:val="00BF4045"/>
    <w:rPr>
      <w:rFonts w:eastAsia="ヒラギノ角ゴ Pro W3" w:cstheme="minorBidi"/>
      <w:i/>
      <w:iCs/>
      <w:color w:val="404040" w:themeColor="text1" w:themeTint="BF"/>
      <w:sz w:val="20"/>
      <w:szCs w:val="20"/>
      <w:lang w:val="en-US" w:eastAsia="ja-JP"/>
    </w:rPr>
  </w:style>
  <w:style w:type="paragraph" w:styleId="aff1">
    <w:name w:val="Intense Quote"/>
    <w:basedOn w:val="a"/>
    <w:next w:val="a"/>
    <w:link w:val="aff2"/>
    <w:uiPriority w:val="30"/>
    <w:qFormat/>
    <w:rsid w:val="00BF4045"/>
    <w:pPr>
      <w:pBdr>
        <w:top w:val="single" w:sz="4" w:space="10" w:color="53170D" w:themeColor="accent1"/>
        <w:bottom w:val="single" w:sz="4" w:space="10" w:color="53170D" w:themeColor="accent1"/>
      </w:pBdr>
      <w:spacing w:before="360" w:after="360"/>
      <w:ind w:left="864" w:right="864"/>
      <w:jc w:val="center"/>
    </w:pPr>
    <w:rPr>
      <w:i/>
      <w:iCs/>
      <w:color w:val="53170D" w:themeColor="accent1"/>
    </w:rPr>
  </w:style>
  <w:style w:type="character" w:customStyle="1" w:styleId="aff2">
    <w:name w:val="Выделенная цитата Знак"/>
    <w:basedOn w:val="a1"/>
    <w:link w:val="aff1"/>
    <w:uiPriority w:val="30"/>
    <w:rsid w:val="00BF4045"/>
    <w:rPr>
      <w:rFonts w:eastAsia="ヒラギノ角ゴ Pro W3" w:cstheme="minorBidi"/>
      <w:i/>
      <w:iCs/>
      <w:color w:val="53170D" w:themeColor="accent1"/>
      <w:sz w:val="20"/>
      <w:szCs w:val="20"/>
      <w:lang w:val="en-US" w:eastAsia="ja-JP"/>
    </w:rPr>
  </w:style>
  <w:style w:type="character" w:styleId="aff3">
    <w:name w:val="Subtle Emphasis"/>
    <w:basedOn w:val="a1"/>
    <w:uiPriority w:val="19"/>
    <w:qFormat/>
    <w:rsid w:val="00BF4045"/>
    <w:rPr>
      <w:i/>
      <w:iCs/>
      <w:color w:val="404040" w:themeColor="text1" w:themeTint="BF"/>
    </w:rPr>
  </w:style>
  <w:style w:type="character" w:styleId="aff4">
    <w:name w:val="Intense Reference"/>
    <w:basedOn w:val="a1"/>
    <w:uiPriority w:val="32"/>
    <w:qFormat/>
    <w:rsid w:val="00BF4045"/>
    <w:rPr>
      <w:b/>
      <w:bCs/>
      <w:smallCaps/>
      <w:color w:val="53170D" w:themeColor="accent1"/>
      <w:spacing w:val="5"/>
    </w:rPr>
  </w:style>
  <w:style w:type="character" w:styleId="aff5">
    <w:name w:val="Book Title"/>
    <w:uiPriority w:val="33"/>
    <w:qFormat/>
    <w:rsid w:val="00BF4045"/>
  </w:style>
  <w:style w:type="paragraph" w:styleId="aff6">
    <w:name w:val="Revision"/>
    <w:hidden/>
    <w:uiPriority w:val="99"/>
    <w:semiHidden/>
    <w:rsid w:val="00251C9D"/>
    <w:pPr>
      <w:spacing w:after="0"/>
    </w:pPr>
    <w:rPr>
      <w:rFonts w:eastAsia="ヒラギノ角ゴ Pro W3" w:cstheme="minorBidi"/>
      <w:color w:val="000000"/>
      <w:sz w:val="20"/>
      <w:szCs w:val="20"/>
      <w:lang w:val="en-US" w:eastAsia="ja-JP"/>
    </w:rPr>
  </w:style>
  <w:style w:type="character" w:styleId="aff7">
    <w:name w:val="annotation reference"/>
    <w:basedOn w:val="a1"/>
    <w:uiPriority w:val="99"/>
    <w:semiHidden/>
    <w:unhideWhenUsed/>
    <w:rsid w:val="002D35C3"/>
    <w:rPr>
      <w:sz w:val="16"/>
      <w:szCs w:val="16"/>
    </w:rPr>
  </w:style>
  <w:style w:type="paragraph" w:styleId="aff8">
    <w:name w:val="annotation text"/>
    <w:basedOn w:val="a"/>
    <w:link w:val="aff9"/>
    <w:uiPriority w:val="99"/>
    <w:semiHidden/>
    <w:unhideWhenUsed/>
    <w:rsid w:val="002D35C3"/>
  </w:style>
  <w:style w:type="character" w:customStyle="1" w:styleId="aff9">
    <w:name w:val="Текст примечания Знак"/>
    <w:basedOn w:val="a1"/>
    <w:link w:val="aff8"/>
    <w:uiPriority w:val="99"/>
    <w:semiHidden/>
    <w:rsid w:val="002D35C3"/>
    <w:rPr>
      <w:rFonts w:eastAsia="ヒラギノ角ゴ Pro W3" w:cstheme="minorBidi"/>
      <w:color w:val="000000"/>
      <w:sz w:val="20"/>
      <w:szCs w:val="20"/>
      <w:lang w:val="en-US" w:eastAsia="ja-JP"/>
    </w:rPr>
  </w:style>
  <w:style w:type="paragraph" w:styleId="affa">
    <w:name w:val="annotation subject"/>
    <w:basedOn w:val="aff8"/>
    <w:next w:val="aff8"/>
    <w:link w:val="affb"/>
    <w:uiPriority w:val="99"/>
    <w:semiHidden/>
    <w:unhideWhenUsed/>
    <w:rsid w:val="002D35C3"/>
    <w:rPr>
      <w:b/>
      <w:bCs/>
    </w:rPr>
  </w:style>
  <w:style w:type="character" w:customStyle="1" w:styleId="affb">
    <w:name w:val="Тема примечания Знак"/>
    <w:basedOn w:val="aff9"/>
    <w:link w:val="affa"/>
    <w:uiPriority w:val="99"/>
    <w:semiHidden/>
    <w:rsid w:val="002D35C3"/>
    <w:rPr>
      <w:rFonts w:eastAsia="ヒラギノ角ゴ Pro W3" w:cstheme="minorBidi"/>
      <w:b/>
      <w:bCs/>
      <w:color w:val="00000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PALANT COLOR SCHEME">
      <a:dk1>
        <a:srgbClr val="000000"/>
      </a:dk1>
      <a:lt1>
        <a:srgbClr val="FFF2CC"/>
      </a:lt1>
      <a:dk2>
        <a:srgbClr val="181818"/>
      </a:dk2>
      <a:lt2>
        <a:srgbClr val="D6EAFE"/>
      </a:lt2>
      <a:accent1>
        <a:srgbClr val="53170D"/>
      </a:accent1>
      <a:accent2>
        <a:srgbClr val="FFC000"/>
      </a:accent2>
      <a:accent3>
        <a:srgbClr val="9C2B1B"/>
      </a:accent3>
      <a:accent4>
        <a:srgbClr val="70AD47"/>
      </a:accent4>
      <a:accent5>
        <a:srgbClr val="0563C1"/>
      </a:accent5>
      <a:accent6>
        <a:srgbClr val="F2F2F2"/>
      </a:accent6>
      <a:hlink>
        <a:srgbClr val="023160"/>
      </a:hlink>
      <a:folHlink>
        <a:srgbClr val="7F6000"/>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36</Pages>
  <Words>21932</Words>
  <Characters>125018</Characters>
  <Application>Microsoft Office Word</Application>
  <DocSecurity>0</DocSecurity>
  <Lines>1041</Lines>
  <Paragraphs>293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146657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Konstantin Malyutin</cp:lastModifiedBy>
  <cp:revision>12</cp:revision>
  <dcterms:created xsi:type="dcterms:W3CDTF">2021-02-01T13:34:00Z</dcterms:created>
  <dcterms:modified xsi:type="dcterms:W3CDTF">2021-03-01T09:37:00Z</dcterms:modified>
</cp:coreProperties>
</file>